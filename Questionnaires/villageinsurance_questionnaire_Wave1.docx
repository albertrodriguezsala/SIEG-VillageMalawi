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CC2D4" w14:textId="77777777" w:rsidR="00885E4B" w:rsidRPr="00CA7F26" w:rsidRDefault="00885E4B" w:rsidP="00885E4B">
      <w:p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b/>
          <w:bCs/>
          <w:color w:val="000000" w:themeColor="text1"/>
          <w:sz w:val="24"/>
          <w:szCs w:val="24"/>
        </w:rPr>
        <w:t>Project: Social Insurance and Economic Growth [SIEG]</w:t>
      </w:r>
    </w:p>
    <w:p w14:paraId="1BDAEA67" w14:textId="77777777" w:rsidR="00885E4B" w:rsidRPr="00F142F2" w:rsidRDefault="00885E4B" w:rsidP="00885E4B">
      <w:pPr>
        <w:shd w:val="clear" w:color="auto" w:fill="FFFFFF"/>
        <w:spacing w:before="100" w:beforeAutospacing="1" w:after="115" w:line="240" w:lineRule="auto"/>
        <w:ind w:right="446"/>
        <w:rPr>
          <w:rFonts w:eastAsia="Times New Roman" w:cstheme="minorHAnsi"/>
          <w:color w:val="000000" w:themeColor="text1"/>
          <w:sz w:val="24"/>
          <w:szCs w:val="24"/>
        </w:rPr>
      </w:pPr>
      <w:r w:rsidRPr="00F142F2">
        <w:rPr>
          <w:rFonts w:eastAsia="Times New Roman" w:cstheme="minorHAnsi"/>
          <w:b/>
          <w:bCs/>
          <w:color w:val="000000" w:themeColor="text1"/>
          <w:sz w:val="24"/>
          <w:szCs w:val="24"/>
        </w:rPr>
        <w:t xml:space="preserve">PI: Leandro De Magalhaes, Pau Milan, Raul </w:t>
      </w:r>
      <w:proofErr w:type="spellStart"/>
      <w:r w:rsidRPr="00F142F2">
        <w:rPr>
          <w:rFonts w:eastAsia="Times New Roman" w:cstheme="minorHAnsi"/>
          <w:b/>
          <w:bCs/>
          <w:color w:val="000000" w:themeColor="text1"/>
          <w:sz w:val="24"/>
          <w:szCs w:val="24"/>
        </w:rPr>
        <w:t>Santaeulalia-Llopis</w:t>
      </w:r>
      <w:proofErr w:type="spellEnd"/>
    </w:p>
    <w:p w14:paraId="385F2B6A" w14:textId="77777777" w:rsidR="00885E4B" w:rsidRPr="00F142F2"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36115A00" w14:textId="77777777" w:rsidR="00885E4B" w:rsidRPr="00CA7F26" w:rsidRDefault="00885E4B" w:rsidP="00885E4B">
      <w:pPr>
        <w:shd w:val="clear" w:color="auto" w:fill="FFFFFF"/>
        <w:spacing w:before="100" w:beforeAutospacing="1" w:after="115" w:line="240" w:lineRule="auto"/>
        <w:rPr>
          <w:rFonts w:eastAsia="Times New Roman" w:cstheme="minorHAnsi"/>
          <w:color w:val="000000" w:themeColor="text1"/>
          <w:sz w:val="24"/>
          <w:szCs w:val="24"/>
        </w:rPr>
      </w:pPr>
      <w:bookmarkStart w:id="0" w:name="_gjdgxs"/>
      <w:bookmarkEnd w:id="0"/>
      <w:proofErr w:type="spellStart"/>
      <w:r w:rsidRPr="00F142F2">
        <w:rPr>
          <w:rFonts w:eastAsia="Times New Roman" w:cstheme="minorHAnsi"/>
          <w:b/>
          <w:bCs/>
          <w:color w:val="000000" w:themeColor="text1"/>
          <w:sz w:val="24"/>
          <w:szCs w:val="24"/>
        </w:rPr>
        <w:t>Dzinalanga</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ndine</w:t>
      </w:r>
      <w:proofErr w:type="spellEnd"/>
      <w:r w:rsidRPr="00F142F2">
        <w:rPr>
          <w:rFonts w:eastAsia="Times New Roman" w:cstheme="minorHAnsi"/>
          <w:b/>
          <w:bCs/>
          <w:color w:val="000000" w:themeColor="text1"/>
          <w:sz w:val="24"/>
          <w:szCs w:val="24"/>
        </w:rPr>
        <w:t xml:space="preserve"> …………………. </w:t>
      </w:r>
      <w:proofErr w:type="spellStart"/>
      <w:r w:rsidRPr="00F142F2">
        <w:rPr>
          <w:rFonts w:eastAsia="Times New Roman" w:cstheme="minorHAnsi"/>
          <w:b/>
          <w:bCs/>
          <w:color w:val="000000" w:themeColor="text1"/>
          <w:sz w:val="24"/>
          <w:szCs w:val="24"/>
        </w:rPr>
        <w:t>Ndachokere</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ku</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bungwe</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lotchedwa</w:t>
      </w:r>
      <w:proofErr w:type="spellEnd"/>
      <w:r w:rsidRPr="00F142F2">
        <w:rPr>
          <w:rFonts w:eastAsia="Times New Roman" w:cstheme="minorHAnsi"/>
          <w:b/>
          <w:bCs/>
          <w:color w:val="000000" w:themeColor="text1"/>
          <w:sz w:val="24"/>
          <w:szCs w:val="24"/>
        </w:rPr>
        <w:t xml:space="preserve"> IKI </w:t>
      </w:r>
      <w:proofErr w:type="spellStart"/>
      <w:r w:rsidRPr="00F142F2">
        <w:rPr>
          <w:rFonts w:eastAsia="Times New Roman" w:cstheme="minorHAnsi"/>
          <w:b/>
          <w:bCs/>
          <w:color w:val="000000" w:themeColor="text1"/>
          <w:sz w:val="24"/>
          <w:szCs w:val="24"/>
        </w:rPr>
        <w:t>mogwirizana</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ndi</w:t>
      </w:r>
      <w:proofErr w:type="spellEnd"/>
      <w:r w:rsidRPr="00F142F2">
        <w:rPr>
          <w:rFonts w:eastAsia="Times New Roman" w:cstheme="minorHAnsi"/>
          <w:b/>
          <w:bCs/>
          <w:color w:val="000000" w:themeColor="text1"/>
          <w:sz w:val="24"/>
          <w:szCs w:val="24"/>
        </w:rPr>
        <w:t xml:space="preserve"> MOVE, UNIVERSITAT AUTONOMA BARCELONA, AND BARCELONA GSE. </w:t>
      </w:r>
      <w:proofErr w:type="spellStart"/>
      <w:r w:rsidRPr="00F142F2">
        <w:rPr>
          <w:rFonts w:eastAsia="Times New Roman" w:cstheme="minorHAnsi"/>
          <w:b/>
          <w:bCs/>
          <w:color w:val="000000" w:themeColor="text1"/>
          <w:sz w:val="24"/>
          <w:szCs w:val="24"/>
        </w:rPr>
        <w:t>tikupanga</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kafukufuka</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wowna</w:t>
      </w:r>
      <w:proofErr w:type="spellEnd"/>
      <w:r w:rsidRPr="00F142F2">
        <w:rPr>
          <w:rFonts w:eastAsia="Times New Roman" w:cstheme="minorHAnsi"/>
          <w:b/>
          <w:bCs/>
          <w:color w:val="000000" w:themeColor="text1"/>
          <w:sz w:val="24"/>
          <w:szCs w:val="24"/>
        </w:rPr>
        <w:t xml:space="preserve"> za </w:t>
      </w:r>
      <w:proofErr w:type="spellStart"/>
      <w:r w:rsidRPr="00F142F2">
        <w:rPr>
          <w:rFonts w:eastAsia="Times New Roman" w:cstheme="minorHAnsi"/>
          <w:b/>
          <w:bCs/>
          <w:color w:val="000000" w:themeColor="text1"/>
          <w:sz w:val="24"/>
          <w:szCs w:val="24"/>
        </w:rPr>
        <w:t>momwe</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chuma</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chakudya</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komanso</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nkhani</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zokhuza</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malo</w:t>
      </w:r>
      <w:proofErr w:type="spellEnd"/>
      <w:r w:rsidRPr="00F142F2">
        <w:rPr>
          <w:rFonts w:eastAsia="Times New Roman" w:cstheme="minorHAnsi"/>
          <w:b/>
          <w:bCs/>
          <w:color w:val="000000" w:themeColor="text1"/>
          <w:sz w:val="24"/>
          <w:szCs w:val="24"/>
        </w:rPr>
        <w:t xml:space="preserve"> mu </w:t>
      </w:r>
      <w:proofErr w:type="spellStart"/>
      <w:r w:rsidRPr="00F142F2">
        <w:rPr>
          <w:rFonts w:eastAsia="Times New Roman" w:cstheme="minorHAnsi"/>
          <w:b/>
          <w:bCs/>
          <w:color w:val="000000" w:themeColor="text1"/>
          <w:sz w:val="24"/>
          <w:szCs w:val="24"/>
        </w:rPr>
        <w:t>dera</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lino</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Ndipo</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kutenga</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nawo</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gawo</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mukafufukuyo</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ndi</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kosalipidwa</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kongodzipereka</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ndipo</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ndikukupemphani</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kuti</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mukhale</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omasuka</w:t>
      </w:r>
      <w:proofErr w:type="spellEnd"/>
      <w:r w:rsidRPr="00F142F2">
        <w:rPr>
          <w:rFonts w:eastAsia="Times New Roman" w:cstheme="minorHAnsi"/>
          <w:b/>
          <w:bCs/>
          <w:color w:val="000000" w:themeColor="text1"/>
          <w:sz w:val="24"/>
          <w:szCs w:val="24"/>
        </w:rPr>
        <w:t xml:space="preserve"> mu </w:t>
      </w:r>
      <w:proofErr w:type="spellStart"/>
      <w:r w:rsidRPr="00F142F2">
        <w:rPr>
          <w:rFonts w:eastAsia="Times New Roman" w:cstheme="minorHAnsi"/>
          <w:b/>
          <w:bCs/>
          <w:color w:val="000000" w:themeColor="text1"/>
          <w:sz w:val="24"/>
          <w:szCs w:val="24"/>
        </w:rPr>
        <w:t>kucheza</w:t>
      </w:r>
      <w:proofErr w:type="spellEnd"/>
      <w:r w:rsidRPr="00F142F2">
        <w:rPr>
          <w:rFonts w:eastAsia="Times New Roman" w:cstheme="minorHAnsi"/>
          <w:b/>
          <w:bCs/>
          <w:color w:val="000000" w:themeColor="text1"/>
          <w:sz w:val="24"/>
          <w:szCs w:val="24"/>
        </w:rPr>
        <w:t xml:space="preserve"> </w:t>
      </w:r>
      <w:proofErr w:type="spellStart"/>
      <w:proofErr w:type="gramStart"/>
      <w:r w:rsidRPr="00F142F2">
        <w:rPr>
          <w:rFonts w:eastAsia="Times New Roman" w:cstheme="minorHAnsi"/>
          <w:b/>
          <w:bCs/>
          <w:color w:val="000000" w:themeColor="text1"/>
          <w:sz w:val="24"/>
          <w:szCs w:val="24"/>
        </w:rPr>
        <w:t>kwathu.Kucheza</w:t>
      </w:r>
      <w:proofErr w:type="spellEnd"/>
      <w:proofErr w:type="gram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kwanthu</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kutha</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kutenga</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mawolo</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awiri</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ndipo</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zonse</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titacheze</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pano</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zizasungidwa</w:t>
      </w:r>
      <w:proofErr w:type="spellEnd"/>
      <w:r w:rsidRPr="00F142F2">
        <w:rPr>
          <w:rFonts w:eastAsia="Times New Roman" w:cstheme="minorHAnsi"/>
          <w:b/>
          <w:bCs/>
          <w:color w:val="000000" w:themeColor="text1"/>
          <w:sz w:val="24"/>
          <w:szCs w:val="24"/>
        </w:rPr>
        <w:t xml:space="preserve"> </w:t>
      </w:r>
      <w:proofErr w:type="spellStart"/>
      <w:r w:rsidRPr="00F142F2">
        <w:rPr>
          <w:rFonts w:eastAsia="Times New Roman" w:cstheme="minorHAnsi"/>
          <w:b/>
          <w:bCs/>
          <w:color w:val="000000" w:themeColor="text1"/>
          <w:sz w:val="24"/>
          <w:szCs w:val="24"/>
        </w:rPr>
        <w:t>mwachinsisi</w:t>
      </w:r>
      <w:proofErr w:type="spellEnd"/>
      <w:r w:rsidRPr="00F142F2">
        <w:rPr>
          <w:rFonts w:eastAsia="Times New Roman" w:cstheme="minorHAnsi"/>
          <w:b/>
          <w:bCs/>
          <w:color w:val="000000" w:themeColor="text1"/>
          <w:sz w:val="24"/>
          <w:szCs w:val="24"/>
        </w:rPr>
        <w:t xml:space="preserve">. </w:t>
      </w:r>
      <w:proofErr w:type="spellStart"/>
      <w:r w:rsidRPr="00CA7F26">
        <w:rPr>
          <w:rFonts w:eastAsia="Times New Roman" w:cstheme="minorHAnsi"/>
          <w:b/>
          <w:bCs/>
          <w:color w:val="000000" w:themeColor="text1"/>
          <w:sz w:val="24"/>
          <w:szCs w:val="24"/>
        </w:rPr>
        <w:t>Titha</w:t>
      </w:r>
      <w:proofErr w:type="spellEnd"/>
      <w:r w:rsidRPr="00CA7F26">
        <w:rPr>
          <w:rFonts w:eastAsia="Times New Roman" w:cstheme="minorHAnsi"/>
          <w:b/>
          <w:bCs/>
          <w:color w:val="000000" w:themeColor="text1"/>
          <w:sz w:val="24"/>
          <w:szCs w:val="24"/>
        </w:rPr>
        <w:t xml:space="preserve"> </w:t>
      </w:r>
      <w:proofErr w:type="spellStart"/>
      <w:r w:rsidRPr="00CA7F26">
        <w:rPr>
          <w:rFonts w:eastAsia="Times New Roman" w:cstheme="minorHAnsi"/>
          <w:b/>
          <w:bCs/>
          <w:color w:val="000000" w:themeColor="text1"/>
          <w:sz w:val="24"/>
          <w:szCs w:val="24"/>
        </w:rPr>
        <w:t>kuyambapo</w:t>
      </w:r>
      <w:proofErr w:type="spellEnd"/>
      <w:r w:rsidRPr="00CA7F26">
        <w:rPr>
          <w:rFonts w:eastAsia="Times New Roman" w:cstheme="minorHAnsi"/>
          <w:b/>
          <w:bCs/>
          <w:color w:val="000000" w:themeColor="text1"/>
          <w:sz w:val="24"/>
          <w:szCs w:val="24"/>
        </w:rPr>
        <w:t xml:space="preserve">? </w:t>
      </w:r>
    </w:p>
    <w:p w14:paraId="52B67955" w14:textId="77777777" w:rsidR="00885E4B" w:rsidRPr="00CA7F26" w:rsidRDefault="00885E4B" w:rsidP="00885E4B">
      <w:p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b/>
          <w:bCs/>
          <w:color w:val="000000" w:themeColor="text1"/>
          <w:sz w:val="24"/>
          <w:szCs w:val="24"/>
        </w:rPr>
        <w:t>EYA - AYI</w:t>
      </w:r>
    </w:p>
    <w:p w14:paraId="3D5988B9" w14:textId="77777777" w:rsidR="00885E4B" w:rsidRPr="00245292" w:rsidRDefault="00885E4B" w:rsidP="00885E4B">
      <w:pPr>
        <w:shd w:val="clear" w:color="auto" w:fill="FFFFFF"/>
        <w:spacing w:before="100" w:beforeAutospacing="1" w:after="115" w:line="240" w:lineRule="auto"/>
        <w:rPr>
          <w:rFonts w:eastAsia="Times New Roman" w:cstheme="minorHAnsi"/>
          <w:i/>
          <w:color w:val="000000" w:themeColor="text1"/>
          <w:sz w:val="24"/>
          <w:szCs w:val="24"/>
        </w:rPr>
      </w:pPr>
      <w:r w:rsidRPr="00245292">
        <w:rPr>
          <w:rFonts w:eastAsia="Times New Roman" w:cstheme="minorHAnsi"/>
          <w:i/>
          <w:color w:val="000000" w:themeColor="text1"/>
          <w:sz w:val="24"/>
          <w:szCs w:val="24"/>
        </w:rPr>
        <w:t xml:space="preserve">Enumerator: Please emphasize to the interviewee that we just want to collect data. That is, </w:t>
      </w:r>
    </w:p>
    <w:p w14:paraId="2EDEE8B1" w14:textId="77777777" w:rsidR="00885E4B" w:rsidRPr="00245292" w:rsidRDefault="00885E4B" w:rsidP="00885E4B">
      <w:pPr>
        <w:numPr>
          <w:ilvl w:val="0"/>
          <w:numId w:val="1"/>
        </w:numPr>
        <w:shd w:val="clear" w:color="auto" w:fill="FFFFFF"/>
        <w:spacing w:before="100" w:beforeAutospacing="1" w:after="115" w:line="240" w:lineRule="auto"/>
        <w:rPr>
          <w:rFonts w:eastAsia="Times New Roman" w:cstheme="minorHAnsi"/>
          <w:i/>
          <w:color w:val="000000" w:themeColor="text1"/>
          <w:sz w:val="24"/>
          <w:szCs w:val="24"/>
        </w:rPr>
      </w:pPr>
      <w:r w:rsidRPr="00245292">
        <w:rPr>
          <w:rFonts w:eastAsia="Times New Roman" w:cstheme="minorHAnsi"/>
          <w:i/>
          <w:color w:val="000000" w:themeColor="text1"/>
          <w:sz w:val="24"/>
          <w:szCs w:val="24"/>
        </w:rPr>
        <w:t xml:space="preserve">We are NOT going to give the interviewee anything now or later and that we are NOT conducting experiments. </w:t>
      </w:r>
    </w:p>
    <w:p w14:paraId="38918CB8" w14:textId="77777777" w:rsidR="00885E4B" w:rsidRPr="00245292" w:rsidRDefault="00885E4B" w:rsidP="00885E4B">
      <w:pPr>
        <w:numPr>
          <w:ilvl w:val="0"/>
          <w:numId w:val="1"/>
        </w:numPr>
        <w:shd w:val="clear" w:color="auto" w:fill="FFFFFF"/>
        <w:spacing w:before="100" w:beforeAutospacing="1" w:after="115" w:line="240" w:lineRule="auto"/>
        <w:rPr>
          <w:rFonts w:eastAsia="Times New Roman" w:cstheme="minorHAnsi"/>
          <w:i/>
          <w:color w:val="000000" w:themeColor="text1"/>
          <w:sz w:val="24"/>
          <w:szCs w:val="24"/>
        </w:rPr>
      </w:pPr>
      <w:r w:rsidRPr="00245292">
        <w:rPr>
          <w:rFonts w:eastAsia="Times New Roman" w:cstheme="minorHAnsi"/>
          <w:i/>
          <w:color w:val="000000" w:themeColor="text1"/>
          <w:sz w:val="24"/>
          <w:szCs w:val="24"/>
        </w:rPr>
        <w:t xml:space="preserve">We do NOT belong to an AID program of any kind either. </w:t>
      </w:r>
    </w:p>
    <w:p w14:paraId="42D02E15" w14:textId="77777777" w:rsidR="00885E4B" w:rsidRPr="00245292" w:rsidRDefault="00885E4B" w:rsidP="00885E4B">
      <w:pPr>
        <w:numPr>
          <w:ilvl w:val="0"/>
          <w:numId w:val="1"/>
        </w:numPr>
        <w:shd w:val="clear" w:color="auto" w:fill="FFFFFF"/>
        <w:spacing w:before="100" w:beforeAutospacing="1" w:after="115" w:line="240" w:lineRule="auto"/>
        <w:rPr>
          <w:rFonts w:eastAsia="Times New Roman" w:cstheme="minorHAnsi"/>
          <w:i/>
          <w:color w:val="000000" w:themeColor="text1"/>
          <w:sz w:val="24"/>
          <w:szCs w:val="24"/>
        </w:rPr>
      </w:pPr>
      <w:r w:rsidRPr="00245292">
        <w:rPr>
          <w:rFonts w:eastAsia="Times New Roman" w:cstheme="minorHAnsi"/>
          <w:i/>
          <w:color w:val="000000" w:themeColor="text1"/>
          <w:sz w:val="24"/>
          <w:szCs w:val="24"/>
        </w:rPr>
        <w:t xml:space="preserve">We will not share information with the government. </w:t>
      </w:r>
    </w:p>
    <w:p w14:paraId="4784C128" w14:textId="77777777" w:rsidR="00885E4B" w:rsidRPr="00245292" w:rsidRDefault="00885E4B" w:rsidP="00885E4B">
      <w:pPr>
        <w:numPr>
          <w:ilvl w:val="0"/>
          <w:numId w:val="1"/>
        </w:numPr>
        <w:shd w:val="clear" w:color="auto" w:fill="FFFFFF"/>
        <w:spacing w:before="100" w:beforeAutospacing="1" w:after="115" w:line="240" w:lineRule="auto"/>
        <w:rPr>
          <w:rFonts w:eastAsia="Times New Roman" w:cstheme="minorHAnsi"/>
          <w:i/>
          <w:color w:val="000000" w:themeColor="text1"/>
          <w:sz w:val="24"/>
          <w:szCs w:val="24"/>
        </w:rPr>
      </w:pPr>
      <w:r w:rsidRPr="00245292">
        <w:rPr>
          <w:rFonts w:eastAsia="Times New Roman" w:cstheme="minorHAnsi"/>
          <w:i/>
          <w:color w:val="000000" w:themeColor="text1"/>
          <w:sz w:val="24"/>
          <w:szCs w:val="24"/>
        </w:rPr>
        <w:t xml:space="preserve">We will not share information with any other villagers about you. </w:t>
      </w:r>
    </w:p>
    <w:p w14:paraId="4AF2FA17" w14:textId="77777777" w:rsidR="00885E4B" w:rsidRPr="00245292" w:rsidRDefault="00885E4B" w:rsidP="00885E4B">
      <w:pPr>
        <w:numPr>
          <w:ilvl w:val="0"/>
          <w:numId w:val="1"/>
        </w:numPr>
        <w:shd w:val="clear" w:color="auto" w:fill="FFFFFF"/>
        <w:spacing w:before="100" w:beforeAutospacing="1" w:after="115" w:line="240" w:lineRule="auto"/>
        <w:rPr>
          <w:rFonts w:eastAsia="Times New Roman" w:cstheme="minorHAnsi"/>
          <w:i/>
          <w:color w:val="000000" w:themeColor="text1"/>
          <w:sz w:val="24"/>
          <w:szCs w:val="24"/>
        </w:rPr>
      </w:pPr>
      <w:r w:rsidRPr="00245292">
        <w:rPr>
          <w:rFonts w:eastAsia="Times New Roman" w:cstheme="minorHAnsi"/>
          <w:i/>
          <w:color w:val="000000" w:themeColor="text1"/>
          <w:sz w:val="24"/>
          <w:szCs w:val="24"/>
        </w:rPr>
        <w:t xml:space="preserve">The data will be safely kept in an encrypted server at </w:t>
      </w:r>
      <w:proofErr w:type="spellStart"/>
      <w:r w:rsidRPr="00245292">
        <w:rPr>
          <w:rFonts w:eastAsia="Times New Roman" w:cstheme="minorHAnsi"/>
          <w:i/>
          <w:color w:val="000000" w:themeColor="text1"/>
          <w:sz w:val="24"/>
          <w:szCs w:val="24"/>
        </w:rPr>
        <w:t>Universitat</w:t>
      </w:r>
      <w:proofErr w:type="spellEnd"/>
      <w:r w:rsidRPr="00245292">
        <w:rPr>
          <w:rFonts w:eastAsia="Times New Roman" w:cstheme="minorHAnsi"/>
          <w:i/>
          <w:color w:val="000000" w:themeColor="text1"/>
          <w:sz w:val="24"/>
          <w:szCs w:val="24"/>
        </w:rPr>
        <w:t xml:space="preserve"> </w:t>
      </w:r>
      <w:proofErr w:type="spellStart"/>
      <w:r w:rsidRPr="00245292">
        <w:rPr>
          <w:rFonts w:eastAsia="Times New Roman" w:cstheme="minorHAnsi"/>
          <w:i/>
          <w:color w:val="000000" w:themeColor="text1"/>
          <w:sz w:val="24"/>
          <w:szCs w:val="24"/>
        </w:rPr>
        <w:t>Autonoma</w:t>
      </w:r>
      <w:proofErr w:type="spellEnd"/>
      <w:r w:rsidRPr="00245292">
        <w:rPr>
          <w:rFonts w:eastAsia="Times New Roman" w:cstheme="minorHAnsi"/>
          <w:i/>
          <w:color w:val="000000" w:themeColor="text1"/>
          <w:sz w:val="24"/>
          <w:szCs w:val="24"/>
        </w:rPr>
        <w:t xml:space="preserve"> de Barcelona and only shared for research purposes with anonymized procedures.</w:t>
      </w:r>
    </w:p>
    <w:p w14:paraId="66712709" w14:textId="77777777" w:rsidR="00885E4B" w:rsidRPr="00CA7F26" w:rsidRDefault="00885E4B" w:rsidP="00885E4B">
      <w:pPr>
        <w:pBdr>
          <w:bottom w:val="single" w:sz="6" w:space="1" w:color="000001"/>
        </w:pBdr>
        <w:shd w:val="clear" w:color="auto" w:fill="FFFFFF"/>
        <w:spacing w:before="100" w:beforeAutospacing="1" w:after="240" w:line="240" w:lineRule="auto"/>
        <w:rPr>
          <w:rFonts w:eastAsia="Times New Roman" w:cstheme="minorHAnsi"/>
          <w:color w:val="000000" w:themeColor="text1"/>
          <w:sz w:val="24"/>
          <w:szCs w:val="24"/>
        </w:rPr>
      </w:pPr>
    </w:p>
    <w:p w14:paraId="1DF36694" w14:textId="77777777" w:rsidR="00245292" w:rsidRDefault="00245292">
      <w:pPr>
        <w:rPr>
          <w:rFonts w:eastAsia="Times New Roman" w:cstheme="minorHAnsi"/>
          <w:color w:val="000000" w:themeColor="text1"/>
          <w:sz w:val="24"/>
          <w:szCs w:val="24"/>
        </w:rPr>
      </w:pPr>
      <w:r>
        <w:rPr>
          <w:rFonts w:eastAsia="Times New Roman" w:cstheme="minorHAnsi"/>
          <w:color w:val="000000" w:themeColor="text1"/>
          <w:sz w:val="24"/>
          <w:szCs w:val="24"/>
        </w:rPr>
        <w:br w:type="page"/>
      </w:r>
    </w:p>
    <w:p w14:paraId="1DB2FB3B" w14:textId="77777777" w:rsidR="00885E4B" w:rsidRPr="00CA7F26" w:rsidRDefault="00885E4B" w:rsidP="00885E4B">
      <w:pPr>
        <w:pBdr>
          <w:bottom w:val="single" w:sz="6" w:space="1" w:color="000001"/>
        </w:pBdr>
        <w:shd w:val="clear" w:color="auto" w:fill="FFFFFF"/>
        <w:spacing w:before="100" w:beforeAutospacing="1" w:after="240" w:line="240" w:lineRule="auto"/>
        <w:rPr>
          <w:rFonts w:eastAsia="Times New Roman" w:cstheme="minorHAnsi"/>
          <w:color w:val="000000" w:themeColor="text1"/>
          <w:sz w:val="24"/>
          <w:szCs w:val="24"/>
        </w:rPr>
      </w:pPr>
    </w:p>
    <w:p w14:paraId="765CDA80" w14:textId="77777777" w:rsidR="00885E4B" w:rsidRPr="00CA7F26" w:rsidRDefault="00885E4B" w:rsidP="00885E4B">
      <w:pPr>
        <w:pBdr>
          <w:bottom w:val="single" w:sz="6" w:space="1" w:color="000001"/>
        </w:pBd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b/>
          <w:bCs/>
          <w:color w:val="000000" w:themeColor="text1"/>
          <w:sz w:val="24"/>
          <w:szCs w:val="24"/>
        </w:rPr>
        <w:t>Section 0 Preamble and Basic Info</w:t>
      </w:r>
    </w:p>
    <w:p w14:paraId="6337590F" w14:textId="77777777" w:rsidR="00885E4B" w:rsidRPr="00CA7F26" w:rsidRDefault="00885E4B" w:rsidP="00885E4B">
      <w:pPr>
        <w:pBdr>
          <w:bottom w:val="single" w:sz="6" w:space="1" w:color="000001"/>
        </w:pBd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b/>
          <w:bCs/>
          <w:color w:val="000000" w:themeColor="text1"/>
          <w:sz w:val="24"/>
          <w:szCs w:val="24"/>
        </w:rPr>
        <w:t>Section A Family Roster</w:t>
      </w:r>
    </w:p>
    <w:p w14:paraId="5D607854" w14:textId="77777777" w:rsidR="00885E4B" w:rsidRPr="00CA7F26" w:rsidRDefault="00885E4B" w:rsidP="00885E4B">
      <w:pPr>
        <w:pBdr>
          <w:bottom w:val="single" w:sz="6" w:space="1" w:color="000001"/>
        </w:pBd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b/>
          <w:bCs/>
          <w:color w:val="000000" w:themeColor="text1"/>
          <w:sz w:val="24"/>
          <w:szCs w:val="24"/>
        </w:rPr>
        <w:t>Section B Household Head Background &amp; Responsibilities</w:t>
      </w:r>
    </w:p>
    <w:p w14:paraId="58F50D39" w14:textId="77777777" w:rsidR="00885E4B" w:rsidRPr="00CA7F26" w:rsidRDefault="00885E4B" w:rsidP="00885E4B">
      <w:pPr>
        <w:pBdr>
          <w:bottom w:val="single" w:sz="6" w:space="1" w:color="000001"/>
        </w:pBd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b/>
          <w:bCs/>
          <w:color w:val="000000" w:themeColor="text1"/>
          <w:sz w:val="24"/>
          <w:szCs w:val="24"/>
        </w:rPr>
        <w:t>Section C Agricultural Production</w:t>
      </w:r>
    </w:p>
    <w:p w14:paraId="4C093453" w14:textId="77777777" w:rsidR="00885E4B" w:rsidRPr="00CA7F26" w:rsidRDefault="00885E4B" w:rsidP="00885E4B">
      <w:pPr>
        <w:pBdr>
          <w:bottom w:val="single" w:sz="6" w:space="1" w:color="000001"/>
        </w:pBd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b/>
          <w:bCs/>
          <w:color w:val="000000" w:themeColor="text1"/>
          <w:sz w:val="24"/>
          <w:szCs w:val="24"/>
        </w:rPr>
        <w:t>C1 Rainy Season</w:t>
      </w:r>
    </w:p>
    <w:p w14:paraId="18292E38" w14:textId="77777777" w:rsidR="00885E4B" w:rsidRPr="00CA7F26" w:rsidRDefault="00885E4B" w:rsidP="00885E4B">
      <w:pPr>
        <w:pBdr>
          <w:bottom w:val="single" w:sz="6" w:space="1" w:color="000001"/>
        </w:pBd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b/>
          <w:bCs/>
          <w:color w:val="000000" w:themeColor="text1"/>
          <w:sz w:val="24"/>
          <w:szCs w:val="24"/>
        </w:rPr>
        <w:t>C2 Past Three Months</w:t>
      </w:r>
    </w:p>
    <w:p w14:paraId="7EDEDA8E" w14:textId="77777777" w:rsidR="00885E4B" w:rsidRPr="00CA7F26" w:rsidRDefault="00885E4B" w:rsidP="00885E4B">
      <w:pPr>
        <w:pBdr>
          <w:bottom w:val="single" w:sz="6" w:space="1" w:color="000001"/>
        </w:pBd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b/>
          <w:bCs/>
          <w:color w:val="000000" w:themeColor="text1"/>
          <w:sz w:val="24"/>
          <w:szCs w:val="24"/>
        </w:rPr>
        <w:t xml:space="preserve">Section D Wages, </w:t>
      </w:r>
      <w:proofErr w:type="spellStart"/>
      <w:r w:rsidRPr="00CA7F26">
        <w:rPr>
          <w:rFonts w:eastAsia="Times New Roman" w:cstheme="minorHAnsi"/>
          <w:b/>
          <w:bCs/>
          <w:color w:val="000000" w:themeColor="text1"/>
          <w:sz w:val="24"/>
          <w:szCs w:val="24"/>
        </w:rPr>
        <w:t>Ganyu</w:t>
      </w:r>
      <w:proofErr w:type="spellEnd"/>
      <w:r w:rsidRPr="00CA7F26">
        <w:rPr>
          <w:rFonts w:eastAsia="Times New Roman" w:cstheme="minorHAnsi"/>
          <w:b/>
          <w:bCs/>
          <w:color w:val="000000" w:themeColor="text1"/>
          <w:sz w:val="24"/>
          <w:szCs w:val="24"/>
        </w:rPr>
        <w:t>, Business Income, and other Sources of Income</w:t>
      </w:r>
    </w:p>
    <w:p w14:paraId="46736CFA" w14:textId="77777777" w:rsidR="00885E4B" w:rsidRPr="00CA7F26" w:rsidRDefault="00885E4B" w:rsidP="00885E4B">
      <w:pPr>
        <w:pBdr>
          <w:bottom w:val="single" w:sz="6" w:space="1" w:color="000001"/>
        </w:pBd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b/>
          <w:bCs/>
          <w:color w:val="000000" w:themeColor="text1"/>
          <w:sz w:val="24"/>
          <w:szCs w:val="24"/>
        </w:rPr>
        <w:t xml:space="preserve">D1 Wage Labor + </w:t>
      </w:r>
      <w:proofErr w:type="spellStart"/>
      <w:r w:rsidRPr="00CA7F26">
        <w:rPr>
          <w:rFonts w:eastAsia="Times New Roman" w:cstheme="minorHAnsi"/>
          <w:b/>
          <w:bCs/>
          <w:color w:val="000000" w:themeColor="text1"/>
          <w:sz w:val="24"/>
          <w:szCs w:val="24"/>
        </w:rPr>
        <w:t>Ganyu</w:t>
      </w:r>
      <w:proofErr w:type="spellEnd"/>
    </w:p>
    <w:p w14:paraId="5528822B" w14:textId="77777777" w:rsidR="00885E4B" w:rsidRPr="00CA7F26" w:rsidRDefault="00885E4B" w:rsidP="00885E4B">
      <w:pPr>
        <w:pBdr>
          <w:bottom w:val="single" w:sz="6" w:space="1" w:color="000001"/>
        </w:pBd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b/>
          <w:bCs/>
          <w:color w:val="000000" w:themeColor="text1"/>
          <w:sz w:val="24"/>
          <w:szCs w:val="24"/>
        </w:rPr>
        <w:t>D2 Business Income</w:t>
      </w:r>
    </w:p>
    <w:p w14:paraId="0E16932D" w14:textId="77777777" w:rsidR="00885E4B" w:rsidRPr="00CA7F26" w:rsidRDefault="00885E4B" w:rsidP="00885E4B">
      <w:pPr>
        <w:pBdr>
          <w:bottom w:val="single" w:sz="6" w:space="1" w:color="000001"/>
        </w:pBd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b/>
          <w:bCs/>
          <w:color w:val="000000" w:themeColor="text1"/>
          <w:sz w:val="24"/>
          <w:szCs w:val="24"/>
        </w:rPr>
        <w:t>D3 Other Sources of Income</w:t>
      </w:r>
    </w:p>
    <w:p w14:paraId="1318D9E0" w14:textId="77777777" w:rsidR="00885E4B" w:rsidRPr="00CA7F26" w:rsidRDefault="00885E4B" w:rsidP="00885E4B">
      <w:pPr>
        <w:pBdr>
          <w:bottom w:val="single" w:sz="6" w:space="1" w:color="000001"/>
        </w:pBd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b/>
          <w:bCs/>
          <w:color w:val="000000" w:themeColor="text1"/>
          <w:sz w:val="24"/>
          <w:szCs w:val="24"/>
        </w:rPr>
        <w:t>Section E Time Use (Livestock, Firewood, Water and Unpaid Labor)</w:t>
      </w:r>
    </w:p>
    <w:p w14:paraId="3B6B2684" w14:textId="77777777" w:rsidR="00885E4B" w:rsidRPr="00CA7F26" w:rsidRDefault="00885E4B" w:rsidP="00885E4B">
      <w:pPr>
        <w:pBdr>
          <w:bottom w:val="single" w:sz="6" w:space="1" w:color="000001"/>
        </w:pBd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b/>
          <w:bCs/>
          <w:color w:val="000000" w:themeColor="text1"/>
          <w:sz w:val="24"/>
          <w:szCs w:val="24"/>
        </w:rPr>
        <w:t>Section F Household Assets</w:t>
      </w:r>
    </w:p>
    <w:p w14:paraId="18B15C04" w14:textId="77777777" w:rsidR="00885E4B" w:rsidRPr="00CA7F26" w:rsidRDefault="00885E4B" w:rsidP="00885E4B">
      <w:pPr>
        <w:pBdr>
          <w:bottom w:val="single" w:sz="6" w:space="1" w:color="000001"/>
        </w:pBd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b/>
          <w:bCs/>
          <w:color w:val="000000" w:themeColor="text1"/>
          <w:sz w:val="24"/>
          <w:szCs w:val="24"/>
        </w:rPr>
        <w:t>Section G Household Consumption</w:t>
      </w:r>
    </w:p>
    <w:p w14:paraId="6723B28F" w14:textId="77777777" w:rsidR="00885E4B" w:rsidRPr="00CA7F26" w:rsidRDefault="00885E4B" w:rsidP="00885E4B">
      <w:pPr>
        <w:pBdr>
          <w:bottom w:val="single" w:sz="6" w:space="1" w:color="000001"/>
        </w:pBd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b/>
          <w:bCs/>
          <w:color w:val="000000" w:themeColor="text1"/>
          <w:sz w:val="24"/>
          <w:szCs w:val="24"/>
        </w:rPr>
        <w:t xml:space="preserve">Section H Social Insurance </w:t>
      </w:r>
    </w:p>
    <w:p w14:paraId="5F85FF20" w14:textId="77777777" w:rsidR="00885E4B" w:rsidRPr="00CA7F26" w:rsidRDefault="00885E4B" w:rsidP="00885E4B">
      <w:pPr>
        <w:pBdr>
          <w:bottom w:val="single" w:sz="6" w:space="1" w:color="000001"/>
        </w:pBd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b/>
          <w:bCs/>
          <w:color w:val="000000" w:themeColor="text1"/>
          <w:sz w:val="24"/>
          <w:szCs w:val="24"/>
        </w:rPr>
        <w:t>Section I Migration</w:t>
      </w:r>
    </w:p>
    <w:p w14:paraId="32994D09" w14:textId="77777777" w:rsidR="00885E4B" w:rsidRPr="00CA7F26" w:rsidRDefault="00885E4B" w:rsidP="00885E4B">
      <w:pPr>
        <w:pBdr>
          <w:bottom w:val="single" w:sz="6" w:space="1" w:color="000001"/>
        </w:pBd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b/>
          <w:bCs/>
          <w:color w:val="000000" w:themeColor="text1"/>
          <w:sz w:val="24"/>
          <w:szCs w:val="24"/>
        </w:rPr>
        <w:t>Section J Knowledge of Job Opportunities Outside of the Village</w:t>
      </w:r>
    </w:p>
    <w:p w14:paraId="3E2D2704" w14:textId="77777777" w:rsidR="00885E4B" w:rsidRDefault="00885E4B" w:rsidP="00885E4B">
      <w:pPr>
        <w:pBdr>
          <w:bottom w:val="single" w:sz="6" w:space="1" w:color="000001"/>
        </w:pBdr>
        <w:shd w:val="clear" w:color="auto" w:fill="FFFFFF"/>
        <w:spacing w:before="100" w:beforeAutospacing="1" w:after="115" w:line="240" w:lineRule="auto"/>
        <w:rPr>
          <w:rFonts w:eastAsia="Times New Roman" w:cstheme="minorHAnsi"/>
          <w:b/>
          <w:bCs/>
          <w:color w:val="000000" w:themeColor="text1"/>
          <w:sz w:val="24"/>
          <w:szCs w:val="24"/>
        </w:rPr>
      </w:pPr>
      <w:r w:rsidRPr="00CA7F26">
        <w:rPr>
          <w:rFonts w:eastAsia="Times New Roman" w:cstheme="minorHAnsi"/>
          <w:b/>
          <w:bCs/>
          <w:color w:val="000000" w:themeColor="text1"/>
          <w:sz w:val="24"/>
          <w:szCs w:val="24"/>
        </w:rPr>
        <w:t>Section K Death</w:t>
      </w:r>
    </w:p>
    <w:p w14:paraId="653E88A3" w14:textId="77777777" w:rsidR="00A17B63" w:rsidRPr="00A17B63" w:rsidRDefault="00A17B63" w:rsidP="00885E4B">
      <w:pPr>
        <w:pBdr>
          <w:bottom w:val="single" w:sz="6" w:space="1" w:color="000001"/>
        </w:pBdr>
        <w:shd w:val="clear" w:color="auto" w:fill="FFFFFF"/>
        <w:spacing w:before="100" w:beforeAutospacing="1" w:after="115" w:line="240" w:lineRule="auto"/>
        <w:rPr>
          <w:rFonts w:eastAsia="Times New Roman" w:cstheme="minorHAnsi"/>
          <w:b/>
          <w:color w:val="000000" w:themeColor="text1"/>
          <w:sz w:val="24"/>
          <w:szCs w:val="24"/>
        </w:rPr>
      </w:pPr>
      <w:r w:rsidRPr="00A17B63">
        <w:rPr>
          <w:rFonts w:eastAsia="Times New Roman" w:cstheme="minorHAnsi"/>
          <w:b/>
          <w:color w:val="000000" w:themeColor="text1"/>
          <w:sz w:val="24"/>
          <w:szCs w:val="24"/>
        </w:rPr>
        <w:t>Appendix: Choice-Questions Answers</w:t>
      </w:r>
    </w:p>
    <w:p w14:paraId="2B0CBA4B" w14:textId="77777777" w:rsidR="00885E4B" w:rsidRPr="00CA7F26" w:rsidRDefault="00885E4B">
      <w:pPr>
        <w:rPr>
          <w:rFonts w:eastAsia="Times New Roman" w:cstheme="minorHAnsi"/>
          <w:color w:val="000000" w:themeColor="text1"/>
          <w:sz w:val="24"/>
          <w:szCs w:val="24"/>
        </w:rPr>
      </w:pPr>
      <w:r w:rsidRPr="00CA7F26">
        <w:rPr>
          <w:rFonts w:eastAsia="Times New Roman" w:cstheme="minorHAnsi"/>
          <w:color w:val="000000" w:themeColor="text1"/>
          <w:sz w:val="24"/>
          <w:szCs w:val="24"/>
        </w:rPr>
        <w:lastRenderedPageBreak/>
        <w:br w:type="page"/>
      </w:r>
    </w:p>
    <w:p w14:paraId="2253AA5C" w14:textId="77777777" w:rsidR="00885E4B" w:rsidRPr="00CA7F26" w:rsidRDefault="00885E4B" w:rsidP="00885E4B">
      <w:pPr>
        <w:pBdr>
          <w:bottom w:val="single" w:sz="6" w:space="1" w:color="000001"/>
        </w:pBdr>
        <w:shd w:val="clear" w:color="auto" w:fill="FFFFFF"/>
        <w:spacing w:before="100" w:beforeAutospacing="1" w:after="240" w:line="240" w:lineRule="auto"/>
        <w:rPr>
          <w:rFonts w:eastAsia="Times New Roman" w:cstheme="minorHAnsi"/>
          <w:color w:val="000000" w:themeColor="text1"/>
          <w:sz w:val="24"/>
          <w:szCs w:val="24"/>
        </w:rPr>
      </w:pPr>
    </w:p>
    <w:p w14:paraId="7EBB6076" w14:textId="77777777" w:rsidR="00885E4B" w:rsidRPr="00CA7F26" w:rsidRDefault="00885E4B" w:rsidP="00885E4B">
      <w:pPr>
        <w:pBdr>
          <w:bottom w:val="single" w:sz="6" w:space="1" w:color="000001"/>
        </w:pBd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b/>
          <w:bCs/>
          <w:color w:val="000000" w:themeColor="text1"/>
          <w:sz w:val="24"/>
          <w:szCs w:val="24"/>
        </w:rPr>
        <w:t>Section 0: Personal Information and Contact</w:t>
      </w:r>
    </w:p>
    <w:p w14:paraId="75709549" w14:textId="77777777" w:rsidR="00885E4B" w:rsidRPr="00CA7F26" w:rsidRDefault="00885E4B" w:rsidP="00885E4B">
      <w:p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[ENUMERATOR: DO THE INTERVIEW WITH THE HOUSEHOLD HEAD AND HIS/HER SPOUSE TOGETHER] IF ONE OF THEM IS ABSENT (e.g., working somewhere else</w:t>
      </w:r>
    </w:p>
    <w:p w14:paraId="7B1C0CA0" w14:textId="77777777" w:rsidR="00885E4B" w:rsidRPr="00CA7F26" w:rsidRDefault="00885E4B" w:rsidP="00885E4B">
      <w:pPr>
        <w:numPr>
          <w:ilvl w:val="0"/>
          <w:numId w:val="2"/>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Interviewer name: </w:t>
      </w:r>
    </w:p>
    <w:p w14:paraId="7E1D40BF" w14:textId="77777777" w:rsidR="00885E4B" w:rsidRPr="00CA7F26" w:rsidRDefault="00885E4B" w:rsidP="00885E4B">
      <w:pPr>
        <w:numPr>
          <w:ilvl w:val="0"/>
          <w:numId w:val="2"/>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Interviewer ID: </w:t>
      </w:r>
    </w:p>
    <w:p w14:paraId="4349CB82" w14:textId="77777777" w:rsidR="00885E4B" w:rsidRPr="00CA7F26" w:rsidRDefault="00885E4B" w:rsidP="00885E4B">
      <w:pPr>
        <w:numPr>
          <w:ilvl w:val="0"/>
          <w:numId w:val="2"/>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Date (Day/Month/Year): _ _ / _ _ / _ _ _ </w:t>
      </w:r>
    </w:p>
    <w:p w14:paraId="01111844" w14:textId="77777777" w:rsidR="00885E4B" w:rsidRPr="00CA7F26" w:rsidRDefault="00885E4B" w:rsidP="00885E4B">
      <w:pPr>
        <w:numPr>
          <w:ilvl w:val="0"/>
          <w:numId w:val="2"/>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Village name: </w:t>
      </w:r>
    </w:p>
    <w:p w14:paraId="07DC9A9C" w14:textId="77777777" w:rsidR="00885E4B" w:rsidRPr="00CA7F26" w:rsidRDefault="00885E4B" w:rsidP="00885E4B">
      <w:pPr>
        <w:numPr>
          <w:ilvl w:val="0"/>
          <w:numId w:val="2"/>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Name of village head:</w:t>
      </w:r>
    </w:p>
    <w:p w14:paraId="3524051A" w14:textId="77777777" w:rsidR="00885E4B" w:rsidRPr="00CA7F26" w:rsidRDefault="00885E4B" w:rsidP="00885E4B">
      <w:pPr>
        <w:numPr>
          <w:ilvl w:val="0"/>
          <w:numId w:val="2"/>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Name of household head:</w:t>
      </w:r>
    </w:p>
    <w:p w14:paraId="41E47ECA" w14:textId="77777777" w:rsidR="00885E4B" w:rsidRPr="00CA7F26" w:rsidRDefault="00885E4B" w:rsidP="00885E4B">
      <w:pPr>
        <w:numPr>
          <w:ilvl w:val="0"/>
          <w:numId w:val="2"/>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(a) Name of interviewee 1:</w:t>
      </w:r>
    </w:p>
    <w:p w14:paraId="75E0E063" w14:textId="77777777" w:rsidR="00885E4B" w:rsidRPr="00CA7F26" w:rsidRDefault="00885E4B" w:rsidP="00885E4B">
      <w:pPr>
        <w:shd w:val="clear" w:color="auto" w:fill="FFFFFF"/>
        <w:spacing w:before="100" w:beforeAutospacing="1" w:after="115" w:line="240" w:lineRule="auto"/>
        <w:ind w:left="720"/>
        <w:rPr>
          <w:rFonts w:eastAsia="Times New Roman" w:cstheme="minorHAnsi"/>
          <w:color w:val="000000" w:themeColor="text1"/>
          <w:sz w:val="24"/>
          <w:szCs w:val="24"/>
        </w:rPr>
      </w:pPr>
      <w:r w:rsidRPr="00CA7F26">
        <w:rPr>
          <w:rFonts w:eastAsia="Times New Roman" w:cstheme="minorHAnsi"/>
          <w:color w:val="000000" w:themeColor="text1"/>
          <w:sz w:val="24"/>
          <w:szCs w:val="24"/>
        </w:rPr>
        <w:t>(b) Relationship to head: [ENUMERATOR: Use QA0D categories]</w:t>
      </w:r>
    </w:p>
    <w:p w14:paraId="4F0D25C2" w14:textId="77777777" w:rsidR="00885E4B" w:rsidRPr="00CA7F26" w:rsidRDefault="00885E4B" w:rsidP="00885E4B">
      <w:pPr>
        <w:shd w:val="clear" w:color="auto" w:fill="FFFFFF"/>
        <w:spacing w:before="100" w:beforeAutospacing="1" w:after="115" w:line="240" w:lineRule="auto"/>
        <w:ind w:left="720"/>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(c) Phone number: </w:t>
      </w:r>
    </w:p>
    <w:p w14:paraId="466E5D9D" w14:textId="77777777" w:rsidR="00885E4B" w:rsidRPr="00CA7F26" w:rsidRDefault="00885E4B" w:rsidP="00885E4B">
      <w:pPr>
        <w:numPr>
          <w:ilvl w:val="0"/>
          <w:numId w:val="3"/>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(a) Name of interviewee 2:</w:t>
      </w:r>
    </w:p>
    <w:p w14:paraId="130A3D95" w14:textId="77777777" w:rsidR="00885E4B" w:rsidRPr="00CA7F26" w:rsidRDefault="00885E4B" w:rsidP="00885E4B">
      <w:pPr>
        <w:shd w:val="clear" w:color="auto" w:fill="FFFFFF"/>
        <w:spacing w:before="100" w:beforeAutospacing="1" w:after="115" w:line="240" w:lineRule="auto"/>
        <w:ind w:left="720"/>
        <w:rPr>
          <w:rFonts w:eastAsia="Times New Roman" w:cstheme="minorHAnsi"/>
          <w:color w:val="000000" w:themeColor="text1"/>
          <w:sz w:val="24"/>
          <w:szCs w:val="24"/>
        </w:rPr>
      </w:pPr>
      <w:r w:rsidRPr="00CA7F26">
        <w:rPr>
          <w:rFonts w:eastAsia="Times New Roman" w:cstheme="minorHAnsi"/>
          <w:color w:val="000000" w:themeColor="text1"/>
          <w:sz w:val="24"/>
          <w:szCs w:val="24"/>
        </w:rPr>
        <w:t>(b) Relationship to head: [ENUMERATOR: Use QA0D categories]</w:t>
      </w:r>
    </w:p>
    <w:p w14:paraId="0AE9460A" w14:textId="77777777" w:rsidR="00885E4B" w:rsidRPr="00CA7F26" w:rsidRDefault="00885E4B" w:rsidP="00885E4B">
      <w:pPr>
        <w:shd w:val="clear" w:color="auto" w:fill="FFFFFF"/>
        <w:spacing w:before="100" w:beforeAutospacing="1" w:after="115" w:line="240" w:lineRule="auto"/>
        <w:ind w:left="720"/>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(c) Phone number: </w:t>
      </w:r>
    </w:p>
    <w:p w14:paraId="323096FF" w14:textId="77777777" w:rsidR="00885E4B" w:rsidRPr="00CA7F26" w:rsidRDefault="00885E4B" w:rsidP="00885E4B">
      <w:pPr>
        <w:numPr>
          <w:ilvl w:val="0"/>
          <w:numId w:val="4"/>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What are the GPS Coordinates of the Dwelling? </w:t>
      </w:r>
    </w:p>
    <w:p w14:paraId="0D1D724E" w14:textId="77777777" w:rsidR="00885E4B" w:rsidRPr="00CA7F26" w:rsidRDefault="00885E4B" w:rsidP="00885E4B">
      <w:pPr>
        <w:shd w:val="clear" w:color="auto" w:fill="FFFFFF"/>
        <w:spacing w:before="100" w:beforeAutospacing="1" w:after="115" w:line="240" w:lineRule="auto"/>
        <w:jc w:val="center"/>
        <w:rPr>
          <w:rFonts w:eastAsia="Times New Roman" w:cstheme="minorHAnsi"/>
          <w:color w:val="000000" w:themeColor="text1"/>
          <w:sz w:val="24"/>
          <w:szCs w:val="24"/>
        </w:rPr>
      </w:pPr>
      <w:r w:rsidRPr="00CA7F26">
        <w:rPr>
          <w:rFonts w:eastAsia="Times New Roman" w:cstheme="minorHAnsi"/>
          <w:color w:val="000000" w:themeColor="text1"/>
          <w:sz w:val="24"/>
          <w:szCs w:val="24"/>
        </w:rPr>
        <w:t>LATITUDE (S)</w:t>
      </w:r>
    </w:p>
    <w:tbl>
      <w:tblPr>
        <w:tblW w:w="13665" w:type="dxa"/>
        <w:tblCellSpacing w:w="0" w:type="dxa"/>
        <w:tblInd w:w="720" w:type="dxa"/>
        <w:tblBorders>
          <w:top w:val="outset" w:sz="6" w:space="0" w:color="00000A"/>
          <w:left w:val="outset" w:sz="6" w:space="0" w:color="00000A"/>
          <w:bottom w:val="outset" w:sz="6" w:space="0" w:color="00000A"/>
          <w:right w:val="outset" w:sz="6" w:space="0" w:color="00000A"/>
        </w:tblBorders>
        <w:tblCellMar>
          <w:top w:w="84" w:type="dxa"/>
          <w:left w:w="84" w:type="dxa"/>
          <w:bottom w:w="84" w:type="dxa"/>
          <w:right w:w="84" w:type="dxa"/>
        </w:tblCellMar>
        <w:tblLook w:val="04A0" w:firstRow="1" w:lastRow="0" w:firstColumn="1" w:lastColumn="0" w:noHBand="0" w:noVBand="1"/>
      </w:tblPr>
      <w:tblGrid>
        <w:gridCol w:w="1353"/>
        <w:gridCol w:w="1370"/>
        <w:gridCol w:w="1370"/>
        <w:gridCol w:w="1370"/>
        <w:gridCol w:w="1370"/>
        <w:gridCol w:w="1370"/>
        <w:gridCol w:w="1370"/>
        <w:gridCol w:w="1370"/>
        <w:gridCol w:w="1370"/>
        <w:gridCol w:w="1352"/>
      </w:tblGrid>
      <w:tr w:rsidR="00885E4B" w:rsidRPr="00CA7F26" w14:paraId="52588574" w14:textId="77777777" w:rsidTr="00885E4B">
        <w:trPr>
          <w:tblCellSpacing w:w="0" w:type="dxa"/>
        </w:trPr>
        <w:tc>
          <w:tcPr>
            <w:tcW w:w="1140" w:type="dxa"/>
            <w:tcBorders>
              <w:top w:val="outset" w:sz="6" w:space="0" w:color="00000A"/>
              <w:left w:val="outset" w:sz="6" w:space="0" w:color="00000A"/>
              <w:bottom w:val="outset" w:sz="6" w:space="0" w:color="00000A"/>
              <w:right w:val="outset" w:sz="6" w:space="0" w:color="00000A"/>
            </w:tcBorders>
            <w:shd w:val="clear" w:color="auto" w:fill="BFBFBF"/>
            <w:hideMark/>
          </w:tcPr>
          <w:p w14:paraId="3DB6E09F"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hideMark/>
          </w:tcPr>
          <w:p w14:paraId="2BD3F5C6"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hideMark/>
          </w:tcPr>
          <w:p w14:paraId="7D8887BD"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shd w:val="clear" w:color="auto" w:fill="BFBFBF"/>
            <w:hideMark/>
          </w:tcPr>
          <w:p w14:paraId="79CC638E"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r w:rsidRPr="00CA7F26">
              <w:rPr>
                <w:rFonts w:eastAsia="Times New Roman" w:cstheme="minorHAnsi"/>
                <w:b/>
                <w:bCs/>
                <w:color w:val="000000" w:themeColor="text1"/>
                <w:sz w:val="15"/>
                <w:szCs w:val="15"/>
              </w:rPr>
              <w:t>O</w:t>
            </w:r>
          </w:p>
        </w:tc>
        <w:tc>
          <w:tcPr>
            <w:tcW w:w="1155" w:type="dxa"/>
            <w:tcBorders>
              <w:top w:val="outset" w:sz="6" w:space="0" w:color="00000A"/>
              <w:left w:val="outset" w:sz="6" w:space="0" w:color="00000A"/>
              <w:bottom w:val="outset" w:sz="6" w:space="0" w:color="00000A"/>
              <w:right w:val="outset" w:sz="6" w:space="0" w:color="00000A"/>
            </w:tcBorders>
            <w:hideMark/>
          </w:tcPr>
          <w:p w14:paraId="31142F34"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hideMark/>
          </w:tcPr>
          <w:p w14:paraId="6E63B807"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shd w:val="clear" w:color="auto" w:fill="BFBFBF"/>
            <w:hideMark/>
          </w:tcPr>
          <w:p w14:paraId="0297D218"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r w:rsidRPr="00CA7F26">
              <w:rPr>
                <w:rFonts w:eastAsia="Times New Roman" w:cstheme="minorHAnsi"/>
                <w:b/>
                <w:bCs/>
                <w:color w:val="000000" w:themeColor="text1"/>
              </w:rPr>
              <w:t>.</w:t>
            </w:r>
          </w:p>
        </w:tc>
        <w:tc>
          <w:tcPr>
            <w:tcW w:w="1155" w:type="dxa"/>
            <w:tcBorders>
              <w:top w:val="outset" w:sz="6" w:space="0" w:color="00000A"/>
              <w:left w:val="outset" w:sz="6" w:space="0" w:color="00000A"/>
              <w:bottom w:val="outset" w:sz="6" w:space="0" w:color="00000A"/>
              <w:right w:val="outset" w:sz="6" w:space="0" w:color="00000A"/>
            </w:tcBorders>
            <w:hideMark/>
          </w:tcPr>
          <w:p w14:paraId="1563856A"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hideMark/>
          </w:tcPr>
          <w:p w14:paraId="2601EACF"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p>
        </w:tc>
        <w:tc>
          <w:tcPr>
            <w:tcW w:w="1140" w:type="dxa"/>
            <w:tcBorders>
              <w:top w:val="outset" w:sz="6" w:space="0" w:color="00000A"/>
              <w:left w:val="outset" w:sz="6" w:space="0" w:color="00000A"/>
              <w:bottom w:val="outset" w:sz="6" w:space="0" w:color="00000A"/>
              <w:right w:val="outset" w:sz="6" w:space="0" w:color="00000A"/>
            </w:tcBorders>
            <w:hideMark/>
          </w:tcPr>
          <w:p w14:paraId="3299D3A1"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p>
        </w:tc>
      </w:tr>
    </w:tbl>
    <w:p w14:paraId="2904954C" w14:textId="77777777" w:rsidR="00885E4B" w:rsidRPr="00CA7F26" w:rsidRDefault="00885E4B" w:rsidP="00885E4B">
      <w:pPr>
        <w:shd w:val="clear" w:color="auto" w:fill="FFFFFF"/>
        <w:spacing w:before="100" w:beforeAutospacing="1" w:after="240" w:line="240" w:lineRule="auto"/>
        <w:ind w:left="720"/>
        <w:jc w:val="center"/>
        <w:rPr>
          <w:rFonts w:eastAsia="Times New Roman" w:cstheme="minorHAnsi"/>
          <w:color w:val="000000" w:themeColor="text1"/>
          <w:sz w:val="24"/>
          <w:szCs w:val="24"/>
        </w:rPr>
      </w:pPr>
    </w:p>
    <w:p w14:paraId="2FE05C80" w14:textId="77777777" w:rsidR="00885E4B" w:rsidRPr="00CA7F26" w:rsidRDefault="00885E4B" w:rsidP="00885E4B">
      <w:pPr>
        <w:shd w:val="clear" w:color="auto" w:fill="FFFFFF"/>
        <w:spacing w:before="100" w:beforeAutospacing="1" w:after="115" w:line="240" w:lineRule="auto"/>
        <w:jc w:val="center"/>
        <w:rPr>
          <w:rFonts w:eastAsia="Times New Roman" w:cstheme="minorHAnsi"/>
          <w:color w:val="000000" w:themeColor="text1"/>
          <w:sz w:val="24"/>
          <w:szCs w:val="24"/>
        </w:rPr>
      </w:pPr>
      <w:r w:rsidRPr="00CA7F26">
        <w:rPr>
          <w:rFonts w:eastAsia="Times New Roman" w:cstheme="minorHAnsi"/>
          <w:color w:val="000000" w:themeColor="text1"/>
          <w:sz w:val="24"/>
          <w:szCs w:val="24"/>
        </w:rPr>
        <w:t>LONGITUDE (E)</w:t>
      </w:r>
    </w:p>
    <w:tbl>
      <w:tblPr>
        <w:tblW w:w="13665" w:type="dxa"/>
        <w:tblCellSpacing w:w="0" w:type="dxa"/>
        <w:tblInd w:w="720" w:type="dxa"/>
        <w:tblBorders>
          <w:top w:val="outset" w:sz="6" w:space="0" w:color="00000A"/>
          <w:left w:val="outset" w:sz="6" w:space="0" w:color="00000A"/>
          <w:bottom w:val="outset" w:sz="6" w:space="0" w:color="00000A"/>
          <w:right w:val="outset" w:sz="6" w:space="0" w:color="00000A"/>
        </w:tblBorders>
        <w:tblCellMar>
          <w:top w:w="84" w:type="dxa"/>
          <w:left w:w="84" w:type="dxa"/>
          <w:bottom w:w="84" w:type="dxa"/>
          <w:right w:w="84" w:type="dxa"/>
        </w:tblCellMar>
        <w:tblLook w:val="04A0" w:firstRow="1" w:lastRow="0" w:firstColumn="1" w:lastColumn="0" w:noHBand="0" w:noVBand="1"/>
      </w:tblPr>
      <w:tblGrid>
        <w:gridCol w:w="1353"/>
        <w:gridCol w:w="1370"/>
        <w:gridCol w:w="1370"/>
        <w:gridCol w:w="1370"/>
        <w:gridCol w:w="1370"/>
        <w:gridCol w:w="1370"/>
        <w:gridCol w:w="1370"/>
        <w:gridCol w:w="1370"/>
        <w:gridCol w:w="1370"/>
        <w:gridCol w:w="1352"/>
      </w:tblGrid>
      <w:tr w:rsidR="00885E4B" w:rsidRPr="00CA7F26" w14:paraId="6C56CB96" w14:textId="77777777" w:rsidTr="00885E4B">
        <w:trPr>
          <w:tblCellSpacing w:w="0" w:type="dxa"/>
        </w:trPr>
        <w:tc>
          <w:tcPr>
            <w:tcW w:w="1140" w:type="dxa"/>
            <w:tcBorders>
              <w:top w:val="outset" w:sz="6" w:space="0" w:color="00000A"/>
              <w:left w:val="outset" w:sz="6" w:space="0" w:color="00000A"/>
              <w:bottom w:val="outset" w:sz="6" w:space="0" w:color="00000A"/>
              <w:right w:val="outset" w:sz="6" w:space="0" w:color="00000A"/>
            </w:tcBorders>
            <w:hideMark/>
          </w:tcPr>
          <w:p w14:paraId="4D4976D0"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hideMark/>
          </w:tcPr>
          <w:p w14:paraId="165FDB03"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hideMark/>
          </w:tcPr>
          <w:p w14:paraId="7661C692"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shd w:val="clear" w:color="auto" w:fill="BFBFBF"/>
            <w:hideMark/>
          </w:tcPr>
          <w:p w14:paraId="200BCFFE"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r w:rsidRPr="00CA7F26">
              <w:rPr>
                <w:rFonts w:eastAsia="Times New Roman" w:cstheme="minorHAnsi"/>
                <w:b/>
                <w:bCs/>
                <w:color w:val="000000" w:themeColor="text1"/>
                <w:sz w:val="15"/>
                <w:szCs w:val="15"/>
              </w:rPr>
              <w:t>O</w:t>
            </w:r>
          </w:p>
        </w:tc>
        <w:tc>
          <w:tcPr>
            <w:tcW w:w="1155" w:type="dxa"/>
            <w:tcBorders>
              <w:top w:val="outset" w:sz="6" w:space="0" w:color="00000A"/>
              <w:left w:val="outset" w:sz="6" w:space="0" w:color="00000A"/>
              <w:bottom w:val="outset" w:sz="6" w:space="0" w:color="00000A"/>
              <w:right w:val="outset" w:sz="6" w:space="0" w:color="00000A"/>
            </w:tcBorders>
            <w:hideMark/>
          </w:tcPr>
          <w:p w14:paraId="00370DFB"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hideMark/>
          </w:tcPr>
          <w:p w14:paraId="5B200D54"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shd w:val="clear" w:color="auto" w:fill="BFBFBF"/>
            <w:hideMark/>
          </w:tcPr>
          <w:p w14:paraId="77AC43BA"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r w:rsidRPr="00CA7F26">
              <w:rPr>
                <w:rFonts w:eastAsia="Times New Roman" w:cstheme="minorHAnsi"/>
                <w:b/>
                <w:bCs/>
                <w:color w:val="000000" w:themeColor="text1"/>
                <w:sz w:val="24"/>
                <w:szCs w:val="24"/>
              </w:rPr>
              <w:t>.</w:t>
            </w:r>
          </w:p>
        </w:tc>
        <w:tc>
          <w:tcPr>
            <w:tcW w:w="1155" w:type="dxa"/>
            <w:tcBorders>
              <w:top w:val="outset" w:sz="6" w:space="0" w:color="00000A"/>
              <w:left w:val="outset" w:sz="6" w:space="0" w:color="00000A"/>
              <w:bottom w:val="outset" w:sz="6" w:space="0" w:color="00000A"/>
              <w:right w:val="outset" w:sz="6" w:space="0" w:color="00000A"/>
            </w:tcBorders>
            <w:hideMark/>
          </w:tcPr>
          <w:p w14:paraId="26AF3A99"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hideMark/>
          </w:tcPr>
          <w:p w14:paraId="2B67B528"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p>
        </w:tc>
        <w:tc>
          <w:tcPr>
            <w:tcW w:w="1140" w:type="dxa"/>
            <w:tcBorders>
              <w:top w:val="outset" w:sz="6" w:space="0" w:color="00000A"/>
              <w:left w:val="outset" w:sz="6" w:space="0" w:color="00000A"/>
              <w:bottom w:val="outset" w:sz="6" w:space="0" w:color="00000A"/>
              <w:right w:val="outset" w:sz="6" w:space="0" w:color="00000A"/>
            </w:tcBorders>
            <w:hideMark/>
          </w:tcPr>
          <w:p w14:paraId="449D9480"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p>
        </w:tc>
      </w:tr>
    </w:tbl>
    <w:p w14:paraId="58CD3892"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54001546" w14:textId="77777777" w:rsidR="00885E4B" w:rsidRPr="00CA7F26" w:rsidRDefault="00885E4B" w:rsidP="00885E4B">
      <w:pPr>
        <w:pBdr>
          <w:bottom w:val="single" w:sz="6" w:space="1" w:color="000001"/>
        </w:pBdr>
        <w:shd w:val="clear" w:color="auto" w:fill="FFFFFF"/>
        <w:spacing w:before="100" w:beforeAutospacing="1" w:after="240" w:line="240" w:lineRule="auto"/>
        <w:rPr>
          <w:rFonts w:eastAsia="Times New Roman" w:cstheme="minorHAnsi"/>
          <w:color w:val="000000" w:themeColor="text1"/>
          <w:sz w:val="24"/>
          <w:szCs w:val="24"/>
        </w:rPr>
      </w:pPr>
    </w:p>
    <w:p w14:paraId="223D0F46" w14:textId="77777777" w:rsidR="00885E4B" w:rsidRPr="00CA7F26" w:rsidRDefault="00885E4B" w:rsidP="00885E4B">
      <w:pPr>
        <w:pBdr>
          <w:bottom w:val="single" w:sz="6" w:space="1" w:color="000001"/>
        </w:pBdr>
        <w:shd w:val="clear" w:color="auto" w:fill="FFFFFF"/>
        <w:spacing w:before="100" w:beforeAutospacing="1" w:after="240" w:line="240" w:lineRule="auto"/>
        <w:rPr>
          <w:rFonts w:eastAsia="Times New Roman" w:cstheme="minorHAnsi"/>
          <w:color w:val="000000" w:themeColor="text1"/>
          <w:sz w:val="24"/>
          <w:szCs w:val="24"/>
        </w:rPr>
      </w:pPr>
    </w:p>
    <w:p w14:paraId="1B7FB90A" w14:textId="77777777" w:rsidR="00885E4B" w:rsidRPr="00CA7F26" w:rsidRDefault="00885E4B" w:rsidP="00885E4B">
      <w:pPr>
        <w:pBdr>
          <w:bottom w:val="single" w:sz="6" w:space="1" w:color="000001"/>
        </w:pBd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b/>
          <w:bCs/>
          <w:color w:val="000000" w:themeColor="text1"/>
          <w:sz w:val="24"/>
          <w:szCs w:val="24"/>
        </w:rPr>
        <w:t>Section A: Family Roster</w:t>
      </w:r>
    </w:p>
    <w:tbl>
      <w:tblPr>
        <w:tblW w:w="12690" w:type="dxa"/>
        <w:tblCellSpacing w:w="0" w:type="dxa"/>
        <w:tblBorders>
          <w:top w:val="outset" w:sz="6" w:space="0" w:color="000001"/>
          <w:left w:val="outset" w:sz="6" w:space="0" w:color="000001"/>
          <w:bottom w:val="outset" w:sz="6" w:space="0" w:color="000001"/>
          <w:right w:val="outset" w:sz="6" w:space="0" w:color="000001"/>
        </w:tblBorders>
        <w:tblCellMar>
          <w:top w:w="84" w:type="dxa"/>
          <w:left w:w="84" w:type="dxa"/>
          <w:bottom w:w="84" w:type="dxa"/>
          <w:right w:w="84" w:type="dxa"/>
        </w:tblCellMar>
        <w:tblLook w:val="04A0" w:firstRow="1" w:lastRow="0" w:firstColumn="1" w:lastColumn="0" w:noHBand="0" w:noVBand="1"/>
      </w:tblPr>
      <w:tblGrid>
        <w:gridCol w:w="377"/>
        <w:gridCol w:w="3545"/>
        <w:gridCol w:w="899"/>
        <w:gridCol w:w="3043"/>
        <w:gridCol w:w="2160"/>
        <w:gridCol w:w="1385"/>
        <w:gridCol w:w="1281"/>
      </w:tblGrid>
      <w:tr w:rsidR="00885E4B" w:rsidRPr="00CA7F26" w14:paraId="216CA119" w14:textId="77777777" w:rsidTr="00885E4B">
        <w:trPr>
          <w:tblCellSpacing w:w="0" w:type="dxa"/>
        </w:trPr>
        <w:tc>
          <w:tcPr>
            <w:tcW w:w="300" w:type="dxa"/>
            <w:tcBorders>
              <w:top w:val="outset" w:sz="6" w:space="0" w:color="000001"/>
              <w:left w:val="outset" w:sz="6" w:space="0" w:color="000001"/>
              <w:bottom w:val="outset" w:sz="6" w:space="0" w:color="000001"/>
              <w:right w:val="outset" w:sz="6" w:space="0" w:color="000001"/>
            </w:tcBorders>
            <w:hideMark/>
          </w:tcPr>
          <w:p w14:paraId="0DEA687D"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0A</w:t>
            </w:r>
          </w:p>
          <w:p w14:paraId="74B72B32" w14:textId="77777777" w:rsidR="00885E4B" w:rsidRPr="00CA7F26" w:rsidRDefault="00885E4B" w:rsidP="00885E4B">
            <w:pPr>
              <w:spacing w:before="100" w:beforeAutospacing="1" w:after="240" w:line="240" w:lineRule="auto"/>
              <w:rPr>
                <w:rFonts w:eastAsia="Times New Roman" w:cstheme="minorHAnsi"/>
                <w:color w:val="000000" w:themeColor="text1"/>
                <w:sz w:val="24"/>
                <w:szCs w:val="24"/>
              </w:rPr>
            </w:pPr>
          </w:p>
          <w:p w14:paraId="32010850"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I</w:t>
            </w:r>
          </w:p>
          <w:p w14:paraId="6CA8B54F"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D</w:t>
            </w:r>
          </w:p>
          <w:p w14:paraId="1F408625" w14:textId="77777777" w:rsidR="00885E4B" w:rsidRPr="00CA7F26" w:rsidRDefault="00885E4B" w:rsidP="00885E4B">
            <w:pPr>
              <w:spacing w:before="100" w:beforeAutospacing="1" w:after="240" w:line="240" w:lineRule="auto"/>
              <w:rPr>
                <w:rFonts w:eastAsia="Times New Roman" w:cstheme="minorHAnsi"/>
                <w:color w:val="000000" w:themeColor="text1"/>
                <w:sz w:val="24"/>
                <w:szCs w:val="24"/>
              </w:rPr>
            </w:pPr>
          </w:p>
          <w:p w14:paraId="09670965"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C</w:t>
            </w:r>
          </w:p>
          <w:p w14:paraId="50E013E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O</w:t>
            </w:r>
          </w:p>
          <w:p w14:paraId="3F683ED7"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D</w:t>
            </w:r>
          </w:p>
          <w:p w14:paraId="1D3F813E"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E</w:t>
            </w:r>
          </w:p>
        </w:tc>
        <w:tc>
          <w:tcPr>
            <w:tcW w:w="3495" w:type="dxa"/>
            <w:tcBorders>
              <w:top w:val="outset" w:sz="6" w:space="0" w:color="000001"/>
              <w:left w:val="outset" w:sz="6" w:space="0" w:color="000001"/>
              <w:bottom w:val="outset" w:sz="6" w:space="0" w:color="000001"/>
              <w:right w:val="outset" w:sz="6" w:space="0" w:color="000001"/>
            </w:tcBorders>
            <w:hideMark/>
          </w:tcPr>
          <w:p w14:paraId="284DF7C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0B Name</w:t>
            </w:r>
          </w:p>
          <w:p w14:paraId="52272F03"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We define a member of the household as an individual that has eaten in the household at least 9 months in the past year.</w:t>
            </w:r>
          </w:p>
          <w:p w14:paraId="444355E3"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In addition, we define a member of the household as an individual that, although not eating in the household for 9 months in the past year, is currently in the household and expected to be in the next 9 months [e.g., new marriage partner].</w:t>
            </w:r>
          </w:p>
          <w:p w14:paraId="6642D07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Please, give me the name of the members of your immediate family who normally live and eat their meals together here. </w:t>
            </w:r>
          </w:p>
          <w:p w14:paraId="2C442765" w14:textId="77777777" w:rsidR="00885E4B" w:rsidRPr="00CA7F26" w:rsidRDefault="00885E4B" w:rsidP="00885E4B">
            <w:pPr>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[ENUMERATOR: LIST HOUSEHOLD HEAD ON LINE 1. </w:t>
            </w:r>
            <w:proofErr w:type="gramStart"/>
            <w:r w:rsidRPr="00CA7F26">
              <w:rPr>
                <w:rFonts w:eastAsia="Times New Roman" w:cstheme="minorHAnsi"/>
                <w:color w:val="000000" w:themeColor="text1"/>
                <w:sz w:val="16"/>
                <w:szCs w:val="16"/>
              </w:rPr>
              <w:t>.CONFIRM</w:t>
            </w:r>
            <w:proofErr w:type="gramEnd"/>
            <w:r w:rsidRPr="00CA7F26">
              <w:rPr>
                <w:rFonts w:eastAsia="Times New Roman" w:cstheme="minorHAnsi"/>
                <w:color w:val="000000" w:themeColor="text1"/>
                <w:sz w:val="16"/>
                <w:szCs w:val="16"/>
              </w:rPr>
              <w:t xml:space="preserve"> THAT HOUSEHOLD HEAD HERE IS SAME AS HOUSEHOLD HEAD LISTED ON COVER]</w:t>
            </w:r>
          </w:p>
          <w:p w14:paraId="4DA81014" w14:textId="77777777" w:rsidR="00885E4B" w:rsidRPr="00CA7F26" w:rsidRDefault="00885E4B" w:rsidP="00885E4B">
            <w:pPr>
              <w:spacing w:before="100" w:beforeAutospacing="1" w:after="0" w:line="240" w:lineRule="auto"/>
              <w:rPr>
                <w:rFonts w:eastAsia="Times New Roman" w:cstheme="minorHAnsi"/>
                <w:color w:val="000000" w:themeColor="text1"/>
                <w:sz w:val="24"/>
                <w:szCs w:val="24"/>
              </w:rPr>
            </w:pPr>
          </w:p>
          <w:p w14:paraId="437DA68F" w14:textId="77777777" w:rsidR="00885E4B" w:rsidRPr="00CA7F26" w:rsidRDefault="00885E4B" w:rsidP="00885E4B">
            <w:pPr>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Are there any other persons not here now who normally live and eat their meals here? For example, household members studying elsewhere or traveling.</w:t>
            </w:r>
          </w:p>
          <w:p w14:paraId="466B86E1" w14:textId="77777777" w:rsidR="00885E4B" w:rsidRPr="00CA7F26" w:rsidRDefault="00885E4B" w:rsidP="00885E4B">
            <w:pPr>
              <w:spacing w:before="100" w:beforeAutospacing="1" w:after="0" w:line="240" w:lineRule="auto"/>
              <w:rPr>
                <w:rFonts w:eastAsia="Times New Roman" w:cstheme="minorHAnsi"/>
                <w:color w:val="000000" w:themeColor="text1"/>
                <w:sz w:val="24"/>
                <w:szCs w:val="24"/>
              </w:rPr>
            </w:pPr>
          </w:p>
          <w:p w14:paraId="262231CB" w14:textId="77777777" w:rsidR="00885E4B" w:rsidRPr="00CA7F26" w:rsidRDefault="00885E4B" w:rsidP="00885E4B">
            <w:pPr>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Then, give me the names of any other persons not related to you or other household members, but who normally live and eat their meals together </w:t>
            </w:r>
            <w:r w:rsidRPr="00CA7F26">
              <w:rPr>
                <w:rFonts w:eastAsia="Times New Roman" w:cstheme="minorHAnsi"/>
                <w:color w:val="000000" w:themeColor="text1"/>
                <w:sz w:val="16"/>
                <w:szCs w:val="16"/>
              </w:rPr>
              <w:lastRenderedPageBreak/>
              <w:t>here, such as servants, lodgers, or other who are not relatives.</w:t>
            </w:r>
          </w:p>
          <w:p w14:paraId="08DCFA3D" w14:textId="77777777" w:rsidR="00885E4B" w:rsidRPr="00CA7F26" w:rsidRDefault="00885E4B" w:rsidP="00885E4B">
            <w:pPr>
              <w:spacing w:before="100" w:beforeAutospacing="1" w:after="0" w:line="240" w:lineRule="auto"/>
              <w:rPr>
                <w:rFonts w:eastAsia="Times New Roman" w:cstheme="minorHAnsi"/>
                <w:color w:val="000000" w:themeColor="text1"/>
                <w:sz w:val="24"/>
                <w:szCs w:val="24"/>
              </w:rPr>
            </w:pPr>
          </w:p>
          <w:p w14:paraId="2078A032"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b/>
                <w:bCs/>
                <w:color w:val="000000" w:themeColor="text1"/>
                <w:sz w:val="16"/>
                <w:szCs w:val="16"/>
              </w:rPr>
              <w:t xml:space="preserve">DO NOT LIST </w:t>
            </w:r>
            <w:r w:rsidRPr="00CA7F26">
              <w:rPr>
                <w:rFonts w:eastAsia="Times New Roman" w:cstheme="minorHAnsi"/>
                <w:color w:val="000000" w:themeColor="text1"/>
                <w:sz w:val="16"/>
                <w:szCs w:val="16"/>
              </w:rPr>
              <w:t>SERVANTS WHO HAVE A HOUSEHOLD ELSEWHERE</w:t>
            </w:r>
            <w:r w:rsidRPr="00CA7F26">
              <w:rPr>
                <w:rFonts w:eastAsia="Times New Roman" w:cstheme="minorHAnsi"/>
                <w:b/>
                <w:bCs/>
                <w:color w:val="000000" w:themeColor="text1"/>
                <w:sz w:val="16"/>
                <w:szCs w:val="16"/>
              </w:rPr>
              <w:t xml:space="preserve">, </w:t>
            </w:r>
            <w:r w:rsidRPr="00CA7F26">
              <w:rPr>
                <w:rFonts w:eastAsia="Times New Roman" w:cstheme="minorHAnsi"/>
                <w:color w:val="000000" w:themeColor="text1"/>
                <w:sz w:val="16"/>
                <w:szCs w:val="16"/>
              </w:rPr>
              <w:t>AND GUESTS WHO ARE VISITING TEMPORARILY AND HAVE A HOUSEHOLD ELSEWHERE.</w:t>
            </w:r>
          </w:p>
        </w:tc>
        <w:tc>
          <w:tcPr>
            <w:tcW w:w="795" w:type="dxa"/>
            <w:tcBorders>
              <w:top w:val="outset" w:sz="6" w:space="0" w:color="000001"/>
              <w:left w:val="outset" w:sz="6" w:space="0" w:color="000001"/>
              <w:bottom w:val="outset" w:sz="6" w:space="0" w:color="000001"/>
              <w:right w:val="outset" w:sz="6" w:space="0" w:color="000001"/>
            </w:tcBorders>
            <w:hideMark/>
          </w:tcPr>
          <w:p w14:paraId="4EA6742E"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lastRenderedPageBreak/>
              <w:t xml:space="preserve">0C Sex </w:t>
            </w:r>
          </w:p>
          <w:p w14:paraId="62C3F6A1" w14:textId="77777777" w:rsidR="00885E4B" w:rsidRPr="00CA7F26" w:rsidRDefault="00885E4B" w:rsidP="00885E4B">
            <w:pPr>
              <w:spacing w:before="100" w:beforeAutospacing="1" w:after="240" w:line="240" w:lineRule="auto"/>
              <w:rPr>
                <w:rFonts w:eastAsia="Times New Roman" w:cstheme="minorHAnsi"/>
                <w:color w:val="000000" w:themeColor="text1"/>
                <w:sz w:val="24"/>
                <w:szCs w:val="24"/>
              </w:rPr>
            </w:pPr>
          </w:p>
          <w:p w14:paraId="12D96A3D"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1=MALE</w:t>
            </w:r>
          </w:p>
          <w:p w14:paraId="39CD6147"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2=FEMALE</w:t>
            </w:r>
          </w:p>
        </w:tc>
        <w:tc>
          <w:tcPr>
            <w:tcW w:w="3000" w:type="dxa"/>
            <w:tcBorders>
              <w:top w:val="outset" w:sz="6" w:space="0" w:color="000001"/>
              <w:left w:val="outset" w:sz="6" w:space="0" w:color="000001"/>
              <w:bottom w:val="outset" w:sz="6" w:space="0" w:color="000001"/>
              <w:right w:val="outset" w:sz="6" w:space="0" w:color="000001"/>
            </w:tcBorders>
            <w:hideMark/>
          </w:tcPr>
          <w:p w14:paraId="1719C6B3"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0D Relation to Head</w:t>
            </w:r>
          </w:p>
          <w:p w14:paraId="52E875B3"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1 = Head</w:t>
            </w:r>
          </w:p>
          <w:p w14:paraId="3AF84877" w14:textId="77777777" w:rsidR="00885E4B" w:rsidRPr="00CA7F26" w:rsidRDefault="00885E4B" w:rsidP="00885E4B">
            <w:pPr>
              <w:spacing w:before="100" w:beforeAutospacing="1" w:after="158"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2 = Wife/husband</w:t>
            </w:r>
          </w:p>
          <w:p w14:paraId="6200E168" w14:textId="77777777" w:rsidR="00885E4B" w:rsidRPr="00CA7F26" w:rsidRDefault="00885E4B" w:rsidP="00885E4B">
            <w:pPr>
              <w:spacing w:before="100" w:beforeAutospacing="1" w:after="158"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3 = Son/daughter</w:t>
            </w:r>
          </w:p>
          <w:p w14:paraId="56D44D5D" w14:textId="77777777" w:rsidR="00885E4B" w:rsidRPr="00CA7F26" w:rsidRDefault="00885E4B" w:rsidP="00885E4B">
            <w:pPr>
              <w:spacing w:before="100" w:beforeAutospacing="1" w:after="158"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4 = Father/mother</w:t>
            </w:r>
          </w:p>
          <w:p w14:paraId="29A8C8EB" w14:textId="77777777" w:rsidR="00885E4B" w:rsidRPr="00CA7F26" w:rsidRDefault="00885E4B" w:rsidP="00885E4B">
            <w:pPr>
              <w:spacing w:before="100" w:beforeAutospacing="1" w:after="158"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5 = Grandchild</w:t>
            </w:r>
          </w:p>
          <w:p w14:paraId="4B30BAEF" w14:textId="77777777" w:rsidR="00885E4B" w:rsidRPr="00CA7F26" w:rsidRDefault="00885E4B" w:rsidP="00885E4B">
            <w:pPr>
              <w:spacing w:before="100" w:beforeAutospacing="1" w:after="158"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6 = Grandparent</w:t>
            </w:r>
          </w:p>
          <w:p w14:paraId="27803B51" w14:textId="77777777" w:rsidR="00885E4B" w:rsidRPr="00CA7F26" w:rsidRDefault="00885E4B" w:rsidP="00885E4B">
            <w:pPr>
              <w:spacing w:before="100" w:beforeAutospacing="1" w:after="158"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7 = Mother/father-in-law</w:t>
            </w:r>
          </w:p>
          <w:p w14:paraId="7D7059C1" w14:textId="77777777" w:rsidR="00885E4B" w:rsidRPr="00CA7F26" w:rsidRDefault="00885E4B" w:rsidP="00885E4B">
            <w:pPr>
              <w:spacing w:before="100" w:beforeAutospacing="1" w:after="158"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8 = Son/daughter-in-law</w:t>
            </w:r>
          </w:p>
          <w:p w14:paraId="5A303E51" w14:textId="77777777" w:rsidR="00885E4B" w:rsidRPr="00CA7F26" w:rsidRDefault="00885E4B" w:rsidP="00885E4B">
            <w:pPr>
              <w:spacing w:before="100" w:beforeAutospacing="1" w:after="158"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9 = Brother/sister-in-law</w:t>
            </w:r>
          </w:p>
          <w:p w14:paraId="07D39759" w14:textId="77777777" w:rsidR="00885E4B" w:rsidRPr="00CA7F26" w:rsidRDefault="00885E4B" w:rsidP="00885E4B">
            <w:pPr>
              <w:spacing w:before="100" w:beforeAutospacing="1" w:after="158"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10 = Paternal aunt/uncle</w:t>
            </w:r>
          </w:p>
          <w:p w14:paraId="5B61F6B7" w14:textId="77777777" w:rsidR="00885E4B" w:rsidRPr="00CA7F26" w:rsidRDefault="00885E4B" w:rsidP="00885E4B">
            <w:pPr>
              <w:spacing w:before="100" w:beforeAutospacing="1" w:after="158"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11 = Maternal aunt/uncle</w:t>
            </w:r>
          </w:p>
          <w:p w14:paraId="5842ABF6" w14:textId="77777777" w:rsidR="00885E4B" w:rsidRPr="00CA7F26" w:rsidRDefault="00885E4B" w:rsidP="00885E4B">
            <w:pPr>
              <w:spacing w:before="100" w:beforeAutospacing="1" w:after="158"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12 = Sister/brother</w:t>
            </w:r>
          </w:p>
          <w:p w14:paraId="10CBE246" w14:textId="77777777" w:rsidR="00885E4B" w:rsidRPr="00CA7F26" w:rsidRDefault="00885E4B" w:rsidP="00885E4B">
            <w:pPr>
              <w:spacing w:before="100" w:beforeAutospacing="1" w:after="158"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13 = Cousin</w:t>
            </w:r>
          </w:p>
          <w:p w14:paraId="78B44C1A" w14:textId="77777777" w:rsidR="00885E4B" w:rsidRPr="00CA7F26" w:rsidRDefault="00885E4B" w:rsidP="00885E4B">
            <w:pPr>
              <w:spacing w:before="100" w:beforeAutospacing="1" w:after="158"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14 = Nephew/niece</w:t>
            </w:r>
          </w:p>
          <w:p w14:paraId="37D875E2" w14:textId="77777777" w:rsidR="00885E4B" w:rsidRPr="00CA7F26" w:rsidRDefault="00885E4B" w:rsidP="00885E4B">
            <w:pPr>
              <w:spacing w:before="100" w:beforeAutospacing="1" w:after="158"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15 = Step-child/half-brother/half-sister</w:t>
            </w:r>
          </w:p>
          <w:p w14:paraId="062F436F" w14:textId="77777777" w:rsidR="00885E4B" w:rsidRPr="00CA7F26" w:rsidRDefault="00885E4B" w:rsidP="00885E4B">
            <w:pPr>
              <w:spacing w:before="100" w:beforeAutospacing="1" w:after="158"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lastRenderedPageBreak/>
              <w:t xml:space="preserve">16=Adopted/Fostered child </w:t>
            </w:r>
          </w:p>
          <w:p w14:paraId="5E3AB51E" w14:textId="77777777" w:rsidR="00885E4B" w:rsidRPr="00CA7F26" w:rsidRDefault="00885E4B" w:rsidP="00885E4B">
            <w:pPr>
              <w:spacing w:before="100" w:beforeAutospacing="1" w:after="158"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17=Adopted/Fostered child with parents alive living elsewhere</w:t>
            </w:r>
          </w:p>
          <w:p w14:paraId="0D4317CB" w14:textId="77777777" w:rsidR="00885E4B" w:rsidRPr="00CA7F26" w:rsidRDefault="00885E4B" w:rsidP="00885E4B">
            <w:pPr>
              <w:spacing w:before="100" w:beforeAutospacing="1" w:after="158"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18 = Co-wife</w:t>
            </w:r>
          </w:p>
          <w:p w14:paraId="61F47CB1" w14:textId="77777777" w:rsidR="00885E4B" w:rsidRPr="00CA7F26" w:rsidRDefault="00885E4B" w:rsidP="00885E4B">
            <w:pPr>
              <w:spacing w:before="100" w:beforeAutospacing="1" w:after="158"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19=Boyfriend/Girlfriend, </w:t>
            </w:r>
            <w:proofErr w:type="spellStart"/>
            <w:r w:rsidRPr="00CA7F26">
              <w:rPr>
                <w:rFonts w:eastAsia="Times New Roman" w:cstheme="minorHAnsi"/>
                <w:color w:val="000000" w:themeColor="text1"/>
                <w:sz w:val="16"/>
                <w:szCs w:val="16"/>
              </w:rPr>
              <w:t>includingPTM</w:t>
            </w:r>
            <w:proofErr w:type="spellEnd"/>
          </w:p>
          <w:p w14:paraId="7B608A1C" w14:textId="77777777" w:rsidR="00885E4B" w:rsidRPr="00CA7F26" w:rsidRDefault="00885E4B" w:rsidP="00885E4B">
            <w:pPr>
              <w:spacing w:before="100" w:beforeAutospacing="1" w:after="158"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20 = Other not related through blood or marriage (friends)</w:t>
            </w:r>
          </w:p>
          <w:p w14:paraId="419F3F05" w14:textId="77777777" w:rsidR="00885E4B" w:rsidRPr="00CA7F26" w:rsidRDefault="00885E4B" w:rsidP="00885E4B">
            <w:pPr>
              <w:spacing w:before="100" w:beforeAutospacing="1" w:after="158"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21 = Step-mother/step-father</w:t>
            </w:r>
          </w:p>
          <w:p w14:paraId="15417D8F" w14:textId="77777777" w:rsidR="00885E4B" w:rsidRPr="00CA7F26" w:rsidRDefault="00885E4B" w:rsidP="00885E4B">
            <w:pPr>
              <w:spacing w:before="100" w:beforeAutospacing="1" w:after="158"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22 =Paternal Grandparent</w:t>
            </w:r>
          </w:p>
          <w:p w14:paraId="0C7A8928" w14:textId="77777777" w:rsidR="00885E4B" w:rsidRPr="00CA7F26" w:rsidRDefault="00885E4B" w:rsidP="00885E4B">
            <w:pPr>
              <w:spacing w:before="100" w:beforeAutospacing="1" w:after="158"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23=Maternal Grandparent</w:t>
            </w:r>
          </w:p>
          <w:p w14:paraId="53EC6B78" w14:textId="77777777" w:rsidR="00885E4B" w:rsidRPr="00CA7F26" w:rsidRDefault="00885E4B" w:rsidP="00885E4B">
            <w:pPr>
              <w:spacing w:before="100" w:beforeAutospacing="1" w:after="158"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24=Paternal Granduncle</w:t>
            </w:r>
          </w:p>
          <w:p w14:paraId="2FE3AD51" w14:textId="77777777" w:rsidR="00885E4B" w:rsidRPr="00CA7F26" w:rsidRDefault="00885E4B" w:rsidP="00885E4B">
            <w:pPr>
              <w:spacing w:before="100" w:beforeAutospacing="1" w:after="158"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25=Maternal Granduncle</w:t>
            </w:r>
          </w:p>
          <w:p w14:paraId="4C7CC448" w14:textId="77777777" w:rsidR="00885E4B" w:rsidRPr="00CA7F26" w:rsidRDefault="00885E4B" w:rsidP="00885E4B">
            <w:pPr>
              <w:spacing w:before="100" w:beforeAutospacing="1" w:after="158"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-99 = don’t know</w:t>
            </w:r>
          </w:p>
          <w:p w14:paraId="6982DF69"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495" w:type="dxa"/>
            <w:gridSpan w:val="2"/>
            <w:tcBorders>
              <w:top w:val="outset" w:sz="6" w:space="0" w:color="000001"/>
              <w:left w:val="outset" w:sz="6" w:space="0" w:color="000001"/>
              <w:bottom w:val="outset" w:sz="6" w:space="0" w:color="000001"/>
              <w:right w:val="outset" w:sz="6" w:space="0" w:color="000001"/>
            </w:tcBorders>
            <w:hideMark/>
          </w:tcPr>
          <w:p w14:paraId="5CC1B681" w14:textId="77777777" w:rsidR="00885E4B" w:rsidRPr="00CA7F26" w:rsidRDefault="00885E4B" w:rsidP="00885E4B">
            <w:pPr>
              <w:spacing w:before="100" w:beforeAutospacing="1" w:after="158"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lastRenderedPageBreak/>
              <w:t>0F How old is [NAME]</w:t>
            </w:r>
          </w:p>
          <w:p w14:paraId="0E835A45" w14:textId="77777777" w:rsidR="00885E4B" w:rsidRPr="00CA7F26" w:rsidRDefault="00885E4B" w:rsidP="00885E4B">
            <w:pPr>
              <w:spacing w:before="100" w:beforeAutospacing="1" w:after="240" w:line="240" w:lineRule="auto"/>
              <w:rPr>
                <w:rFonts w:eastAsia="Times New Roman" w:cstheme="minorHAnsi"/>
                <w:color w:val="000000" w:themeColor="text1"/>
                <w:sz w:val="24"/>
                <w:szCs w:val="24"/>
              </w:rPr>
            </w:pPr>
          </w:p>
          <w:p w14:paraId="602AAFA7" w14:textId="77777777" w:rsidR="00885E4B" w:rsidRPr="00CA7F26" w:rsidRDefault="00885E4B" w:rsidP="00885E4B">
            <w:pPr>
              <w:spacing w:before="100" w:beforeAutospacing="1" w:after="240" w:line="240" w:lineRule="auto"/>
              <w:rPr>
                <w:rFonts w:eastAsia="Times New Roman" w:cstheme="minorHAnsi"/>
                <w:color w:val="000000" w:themeColor="text1"/>
                <w:sz w:val="24"/>
                <w:szCs w:val="24"/>
              </w:rPr>
            </w:pPr>
          </w:p>
          <w:p w14:paraId="60A18869" w14:textId="77777777" w:rsidR="00885E4B" w:rsidRPr="00CA7F26" w:rsidRDefault="00885E4B" w:rsidP="00885E4B">
            <w:pPr>
              <w:spacing w:before="100" w:beforeAutospacing="1" w:after="158"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IF 6 YEARS AND OVER, GIVE YEARS ONLY. IF LESS THAN 6 YEARS IN AGE, GIVE YEARS AND MONTHS.</w:t>
            </w:r>
          </w:p>
          <w:p w14:paraId="2FFB0FD1"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00" w:type="dxa"/>
            <w:tcBorders>
              <w:top w:val="outset" w:sz="6" w:space="0" w:color="000001"/>
              <w:left w:val="outset" w:sz="6" w:space="0" w:color="000001"/>
              <w:bottom w:val="outset" w:sz="6" w:space="0" w:color="000001"/>
              <w:right w:val="outset" w:sz="6" w:space="0" w:color="000001"/>
            </w:tcBorders>
            <w:hideMark/>
          </w:tcPr>
          <w:p w14:paraId="4D9A9F70" w14:textId="77777777" w:rsidR="00885E4B" w:rsidRPr="00CA7F26" w:rsidRDefault="00885E4B" w:rsidP="00885E4B">
            <w:pPr>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What is [NAME]'s present marital status?</w:t>
            </w:r>
          </w:p>
          <w:p w14:paraId="3FE375B6" w14:textId="77777777" w:rsidR="00885E4B" w:rsidRPr="00CA7F26" w:rsidRDefault="00885E4B" w:rsidP="00885E4B">
            <w:pPr>
              <w:spacing w:before="100" w:beforeAutospacing="1" w:after="0" w:line="240" w:lineRule="auto"/>
              <w:rPr>
                <w:rFonts w:eastAsia="Times New Roman" w:cstheme="minorHAnsi"/>
                <w:color w:val="000000" w:themeColor="text1"/>
                <w:sz w:val="24"/>
                <w:szCs w:val="24"/>
              </w:rPr>
            </w:pPr>
          </w:p>
          <w:p w14:paraId="1427A1C9" w14:textId="77777777" w:rsidR="00885E4B" w:rsidRPr="00CA7F26" w:rsidRDefault="00885E4B" w:rsidP="00885E4B">
            <w:pPr>
              <w:spacing w:before="100" w:beforeAutospacing="1" w:after="0" w:line="240" w:lineRule="auto"/>
              <w:rPr>
                <w:rFonts w:eastAsia="Times New Roman" w:cstheme="minorHAnsi"/>
                <w:color w:val="000000" w:themeColor="text1"/>
                <w:sz w:val="24"/>
                <w:szCs w:val="24"/>
              </w:rPr>
            </w:pPr>
          </w:p>
          <w:p w14:paraId="4F764741" w14:textId="77777777" w:rsidR="00885E4B" w:rsidRPr="00CA7F26" w:rsidRDefault="00885E4B" w:rsidP="00885E4B">
            <w:pPr>
              <w:spacing w:before="100" w:beforeAutospacing="1" w:after="0" w:line="240" w:lineRule="auto"/>
              <w:rPr>
                <w:rFonts w:eastAsia="Times New Roman" w:cstheme="minorHAnsi"/>
                <w:color w:val="000000" w:themeColor="text1"/>
                <w:sz w:val="24"/>
                <w:szCs w:val="24"/>
              </w:rPr>
            </w:pPr>
          </w:p>
          <w:p w14:paraId="07985B0A" w14:textId="77777777" w:rsidR="00885E4B" w:rsidRPr="00CA7F26" w:rsidRDefault="00885E4B" w:rsidP="00885E4B">
            <w:pPr>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1 = MONOGAMOUS MARRIED </w:t>
            </w:r>
          </w:p>
          <w:p w14:paraId="7AE93A9D" w14:textId="77777777" w:rsidR="00885E4B" w:rsidRPr="00CA7F26" w:rsidRDefault="00885E4B" w:rsidP="00885E4B">
            <w:pPr>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OR NON-FORMAL UNION</w:t>
            </w:r>
          </w:p>
          <w:p w14:paraId="607A8AC6" w14:textId="77777777" w:rsidR="00885E4B" w:rsidRPr="00CA7F26" w:rsidRDefault="00885E4B" w:rsidP="00885E4B">
            <w:pPr>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2 = POLYGAMOUS MARRIED </w:t>
            </w:r>
          </w:p>
          <w:p w14:paraId="582AC3F1" w14:textId="77777777" w:rsidR="00885E4B" w:rsidRPr="00CA7F26" w:rsidRDefault="00885E4B" w:rsidP="00885E4B">
            <w:pPr>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OR NON-FORMAL UNION</w:t>
            </w:r>
          </w:p>
          <w:p w14:paraId="7BABD19C" w14:textId="77777777" w:rsidR="00885E4B" w:rsidRPr="00CA7F26" w:rsidRDefault="00885E4B" w:rsidP="00885E4B">
            <w:pPr>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3 = SEPARATED</w:t>
            </w:r>
          </w:p>
          <w:p w14:paraId="09953E71" w14:textId="77777777" w:rsidR="00885E4B" w:rsidRPr="00CA7F26" w:rsidRDefault="00885E4B" w:rsidP="00885E4B">
            <w:pPr>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4 = DIVORCED</w:t>
            </w:r>
          </w:p>
          <w:p w14:paraId="3D8936C3" w14:textId="77777777" w:rsidR="00885E4B" w:rsidRPr="00CA7F26" w:rsidRDefault="00885E4B" w:rsidP="00885E4B">
            <w:pPr>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5 = WIDOW OR WIDOWER</w:t>
            </w:r>
          </w:p>
          <w:p w14:paraId="5406BC24"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lastRenderedPageBreak/>
              <w:t>6 = NEVER MARRIED</w:t>
            </w:r>
          </w:p>
        </w:tc>
      </w:tr>
      <w:tr w:rsidR="00885E4B" w:rsidRPr="00CA7F26" w14:paraId="74A11E5F" w14:textId="77777777" w:rsidTr="00885E4B">
        <w:trPr>
          <w:tblCellSpacing w:w="0" w:type="dxa"/>
        </w:trPr>
        <w:tc>
          <w:tcPr>
            <w:tcW w:w="300" w:type="dxa"/>
            <w:tcBorders>
              <w:top w:val="outset" w:sz="6" w:space="0" w:color="000001"/>
              <w:left w:val="outset" w:sz="6" w:space="0" w:color="000001"/>
              <w:bottom w:val="outset" w:sz="6" w:space="0" w:color="000001"/>
              <w:right w:val="outset" w:sz="6" w:space="0" w:color="000001"/>
            </w:tcBorders>
            <w:hideMark/>
          </w:tcPr>
          <w:p w14:paraId="5F6D04C3"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495" w:type="dxa"/>
            <w:tcBorders>
              <w:top w:val="outset" w:sz="6" w:space="0" w:color="000001"/>
              <w:left w:val="outset" w:sz="6" w:space="0" w:color="000001"/>
              <w:bottom w:val="outset" w:sz="6" w:space="0" w:color="000001"/>
              <w:right w:val="outset" w:sz="6" w:space="0" w:color="000001"/>
            </w:tcBorders>
            <w:hideMark/>
          </w:tcPr>
          <w:p w14:paraId="745C8E05"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795" w:type="dxa"/>
            <w:tcBorders>
              <w:top w:val="outset" w:sz="6" w:space="0" w:color="000001"/>
              <w:left w:val="outset" w:sz="6" w:space="0" w:color="000001"/>
              <w:bottom w:val="outset" w:sz="6" w:space="0" w:color="000001"/>
              <w:right w:val="outset" w:sz="6" w:space="0" w:color="000001"/>
            </w:tcBorders>
            <w:hideMark/>
          </w:tcPr>
          <w:p w14:paraId="1DC1463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000" w:type="dxa"/>
            <w:tcBorders>
              <w:top w:val="outset" w:sz="6" w:space="0" w:color="000001"/>
              <w:left w:val="outset" w:sz="6" w:space="0" w:color="000001"/>
              <w:bottom w:val="outset" w:sz="6" w:space="0" w:color="000001"/>
              <w:right w:val="outset" w:sz="6" w:space="0" w:color="000001"/>
            </w:tcBorders>
            <w:hideMark/>
          </w:tcPr>
          <w:p w14:paraId="1AAF4AC7"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2130" w:type="dxa"/>
            <w:tcBorders>
              <w:top w:val="outset" w:sz="6" w:space="0" w:color="000001"/>
              <w:left w:val="outset" w:sz="6" w:space="0" w:color="000001"/>
              <w:bottom w:val="outset" w:sz="6" w:space="0" w:color="000001"/>
              <w:right w:val="outset" w:sz="6" w:space="0" w:color="000001"/>
            </w:tcBorders>
            <w:hideMark/>
          </w:tcPr>
          <w:p w14:paraId="51D480DE"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roofErr w:type="gramStart"/>
            <w:r w:rsidRPr="00CA7F26">
              <w:rPr>
                <w:rFonts w:eastAsia="Times New Roman" w:cstheme="minorHAnsi"/>
                <w:color w:val="000000" w:themeColor="text1"/>
                <w:sz w:val="16"/>
                <w:szCs w:val="16"/>
              </w:rPr>
              <w:t>( a</w:t>
            </w:r>
            <w:proofErr w:type="gramEnd"/>
            <w:r w:rsidRPr="00CA7F26">
              <w:rPr>
                <w:rFonts w:eastAsia="Times New Roman" w:cstheme="minorHAnsi"/>
                <w:color w:val="000000" w:themeColor="text1"/>
                <w:sz w:val="16"/>
                <w:szCs w:val="16"/>
              </w:rPr>
              <w:t xml:space="preserve"> ) YEARS</w:t>
            </w:r>
          </w:p>
        </w:tc>
        <w:tc>
          <w:tcPr>
            <w:tcW w:w="1170" w:type="dxa"/>
            <w:tcBorders>
              <w:top w:val="outset" w:sz="6" w:space="0" w:color="000001"/>
              <w:left w:val="outset" w:sz="6" w:space="0" w:color="000001"/>
              <w:bottom w:val="outset" w:sz="6" w:space="0" w:color="000001"/>
              <w:right w:val="outset" w:sz="6" w:space="0" w:color="000001"/>
            </w:tcBorders>
            <w:hideMark/>
          </w:tcPr>
          <w:p w14:paraId="6060B6EA"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roofErr w:type="gramStart"/>
            <w:r w:rsidRPr="00CA7F26">
              <w:rPr>
                <w:rFonts w:eastAsia="Times New Roman" w:cstheme="minorHAnsi"/>
                <w:color w:val="000000" w:themeColor="text1"/>
                <w:sz w:val="16"/>
                <w:szCs w:val="16"/>
              </w:rPr>
              <w:t>( b</w:t>
            </w:r>
            <w:proofErr w:type="gramEnd"/>
            <w:r w:rsidRPr="00CA7F26">
              <w:rPr>
                <w:rFonts w:eastAsia="Times New Roman" w:cstheme="minorHAnsi"/>
                <w:color w:val="000000" w:themeColor="text1"/>
                <w:sz w:val="16"/>
                <w:szCs w:val="16"/>
              </w:rPr>
              <w:t xml:space="preserve"> ) MONTHS</w:t>
            </w:r>
          </w:p>
        </w:tc>
        <w:tc>
          <w:tcPr>
            <w:tcW w:w="300" w:type="dxa"/>
            <w:tcBorders>
              <w:top w:val="outset" w:sz="6" w:space="0" w:color="000001"/>
              <w:left w:val="outset" w:sz="6" w:space="0" w:color="000001"/>
              <w:bottom w:val="outset" w:sz="6" w:space="0" w:color="000001"/>
              <w:right w:val="outset" w:sz="6" w:space="0" w:color="000001"/>
            </w:tcBorders>
            <w:hideMark/>
          </w:tcPr>
          <w:p w14:paraId="795608EB"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r>
      <w:tr w:rsidR="00885E4B" w:rsidRPr="00CA7F26" w14:paraId="4177980F" w14:textId="77777777" w:rsidTr="00885E4B">
        <w:trPr>
          <w:tblCellSpacing w:w="0" w:type="dxa"/>
        </w:trPr>
        <w:tc>
          <w:tcPr>
            <w:tcW w:w="300" w:type="dxa"/>
            <w:tcBorders>
              <w:top w:val="outset" w:sz="6" w:space="0" w:color="000001"/>
              <w:left w:val="outset" w:sz="6" w:space="0" w:color="000001"/>
              <w:bottom w:val="outset" w:sz="6" w:space="0" w:color="000001"/>
              <w:right w:val="outset" w:sz="6" w:space="0" w:color="000001"/>
            </w:tcBorders>
            <w:hideMark/>
          </w:tcPr>
          <w:p w14:paraId="64171E37"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1</w:t>
            </w:r>
          </w:p>
        </w:tc>
        <w:tc>
          <w:tcPr>
            <w:tcW w:w="3495" w:type="dxa"/>
            <w:tcBorders>
              <w:top w:val="outset" w:sz="6" w:space="0" w:color="000001"/>
              <w:left w:val="outset" w:sz="6" w:space="0" w:color="000001"/>
              <w:bottom w:val="outset" w:sz="6" w:space="0" w:color="000001"/>
              <w:right w:val="outset" w:sz="6" w:space="0" w:color="000001"/>
            </w:tcBorders>
            <w:hideMark/>
          </w:tcPr>
          <w:p w14:paraId="65EF1FFC"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Household head:</w:t>
            </w:r>
          </w:p>
        </w:tc>
        <w:tc>
          <w:tcPr>
            <w:tcW w:w="795" w:type="dxa"/>
            <w:tcBorders>
              <w:top w:val="outset" w:sz="6" w:space="0" w:color="000001"/>
              <w:left w:val="outset" w:sz="6" w:space="0" w:color="000001"/>
              <w:bottom w:val="outset" w:sz="6" w:space="0" w:color="000001"/>
              <w:right w:val="outset" w:sz="6" w:space="0" w:color="000001"/>
            </w:tcBorders>
            <w:hideMark/>
          </w:tcPr>
          <w:p w14:paraId="21AAF7FE"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000" w:type="dxa"/>
            <w:tcBorders>
              <w:top w:val="outset" w:sz="6" w:space="0" w:color="000001"/>
              <w:left w:val="outset" w:sz="6" w:space="0" w:color="000001"/>
              <w:bottom w:val="outset" w:sz="6" w:space="0" w:color="000001"/>
              <w:right w:val="outset" w:sz="6" w:space="0" w:color="000001"/>
            </w:tcBorders>
            <w:hideMark/>
          </w:tcPr>
          <w:p w14:paraId="36F87EE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2130" w:type="dxa"/>
            <w:tcBorders>
              <w:top w:val="outset" w:sz="6" w:space="0" w:color="000001"/>
              <w:left w:val="outset" w:sz="6" w:space="0" w:color="000001"/>
              <w:bottom w:val="outset" w:sz="6" w:space="0" w:color="000001"/>
              <w:right w:val="outset" w:sz="6" w:space="0" w:color="000001"/>
            </w:tcBorders>
            <w:hideMark/>
          </w:tcPr>
          <w:p w14:paraId="76291D29"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170" w:type="dxa"/>
            <w:tcBorders>
              <w:top w:val="outset" w:sz="6" w:space="0" w:color="000001"/>
              <w:left w:val="outset" w:sz="6" w:space="0" w:color="000001"/>
              <w:bottom w:val="outset" w:sz="6" w:space="0" w:color="000001"/>
              <w:right w:val="outset" w:sz="6" w:space="0" w:color="000001"/>
            </w:tcBorders>
            <w:hideMark/>
          </w:tcPr>
          <w:p w14:paraId="2250A568"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00" w:type="dxa"/>
            <w:tcBorders>
              <w:top w:val="outset" w:sz="6" w:space="0" w:color="000001"/>
              <w:left w:val="outset" w:sz="6" w:space="0" w:color="000001"/>
              <w:bottom w:val="outset" w:sz="6" w:space="0" w:color="000001"/>
              <w:right w:val="outset" w:sz="6" w:space="0" w:color="000001"/>
            </w:tcBorders>
            <w:hideMark/>
          </w:tcPr>
          <w:p w14:paraId="0AE655D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r>
      <w:tr w:rsidR="00885E4B" w:rsidRPr="00CA7F26" w14:paraId="11B24FBF" w14:textId="77777777" w:rsidTr="00885E4B">
        <w:trPr>
          <w:tblCellSpacing w:w="0" w:type="dxa"/>
        </w:trPr>
        <w:tc>
          <w:tcPr>
            <w:tcW w:w="300" w:type="dxa"/>
            <w:tcBorders>
              <w:top w:val="outset" w:sz="6" w:space="0" w:color="000001"/>
              <w:left w:val="outset" w:sz="6" w:space="0" w:color="000001"/>
              <w:bottom w:val="outset" w:sz="6" w:space="0" w:color="000001"/>
              <w:right w:val="outset" w:sz="6" w:space="0" w:color="000001"/>
            </w:tcBorders>
            <w:hideMark/>
          </w:tcPr>
          <w:p w14:paraId="24113C7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2</w:t>
            </w:r>
          </w:p>
        </w:tc>
        <w:tc>
          <w:tcPr>
            <w:tcW w:w="3495" w:type="dxa"/>
            <w:tcBorders>
              <w:top w:val="outset" w:sz="6" w:space="0" w:color="000001"/>
              <w:left w:val="outset" w:sz="6" w:space="0" w:color="000001"/>
              <w:bottom w:val="outset" w:sz="6" w:space="0" w:color="000001"/>
              <w:right w:val="outset" w:sz="6" w:space="0" w:color="000001"/>
            </w:tcBorders>
            <w:hideMark/>
          </w:tcPr>
          <w:p w14:paraId="44493982"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795" w:type="dxa"/>
            <w:tcBorders>
              <w:top w:val="outset" w:sz="6" w:space="0" w:color="000001"/>
              <w:left w:val="outset" w:sz="6" w:space="0" w:color="000001"/>
              <w:bottom w:val="outset" w:sz="6" w:space="0" w:color="000001"/>
              <w:right w:val="outset" w:sz="6" w:space="0" w:color="000001"/>
            </w:tcBorders>
            <w:hideMark/>
          </w:tcPr>
          <w:p w14:paraId="4830045F"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000" w:type="dxa"/>
            <w:tcBorders>
              <w:top w:val="outset" w:sz="6" w:space="0" w:color="000001"/>
              <w:left w:val="outset" w:sz="6" w:space="0" w:color="000001"/>
              <w:bottom w:val="outset" w:sz="6" w:space="0" w:color="000001"/>
              <w:right w:val="outset" w:sz="6" w:space="0" w:color="000001"/>
            </w:tcBorders>
            <w:hideMark/>
          </w:tcPr>
          <w:p w14:paraId="752489AC"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2130" w:type="dxa"/>
            <w:tcBorders>
              <w:top w:val="outset" w:sz="6" w:space="0" w:color="000001"/>
              <w:left w:val="outset" w:sz="6" w:space="0" w:color="000001"/>
              <w:bottom w:val="outset" w:sz="6" w:space="0" w:color="000001"/>
              <w:right w:val="outset" w:sz="6" w:space="0" w:color="000001"/>
            </w:tcBorders>
            <w:hideMark/>
          </w:tcPr>
          <w:p w14:paraId="15C29189"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170" w:type="dxa"/>
            <w:tcBorders>
              <w:top w:val="outset" w:sz="6" w:space="0" w:color="000001"/>
              <w:left w:val="outset" w:sz="6" w:space="0" w:color="000001"/>
              <w:bottom w:val="outset" w:sz="6" w:space="0" w:color="000001"/>
              <w:right w:val="outset" w:sz="6" w:space="0" w:color="000001"/>
            </w:tcBorders>
            <w:hideMark/>
          </w:tcPr>
          <w:p w14:paraId="6455E698"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00" w:type="dxa"/>
            <w:tcBorders>
              <w:top w:val="outset" w:sz="6" w:space="0" w:color="000001"/>
              <w:left w:val="outset" w:sz="6" w:space="0" w:color="000001"/>
              <w:bottom w:val="outset" w:sz="6" w:space="0" w:color="000001"/>
              <w:right w:val="outset" w:sz="6" w:space="0" w:color="000001"/>
            </w:tcBorders>
            <w:hideMark/>
          </w:tcPr>
          <w:p w14:paraId="4E7C4D67"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r>
      <w:tr w:rsidR="00885E4B" w:rsidRPr="00CA7F26" w14:paraId="5DB54EFC" w14:textId="77777777" w:rsidTr="00885E4B">
        <w:trPr>
          <w:tblCellSpacing w:w="0" w:type="dxa"/>
        </w:trPr>
        <w:tc>
          <w:tcPr>
            <w:tcW w:w="300" w:type="dxa"/>
            <w:tcBorders>
              <w:top w:val="outset" w:sz="6" w:space="0" w:color="000001"/>
              <w:left w:val="outset" w:sz="6" w:space="0" w:color="000001"/>
              <w:bottom w:val="outset" w:sz="6" w:space="0" w:color="000001"/>
              <w:right w:val="outset" w:sz="6" w:space="0" w:color="000001"/>
            </w:tcBorders>
            <w:hideMark/>
          </w:tcPr>
          <w:p w14:paraId="00AA1860"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3</w:t>
            </w:r>
          </w:p>
        </w:tc>
        <w:tc>
          <w:tcPr>
            <w:tcW w:w="3495" w:type="dxa"/>
            <w:tcBorders>
              <w:top w:val="outset" w:sz="6" w:space="0" w:color="000001"/>
              <w:left w:val="outset" w:sz="6" w:space="0" w:color="000001"/>
              <w:bottom w:val="outset" w:sz="6" w:space="0" w:color="000001"/>
              <w:right w:val="outset" w:sz="6" w:space="0" w:color="000001"/>
            </w:tcBorders>
            <w:hideMark/>
          </w:tcPr>
          <w:p w14:paraId="1875C104"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795" w:type="dxa"/>
            <w:tcBorders>
              <w:top w:val="outset" w:sz="6" w:space="0" w:color="000001"/>
              <w:left w:val="outset" w:sz="6" w:space="0" w:color="000001"/>
              <w:bottom w:val="outset" w:sz="6" w:space="0" w:color="000001"/>
              <w:right w:val="outset" w:sz="6" w:space="0" w:color="000001"/>
            </w:tcBorders>
            <w:hideMark/>
          </w:tcPr>
          <w:p w14:paraId="787A7B63"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000" w:type="dxa"/>
            <w:tcBorders>
              <w:top w:val="outset" w:sz="6" w:space="0" w:color="000001"/>
              <w:left w:val="outset" w:sz="6" w:space="0" w:color="000001"/>
              <w:bottom w:val="outset" w:sz="6" w:space="0" w:color="000001"/>
              <w:right w:val="outset" w:sz="6" w:space="0" w:color="000001"/>
            </w:tcBorders>
            <w:hideMark/>
          </w:tcPr>
          <w:p w14:paraId="0DDC6E81"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2130" w:type="dxa"/>
            <w:tcBorders>
              <w:top w:val="outset" w:sz="6" w:space="0" w:color="000001"/>
              <w:left w:val="outset" w:sz="6" w:space="0" w:color="000001"/>
              <w:bottom w:val="outset" w:sz="6" w:space="0" w:color="000001"/>
              <w:right w:val="outset" w:sz="6" w:space="0" w:color="000001"/>
            </w:tcBorders>
            <w:hideMark/>
          </w:tcPr>
          <w:p w14:paraId="5C880B8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170" w:type="dxa"/>
            <w:tcBorders>
              <w:top w:val="outset" w:sz="6" w:space="0" w:color="000001"/>
              <w:left w:val="outset" w:sz="6" w:space="0" w:color="000001"/>
              <w:bottom w:val="outset" w:sz="6" w:space="0" w:color="000001"/>
              <w:right w:val="outset" w:sz="6" w:space="0" w:color="000001"/>
            </w:tcBorders>
            <w:hideMark/>
          </w:tcPr>
          <w:p w14:paraId="6A2F0A84"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00" w:type="dxa"/>
            <w:tcBorders>
              <w:top w:val="outset" w:sz="6" w:space="0" w:color="000001"/>
              <w:left w:val="outset" w:sz="6" w:space="0" w:color="000001"/>
              <w:bottom w:val="outset" w:sz="6" w:space="0" w:color="000001"/>
              <w:right w:val="outset" w:sz="6" w:space="0" w:color="000001"/>
            </w:tcBorders>
            <w:hideMark/>
          </w:tcPr>
          <w:p w14:paraId="29B346F1"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r>
      <w:tr w:rsidR="00885E4B" w:rsidRPr="00CA7F26" w14:paraId="51EF82C3" w14:textId="77777777" w:rsidTr="00885E4B">
        <w:trPr>
          <w:tblCellSpacing w:w="0" w:type="dxa"/>
        </w:trPr>
        <w:tc>
          <w:tcPr>
            <w:tcW w:w="300" w:type="dxa"/>
            <w:tcBorders>
              <w:top w:val="outset" w:sz="6" w:space="0" w:color="000001"/>
              <w:left w:val="outset" w:sz="6" w:space="0" w:color="000001"/>
              <w:bottom w:val="outset" w:sz="6" w:space="0" w:color="000001"/>
              <w:right w:val="outset" w:sz="6" w:space="0" w:color="000001"/>
            </w:tcBorders>
            <w:hideMark/>
          </w:tcPr>
          <w:p w14:paraId="0FA405AC"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4</w:t>
            </w:r>
          </w:p>
        </w:tc>
        <w:tc>
          <w:tcPr>
            <w:tcW w:w="3495" w:type="dxa"/>
            <w:tcBorders>
              <w:top w:val="outset" w:sz="6" w:space="0" w:color="000001"/>
              <w:left w:val="outset" w:sz="6" w:space="0" w:color="000001"/>
              <w:bottom w:val="outset" w:sz="6" w:space="0" w:color="000001"/>
              <w:right w:val="outset" w:sz="6" w:space="0" w:color="000001"/>
            </w:tcBorders>
            <w:hideMark/>
          </w:tcPr>
          <w:p w14:paraId="227A4F15"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795" w:type="dxa"/>
            <w:tcBorders>
              <w:top w:val="outset" w:sz="6" w:space="0" w:color="000001"/>
              <w:left w:val="outset" w:sz="6" w:space="0" w:color="000001"/>
              <w:bottom w:val="outset" w:sz="6" w:space="0" w:color="000001"/>
              <w:right w:val="outset" w:sz="6" w:space="0" w:color="000001"/>
            </w:tcBorders>
            <w:hideMark/>
          </w:tcPr>
          <w:p w14:paraId="4938A9ED"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000" w:type="dxa"/>
            <w:tcBorders>
              <w:top w:val="outset" w:sz="6" w:space="0" w:color="000001"/>
              <w:left w:val="outset" w:sz="6" w:space="0" w:color="000001"/>
              <w:bottom w:val="outset" w:sz="6" w:space="0" w:color="000001"/>
              <w:right w:val="outset" w:sz="6" w:space="0" w:color="000001"/>
            </w:tcBorders>
            <w:hideMark/>
          </w:tcPr>
          <w:p w14:paraId="1DDBC603"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2130" w:type="dxa"/>
            <w:tcBorders>
              <w:top w:val="outset" w:sz="6" w:space="0" w:color="000001"/>
              <w:left w:val="outset" w:sz="6" w:space="0" w:color="000001"/>
              <w:bottom w:val="outset" w:sz="6" w:space="0" w:color="000001"/>
              <w:right w:val="outset" w:sz="6" w:space="0" w:color="000001"/>
            </w:tcBorders>
            <w:hideMark/>
          </w:tcPr>
          <w:p w14:paraId="13481D8F"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170" w:type="dxa"/>
            <w:tcBorders>
              <w:top w:val="outset" w:sz="6" w:space="0" w:color="000001"/>
              <w:left w:val="outset" w:sz="6" w:space="0" w:color="000001"/>
              <w:bottom w:val="outset" w:sz="6" w:space="0" w:color="000001"/>
              <w:right w:val="outset" w:sz="6" w:space="0" w:color="000001"/>
            </w:tcBorders>
            <w:hideMark/>
          </w:tcPr>
          <w:p w14:paraId="50A2C0D4"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00" w:type="dxa"/>
            <w:tcBorders>
              <w:top w:val="outset" w:sz="6" w:space="0" w:color="000001"/>
              <w:left w:val="outset" w:sz="6" w:space="0" w:color="000001"/>
              <w:bottom w:val="outset" w:sz="6" w:space="0" w:color="000001"/>
              <w:right w:val="outset" w:sz="6" w:space="0" w:color="000001"/>
            </w:tcBorders>
            <w:hideMark/>
          </w:tcPr>
          <w:p w14:paraId="0ECC629B"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r>
      <w:tr w:rsidR="00885E4B" w:rsidRPr="00CA7F26" w14:paraId="4C9E2331" w14:textId="77777777" w:rsidTr="00885E4B">
        <w:trPr>
          <w:tblCellSpacing w:w="0" w:type="dxa"/>
        </w:trPr>
        <w:tc>
          <w:tcPr>
            <w:tcW w:w="300" w:type="dxa"/>
            <w:tcBorders>
              <w:top w:val="outset" w:sz="6" w:space="0" w:color="000001"/>
              <w:left w:val="outset" w:sz="6" w:space="0" w:color="000001"/>
              <w:bottom w:val="outset" w:sz="6" w:space="0" w:color="000001"/>
              <w:right w:val="outset" w:sz="6" w:space="0" w:color="000001"/>
            </w:tcBorders>
            <w:hideMark/>
          </w:tcPr>
          <w:p w14:paraId="6C78645B"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5</w:t>
            </w:r>
          </w:p>
        </w:tc>
        <w:tc>
          <w:tcPr>
            <w:tcW w:w="3495" w:type="dxa"/>
            <w:tcBorders>
              <w:top w:val="outset" w:sz="6" w:space="0" w:color="000001"/>
              <w:left w:val="outset" w:sz="6" w:space="0" w:color="000001"/>
              <w:bottom w:val="outset" w:sz="6" w:space="0" w:color="000001"/>
              <w:right w:val="outset" w:sz="6" w:space="0" w:color="000001"/>
            </w:tcBorders>
            <w:hideMark/>
          </w:tcPr>
          <w:p w14:paraId="61AED804"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795" w:type="dxa"/>
            <w:tcBorders>
              <w:top w:val="outset" w:sz="6" w:space="0" w:color="000001"/>
              <w:left w:val="outset" w:sz="6" w:space="0" w:color="000001"/>
              <w:bottom w:val="outset" w:sz="6" w:space="0" w:color="000001"/>
              <w:right w:val="outset" w:sz="6" w:space="0" w:color="000001"/>
            </w:tcBorders>
            <w:hideMark/>
          </w:tcPr>
          <w:p w14:paraId="0BA1ED18"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000" w:type="dxa"/>
            <w:tcBorders>
              <w:top w:val="outset" w:sz="6" w:space="0" w:color="000001"/>
              <w:left w:val="outset" w:sz="6" w:space="0" w:color="000001"/>
              <w:bottom w:val="outset" w:sz="6" w:space="0" w:color="000001"/>
              <w:right w:val="outset" w:sz="6" w:space="0" w:color="000001"/>
            </w:tcBorders>
            <w:hideMark/>
          </w:tcPr>
          <w:p w14:paraId="5E116AD0"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2130" w:type="dxa"/>
            <w:tcBorders>
              <w:top w:val="outset" w:sz="6" w:space="0" w:color="000001"/>
              <w:left w:val="outset" w:sz="6" w:space="0" w:color="000001"/>
              <w:bottom w:val="outset" w:sz="6" w:space="0" w:color="000001"/>
              <w:right w:val="outset" w:sz="6" w:space="0" w:color="000001"/>
            </w:tcBorders>
            <w:hideMark/>
          </w:tcPr>
          <w:p w14:paraId="5D3B9723"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170" w:type="dxa"/>
            <w:tcBorders>
              <w:top w:val="outset" w:sz="6" w:space="0" w:color="000001"/>
              <w:left w:val="outset" w:sz="6" w:space="0" w:color="000001"/>
              <w:bottom w:val="outset" w:sz="6" w:space="0" w:color="000001"/>
              <w:right w:val="outset" w:sz="6" w:space="0" w:color="000001"/>
            </w:tcBorders>
            <w:hideMark/>
          </w:tcPr>
          <w:p w14:paraId="5221F0EE"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00" w:type="dxa"/>
            <w:tcBorders>
              <w:top w:val="outset" w:sz="6" w:space="0" w:color="000001"/>
              <w:left w:val="outset" w:sz="6" w:space="0" w:color="000001"/>
              <w:bottom w:val="outset" w:sz="6" w:space="0" w:color="000001"/>
              <w:right w:val="outset" w:sz="6" w:space="0" w:color="000001"/>
            </w:tcBorders>
            <w:hideMark/>
          </w:tcPr>
          <w:p w14:paraId="7B24C4C8"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r>
    </w:tbl>
    <w:p w14:paraId="69B8F66D" w14:textId="77777777" w:rsidR="00CA7F26" w:rsidRPr="00CA7F26" w:rsidRDefault="00CA7F26" w:rsidP="00885E4B">
      <w:pPr>
        <w:pBdr>
          <w:bottom w:val="single" w:sz="6" w:space="1" w:color="000001"/>
        </w:pBdr>
        <w:shd w:val="clear" w:color="auto" w:fill="FFFFFF"/>
        <w:spacing w:before="100" w:beforeAutospacing="1" w:after="115" w:line="240" w:lineRule="auto"/>
        <w:rPr>
          <w:rFonts w:eastAsia="Times New Roman" w:cstheme="minorHAnsi"/>
          <w:b/>
          <w:bCs/>
          <w:color w:val="000000" w:themeColor="text1"/>
          <w:sz w:val="24"/>
          <w:szCs w:val="24"/>
        </w:rPr>
      </w:pPr>
    </w:p>
    <w:p w14:paraId="77D29573" w14:textId="77777777" w:rsidR="00CA7F26" w:rsidRPr="00CA7F26" w:rsidRDefault="00CA7F26">
      <w:pPr>
        <w:rPr>
          <w:rFonts w:eastAsia="Times New Roman" w:cstheme="minorHAnsi"/>
          <w:b/>
          <w:bCs/>
          <w:color w:val="000000" w:themeColor="text1"/>
          <w:sz w:val="24"/>
          <w:szCs w:val="24"/>
        </w:rPr>
      </w:pPr>
      <w:r w:rsidRPr="00CA7F26">
        <w:rPr>
          <w:rFonts w:eastAsia="Times New Roman" w:cstheme="minorHAnsi"/>
          <w:b/>
          <w:bCs/>
          <w:color w:val="000000" w:themeColor="text1"/>
          <w:sz w:val="24"/>
          <w:szCs w:val="24"/>
        </w:rPr>
        <w:br w:type="page"/>
      </w:r>
    </w:p>
    <w:p w14:paraId="64BC6585" w14:textId="77777777" w:rsidR="00885E4B" w:rsidRPr="00CA7F26" w:rsidRDefault="00885E4B" w:rsidP="00885E4B">
      <w:pPr>
        <w:pBdr>
          <w:bottom w:val="single" w:sz="6" w:space="1" w:color="000001"/>
        </w:pBd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b/>
          <w:bCs/>
          <w:color w:val="000000" w:themeColor="text1"/>
          <w:sz w:val="24"/>
          <w:szCs w:val="24"/>
        </w:rPr>
        <w:lastRenderedPageBreak/>
        <w:t>Section B: Household Head Background &amp; Responsibilities</w:t>
      </w:r>
    </w:p>
    <w:p w14:paraId="2A8F8C30" w14:textId="77777777" w:rsidR="00885E4B" w:rsidRPr="00CA7F26" w:rsidRDefault="00885E4B" w:rsidP="00885E4B">
      <w:pPr>
        <w:numPr>
          <w:ilvl w:val="1"/>
          <w:numId w:val="5"/>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What denomination is the household head? None/Traditional/Christian/Muslim or OTHER[Specify]</w:t>
      </w:r>
    </w:p>
    <w:p w14:paraId="6001E45A" w14:textId="77777777" w:rsidR="00885E4B" w:rsidRPr="00CA7F26" w:rsidRDefault="00885E4B" w:rsidP="00CA7F26">
      <w:pPr>
        <w:numPr>
          <w:ilvl w:val="1"/>
          <w:numId w:val="5"/>
        </w:numPr>
        <w:shd w:val="clear" w:color="auto" w:fill="FFFFFF"/>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(a) What is the highest level of schooling that the household head has completed? </w:t>
      </w:r>
    </w:p>
    <w:p w14:paraId="43A24582" w14:textId="77777777" w:rsidR="00885E4B" w:rsidRPr="00CA7F26" w:rsidRDefault="00885E4B" w:rsidP="00885E4B">
      <w:pPr>
        <w:shd w:val="clear" w:color="auto" w:fill="FFFFFF"/>
        <w:spacing w:before="100" w:beforeAutospacing="1" w:after="0" w:line="240" w:lineRule="auto"/>
        <w:ind w:left="792"/>
        <w:rPr>
          <w:rFonts w:eastAsia="Times New Roman" w:cstheme="minorHAnsi"/>
          <w:color w:val="000000" w:themeColor="text1"/>
          <w:sz w:val="24"/>
          <w:szCs w:val="24"/>
        </w:rPr>
      </w:pPr>
      <w:r w:rsidRPr="00CA7F26">
        <w:rPr>
          <w:rFonts w:eastAsia="Times New Roman" w:cstheme="minorHAnsi"/>
          <w:color w:val="000000" w:themeColor="text1"/>
          <w:sz w:val="24"/>
          <w:szCs w:val="24"/>
        </w:rPr>
        <w:t>(b) What is the highest level of schooling that spouse of the household head? [ENUMERATOR: If more than one spouse, choose the oldest alive]</w:t>
      </w:r>
    </w:p>
    <w:p w14:paraId="43516CE2" w14:textId="77777777" w:rsidR="00885E4B" w:rsidRPr="00CA7F26" w:rsidRDefault="00885E4B" w:rsidP="00885E4B">
      <w:pPr>
        <w:shd w:val="clear" w:color="auto" w:fill="FFFFFF"/>
        <w:spacing w:before="100" w:beforeAutospacing="1" w:after="0" w:line="240" w:lineRule="auto"/>
        <w:ind w:left="792"/>
        <w:rPr>
          <w:rFonts w:eastAsia="Times New Roman" w:cstheme="minorHAnsi"/>
          <w:color w:val="000000" w:themeColor="text1"/>
          <w:sz w:val="24"/>
          <w:szCs w:val="24"/>
        </w:rPr>
      </w:pPr>
    </w:p>
    <w:p w14:paraId="25CB0015" w14:textId="77777777" w:rsidR="00885E4B" w:rsidRPr="00CA7F26" w:rsidRDefault="00885E4B" w:rsidP="00885E4B">
      <w:pPr>
        <w:numPr>
          <w:ilvl w:val="1"/>
          <w:numId w:val="6"/>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Is the village head a member of your family? </w:t>
      </w:r>
    </w:p>
    <w:p w14:paraId="77CEE145" w14:textId="77777777" w:rsidR="00885E4B" w:rsidRPr="00CA7F26" w:rsidRDefault="00885E4B" w:rsidP="00885E4B">
      <w:pPr>
        <w:numPr>
          <w:ilvl w:val="2"/>
          <w:numId w:val="6"/>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YES/NO </w:t>
      </w:r>
    </w:p>
    <w:p w14:paraId="56A50462" w14:textId="77777777" w:rsidR="00885E4B" w:rsidRPr="00CA7F26" w:rsidRDefault="00885E4B" w:rsidP="00885E4B">
      <w:pPr>
        <w:numPr>
          <w:ilvl w:val="2"/>
          <w:numId w:val="6"/>
        </w:numPr>
        <w:shd w:val="clear" w:color="auto" w:fill="FFFFFF"/>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If YES, how are you related to the current chief? Use QA0D categories.</w:t>
      </w:r>
    </w:p>
    <w:p w14:paraId="13A6083C"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63969719"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232F87DB"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717B9401"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2CE9D417"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217A3539"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68588E64"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285B857F"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5A1D1394"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288508AE"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12AAD4FA"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3EB94586" w14:textId="77777777" w:rsidR="00885E4B" w:rsidRPr="00CA7F26" w:rsidRDefault="00885E4B" w:rsidP="00885E4B">
      <w:p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b/>
          <w:bCs/>
          <w:color w:val="000000" w:themeColor="text1"/>
          <w:sz w:val="24"/>
          <w:szCs w:val="24"/>
          <w:u w:val="single"/>
        </w:rPr>
        <w:lastRenderedPageBreak/>
        <w:t>Section C: Agricultural Production (PAST RAINY SEASON and PAST THREE MONTHS)</w:t>
      </w:r>
    </w:p>
    <w:p w14:paraId="64AD0330" w14:textId="77777777" w:rsidR="00CA7F26" w:rsidRPr="00245292" w:rsidRDefault="00885E4B" w:rsidP="00CA7F26">
      <w:pPr>
        <w:shd w:val="clear" w:color="auto" w:fill="FFFFFF"/>
        <w:spacing w:before="100" w:beforeAutospacing="1" w:after="115" w:line="240" w:lineRule="auto"/>
        <w:rPr>
          <w:rFonts w:eastAsia="Times New Roman" w:cstheme="minorHAnsi"/>
          <w:i/>
          <w:color w:val="000000" w:themeColor="text1"/>
          <w:sz w:val="24"/>
          <w:szCs w:val="24"/>
        </w:rPr>
      </w:pPr>
      <w:r w:rsidRPr="00245292">
        <w:rPr>
          <w:rFonts w:eastAsia="Times New Roman" w:cstheme="minorHAnsi"/>
          <w:i/>
          <w:color w:val="000000" w:themeColor="text1"/>
          <w:sz w:val="24"/>
          <w:szCs w:val="24"/>
        </w:rPr>
        <w:t xml:space="preserve">Let’s talk about your agricultural production, </w:t>
      </w:r>
    </w:p>
    <w:p w14:paraId="5C603CA6" w14:textId="77777777" w:rsidR="00885E4B" w:rsidRPr="00CA7F26" w:rsidRDefault="00885E4B" w:rsidP="00CA7F26">
      <w:pPr>
        <w:pStyle w:val="ListParagraph"/>
        <w:numPr>
          <w:ilvl w:val="0"/>
          <w:numId w:val="7"/>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How many plots does your household own? [ENUMERATOR: These includes all owned cultivated and </w:t>
      </w:r>
      <w:proofErr w:type="spellStart"/>
      <w:r w:rsidRPr="00CA7F26">
        <w:rPr>
          <w:rFonts w:eastAsia="Times New Roman" w:cstheme="minorHAnsi"/>
          <w:color w:val="000000" w:themeColor="text1"/>
          <w:sz w:val="24"/>
          <w:szCs w:val="24"/>
        </w:rPr>
        <w:t>noncultivated</w:t>
      </w:r>
      <w:proofErr w:type="spellEnd"/>
      <w:r w:rsidRPr="00CA7F26">
        <w:rPr>
          <w:rFonts w:eastAsia="Times New Roman" w:cstheme="minorHAnsi"/>
          <w:color w:val="000000" w:themeColor="text1"/>
          <w:sz w:val="24"/>
          <w:szCs w:val="24"/>
        </w:rPr>
        <w:t xml:space="preserve"> plots].</w:t>
      </w:r>
    </w:p>
    <w:p w14:paraId="7303A1F0" w14:textId="77777777" w:rsidR="00885E4B" w:rsidRPr="00245292" w:rsidRDefault="00885E4B" w:rsidP="00CA7F26">
      <w:pPr>
        <w:shd w:val="clear" w:color="auto" w:fill="FFFFFF"/>
        <w:spacing w:before="100" w:beforeAutospacing="1" w:after="115" w:line="240" w:lineRule="auto"/>
        <w:rPr>
          <w:rFonts w:eastAsia="Times New Roman" w:cstheme="minorHAnsi"/>
          <w:i/>
          <w:color w:val="000000" w:themeColor="text1"/>
          <w:sz w:val="24"/>
          <w:szCs w:val="24"/>
        </w:rPr>
      </w:pPr>
      <w:r w:rsidRPr="00245292">
        <w:rPr>
          <w:rFonts w:eastAsia="Times New Roman" w:cstheme="minorHAnsi"/>
          <w:i/>
          <w:color w:val="000000" w:themeColor="text1"/>
          <w:sz w:val="24"/>
          <w:szCs w:val="24"/>
        </w:rPr>
        <w:t>For each plot that your household owns:</w:t>
      </w:r>
    </w:p>
    <w:p w14:paraId="6D687B22" w14:textId="77777777" w:rsidR="00885E4B" w:rsidRPr="00CA7F26" w:rsidRDefault="00885E4B" w:rsidP="00885E4B">
      <w:pPr>
        <w:numPr>
          <w:ilvl w:val="0"/>
          <w:numId w:val="8"/>
        </w:numPr>
        <w:shd w:val="clear" w:color="auto" w:fill="FFFFFF"/>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How did your household acquire this [PLOT]? </w:t>
      </w:r>
    </w:p>
    <w:p w14:paraId="5C48A66F" w14:textId="77777777" w:rsidR="00885E4B" w:rsidRPr="00CA7F26" w:rsidRDefault="00885E4B" w:rsidP="00A17B63">
      <w:pPr>
        <w:numPr>
          <w:ilvl w:val="0"/>
          <w:numId w:val="9"/>
        </w:numPr>
        <w:shd w:val="clear" w:color="auto" w:fill="FFFFFF"/>
        <w:spacing w:before="245"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What is the area of this [PLOT]?</w:t>
      </w:r>
    </w:p>
    <w:p w14:paraId="6A25DD7E" w14:textId="77777777" w:rsidR="00885E4B" w:rsidRPr="00CA7F26" w:rsidRDefault="00885E4B" w:rsidP="00A17B63">
      <w:pPr>
        <w:numPr>
          <w:ilvl w:val="0"/>
          <w:numId w:val="10"/>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If your household were to sell this plot, how much would you get for it? MWK </w:t>
      </w:r>
    </w:p>
    <w:p w14:paraId="49AF1D90" w14:textId="77777777" w:rsidR="00885E4B" w:rsidRPr="00CA7F26" w:rsidRDefault="00885E4B" w:rsidP="00A17B63">
      <w:pPr>
        <w:numPr>
          <w:ilvl w:val="0"/>
          <w:numId w:val="10"/>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If you were to rent out this [PLOT] today for 12 months, how much could you rent it for?</w:t>
      </w:r>
    </w:p>
    <w:p w14:paraId="5E0E01A4" w14:textId="77777777" w:rsidR="00885E4B" w:rsidRPr="00CA7F26" w:rsidRDefault="00885E4B" w:rsidP="00A17B63">
      <w:pPr>
        <w:numPr>
          <w:ilvl w:val="0"/>
          <w:numId w:val="10"/>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Does anyone in the household have the right to sell this [PLOT]? Yes/No</w:t>
      </w:r>
    </w:p>
    <w:p w14:paraId="5A61D2BC" w14:textId="77777777" w:rsidR="00CA7F26" w:rsidRPr="00CA7F26" w:rsidRDefault="00885E4B" w:rsidP="00A17B63">
      <w:pPr>
        <w:numPr>
          <w:ilvl w:val="0"/>
          <w:numId w:val="10"/>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Does anyone in the household have the right to bequeath this [PLOT]? Yes/No</w:t>
      </w:r>
    </w:p>
    <w:p w14:paraId="75DE4E2F" w14:textId="77777777" w:rsidR="00CA7F26" w:rsidRPr="00CA7F26" w:rsidRDefault="00CA7F26" w:rsidP="00E170B3">
      <w:pPr>
        <w:shd w:val="clear" w:color="auto" w:fill="FFFFFF"/>
        <w:spacing w:before="100" w:beforeAutospacing="1" w:after="115" w:line="240" w:lineRule="auto"/>
        <w:rPr>
          <w:rFonts w:eastAsia="Times New Roman" w:cstheme="minorHAnsi"/>
          <w:color w:val="000000" w:themeColor="text1"/>
          <w:sz w:val="24"/>
          <w:szCs w:val="24"/>
        </w:rPr>
      </w:pPr>
    </w:p>
    <w:p w14:paraId="6C6A63BF" w14:textId="77777777" w:rsidR="00CA7F26" w:rsidRPr="00CA7F26" w:rsidRDefault="00885E4B" w:rsidP="00CA7F26">
      <w:pPr>
        <w:pStyle w:val="ListParagraph"/>
        <w:numPr>
          <w:ilvl w:val="0"/>
          <w:numId w:val="7"/>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Can the village head prevent your household from selling land? Yes/No</w:t>
      </w:r>
    </w:p>
    <w:p w14:paraId="48818E32" w14:textId="77777777" w:rsidR="00CA7F26" w:rsidRPr="00CA7F26" w:rsidRDefault="00885E4B" w:rsidP="00CA7F26">
      <w:pPr>
        <w:numPr>
          <w:ilvl w:val="0"/>
          <w:numId w:val="7"/>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Can the village head prevent your household from bequeathing land? Yes/No</w:t>
      </w:r>
    </w:p>
    <w:p w14:paraId="2D38FF17" w14:textId="77777777" w:rsidR="00CA7F26" w:rsidRPr="00CA7F26" w:rsidRDefault="00885E4B" w:rsidP="00CA7F26">
      <w:pPr>
        <w:numPr>
          <w:ilvl w:val="0"/>
          <w:numId w:val="7"/>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Have you ever had any land dispute or disagreement with any one over any of your plots? YES/NO</w:t>
      </w:r>
    </w:p>
    <w:p w14:paraId="7E9ED08C" w14:textId="77777777" w:rsidR="00CA7F26" w:rsidRPr="00CA7F26" w:rsidRDefault="00885E4B" w:rsidP="00CA7F26">
      <w:pPr>
        <w:numPr>
          <w:ilvl w:val="0"/>
          <w:numId w:val="7"/>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If yes, when was the most recent land dispute or disagreement? YEAR and MONTH</w:t>
      </w:r>
    </w:p>
    <w:p w14:paraId="2DB377BB" w14:textId="77777777" w:rsidR="00CA7F26" w:rsidRPr="00CA7F26" w:rsidRDefault="00885E4B" w:rsidP="00CA7F26">
      <w:pPr>
        <w:numPr>
          <w:ilvl w:val="0"/>
          <w:numId w:val="7"/>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What was this most recent land dispute or disagreement about?</w:t>
      </w:r>
    </w:p>
    <w:p w14:paraId="590517ED" w14:textId="77777777" w:rsidR="00CA7F26" w:rsidRPr="00CA7F26" w:rsidRDefault="00885E4B" w:rsidP="00A17B63">
      <w:pPr>
        <w:numPr>
          <w:ilvl w:val="1"/>
          <w:numId w:val="11"/>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Who resolved this most recent land dispute or disagreement?</w:t>
      </w:r>
    </w:p>
    <w:p w14:paraId="3373B484" w14:textId="77777777" w:rsidR="00885E4B" w:rsidRPr="00CA7F26" w:rsidRDefault="00885E4B" w:rsidP="00A17B63">
      <w:pPr>
        <w:numPr>
          <w:ilvl w:val="1"/>
          <w:numId w:val="11"/>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Were you satisfied with the resolution of the most recent dispute or disagreement over land? Yes/No</w:t>
      </w:r>
    </w:p>
    <w:p w14:paraId="78E1087D" w14:textId="77777777" w:rsidR="00885E4B" w:rsidRPr="00CA7F26" w:rsidRDefault="00885E4B" w:rsidP="00885E4B">
      <w:pPr>
        <w:spacing w:before="245" w:after="0" w:line="240" w:lineRule="auto"/>
        <w:ind w:left="792"/>
        <w:rPr>
          <w:rFonts w:eastAsia="Times New Roman" w:cstheme="minorHAnsi"/>
          <w:color w:val="000000" w:themeColor="text1"/>
          <w:sz w:val="24"/>
          <w:szCs w:val="24"/>
        </w:rPr>
      </w:pPr>
    </w:p>
    <w:p w14:paraId="6C0F89C3" w14:textId="77777777" w:rsidR="00885E4B" w:rsidRPr="00CA7F26" w:rsidRDefault="00885E4B" w:rsidP="00CA7F26">
      <w:pPr>
        <w:pStyle w:val="ListParagraph"/>
        <w:numPr>
          <w:ilvl w:val="0"/>
          <w:numId w:val="7"/>
        </w:numPr>
        <w:spacing w:before="245" w:after="0"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What action can you take to protect yourself from loss (e.g., expropriation) of your land? </w:t>
      </w:r>
    </w:p>
    <w:p w14:paraId="2B24DC7A" w14:textId="77777777" w:rsidR="00885E4B" w:rsidRPr="00CA7F26" w:rsidRDefault="00885E4B" w:rsidP="00885E4B">
      <w:pPr>
        <w:spacing w:before="100" w:beforeAutospacing="1" w:after="0" w:line="240" w:lineRule="auto"/>
        <w:ind w:left="792"/>
        <w:rPr>
          <w:rFonts w:eastAsia="Times New Roman" w:cstheme="minorHAnsi"/>
          <w:color w:val="000000" w:themeColor="text1"/>
          <w:sz w:val="24"/>
          <w:szCs w:val="24"/>
        </w:rPr>
      </w:pPr>
    </w:p>
    <w:p w14:paraId="402AF7AE" w14:textId="77777777" w:rsidR="00885E4B" w:rsidRPr="00CA7F26" w:rsidRDefault="00885E4B" w:rsidP="00885E4B">
      <w:pPr>
        <w:spacing w:before="100" w:beforeAutospacing="1" w:after="0" w:line="240" w:lineRule="auto"/>
        <w:rPr>
          <w:rFonts w:eastAsia="Times New Roman" w:cstheme="minorHAnsi"/>
          <w:color w:val="000000" w:themeColor="text1"/>
          <w:sz w:val="24"/>
          <w:szCs w:val="24"/>
        </w:rPr>
      </w:pPr>
    </w:p>
    <w:p w14:paraId="4B6CB35D"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2429D8DE"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74718D91"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4350FA79"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14A5C51B"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36876BC9"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tbl>
      <w:tblPr>
        <w:tblW w:w="14385" w:type="dxa"/>
        <w:tblCellSpacing w:w="0" w:type="dxa"/>
        <w:tblBorders>
          <w:top w:val="outset" w:sz="6" w:space="0" w:color="00000A"/>
          <w:left w:val="outset" w:sz="6" w:space="0" w:color="00000A"/>
          <w:bottom w:val="outset" w:sz="6" w:space="0" w:color="00000A"/>
          <w:right w:val="outset" w:sz="6" w:space="0" w:color="00000A"/>
        </w:tblBorders>
        <w:tblCellMar>
          <w:top w:w="84" w:type="dxa"/>
          <w:left w:w="84" w:type="dxa"/>
          <w:bottom w:w="84" w:type="dxa"/>
          <w:right w:w="84" w:type="dxa"/>
        </w:tblCellMar>
        <w:tblLook w:val="04A0" w:firstRow="1" w:lastRow="0" w:firstColumn="1" w:lastColumn="0" w:noHBand="0" w:noVBand="1"/>
      </w:tblPr>
      <w:tblGrid>
        <w:gridCol w:w="14385"/>
      </w:tblGrid>
      <w:tr w:rsidR="00885E4B" w:rsidRPr="00CA7F26" w14:paraId="4784096B" w14:textId="77777777" w:rsidTr="00885E4B">
        <w:trPr>
          <w:tblCellSpacing w:w="0" w:type="dxa"/>
        </w:trPr>
        <w:tc>
          <w:tcPr>
            <w:tcW w:w="14145" w:type="dxa"/>
            <w:tcBorders>
              <w:top w:val="outset" w:sz="6" w:space="0" w:color="00000A"/>
              <w:left w:val="outset" w:sz="6" w:space="0" w:color="00000A"/>
              <w:bottom w:val="outset" w:sz="6" w:space="0" w:color="00000A"/>
              <w:right w:val="outset" w:sz="6" w:space="0" w:color="00000A"/>
            </w:tcBorders>
            <w:hideMark/>
          </w:tcPr>
          <w:p w14:paraId="043EC2BC" w14:textId="77777777" w:rsidR="00885E4B" w:rsidRPr="00CA7F26" w:rsidRDefault="00885E4B" w:rsidP="00885E4B">
            <w:pPr>
              <w:shd w:val="clear" w:color="auto" w:fill="FFFFFF"/>
              <w:spacing w:before="100" w:beforeAutospacing="1" w:after="0" w:line="240" w:lineRule="auto"/>
              <w:rPr>
                <w:rFonts w:eastAsia="Times New Roman" w:cstheme="minorHAnsi"/>
                <w:color w:val="000000" w:themeColor="text1"/>
                <w:sz w:val="24"/>
                <w:szCs w:val="24"/>
              </w:rPr>
            </w:pPr>
          </w:p>
          <w:p w14:paraId="76C14910" w14:textId="77777777" w:rsidR="00885E4B" w:rsidRPr="00CA7F26" w:rsidRDefault="00885E4B" w:rsidP="00885E4B">
            <w:pPr>
              <w:shd w:val="clear" w:color="auto" w:fill="FFFFFF"/>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GPS measurement per [PLOT]: WYSON</w:t>
            </w:r>
          </w:p>
          <w:p w14:paraId="701CCF70" w14:textId="77777777" w:rsidR="00885E4B" w:rsidRPr="00CA7F26" w:rsidRDefault="00885E4B" w:rsidP="00885E4B">
            <w:pPr>
              <w:shd w:val="clear" w:color="auto" w:fill="FFFFFF"/>
              <w:spacing w:before="100" w:beforeAutospacing="1" w:after="0" w:line="240" w:lineRule="auto"/>
              <w:rPr>
                <w:rFonts w:eastAsia="Times New Roman" w:cstheme="minorHAnsi"/>
                <w:color w:val="000000" w:themeColor="text1"/>
                <w:sz w:val="24"/>
                <w:szCs w:val="24"/>
              </w:rPr>
            </w:pPr>
          </w:p>
          <w:p w14:paraId="1C4EF9CB" w14:textId="77777777" w:rsidR="00885E4B" w:rsidRPr="00CA7F26" w:rsidRDefault="00885E4B" w:rsidP="00A17B63">
            <w:pPr>
              <w:numPr>
                <w:ilvl w:val="0"/>
                <w:numId w:val="12"/>
              </w:numPr>
              <w:shd w:val="clear" w:color="auto" w:fill="FFFFFF"/>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ENUMERATOR: MEASURE THE AREA OF EACH PLOT WITH THE GPs. MAKE SURE TO MEASURE THE PLOT AREA WITH GPS AT LEAST TWICE TO GET A CONSISTENT VALUE. RECORD ZEROS TO THE RIGHT OF the </w:t>
            </w:r>
            <w:proofErr w:type="spellStart"/>
            <w:r w:rsidRPr="00CA7F26">
              <w:rPr>
                <w:rFonts w:eastAsia="Times New Roman" w:cstheme="minorHAnsi"/>
                <w:color w:val="000000" w:themeColor="text1"/>
                <w:sz w:val="16"/>
                <w:szCs w:val="16"/>
              </w:rPr>
              <w:t>DECIMAL.measure</w:t>
            </w:r>
            <w:proofErr w:type="spellEnd"/>
            <w:r w:rsidRPr="00CA7F26">
              <w:rPr>
                <w:rFonts w:eastAsia="Times New Roman" w:cstheme="minorHAnsi"/>
                <w:color w:val="000000" w:themeColor="text1"/>
                <w:sz w:val="16"/>
                <w:szCs w:val="16"/>
              </w:rPr>
              <w:t xml:space="preserve">: _ _ _ _ </w:t>
            </w:r>
            <w:proofErr w:type="gramStart"/>
            <w:r w:rsidRPr="00CA7F26">
              <w:rPr>
                <w:rFonts w:eastAsia="Times New Roman" w:cstheme="minorHAnsi"/>
                <w:color w:val="000000" w:themeColor="text1"/>
                <w:sz w:val="16"/>
                <w:szCs w:val="16"/>
              </w:rPr>
              <w:t>_ .</w:t>
            </w:r>
            <w:proofErr w:type="gramEnd"/>
            <w:r w:rsidRPr="00CA7F26">
              <w:rPr>
                <w:rFonts w:eastAsia="Times New Roman" w:cstheme="minorHAnsi"/>
                <w:color w:val="000000" w:themeColor="text1"/>
                <w:sz w:val="16"/>
                <w:szCs w:val="16"/>
              </w:rPr>
              <w:t xml:space="preserve"> _ _ | Units</w:t>
            </w:r>
          </w:p>
          <w:p w14:paraId="1CD1AF33" w14:textId="77777777" w:rsidR="00885E4B" w:rsidRPr="00CA7F26" w:rsidRDefault="00885E4B" w:rsidP="00A17B63">
            <w:pPr>
              <w:numPr>
                <w:ilvl w:val="0"/>
                <w:numId w:val="12"/>
              </w:numPr>
              <w:shd w:val="clear" w:color="auto" w:fill="FFFFFF"/>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ENUMERATOR: RECORD GPS ACCURACY. Make sure the GPS is always measured in a weather conditions: Clear/Sunny. Because we are going for 2 weeks to the same </w:t>
            </w:r>
            <w:proofErr w:type="gramStart"/>
            <w:r w:rsidRPr="00CA7F26">
              <w:rPr>
                <w:rFonts w:eastAsia="Times New Roman" w:cstheme="minorHAnsi"/>
                <w:color w:val="000000" w:themeColor="text1"/>
                <w:sz w:val="16"/>
                <w:szCs w:val="16"/>
              </w:rPr>
              <w:t>village</w:t>
            </w:r>
            <w:proofErr w:type="gramEnd"/>
            <w:r w:rsidRPr="00CA7F26">
              <w:rPr>
                <w:rFonts w:eastAsia="Times New Roman" w:cstheme="minorHAnsi"/>
                <w:color w:val="000000" w:themeColor="text1"/>
                <w:sz w:val="16"/>
                <w:szCs w:val="16"/>
              </w:rPr>
              <w:t xml:space="preserve"> we can pick the days. Store the days that the GPS was recorded.</w:t>
            </w:r>
          </w:p>
          <w:p w14:paraId="333AF1D3" w14:textId="77777777" w:rsidR="00885E4B" w:rsidRPr="00CA7F26" w:rsidRDefault="00885E4B" w:rsidP="00885E4B">
            <w:pPr>
              <w:shd w:val="clear" w:color="auto" w:fill="FFFFFF"/>
              <w:spacing w:before="100" w:beforeAutospacing="1" w:after="0" w:line="240" w:lineRule="auto"/>
              <w:ind w:firstLine="720"/>
              <w:rPr>
                <w:rFonts w:eastAsia="Times New Roman" w:cstheme="minorHAnsi"/>
                <w:color w:val="000000" w:themeColor="text1"/>
                <w:sz w:val="24"/>
                <w:szCs w:val="24"/>
              </w:rPr>
            </w:pPr>
            <w:r w:rsidRPr="00CA7F26">
              <w:rPr>
                <w:rFonts w:eastAsia="Times New Roman" w:cstheme="minorHAnsi"/>
                <w:color w:val="000000" w:themeColor="text1"/>
                <w:sz w:val="16"/>
                <w:szCs w:val="16"/>
              </w:rPr>
              <w:t>ANSWER: Number [METERS]</w:t>
            </w:r>
          </w:p>
          <w:p w14:paraId="775BEB43" w14:textId="77777777" w:rsidR="00885E4B" w:rsidRPr="00CA7F26" w:rsidRDefault="00885E4B" w:rsidP="00A17B63">
            <w:pPr>
              <w:numPr>
                <w:ilvl w:val="0"/>
                <w:numId w:val="13"/>
              </w:numPr>
              <w:shd w:val="clear" w:color="auto" w:fill="FFFFFF"/>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ENUMERATOR: RECORD NUMBER OF SATELLITES GPS TRACKED TO CAPTURE PLOT COORDINATES</w:t>
            </w:r>
          </w:p>
          <w:p w14:paraId="1C5D71B6" w14:textId="77777777" w:rsidR="00885E4B" w:rsidRPr="00CA7F26" w:rsidRDefault="00885E4B" w:rsidP="00885E4B">
            <w:pPr>
              <w:shd w:val="clear" w:color="auto" w:fill="FFFFFF"/>
              <w:spacing w:before="100" w:beforeAutospacing="1" w:after="0" w:line="240" w:lineRule="auto"/>
              <w:ind w:firstLine="720"/>
              <w:rPr>
                <w:rFonts w:eastAsia="Times New Roman" w:cstheme="minorHAnsi"/>
                <w:color w:val="000000" w:themeColor="text1"/>
                <w:sz w:val="24"/>
                <w:szCs w:val="24"/>
              </w:rPr>
            </w:pPr>
            <w:r w:rsidRPr="00CA7F26">
              <w:rPr>
                <w:rFonts w:eastAsia="Times New Roman" w:cstheme="minorHAnsi"/>
                <w:color w:val="000000" w:themeColor="text1"/>
                <w:sz w:val="16"/>
                <w:szCs w:val="16"/>
              </w:rPr>
              <w:t>ANSWER: Number [</w:t>
            </w:r>
            <w:proofErr w:type="gramStart"/>
            <w:r w:rsidRPr="00CA7F26">
              <w:rPr>
                <w:rFonts w:eastAsia="Times New Roman" w:cstheme="minorHAnsi"/>
                <w:color w:val="000000" w:themeColor="text1"/>
                <w:sz w:val="16"/>
                <w:szCs w:val="16"/>
              </w:rPr>
              <w:t>INTEGER[</w:t>
            </w:r>
            <w:proofErr w:type="gramEnd"/>
          </w:p>
          <w:p w14:paraId="47E01D12" w14:textId="77777777" w:rsidR="00885E4B" w:rsidRPr="00CA7F26" w:rsidRDefault="00885E4B" w:rsidP="00885E4B">
            <w:pPr>
              <w:shd w:val="clear" w:color="auto" w:fill="FFFFFF"/>
              <w:spacing w:before="100" w:beforeAutospacing="1" w:after="0" w:line="240" w:lineRule="auto"/>
              <w:rPr>
                <w:rFonts w:eastAsia="Times New Roman" w:cstheme="minorHAnsi"/>
                <w:color w:val="000000" w:themeColor="text1"/>
                <w:sz w:val="24"/>
                <w:szCs w:val="24"/>
              </w:rPr>
            </w:pPr>
          </w:p>
          <w:p w14:paraId="7BC82017"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r>
    </w:tbl>
    <w:p w14:paraId="2F6A197A"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14601B5D"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4606818C"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02A4ABA2"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02591C2E"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2F9AB847"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5D9C42AB"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4EB68C3C" w14:textId="77777777" w:rsidR="00885E4B" w:rsidRPr="00CA7F26" w:rsidRDefault="00885E4B" w:rsidP="00E170B3">
      <w:pPr>
        <w:shd w:val="clear" w:color="auto" w:fill="FFFFFF"/>
        <w:spacing w:before="100" w:beforeAutospacing="1" w:after="115"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u w:val="single"/>
        </w:rPr>
        <w:t>Section C1: Let’s talk about your agricultural production during the PAST RAINY season</w:t>
      </w:r>
    </w:p>
    <w:p w14:paraId="4C2ECC23" w14:textId="77777777" w:rsidR="00885E4B" w:rsidRPr="00CA7F26" w:rsidRDefault="00885E4B" w:rsidP="00E170B3">
      <w:pPr>
        <w:shd w:val="clear" w:color="auto" w:fill="FFFFFF"/>
        <w:spacing w:before="100" w:beforeAutospacing="1" w:after="115" w:line="276" w:lineRule="auto"/>
        <w:rPr>
          <w:rFonts w:eastAsia="Times New Roman" w:cstheme="minorHAnsi"/>
          <w:color w:val="000000" w:themeColor="text1"/>
          <w:sz w:val="24"/>
          <w:szCs w:val="24"/>
        </w:rPr>
      </w:pPr>
      <w:r w:rsidRPr="00CA7F26">
        <w:rPr>
          <w:rFonts w:eastAsia="Times New Roman" w:cstheme="minorHAnsi"/>
          <w:b/>
          <w:bCs/>
          <w:color w:val="000000" w:themeColor="text1"/>
          <w:sz w:val="24"/>
          <w:szCs w:val="24"/>
        </w:rPr>
        <w:t>The rainy season starts in October and ends in late April. It consists of all activities associated with farming from land preparation, seeding/planting, fertilizing, weeding, harvesting, etc.</w:t>
      </w:r>
    </w:p>
    <w:p w14:paraId="3A5A3B99" w14:textId="77777777" w:rsidR="00885E4B" w:rsidRPr="00AE0C77" w:rsidRDefault="00885E4B" w:rsidP="00A17B63">
      <w:pPr>
        <w:pStyle w:val="ListParagraph"/>
        <w:numPr>
          <w:ilvl w:val="0"/>
          <w:numId w:val="14"/>
        </w:numPr>
        <w:shd w:val="clear" w:color="auto" w:fill="FFFFFF"/>
        <w:spacing w:before="100" w:beforeAutospacing="1" w:after="115" w:line="276" w:lineRule="auto"/>
        <w:rPr>
          <w:rFonts w:eastAsia="Times New Roman" w:cstheme="minorHAnsi"/>
          <w:color w:val="000000" w:themeColor="text1"/>
          <w:sz w:val="24"/>
          <w:szCs w:val="24"/>
        </w:rPr>
      </w:pPr>
      <w:r w:rsidRPr="00AE0C77">
        <w:rPr>
          <w:rFonts w:eastAsia="Times New Roman" w:cstheme="minorHAnsi"/>
          <w:color w:val="000000" w:themeColor="text1"/>
          <w:sz w:val="24"/>
          <w:szCs w:val="24"/>
        </w:rPr>
        <w:t xml:space="preserve"> Did your household cultivate land in the PAST RAINY SEASON in this [PLOT]? YES/NO </w:t>
      </w:r>
    </w:p>
    <w:p w14:paraId="32AD311A" w14:textId="77777777" w:rsidR="00885E4B" w:rsidRPr="00CA7F26" w:rsidRDefault="00885E4B" w:rsidP="00A17B63">
      <w:pPr>
        <w:numPr>
          <w:ilvl w:val="0"/>
          <w:numId w:val="14"/>
        </w:numPr>
        <w:shd w:val="clear" w:color="auto" w:fill="FFFFFF"/>
        <w:spacing w:before="100" w:beforeAutospacing="1" w:after="115"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How many plots did your household cultivate in the PAST RAINY SEASON? [ENUMERATOR: Check Cultivated = Own cultivated + Rented </w:t>
      </w:r>
      <w:commentRangeStart w:id="1"/>
      <w:r w:rsidRPr="00CA7F26">
        <w:rPr>
          <w:rFonts w:eastAsia="Times New Roman" w:cstheme="minorHAnsi"/>
          <w:color w:val="000000" w:themeColor="text1"/>
          <w:sz w:val="24"/>
          <w:szCs w:val="24"/>
        </w:rPr>
        <w:t>In</w:t>
      </w:r>
      <w:commentRangeEnd w:id="1"/>
      <w:r w:rsidR="00F142F2">
        <w:rPr>
          <w:rStyle w:val="CommentReference"/>
        </w:rPr>
        <w:commentReference w:id="1"/>
      </w:r>
      <w:r w:rsidRPr="00CA7F26">
        <w:rPr>
          <w:rFonts w:eastAsia="Times New Roman" w:cstheme="minorHAnsi"/>
          <w:color w:val="000000" w:themeColor="text1"/>
          <w:sz w:val="24"/>
          <w:szCs w:val="24"/>
        </w:rPr>
        <w:t>]</w:t>
      </w:r>
    </w:p>
    <w:p w14:paraId="39418817" w14:textId="77777777" w:rsidR="00885E4B" w:rsidRPr="00CA7F26" w:rsidRDefault="00885E4B" w:rsidP="00A17B63">
      <w:pPr>
        <w:numPr>
          <w:ilvl w:val="0"/>
          <w:numId w:val="14"/>
        </w:numPr>
        <w:shd w:val="clear" w:color="auto" w:fill="FFFFFF"/>
        <w:spacing w:before="100" w:beforeAutospacing="1" w:after="115"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Did your household rent in any plots to cultivate? YES/NO</w:t>
      </w:r>
    </w:p>
    <w:p w14:paraId="220EA570" w14:textId="77777777" w:rsidR="00885E4B" w:rsidRPr="00CA7F26" w:rsidRDefault="00885E4B" w:rsidP="00A17B63">
      <w:pPr>
        <w:numPr>
          <w:ilvl w:val="0"/>
          <w:numId w:val="14"/>
        </w:numPr>
        <w:shd w:val="clear" w:color="auto" w:fill="FFFFFF"/>
        <w:spacing w:before="100" w:beforeAutospacing="1" w:after="115"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How many plots did your household rent-in to cultivate in the PAST RAINY SEASON?</w:t>
      </w:r>
    </w:p>
    <w:p w14:paraId="26ED6D51" w14:textId="77777777" w:rsidR="00885E4B" w:rsidRPr="00CA7F26" w:rsidRDefault="00885E4B" w:rsidP="00A17B63">
      <w:pPr>
        <w:numPr>
          <w:ilvl w:val="0"/>
          <w:numId w:val="14"/>
        </w:numPr>
        <w:shd w:val="clear" w:color="auto" w:fill="FFFFFF"/>
        <w:spacing w:before="100" w:beforeAutospacing="1" w:after="115"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Did your household CULTIVATE any of the following crops in the last rainy season?</w:t>
      </w:r>
    </w:p>
    <w:p w14:paraId="7D8775AB" w14:textId="77777777" w:rsidR="00885E4B" w:rsidRPr="00CA7F26" w:rsidRDefault="00885E4B" w:rsidP="00A17B63">
      <w:pPr>
        <w:numPr>
          <w:ilvl w:val="0"/>
          <w:numId w:val="14"/>
        </w:numPr>
        <w:shd w:val="clear" w:color="auto" w:fill="FFFFFF"/>
        <w:spacing w:before="100" w:beforeAutospacing="1" w:after="115"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Did your household HARVEST any of the following crops in the last rainy season?</w:t>
      </w:r>
    </w:p>
    <w:p w14:paraId="50BA18A2" w14:textId="77777777" w:rsidR="00885E4B" w:rsidRPr="00CA7F26" w:rsidRDefault="00885E4B" w:rsidP="00885E4B">
      <w:pPr>
        <w:shd w:val="clear" w:color="auto" w:fill="FFFFFF"/>
        <w:spacing w:before="100" w:beforeAutospacing="1" w:after="240" w:line="240" w:lineRule="auto"/>
        <w:ind w:left="360"/>
        <w:rPr>
          <w:rFonts w:eastAsia="Times New Roman" w:cstheme="minorHAnsi"/>
          <w:color w:val="000000" w:themeColor="text1"/>
          <w:sz w:val="24"/>
          <w:szCs w:val="24"/>
        </w:rPr>
      </w:pPr>
    </w:p>
    <w:tbl>
      <w:tblPr>
        <w:tblW w:w="12232" w:type="dxa"/>
        <w:tblCellSpacing w:w="0" w:type="dxa"/>
        <w:tblBorders>
          <w:top w:val="outset" w:sz="6" w:space="0" w:color="000001"/>
          <w:left w:val="outset" w:sz="6" w:space="0" w:color="000001"/>
          <w:bottom w:val="outset" w:sz="6" w:space="0" w:color="000001"/>
          <w:right w:val="outset" w:sz="6" w:space="0" w:color="000001"/>
        </w:tblBorders>
        <w:tblCellMar>
          <w:top w:w="84" w:type="dxa"/>
          <w:left w:w="84" w:type="dxa"/>
          <w:bottom w:w="84" w:type="dxa"/>
          <w:right w:w="84" w:type="dxa"/>
        </w:tblCellMar>
        <w:tblLook w:val="04A0" w:firstRow="1" w:lastRow="0" w:firstColumn="1" w:lastColumn="0" w:noHBand="0" w:noVBand="1"/>
      </w:tblPr>
      <w:tblGrid>
        <w:gridCol w:w="844"/>
        <w:gridCol w:w="767"/>
        <w:gridCol w:w="1083"/>
        <w:gridCol w:w="770"/>
        <w:gridCol w:w="770"/>
        <w:gridCol w:w="770"/>
        <w:gridCol w:w="1067"/>
        <w:gridCol w:w="955"/>
        <w:gridCol w:w="569"/>
        <w:gridCol w:w="770"/>
        <w:gridCol w:w="896"/>
        <w:gridCol w:w="414"/>
        <w:gridCol w:w="1243"/>
        <w:gridCol w:w="1314"/>
      </w:tblGrid>
      <w:tr w:rsidR="00CA7F26" w:rsidRPr="00CA7F26" w14:paraId="55F7EB4A" w14:textId="77777777" w:rsidTr="00CA7F26">
        <w:trPr>
          <w:tblCellSpacing w:w="0" w:type="dxa"/>
        </w:trPr>
        <w:tc>
          <w:tcPr>
            <w:tcW w:w="892" w:type="dxa"/>
            <w:vMerge w:val="restart"/>
            <w:tcBorders>
              <w:top w:val="outset" w:sz="6" w:space="0" w:color="000001"/>
              <w:left w:val="outset" w:sz="6" w:space="0" w:color="000001"/>
              <w:bottom w:val="outset" w:sz="6" w:space="0" w:color="000001"/>
              <w:right w:val="outset" w:sz="6" w:space="0" w:color="000001"/>
            </w:tcBorders>
            <w:hideMark/>
          </w:tcPr>
          <w:p w14:paraId="0E4FCDE7"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Crop ID</w:t>
            </w:r>
          </w:p>
        </w:tc>
        <w:tc>
          <w:tcPr>
            <w:tcW w:w="1473" w:type="dxa"/>
            <w:gridSpan w:val="2"/>
            <w:vMerge w:val="restart"/>
            <w:tcBorders>
              <w:top w:val="outset" w:sz="6" w:space="0" w:color="000001"/>
              <w:left w:val="outset" w:sz="6" w:space="0" w:color="000001"/>
              <w:bottom w:val="outset" w:sz="6" w:space="0" w:color="000001"/>
              <w:right w:val="outset" w:sz="6" w:space="0" w:color="000001"/>
            </w:tcBorders>
            <w:hideMark/>
          </w:tcPr>
          <w:p w14:paraId="269AE299"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Total Amount Produced</w:t>
            </w:r>
          </w:p>
          <w:p w14:paraId="1EF3CC98"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570" w:type="dxa"/>
            <w:gridSpan w:val="2"/>
            <w:vMerge w:val="restart"/>
            <w:tcBorders>
              <w:top w:val="outset" w:sz="6" w:space="0" w:color="000001"/>
              <w:left w:val="outset" w:sz="6" w:space="0" w:color="000001"/>
              <w:bottom w:val="outset" w:sz="6" w:space="0" w:color="000001"/>
              <w:right w:val="outset" w:sz="6" w:space="0" w:color="000001"/>
            </w:tcBorders>
            <w:hideMark/>
          </w:tcPr>
          <w:p w14:paraId="09FCA1DD"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Amount sold</w:t>
            </w:r>
          </w:p>
        </w:tc>
        <w:tc>
          <w:tcPr>
            <w:tcW w:w="6904" w:type="dxa"/>
            <w:gridSpan w:val="8"/>
            <w:tcBorders>
              <w:top w:val="outset" w:sz="6" w:space="0" w:color="000001"/>
              <w:left w:val="outset" w:sz="6" w:space="0" w:color="000001"/>
              <w:bottom w:val="outset" w:sz="6" w:space="0" w:color="000001"/>
              <w:right w:val="outset" w:sz="6" w:space="0" w:color="000001"/>
            </w:tcBorders>
            <w:hideMark/>
          </w:tcPr>
          <w:p w14:paraId="3BDA4911"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Amount sold by type of buyer</w:t>
            </w:r>
          </w:p>
        </w:tc>
        <w:tc>
          <w:tcPr>
            <w:tcW w:w="1393" w:type="dxa"/>
            <w:vMerge w:val="restart"/>
            <w:tcBorders>
              <w:top w:val="outset" w:sz="6" w:space="0" w:color="000001"/>
              <w:left w:val="outset" w:sz="6" w:space="0" w:color="000001"/>
              <w:bottom w:val="outset" w:sz="6" w:space="0" w:color="000001"/>
              <w:right w:val="outset" w:sz="6" w:space="0" w:color="000001"/>
            </w:tcBorders>
            <w:hideMark/>
          </w:tcPr>
          <w:p w14:paraId="4031EA57"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Amount stored </w:t>
            </w:r>
            <w:proofErr w:type="spellStart"/>
            <w:proofErr w:type="gramStart"/>
            <w:r w:rsidRPr="00CA7F26">
              <w:rPr>
                <w:rFonts w:eastAsia="Times New Roman" w:cstheme="minorHAnsi"/>
                <w:color w:val="000000" w:themeColor="text1"/>
                <w:sz w:val="16"/>
                <w:szCs w:val="16"/>
              </w:rPr>
              <w:t>a</w:t>
            </w:r>
            <w:proofErr w:type="spellEnd"/>
            <w:r w:rsidRPr="00CA7F26">
              <w:rPr>
                <w:rFonts w:eastAsia="Times New Roman" w:cstheme="minorHAnsi"/>
                <w:color w:val="000000" w:themeColor="text1"/>
                <w:sz w:val="16"/>
                <w:szCs w:val="16"/>
              </w:rPr>
              <w:t xml:space="preserve"> the</w:t>
            </w:r>
            <w:proofErr w:type="gramEnd"/>
            <w:r w:rsidRPr="00CA7F26">
              <w:rPr>
                <w:rFonts w:eastAsia="Times New Roman" w:cstheme="minorHAnsi"/>
                <w:color w:val="000000" w:themeColor="text1"/>
                <w:sz w:val="16"/>
                <w:szCs w:val="16"/>
              </w:rPr>
              <w:t xml:space="preserve"> moment</w:t>
            </w:r>
          </w:p>
        </w:tc>
      </w:tr>
      <w:tr w:rsidR="00CA7F26" w:rsidRPr="00CA7F26" w14:paraId="1CBD0B47" w14:textId="77777777" w:rsidTr="00CA7F26">
        <w:trPr>
          <w:tblCellSpacing w:w="0" w:type="dxa"/>
        </w:trPr>
        <w:tc>
          <w:tcPr>
            <w:tcW w:w="892" w:type="dxa"/>
            <w:vMerge/>
            <w:tcBorders>
              <w:top w:val="outset" w:sz="6" w:space="0" w:color="000001"/>
              <w:left w:val="outset" w:sz="6" w:space="0" w:color="000001"/>
              <w:bottom w:val="outset" w:sz="6" w:space="0" w:color="000001"/>
              <w:right w:val="outset" w:sz="6" w:space="0" w:color="000001"/>
            </w:tcBorders>
            <w:hideMark/>
          </w:tcPr>
          <w:p w14:paraId="230A4E00" w14:textId="77777777" w:rsidR="00885E4B" w:rsidRPr="00CA7F26" w:rsidRDefault="00885E4B" w:rsidP="00885E4B">
            <w:pPr>
              <w:spacing w:after="0" w:line="240" w:lineRule="auto"/>
              <w:rPr>
                <w:rFonts w:eastAsia="Times New Roman" w:cstheme="minorHAnsi"/>
                <w:color w:val="000000" w:themeColor="text1"/>
                <w:sz w:val="24"/>
                <w:szCs w:val="24"/>
              </w:rPr>
            </w:pPr>
          </w:p>
        </w:tc>
        <w:tc>
          <w:tcPr>
            <w:tcW w:w="1473" w:type="dxa"/>
            <w:gridSpan w:val="2"/>
            <w:vMerge/>
            <w:tcBorders>
              <w:top w:val="outset" w:sz="6" w:space="0" w:color="000001"/>
              <w:left w:val="outset" w:sz="6" w:space="0" w:color="000001"/>
              <w:bottom w:val="outset" w:sz="6" w:space="0" w:color="000001"/>
              <w:right w:val="outset" w:sz="6" w:space="0" w:color="000001"/>
            </w:tcBorders>
            <w:hideMark/>
          </w:tcPr>
          <w:p w14:paraId="5D5F20DA" w14:textId="77777777" w:rsidR="00885E4B" w:rsidRPr="00CA7F26" w:rsidRDefault="00885E4B" w:rsidP="00885E4B">
            <w:pPr>
              <w:spacing w:after="0" w:line="240" w:lineRule="auto"/>
              <w:rPr>
                <w:rFonts w:eastAsia="Times New Roman" w:cstheme="minorHAnsi"/>
                <w:color w:val="000000" w:themeColor="text1"/>
                <w:sz w:val="24"/>
                <w:szCs w:val="24"/>
              </w:rPr>
            </w:pPr>
          </w:p>
        </w:tc>
        <w:tc>
          <w:tcPr>
            <w:tcW w:w="0" w:type="auto"/>
            <w:gridSpan w:val="2"/>
            <w:vMerge/>
            <w:tcBorders>
              <w:top w:val="outset" w:sz="6" w:space="0" w:color="000001"/>
              <w:left w:val="outset" w:sz="6" w:space="0" w:color="000001"/>
              <w:bottom w:val="outset" w:sz="6" w:space="0" w:color="000001"/>
              <w:right w:val="outset" w:sz="6" w:space="0" w:color="000001"/>
            </w:tcBorders>
            <w:hideMark/>
          </w:tcPr>
          <w:p w14:paraId="257C36A5" w14:textId="77777777" w:rsidR="00885E4B" w:rsidRPr="00CA7F26" w:rsidRDefault="00885E4B" w:rsidP="00885E4B">
            <w:pPr>
              <w:spacing w:after="0" w:line="240" w:lineRule="auto"/>
              <w:rPr>
                <w:rFonts w:eastAsia="Times New Roman" w:cstheme="minorHAnsi"/>
                <w:color w:val="000000" w:themeColor="text1"/>
                <w:sz w:val="24"/>
                <w:szCs w:val="24"/>
              </w:rPr>
            </w:pPr>
          </w:p>
        </w:tc>
        <w:tc>
          <w:tcPr>
            <w:tcW w:w="1886" w:type="dxa"/>
            <w:gridSpan w:val="2"/>
            <w:tcBorders>
              <w:top w:val="outset" w:sz="6" w:space="0" w:color="000001"/>
              <w:left w:val="outset" w:sz="6" w:space="0" w:color="000001"/>
              <w:bottom w:val="outset" w:sz="6" w:space="0" w:color="000001"/>
              <w:right w:val="outset" w:sz="6" w:space="0" w:color="000001"/>
            </w:tcBorders>
            <w:hideMark/>
          </w:tcPr>
          <w:p w14:paraId="29491D8D"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Amount sold to households within the village</w:t>
            </w:r>
          </w:p>
        </w:tc>
        <w:tc>
          <w:tcPr>
            <w:tcW w:w="965" w:type="dxa"/>
            <w:tcBorders>
              <w:top w:val="outset" w:sz="6" w:space="0" w:color="000001"/>
              <w:left w:val="outset" w:sz="6" w:space="0" w:color="000001"/>
              <w:bottom w:val="outset" w:sz="6" w:space="0" w:color="000001"/>
              <w:right w:val="outset" w:sz="6" w:space="0" w:color="000001"/>
            </w:tcBorders>
            <w:hideMark/>
          </w:tcPr>
          <w:p w14:paraId="74FF7A3E"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Amount sold in the village to people from outside the village (e.g. dealers that come from outside to buy, passersby) </w:t>
            </w:r>
          </w:p>
        </w:tc>
        <w:tc>
          <w:tcPr>
            <w:tcW w:w="2335" w:type="dxa"/>
            <w:gridSpan w:val="3"/>
            <w:tcBorders>
              <w:top w:val="outset" w:sz="6" w:space="0" w:color="000001"/>
              <w:left w:val="outset" w:sz="6" w:space="0" w:color="000001"/>
              <w:bottom w:val="outset" w:sz="6" w:space="0" w:color="000001"/>
              <w:right w:val="outset" w:sz="6" w:space="0" w:color="000001"/>
            </w:tcBorders>
            <w:hideMark/>
          </w:tcPr>
          <w:p w14:paraId="08019C6E"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Amount sold in market of another town, market in tarmac road, etc.</w:t>
            </w:r>
          </w:p>
        </w:tc>
        <w:tc>
          <w:tcPr>
            <w:tcW w:w="1718" w:type="dxa"/>
            <w:gridSpan w:val="2"/>
            <w:tcBorders>
              <w:top w:val="outset" w:sz="6" w:space="0" w:color="000001"/>
              <w:left w:val="outset" w:sz="6" w:space="0" w:color="000001"/>
              <w:bottom w:val="outset" w:sz="6" w:space="0" w:color="000001"/>
              <w:right w:val="outset" w:sz="6" w:space="0" w:color="000001"/>
            </w:tcBorders>
            <w:hideMark/>
          </w:tcPr>
          <w:p w14:paraId="40DADDD6"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What was the total cost of transportation associated with all [CROP] sales?</w:t>
            </w:r>
          </w:p>
          <w:p w14:paraId="277D2539"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r w:rsidRPr="00CA7F26">
              <w:rPr>
                <w:rFonts w:eastAsia="Times New Roman" w:cstheme="minorHAnsi"/>
                <w:color w:val="000000" w:themeColor="text1"/>
                <w:sz w:val="12"/>
                <w:szCs w:val="12"/>
              </w:rPr>
              <w:t>[ENUMERATOR: INLUDE ALL TRIPS FROM AND BACK TO THE FARM. IF NOTHING, RECORD ZERO]</w:t>
            </w:r>
          </w:p>
        </w:tc>
        <w:tc>
          <w:tcPr>
            <w:tcW w:w="1393" w:type="dxa"/>
            <w:vMerge/>
            <w:tcBorders>
              <w:top w:val="outset" w:sz="6" w:space="0" w:color="000001"/>
              <w:left w:val="outset" w:sz="6" w:space="0" w:color="000001"/>
              <w:bottom w:val="outset" w:sz="6" w:space="0" w:color="000001"/>
              <w:right w:val="outset" w:sz="6" w:space="0" w:color="000001"/>
            </w:tcBorders>
            <w:vAlign w:val="center"/>
            <w:hideMark/>
          </w:tcPr>
          <w:p w14:paraId="0709C451" w14:textId="77777777" w:rsidR="00885E4B" w:rsidRPr="00CA7F26" w:rsidRDefault="00885E4B" w:rsidP="00885E4B">
            <w:pPr>
              <w:spacing w:after="0" w:line="240" w:lineRule="auto"/>
              <w:rPr>
                <w:rFonts w:eastAsia="Times New Roman" w:cstheme="minorHAnsi"/>
                <w:color w:val="000000" w:themeColor="text1"/>
                <w:sz w:val="24"/>
                <w:szCs w:val="24"/>
              </w:rPr>
            </w:pPr>
          </w:p>
        </w:tc>
      </w:tr>
      <w:tr w:rsidR="00CA7F26" w:rsidRPr="00CA7F26" w14:paraId="4552A66B" w14:textId="77777777" w:rsidTr="00CA7F26">
        <w:trPr>
          <w:trHeight w:val="216"/>
          <w:tblCellSpacing w:w="0" w:type="dxa"/>
        </w:trPr>
        <w:tc>
          <w:tcPr>
            <w:tcW w:w="892" w:type="dxa"/>
            <w:tcBorders>
              <w:top w:val="outset" w:sz="6" w:space="0" w:color="000001"/>
              <w:left w:val="outset" w:sz="6" w:space="0" w:color="000001"/>
              <w:bottom w:val="outset" w:sz="6" w:space="0" w:color="000001"/>
              <w:right w:val="outset" w:sz="6" w:space="0" w:color="000001"/>
            </w:tcBorders>
            <w:hideMark/>
          </w:tcPr>
          <w:p w14:paraId="1B6670F2" w14:textId="77777777" w:rsidR="00885E4B" w:rsidRPr="00CA7F26" w:rsidRDefault="00885E4B" w:rsidP="00885E4B">
            <w:pPr>
              <w:spacing w:before="100" w:beforeAutospacing="1" w:after="115" w:line="240" w:lineRule="auto"/>
              <w:ind w:hanging="720"/>
              <w:jc w:val="center"/>
              <w:rPr>
                <w:rFonts w:eastAsia="Times New Roman" w:cstheme="minorHAnsi"/>
                <w:color w:val="000000" w:themeColor="text1"/>
                <w:sz w:val="24"/>
                <w:szCs w:val="24"/>
              </w:rPr>
            </w:pPr>
          </w:p>
        </w:tc>
        <w:tc>
          <w:tcPr>
            <w:tcW w:w="388" w:type="dxa"/>
            <w:tcBorders>
              <w:top w:val="outset" w:sz="6" w:space="0" w:color="000001"/>
              <w:left w:val="outset" w:sz="6" w:space="0" w:color="000001"/>
              <w:bottom w:val="outset" w:sz="6" w:space="0" w:color="000001"/>
              <w:right w:val="outset" w:sz="6" w:space="0" w:color="000001"/>
            </w:tcBorders>
            <w:hideMark/>
          </w:tcPr>
          <w:p w14:paraId="4407B8B3"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(1)</w:t>
            </w:r>
          </w:p>
          <w:p w14:paraId="77457B1F"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Quantity</w:t>
            </w:r>
          </w:p>
        </w:tc>
        <w:tc>
          <w:tcPr>
            <w:tcW w:w="1085" w:type="dxa"/>
            <w:tcBorders>
              <w:top w:val="outset" w:sz="6" w:space="0" w:color="000001"/>
              <w:left w:val="outset" w:sz="6" w:space="0" w:color="000001"/>
              <w:bottom w:val="outset" w:sz="6" w:space="0" w:color="000001"/>
              <w:right w:val="outset" w:sz="6" w:space="0" w:color="000001"/>
            </w:tcBorders>
            <w:hideMark/>
          </w:tcPr>
          <w:p w14:paraId="3F915B22" w14:textId="77777777" w:rsidR="00885E4B" w:rsidRPr="00CA7F26" w:rsidRDefault="00885E4B" w:rsidP="00885E4B">
            <w:pPr>
              <w:spacing w:before="100" w:beforeAutospacing="1" w:after="158" w:line="240" w:lineRule="auto"/>
              <w:ind w:hanging="245"/>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(2)</w:t>
            </w:r>
          </w:p>
          <w:p w14:paraId="4661FF64" w14:textId="77777777" w:rsidR="00885E4B" w:rsidRPr="00CA7F26" w:rsidRDefault="00885E4B" w:rsidP="00885E4B">
            <w:pPr>
              <w:spacing w:before="100" w:beforeAutospacing="1" w:after="158" w:line="240" w:lineRule="auto"/>
              <w:ind w:hanging="245"/>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Units</w:t>
            </w:r>
          </w:p>
          <w:p w14:paraId="388F8994" w14:textId="77777777" w:rsidR="00885E4B" w:rsidRPr="00CA7F26" w:rsidRDefault="00885E4B" w:rsidP="00885E4B">
            <w:pPr>
              <w:spacing w:before="100" w:beforeAutospacing="1" w:after="115" w:line="240" w:lineRule="auto"/>
              <w:ind w:hanging="43"/>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(1) kg; (2) 50kg bag; (3) 70 kg bag; (4) 90 kg bag; (5) 20kg tin;</w:t>
            </w:r>
          </w:p>
          <w:p w14:paraId="759DBBF8" w14:textId="77777777" w:rsidR="00885E4B" w:rsidRPr="00CA7F26" w:rsidRDefault="00885E4B" w:rsidP="00885E4B">
            <w:pPr>
              <w:spacing w:before="100" w:beforeAutospacing="1" w:after="115" w:line="240" w:lineRule="auto"/>
              <w:ind w:hanging="43"/>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(6) 5kg tin; (7) Other (Enumerator: write in or convert to above)</w:t>
            </w:r>
          </w:p>
        </w:tc>
        <w:tc>
          <w:tcPr>
            <w:tcW w:w="771" w:type="dxa"/>
            <w:tcBorders>
              <w:top w:val="outset" w:sz="6" w:space="0" w:color="000001"/>
              <w:left w:val="outset" w:sz="6" w:space="0" w:color="000001"/>
              <w:bottom w:val="outset" w:sz="6" w:space="0" w:color="000001"/>
              <w:right w:val="outset" w:sz="6" w:space="0" w:color="000001"/>
            </w:tcBorders>
            <w:hideMark/>
          </w:tcPr>
          <w:p w14:paraId="3F4104B1" w14:textId="77777777" w:rsidR="00885E4B" w:rsidRPr="00CA7F26" w:rsidRDefault="00885E4B" w:rsidP="00885E4B">
            <w:pPr>
              <w:spacing w:before="100" w:beforeAutospacing="1" w:after="158" w:line="240" w:lineRule="auto"/>
              <w:ind w:left="274" w:hanging="274"/>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(1)</w:t>
            </w:r>
          </w:p>
          <w:p w14:paraId="3C5DCDD9" w14:textId="77777777" w:rsidR="00885E4B" w:rsidRPr="00CA7F26" w:rsidRDefault="00885E4B" w:rsidP="00885E4B">
            <w:pPr>
              <w:spacing w:before="100" w:beforeAutospacing="1" w:after="115" w:line="240" w:lineRule="auto"/>
              <w:ind w:left="274" w:hanging="274"/>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Quantity</w:t>
            </w:r>
          </w:p>
        </w:tc>
        <w:tc>
          <w:tcPr>
            <w:tcW w:w="799" w:type="dxa"/>
            <w:tcBorders>
              <w:top w:val="outset" w:sz="6" w:space="0" w:color="000001"/>
              <w:left w:val="outset" w:sz="6" w:space="0" w:color="000001"/>
              <w:bottom w:val="outset" w:sz="6" w:space="0" w:color="000001"/>
              <w:right w:val="outset" w:sz="6" w:space="0" w:color="000001"/>
            </w:tcBorders>
            <w:hideMark/>
          </w:tcPr>
          <w:p w14:paraId="75AEC59C" w14:textId="77777777" w:rsidR="00885E4B" w:rsidRPr="00CA7F26" w:rsidRDefault="00885E4B" w:rsidP="00885E4B">
            <w:pPr>
              <w:spacing w:before="100" w:beforeAutospacing="1" w:after="158" w:line="240" w:lineRule="auto"/>
              <w:ind w:firstLine="173"/>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(2) Total Value</w:t>
            </w:r>
          </w:p>
          <w:p w14:paraId="4CDFF253" w14:textId="77777777" w:rsidR="00885E4B" w:rsidRPr="00CA7F26" w:rsidRDefault="00885E4B" w:rsidP="00885E4B">
            <w:pPr>
              <w:spacing w:before="100" w:beforeAutospacing="1" w:after="158" w:line="240" w:lineRule="auto"/>
              <w:ind w:hanging="43"/>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MWK</w:t>
            </w:r>
          </w:p>
          <w:p w14:paraId="46602F59" w14:textId="77777777" w:rsidR="00885E4B" w:rsidRPr="00CA7F26" w:rsidRDefault="00885E4B" w:rsidP="00885E4B">
            <w:pPr>
              <w:spacing w:before="100" w:beforeAutospacing="1" w:after="115" w:line="240" w:lineRule="auto"/>
              <w:ind w:firstLine="173"/>
              <w:jc w:val="center"/>
              <w:rPr>
                <w:rFonts w:eastAsia="Times New Roman" w:cstheme="minorHAnsi"/>
                <w:color w:val="000000" w:themeColor="text1"/>
                <w:sz w:val="24"/>
                <w:szCs w:val="24"/>
              </w:rPr>
            </w:pPr>
          </w:p>
        </w:tc>
        <w:tc>
          <w:tcPr>
            <w:tcW w:w="771" w:type="dxa"/>
            <w:tcBorders>
              <w:top w:val="outset" w:sz="6" w:space="0" w:color="000001"/>
              <w:left w:val="outset" w:sz="6" w:space="0" w:color="000001"/>
              <w:bottom w:val="outset" w:sz="6" w:space="0" w:color="000001"/>
              <w:right w:val="outset" w:sz="6" w:space="0" w:color="000001"/>
            </w:tcBorders>
            <w:hideMark/>
          </w:tcPr>
          <w:p w14:paraId="730530F6"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(1) Quantity</w:t>
            </w:r>
          </w:p>
        </w:tc>
        <w:tc>
          <w:tcPr>
            <w:tcW w:w="1115" w:type="dxa"/>
            <w:tcBorders>
              <w:top w:val="outset" w:sz="6" w:space="0" w:color="000001"/>
              <w:left w:val="outset" w:sz="6" w:space="0" w:color="000001"/>
              <w:bottom w:val="outset" w:sz="6" w:space="0" w:color="000001"/>
              <w:right w:val="outset" w:sz="6" w:space="0" w:color="000001"/>
            </w:tcBorders>
            <w:hideMark/>
          </w:tcPr>
          <w:p w14:paraId="29344016" w14:textId="77777777" w:rsidR="00885E4B" w:rsidRPr="00CA7F26" w:rsidRDefault="00885E4B" w:rsidP="00885E4B">
            <w:pPr>
              <w:spacing w:before="100" w:beforeAutospacing="1" w:after="158" w:line="240" w:lineRule="auto"/>
              <w:ind w:firstLine="173"/>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(1)</w:t>
            </w:r>
          </w:p>
          <w:p w14:paraId="548B4310" w14:textId="77777777" w:rsidR="00885E4B" w:rsidRPr="00CA7F26" w:rsidRDefault="00885E4B" w:rsidP="00885E4B">
            <w:pPr>
              <w:spacing w:before="100" w:beforeAutospacing="1" w:after="158" w:line="240" w:lineRule="auto"/>
              <w:ind w:firstLine="173"/>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Total Value</w:t>
            </w:r>
          </w:p>
          <w:p w14:paraId="7D98AA0E" w14:textId="77777777" w:rsidR="00885E4B" w:rsidRPr="00CA7F26" w:rsidRDefault="00885E4B" w:rsidP="00885E4B">
            <w:pPr>
              <w:spacing w:before="100" w:beforeAutospacing="1" w:after="115" w:line="240" w:lineRule="auto"/>
              <w:ind w:firstLine="173"/>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MWK</w:t>
            </w:r>
          </w:p>
        </w:tc>
        <w:tc>
          <w:tcPr>
            <w:tcW w:w="965" w:type="dxa"/>
            <w:tcBorders>
              <w:top w:val="outset" w:sz="6" w:space="0" w:color="000001"/>
              <w:left w:val="outset" w:sz="6" w:space="0" w:color="000001"/>
              <w:bottom w:val="outset" w:sz="6" w:space="0" w:color="000001"/>
              <w:right w:val="outset" w:sz="6" w:space="0" w:color="000001"/>
            </w:tcBorders>
            <w:hideMark/>
          </w:tcPr>
          <w:p w14:paraId="64C0D4D8" w14:textId="77777777" w:rsidR="00885E4B" w:rsidRPr="00CA7F26" w:rsidRDefault="00885E4B" w:rsidP="00885E4B">
            <w:pPr>
              <w:spacing w:before="100" w:beforeAutospacing="1" w:after="115" w:line="240" w:lineRule="auto"/>
              <w:ind w:firstLine="173"/>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(1) Quantity</w:t>
            </w:r>
          </w:p>
        </w:tc>
        <w:tc>
          <w:tcPr>
            <w:tcW w:w="569" w:type="dxa"/>
            <w:tcBorders>
              <w:top w:val="outset" w:sz="6" w:space="0" w:color="000001"/>
              <w:left w:val="outset" w:sz="6" w:space="0" w:color="000001"/>
              <w:bottom w:val="outset" w:sz="6" w:space="0" w:color="000001"/>
              <w:right w:val="outset" w:sz="6" w:space="0" w:color="000001"/>
            </w:tcBorders>
            <w:hideMark/>
          </w:tcPr>
          <w:p w14:paraId="54B242C0" w14:textId="77777777" w:rsidR="00885E4B" w:rsidRPr="00CA7F26" w:rsidRDefault="00885E4B" w:rsidP="00885E4B">
            <w:pPr>
              <w:spacing w:before="100" w:beforeAutospacing="1" w:after="158" w:line="240" w:lineRule="auto"/>
              <w:ind w:firstLine="173"/>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(2) Total Value</w:t>
            </w:r>
          </w:p>
          <w:p w14:paraId="55B7A93F"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MWK</w:t>
            </w:r>
          </w:p>
        </w:tc>
        <w:tc>
          <w:tcPr>
            <w:tcW w:w="771" w:type="dxa"/>
            <w:tcBorders>
              <w:top w:val="outset" w:sz="6" w:space="0" w:color="000001"/>
              <w:left w:val="outset" w:sz="6" w:space="0" w:color="000001"/>
              <w:bottom w:val="outset" w:sz="6" w:space="0" w:color="000001"/>
              <w:right w:val="outset" w:sz="6" w:space="0" w:color="000001"/>
            </w:tcBorders>
            <w:hideMark/>
          </w:tcPr>
          <w:p w14:paraId="01E4CC81" w14:textId="77777777" w:rsidR="00885E4B" w:rsidRPr="00CA7F26" w:rsidRDefault="00885E4B" w:rsidP="00885E4B">
            <w:pPr>
              <w:spacing w:before="100" w:beforeAutospacing="1" w:after="115" w:line="240" w:lineRule="auto"/>
              <w:ind w:firstLine="173"/>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(1) Quantity</w:t>
            </w:r>
          </w:p>
        </w:tc>
        <w:tc>
          <w:tcPr>
            <w:tcW w:w="1417" w:type="dxa"/>
            <w:gridSpan w:val="2"/>
            <w:tcBorders>
              <w:top w:val="outset" w:sz="6" w:space="0" w:color="000001"/>
              <w:left w:val="outset" w:sz="6" w:space="0" w:color="000001"/>
              <w:bottom w:val="outset" w:sz="6" w:space="0" w:color="000001"/>
              <w:right w:val="outset" w:sz="6" w:space="0" w:color="000001"/>
            </w:tcBorders>
            <w:hideMark/>
          </w:tcPr>
          <w:p w14:paraId="41861295" w14:textId="77777777" w:rsidR="00885E4B" w:rsidRPr="00CA7F26" w:rsidRDefault="00885E4B" w:rsidP="00885E4B">
            <w:pPr>
              <w:spacing w:before="100" w:beforeAutospacing="1" w:after="158" w:line="240" w:lineRule="auto"/>
              <w:ind w:firstLine="173"/>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(2) Total Value</w:t>
            </w:r>
          </w:p>
          <w:p w14:paraId="4F83ADEE"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MWK</w:t>
            </w:r>
          </w:p>
        </w:tc>
        <w:tc>
          <w:tcPr>
            <w:tcW w:w="1296" w:type="dxa"/>
            <w:tcBorders>
              <w:top w:val="outset" w:sz="6" w:space="0" w:color="000001"/>
              <w:left w:val="outset" w:sz="6" w:space="0" w:color="000001"/>
              <w:bottom w:val="outset" w:sz="6" w:space="0" w:color="000001"/>
              <w:right w:val="outset" w:sz="6" w:space="0" w:color="000001"/>
            </w:tcBorders>
            <w:hideMark/>
          </w:tcPr>
          <w:p w14:paraId="09B45F1A" w14:textId="77777777" w:rsidR="00885E4B" w:rsidRPr="00CA7F26" w:rsidRDefault="00885E4B" w:rsidP="00885E4B">
            <w:pPr>
              <w:spacing w:before="100" w:beforeAutospacing="1" w:after="0" w:line="240" w:lineRule="auto"/>
              <w:ind w:firstLine="173"/>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(1)</w:t>
            </w:r>
          </w:p>
          <w:p w14:paraId="67B1218A" w14:textId="77777777" w:rsidR="00885E4B" w:rsidRPr="00CA7F26" w:rsidRDefault="00885E4B" w:rsidP="00885E4B">
            <w:pPr>
              <w:spacing w:before="100" w:beforeAutospacing="1" w:after="0" w:line="240" w:lineRule="auto"/>
              <w:ind w:firstLine="173"/>
              <w:jc w:val="center"/>
              <w:rPr>
                <w:rFonts w:eastAsia="Times New Roman" w:cstheme="minorHAnsi"/>
                <w:color w:val="000000" w:themeColor="text1"/>
                <w:sz w:val="24"/>
                <w:szCs w:val="24"/>
              </w:rPr>
            </w:pPr>
          </w:p>
          <w:p w14:paraId="116094B6" w14:textId="77777777" w:rsidR="00885E4B" w:rsidRPr="00CA7F26" w:rsidRDefault="00885E4B" w:rsidP="00885E4B">
            <w:pPr>
              <w:spacing w:before="100" w:beforeAutospacing="1" w:after="115" w:line="240" w:lineRule="auto"/>
              <w:ind w:firstLine="173"/>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MWK</w:t>
            </w:r>
          </w:p>
        </w:tc>
        <w:tc>
          <w:tcPr>
            <w:tcW w:w="1393" w:type="dxa"/>
            <w:tcBorders>
              <w:top w:val="outset" w:sz="6" w:space="0" w:color="000001"/>
              <w:left w:val="outset" w:sz="6" w:space="0" w:color="000001"/>
              <w:bottom w:val="outset" w:sz="6" w:space="0" w:color="000001"/>
              <w:right w:val="outset" w:sz="6" w:space="0" w:color="000001"/>
            </w:tcBorders>
            <w:hideMark/>
          </w:tcPr>
          <w:p w14:paraId="4135BAF8" w14:textId="77777777" w:rsidR="00885E4B" w:rsidRPr="00CA7F26" w:rsidRDefault="00885E4B" w:rsidP="00885E4B">
            <w:pPr>
              <w:spacing w:before="100" w:beforeAutospacing="1" w:after="115" w:line="240" w:lineRule="auto"/>
              <w:ind w:firstLine="173"/>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(1) Quantity</w:t>
            </w:r>
          </w:p>
        </w:tc>
      </w:tr>
      <w:tr w:rsidR="00CA7F26" w:rsidRPr="00CA7F26" w14:paraId="35F5CDD2" w14:textId="77777777" w:rsidTr="00CA7F26">
        <w:trPr>
          <w:trHeight w:val="216"/>
          <w:tblCellSpacing w:w="0" w:type="dxa"/>
        </w:trPr>
        <w:tc>
          <w:tcPr>
            <w:tcW w:w="892" w:type="dxa"/>
            <w:tcBorders>
              <w:top w:val="outset" w:sz="6" w:space="0" w:color="000001"/>
              <w:left w:val="outset" w:sz="6" w:space="0" w:color="000001"/>
              <w:bottom w:val="outset" w:sz="6" w:space="0" w:color="000001"/>
              <w:right w:val="outset" w:sz="6" w:space="0" w:color="000001"/>
            </w:tcBorders>
            <w:hideMark/>
          </w:tcPr>
          <w:p w14:paraId="0EC7270C" w14:textId="77777777" w:rsidR="00885E4B" w:rsidRPr="00CA7F26" w:rsidRDefault="00885E4B" w:rsidP="00885E4B">
            <w:pPr>
              <w:spacing w:before="100" w:beforeAutospacing="1" w:after="115" w:line="240" w:lineRule="auto"/>
              <w:ind w:left="1022" w:hanging="1138"/>
              <w:rPr>
                <w:rFonts w:eastAsia="Times New Roman" w:cstheme="minorHAnsi"/>
                <w:color w:val="000000" w:themeColor="text1"/>
                <w:sz w:val="24"/>
                <w:szCs w:val="24"/>
              </w:rPr>
            </w:pPr>
            <w:r w:rsidRPr="00CA7F26">
              <w:rPr>
                <w:rFonts w:eastAsia="Times New Roman" w:cstheme="minorHAnsi"/>
                <w:color w:val="000000" w:themeColor="text1"/>
                <w:sz w:val="16"/>
                <w:szCs w:val="16"/>
              </w:rPr>
              <w:t>Maize</w:t>
            </w:r>
          </w:p>
        </w:tc>
        <w:tc>
          <w:tcPr>
            <w:tcW w:w="388" w:type="dxa"/>
            <w:tcBorders>
              <w:top w:val="outset" w:sz="6" w:space="0" w:color="000001"/>
              <w:left w:val="outset" w:sz="6" w:space="0" w:color="000001"/>
              <w:bottom w:val="outset" w:sz="6" w:space="0" w:color="000001"/>
              <w:right w:val="outset" w:sz="6" w:space="0" w:color="000001"/>
            </w:tcBorders>
            <w:hideMark/>
          </w:tcPr>
          <w:p w14:paraId="0931B87A"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1085" w:type="dxa"/>
            <w:tcBorders>
              <w:top w:val="outset" w:sz="6" w:space="0" w:color="000001"/>
              <w:left w:val="outset" w:sz="6" w:space="0" w:color="000001"/>
              <w:bottom w:val="outset" w:sz="6" w:space="0" w:color="000001"/>
              <w:right w:val="outset" w:sz="6" w:space="0" w:color="000001"/>
            </w:tcBorders>
            <w:hideMark/>
          </w:tcPr>
          <w:p w14:paraId="537ECDE0"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771" w:type="dxa"/>
            <w:tcBorders>
              <w:top w:val="outset" w:sz="6" w:space="0" w:color="000001"/>
              <w:left w:val="outset" w:sz="6" w:space="0" w:color="000001"/>
              <w:bottom w:val="outset" w:sz="6" w:space="0" w:color="000001"/>
              <w:right w:val="outset" w:sz="6" w:space="0" w:color="000001"/>
            </w:tcBorders>
            <w:hideMark/>
          </w:tcPr>
          <w:p w14:paraId="42ACF500"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799" w:type="dxa"/>
            <w:tcBorders>
              <w:top w:val="outset" w:sz="6" w:space="0" w:color="000001"/>
              <w:left w:val="outset" w:sz="6" w:space="0" w:color="000001"/>
              <w:bottom w:val="outset" w:sz="6" w:space="0" w:color="000001"/>
              <w:right w:val="outset" w:sz="6" w:space="0" w:color="000001"/>
            </w:tcBorders>
            <w:hideMark/>
          </w:tcPr>
          <w:p w14:paraId="003FC6B0"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771" w:type="dxa"/>
            <w:tcBorders>
              <w:top w:val="outset" w:sz="6" w:space="0" w:color="000001"/>
              <w:left w:val="outset" w:sz="6" w:space="0" w:color="000001"/>
              <w:bottom w:val="outset" w:sz="6" w:space="0" w:color="000001"/>
              <w:right w:val="outset" w:sz="6" w:space="0" w:color="000001"/>
            </w:tcBorders>
            <w:hideMark/>
          </w:tcPr>
          <w:p w14:paraId="29B5FE91"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1115" w:type="dxa"/>
            <w:tcBorders>
              <w:top w:val="outset" w:sz="6" w:space="0" w:color="000001"/>
              <w:left w:val="outset" w:sz="6" w:space="0" w:color="000001"/>
              <w:bottom w:val="outset" w:sz="6" w:space="0" w:color="000001"/>
              <w:right w:val="outset" w:sz="6" w:space="0" w:color="000001"/>
            </w:tcBorders>
            <w:hideMark/>
          </w:tcPr>
          <w:p w14:paraId="45F3D618"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965" w:type="dxa"/>
            <w:tcBorders>
              <w:top w:val="outset" w:sz="6" w:space="0" w:color="000001"/>
              <w:left w:val="outset" w:sz="6" w:space="0" w:color="000001"/>
              <w:bottom w:val="outset" w:sz="6" w:space="0" w:color="000001"/>
              <w:right w:val="outset" w:sz="6" w:space="0" w:color="000001"/>
            </w:tcBorders>
            <w:hideMark/>
          </w:tcPr>
          <w:p w14:paraId="366941A4"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569" w:type="dxa"/>
            <w:tcBorders>
              <w:top w:val="outset" w:sz="6" w:space="0" w:color="000001"/>
              <w:left w:val="outset" w:sz="6" w:space="0" w:color="000001"/>
              <w:bottom w:val="outset" w:sz="6" w:space="0" w:color="000001"/>
              <w:right w:val="outset" w:sz="6" w:space="0" w:color="000001"/>
            </w:tcBorders>
            <w:hideMark/>
          </w:tcPr>
          <w:p w14:paraId="7F081222"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1766" w:type="dxa"/>
            <w:gridSpan w:val="2"/>
            <w:tcBorders>
              <w:top w:val="outset" w:sz="6" w:space="0" w:color="000001"/>
              <w:left w:val="outset" w:sz="6" w:space="0" w:color="000001"/>
              <w:bottom w:val="outset" w:sz="6" w:space="0" w:color="000001"/>
              <w:right w:val="outset" w:sz="6" w:space="0" w:color="000001"/>
            </w:tcBorders>
            <w:hideMark/>
          </w:tcPr>
          <w:p w14:paraId="73AC8F38"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422" w:type="dxa"/>
            <w:tcBorders>
              <w:top w:val="outset" w:sz="6" w:space="0" w:color="000001"/>
              <w:left w:val="outset" w:sz="6" w:space="0" w:color="000001"/>
              <w:bottom w:val="outset" w:sz="6" w:space="0" w:color="000001"/>
              <w:right w:val="outset" w:sz="6" w:space="0" w:color="000001"/>
            </w:tcBorders>
            <w:hideMark/>
          </w:tcPr>
          <w:p w14:paraId="3DFF54B3"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2689" w:type="dxa"/>
            <w:gridSpan w:val="2"/>
            <w:tcBorders>
              <w:top w:val="outset" w:sz="6" w:space="0" w:color="000001"/>
              <w:left w:val="outset" w:sz="6" w:space="0" w:color="000001"/>
              <w:bottom w:val="outset" w:sz="6" w:space="0" w:color="000001"/>
              <w:right w:val="outset" w:sz="6" w:space="0" w:color="000001"/>
            </w:tcBorders>
            <w:hideMark/>
          </w:tcPr>
          <w:p w14:paraId="07612C86" w14:textId="77777777" w:rsidR="00885E4B" w:rsidRPr="00CA7F26" w:rsidRDefault="00C230B9" w:rsidP="00C230B9">
            <w:pPr>
              <w:spacing w:before="100" w:beforeAutospacing="1" w:after="115" w:line="240" w:lineRule="auto"/>
              <w:ind w:hanging="720"/>
              <w:jc w:val="right"/>
              <w:rPr>
                <w:rFonts w:eastAsia="Times New Roman" w:cstheme="minorHAnsi"/>
                <w:color w:val="000000" w:themeColor="text1"/>
                <w:sz w:val="24"/>
                <w:szCs w:val="24"/>
              </w:rPr>
            </w:pPr>
            <w:commentRangeStart w:id="2"/>
            <w:commentRangeEnd w:id="2"/>
            <w:r>
              <w:rPr>
                <w:rStyle w:val="CommentReference"/>
              </w:rPr>
              <w:commentReference w:id="2"/>
            </w:r>
          </w:p>
        </w:tc>
      </w:tr>
      <w:tr w:rsidR="00CA7F26" w:rsidRPr="00CA7F26" w14:paraId="025C7EAB" w14:textId="77777777" w:rsidTr="00CA7F26">
        <w:trPr>
          <w:trHeight w:val="204"/>
          <w:tblCellSpacing w:w="0" w:type="dxa"/>
        </w:trPr>
        <w:tc>
          <w:tcPr>
            <w:tcW w:w="892" w:type="dxa"/>
            <w:tcBorders>
              <w:top w:val="outset" w:sz="6" w:space="0" w:color="000001"/>
              <w:left w:val="outset" w:sz="6" w:space="0" w:color="000001"/>
              <w:bottom w:val="outset" w:sz="6" w:space="0" w:color="000001"/>
              <w:right w:val="outset" w:sz="6" w:space="0" w:color="000001"/>
            </w:tcBorders>
            <w:hideMark/>
          </w:tcPr>
          <w:p w14:paraId="31E5D385" w14:textId="77777777" w:rsidR="00885E4B" w:rsidRPr="00CA7F26" w:rsidRDefault="00885E4B" w:rsidP="00885E4B">
            <w:pPr>
              <w:spacing w:before="100" w:beforeAutospacing="1" w:after="115" w:line="240" w:lineRule="auto"/>
              <w:ind w:left="1022" w:hanging="1138"/>
              <w:rPr>
                <w:rFonts w:eastAsia="Times New Roman" w:cstheme="minorHAnsi"/>
                <w:color w:val="000000" w:themeColor="text1"/>
                <w:sz w:val="24"/>
                <w:szCs w:val="24"/>
              </w:rPr>
            </w:pPr>
            <w:r w:rsidRPr="00CA7F26">
              <w:rPr>
                <w:rFonts w:eastAsia="Times New Roman" w:cstheme="minorHAnsi"/>
                <w:color w:val="000000" w:themeColor="text1"/>
                <w:sz w:val="16"/>
                <w:szCs w:val="16"/>
              </w:rPr>
              <w:t>Rice…</w:t>
            </w:r>
          </w:p>
        </w:tc>
        <w:tc>
          <w:tcPr>
            <w:tcW w:w="388" w:type="dxa"/>
            <w:tcBorders>
              <w:top w:val="outset" w:sz="6" w:space="0" w:color="000001"/>
              <w:left w:val="outset" w:sz="6" w:space="0" w:color="000001"/>
              <w:bottom w:val="outset" w:sz="6" w:space="0" w:color="000001"/>
              <w:right w:val="outset" w:sz="6" w:space="0" w:color="000001"/>
            </w:tcBorders>
            <w:hideMark/>
          </w:tcPr>
          <w:p w14:paraId="58F0742D"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1085" w:type="dxa"/>
            <w:tcBorders>
              <w:top w:val="outset" w:sz="6" w:space="0" w:color="000001"/>
              <w:left w:val="outset" w:sz="6" w:space="0" w:color="000001"/>
              <w:bottom w:val="outset" w:sz="6" w:space="0" w:color="000001"/>
              <w:right w:val="outset" w:sz="6" w:space="0" w:color="000001"/>
            </w:tcBorders>
            <w:hideMark/>
          </w:tcPr>
          <w:p w14:paraId="1BA5BA8A"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771" w:type="dxa"/>
            <w:tcBorders>
              <w:top w:val="outset" w:sz="6" w:space="0" w:color="000001"/>
              <w:left w:val="outset" w:sz="6" w:space="0" w:color="000001"/>
              <w:bottom w:val="outset" w:sz="6" w:space="0" w:color="000001"/>
              <w:right w:val="outset" w:sz="6" w:space="0" w:color="000001"/>
            </w:tcBorders>
            <w:hideMark/>
          </w:tcPr>
          <w:p w14:paraId="3FF211F4"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799" w:type="dxa"/>
            <w:tcBorders>
              <w:top w:val="outset" w:sz="6" w:space="0" w:color="000001"/>
              <w:left w:val="outset" w:sz="6" w:space="0" w:color="000001"/>
              <w:bottom w:val="outset" w:sz="6" w:space="0" w:color="000001"/>
              <w:right w:val="outset" w:sz="6" w:space="0" w:color="000001"/>
            </w:tcBorders>
            <w:hideMark/>
          </w:tcPr>
          <w:p w14:paraId="44A7A4F7"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771" w:type="dxa"/>
            <w:tcBorders>
              <w:top w:val="outset" w:sz="6" w:space="0" w:color="000001"/>
              <w:left w:val="outset" w:sz="6" w:space="0" w:color="000001"/>
              <w:bottom w:val="outset" w:sz="6" w:space="0" w:color="000001"/>
              <w:right w:val="outset" w:sz="6" w:space="0" w:color="000001"/>
            </w:tcBorders>
            <w:hideMark/>
          </w:tcPr>
          <w:p w14:paraId="6E708413"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1115" w:type="dxa"/>
            <w:tcBorders>
              <w:top w:val="outset" w:sz="6" w:space="0" w:color="000001"/>
              <w:left w:val="outset" w:sz="6" w:space="0" w:color="000001"/>
              <w:bottom w:val="outset" w:sz="6" w:space="0" w:color="000001"/>
              <w:right w:val="outset" w:sz="6" w:space="0" w:color="000001"/>
            </w:tcBorders>
            <w:hideMark/>
          </w:tcPr>
          <w:p w14:paraId="6D87BFC4"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965" w:type="dxa"/>
            <w:tcBorders>
              <w:top w:val="outset" w:sz="6" w:space="0" w:color="000001"/>
              <w:left w:val="outset" w:sz="6" w:space="0" w:color="000001"/>
              <w:bottom w:val="outset" w:sz="6" w:space="0" w:color="000001"/>
              <w:right w:val="outset" w:sz="6" w:space="0" w:color="000001"/>
            </w:tcBorders>
            <w:hideMark/>
          </w:tcPr>
          <w:p w14:paraId="0BD4AD94"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569" w:type="dxa"/>
            <w:tcBorders>
              <w:top w:val="outset" w:sz="6" w:space="0" w:color="000001"/>
              <w:left w:val="outset" w:sz="6" w:space="0" w:color="000001"/>
              <w:bottom w:val="outset" w:sz="6" w:space="0" w:color="000001"/>
              <w:right w:val="outset" w:sz="6" w:space="0" w:color="000001"/>
            </w:tcBorders>
            <w:hideMark/>
          </w:tcPr>
          <w:p w14:paraId="7913C57A"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1766" w:type="dxa"/>
            <w:gridSpan w:val="2"/>
            <w:tcBorders>
              <w:top w:val="outset" w:sz="6" w:space="0" w:color="000001"/>
              <w:left w:val="outset" w:sz="6" w:space="0" w:color="000001"/>
              <w:bottom w:val="outset" w:sz="6" w:space="0" w:color="000001"/>
              <w:right w:val="outset" w:sz="6" w:space="0" w:color="000001"/>
            </w:tcBorders>
            <w:hideMark/>
          </w:tcPr>
          <w:p w14:paraId="068BDACD"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422" w:type="dxa"/>
            <w:tcBorders>
              <w:top w:val="outset" w:sz="6" w:space="0" w:color="000001"/>
              <w:left w:val="outset" w:sz="6" w:space="0" w:color="000001"/>
              <w:bottom w:val="outset" w:sz="6" w:space="0" w:color="000001"/>
              <w:right w:val="outset" w:sz="6" w:space="0" w:color="000001"/>
            </w:tcBorders>
            <w:hideMark/>
          </w:tcPr>
          <w:p w14:paraId="3E559927"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2689" w:type="dxa"/>
            <w:gridSpan w:val="2"/>
            <w:tcBorders>
              <w:top w:val="outset" w:sz="6" w:space="0" w:color="000001"/>
              <w:left w:val="outset" w:sz="6" w:space="0" w:color="000001"/>
              <w:bottom w:val="outset" w:sz="6" w:space="0" w:color="000001"/>
              <w:right w:val="outset" w:sz="6" w:space="0" w:color="000001"/>
            </w:tcBorders>
            <w:hideMark/>
          </w:tcPr>
          <w:p w14:paraId="74E14D39"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r>
    </w:tbl>
    <w:p w14:paraId="31741C72" w14:textId="77777777" w:rsidR="00885E4B" w:rsidRPr="00CA7F26" w:rsidRDefault="00885E4B" w:rsidP="00885E4B">
      <w:pPr>
        <w:shd w:val="clear" w:color="auto" w:fill="FFFFFF"/>
        <w:spacing w:before="100" w:beforeAutospacing="1" w:after="240" w:line="240" w:lineRule="auto"/>
        <w:ind w:left="360"/>
        <w:rPr>
          <w:rFonts w:eastAsia="Times New Roman" w:cstheme="minorHAnsi"/>
          <w:color w:val="000000" w:themeColor="text1"/>
          <w:sz w:val="24"/>
          <w:szCs w:val="24"/>
        </w:rPr>
      </w:pPr>
    </w:p>
    <w:p w14:paraId="4E740F57" w14:textId="77777777" w:rsidR="00885E4B" w:rsidRPr="00CA7F26" w:rsidRDefault="00885E4B" w:rsidP="00885E4B">
      <w:pPr>
        <w:shd w:val="clear" w:color="auto" w:fill="FFFFFF"/>
        <w:spacing w:before="100" w:beforeAutospacing="1" w:after="240" w:line="240" w:lineRule="auto"/>
        <w:ind w:left="720"/>
        <w:rPr>
          <w:rFonts w:eastAsia="Times New Roman" w:cstheme="minorHAnsi"/>
          <w:color w:val="000000" w:themeColor="text1"/>
          <w:sz w:val="24"/>
          <w:szCs w:val="24"/>
        </w:rPr>
      </w:pPr>
    </w:p>
    <w:p w14:paraId="557D69DA"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4752A397"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485AB810"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5B542058"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4569A457"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00D26551"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22858163" w14:textId="77777777" w:rsidR="00885E4B"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76C165D7" w14:textId="77777777" w:rsidR="00E170B3" w:rsidRPr="00CA7F26" w:rsidRDefault="00E170B3" w:rsidP="00885E4B">
      <w:pPr>
        <w:shd w:val="clear" w:color="auto" w:fill="FFFFFF"/>
        <w:spacing w:before="100" w:beforeAutospacing="1" w:after="240" w:line="240" w:lineRule="auto"/>
        <w:rPr>
          <w:rFonts w:eastAsia="Times New Roman" w:cstheme="minorHAnsi"/>
          <w:color w:val="000000" w:themeColor="text1"/>
          <w:sz w:val="24"/>
          <w:szCs w:val="24"/>
        </w:rPr>
      </w:pPr>
    </w:p>
    <w:p w14:paraId="746CDB41" w14:textId="77777777" w:rsidR="00885E4B" w:rsidRPr="00CA7F26" w:rsidRDefault="00885E4B" w:rsidP="00A17B63">
      <w:pPr>
        <w:numPr>
          <w:ilvl w:val="0"/>
          <w:numId w:val="15"/>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lastRenderedPageBreak/>
        <w:t>Please, list for me the household members [PERSONS] that worked in any the household cultivated PLOTS and in which [AGRICULTURAL ACTIVITY] in the PAST RAINY SEASON:</w:t>
      </w:r>
    </w:p>
    <w:p w14:paraId="0F2455A9"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tbl>
      <w:tblPr>
        <w:tblW w:w="12690" w:type="dxa"/>
        <w:tblCellSpacing w:w="0" w:type="dxa"/>
        <w:tblBorders>
          <w:top w:val="outset" w:sz="6" w:space="0" w:color="000001"/>
          <w:left w:val="outset" w:sz="6" w:space="0" w:color="000001"/>
          <w:bottom w:val="outset" w:sz="6" w:space="0" w:color="000001"/>
          <w:right w:val="outset" w:sz="6" w:space="0" w:color="000001"/>
        </w:tblBorders>
        <w:tblCellMar>
          <w:top w:w="84" w:type="dxa"/>
          <w:left w:w="84" w:type="dxa"/>
          <w:bottom w:w="84" w:type="dxa"/>
          <w:right w:w="84" w:type="dxa"/>
        </w:tblCellMar>
        <w:tblLook w:val="04A0" w:firstRow="1" w:lastRow="0" w:firstColumn="1" w:lastColumn="0" w:noHBand="0" w:noVBand="1"/>
      </w:tblPr>
      <w:tblGrid>
        <w:gridCol w:w="1990"/>
        <w:gridCol w:w="1803"/>
        <w:gridCol w:w="1497"/>
        <w:gridCol w:w="1082"/>
        <w:gridCol w:w="1854"/>
        <w:gridCol w:w="1497"/>
        <w:gridCol w:w="1419"/>
        <w:gridCol w:w="1548"/>
      </w:tblGrid>
      <w:tr w:rsidR="00885E4B" w:rsidRPr="00CA7F26" w14:paraId="509AA9C0" w14:textId="77777777" w:rsidTr="00885E4B">
        <w:trPr>
          <w:trHeight w:val="1176"/>
          <w:tblCellSpacing w:w="0" w:type="dxa"/>
        </w:trPr>
        <w:tc>
          <w:tcPr>
            <w:tcW w:w="1755" w:type="dxa"/>
            <w:tcBorders>
              <w:top w:val="outset" w:sz="6" w:space="0" w:color="000001"/>
              <w:left w:val="outset" w:sz="6" w:space="0" w:color="000001"/>
              <w:bottom w:val="outset" w:sz="6" w:space="0" w:color="000001"/>
              <w:right w:val="outset" w:sz="6" w:space="0" w:color="000001"/>
            </w:tcBorders>
            <w:hideMark/>
          </w:tcPr>
          <w:p w14:paraId="7FF6F069"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Name</w:t>
            </w:r>
          </w:p>
        </w:tc>
        <w:tc>
          <w:tcPr>
            <w:tcW w:w="1590" w:type="dxa"/>
            <w:tcBorders>
              <w:top w:val="outset" w:sz="6" w:space="0" w:color="000001"/>
              <w:left w:val="outset" w:sz="6" w:space="0" w:color="000001"/>
              <w:bottom w:val="outset" w:sz="6" w:space="0" w:color="000001"/>
              <w:right w:val="outset" w:sz="6" w:space="0" w:color="000001"/>
            </w:tcBorders>
            <w:hideMark/>
          </w:tcPr>
          <w:p w14:paraId="3F71D8F1"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Household member ID code:</w:t>
            </w:r>
          </w:p>
          <w:p w14:paraId="0D9C6581" w14:textId="77777777" w:rsidR="00885E4B" w:rsidRPr="00CA7F26" w:rsidRDefault="00885E4B" w:rsidP="00885E4B">
            <w:pPr>
              <w:spacing w:before="100" w:beforeAutospacing="1" w:after="240" w:line="240" w:lineRule="auto"/>
              <w:rPr>
                <w:rFonts w:eastAsia="Times New Roman" w:cstheme="minorHAnsi"/>
                <w:color w:val="000000" w:themeColor="text1"/>
                <w:sz w:val="24"/>
                <w:szCs w:val="24"/>
              </w:rPr>
            </w:pPr>
          </w:p>
          <w:p w14:paraId="43EEB212"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320" w:type="dxa"/>
            <w:tcBorders>
              <w:top w:val="outset" w:sz="6" w:space="0" w:color="000001"/>
              <w:left w:val="outset" w:sz="6" w:space="0" w:color="000001"/>
              <w:bottom w:val="outset" w:sz="6" w:space="0" w:color="000001"/>
              <w:right w:val="outset" w:sz="6" w:space="0" w:color="000001"/>
            </w:tcBorders>
            <w:hideMark/>
          </w:tcPr>
          <w:p w14:paraId="37323CD3"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Did [PERSON] worked in any of the household cultivated PLOTS in the PAST RAINY SEASON?</w:t>
            </w:r>
          </w:p>
        </w:tc>
        <w:tc>
          <w:tcPr>
            <w:tcW w:w="825" w:type="dxa"/>
            <w:tcBorders>
              <w:top w:val="outset" w:sz="6" w:space="0" w:color="000001"/>
              <w:left w:val="outset" w:sz="6" w:space="0" w:color="000001"/>
              <w:bottom w:val="outset" w:sz="6" w:space="0" w:color="000001"/>
              <w:right w:val="outset" w:sz="6" w:space="0" w:color="000001"/>
            </w:tcBorders>
            <w:hideMark/>
          </w:tcPr>
          <w:p w14:paraId="1D542DCA"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Agricultural Activity CODE</w:t>
            </w:r>
          </w:p>
        </w:tc>
        <w:tc>
          <w:tcPr>
            <w:tcW w:w="1635" w:type="dxa"/>
            <w:tcBorders>
              <w:top w:val="outset" w:sz="6" w:space="0" w:color="000001"/>
              <w:left w:val="outset" w:sz="6" w:space="0" w:color="000001"/>
              <w:bottom w:val="outset" w:sz="6" w:space="0" w:color="000001"/>
              <w:right w:val="outset" w:sz="6" w:space="0" w:color="000001"/>
            </w:tcBorders>
            <w:hideMark/>
          </w:tcPr>
          <w:p w14:paraId="416D6EA2"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B1) How many HOURS PER DAY did [PERSON] work doing [AGRICULTURAL ACTIVITY] (on average) in ALL PLOTS during the PAST RAINY SEASON?</w:t>
            </w:r>
          </w:p>
        </w:tc>
        <w:tc>
          <w:tcPr>
            <w:tcW w:w="1320" w:type="dxa"/>
            <w:tcBorders>
              <w:top w:val="outset" w:sz="6" w:space="0" w:color="000001"/>
              <w:left w:val="outset" w:sz="6" w:space="0" w:color="000001"/>
              <w:bottom w:val="outset" w:sz="6" w:space="0" w:color="000001"/>
              <w:right w:val="outset" w:sz="6" w:space="0" w:color="000001"/>
            </w:tcBorders>
            <w:hideMark/>
          </w:tcPr>
          <w:p w14:paraId="1E3A04EF"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B2) How many DAYS PER WEEK did [PERSON] work doing [AGRICULTURAL ACTIVITY] (on average) in ALL PLOTS during the PAST RAINY SEASON?</w:t>
            </w:r>
          </w:p>
        </w:tc>
        <w:tc>
          <w:tcPr>
            <w:tcW w:w="1170" w:type="dxa"/>
            <w:tcBorders>
              <w:top w:val="outset" w:sz="6" w:space="0" w:color="000001"/>
              <w:left w:val="outset" w:sz="6" w:space="0" w:color="000001"/>
              <w:bottom w:val="outset" w:sz="6" w:space="0" w:color="000001"/>
              <w:right w:val="outset" w:sz="6" w:space="0" w:color="000001"/>
            </w:tcBorders>
            <w:hideMark/>
          </w:tcPr>
          <w:p w14:paraId="32DC14A0"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B3) How many WEEKS PER MONTH of did [PERSON] work doing [AGRICULTURAL ACTIVITY] (on average) in ALL PLOTS during the PAST RAINY SEASON?</w:t>
            </w:r>
          </w:p>
        </w:tc>
        <w:tc>
          <w:tcPr>
            <w:tcW w:w="1365" w:type="dxa"/>
            <w:tcBorders>
              <w:top w:val="outset" w:sz="6" w:space="0" w:color="000001"/>
              <w:left w:val="outset" w:sz="6" w:space="0" w:color="000001"/>
              <w:bottom w:val="outset" w:sz="6" w:space="0" w:color="000001"/>
              <w:right w:val="outset" w:sz="6" w:space="0" w:color="000001"/>
            </w:tcBorders>
            <w:hideMark/>
          </w:tcPr>
          <w:p w14:paraId="401002C2"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B4) How many MONTHS PER YEAR did [PERSON] work doing [AGRICULTURAL ACTIVITY] (on average) in ALL PLOTS during the PAST RAINY SEASON?</w:t>
            </w:r>
          </w:p>
          <w:p w14:paraId="4146B500" w14:textId="77777777" w:rsidR="00885E4B" w:rsidRPr="00CA7F26" w:rsidRDefault="00885E4B" w:rsidP="00885E4B">
            <w:pPr>
              <w:shd w:val="clear" w:color="auto" w:fill="FFFFFF"/>
              <w:spacing w:before="100" w:beforeAutospacing="1" w:after="115" w:line="240" w:lineRule="auto"/>
              <w:ind w:left="29"/>
              <w:rPr>
                <w:rFonts w:eastAsia="Times New Roman" w:cstheme="minorHAnsi"/>
                <w:color w:val="000000" w:themeColor="text1"/>
                <w:sz w:val="24"/>
                <w:szCs w:val="24"/>
              </w:rPr>
            </w:pPr>
          </w:p>
        </w:tc>
      </w:tr>
      <w:tr w:rsidR="00885E4B" w:rsidRPr="00CA7F26" w14:paraId="6A263900" w14:textId="77777777" w:rsidTr="00885E4B">
        <w:trPr>
          <w:trHeight w:val="36"/>
          <w:tblCellSpacing w:w="0" w:type="dxa"/>
        </w:trPr>
        <w:tc>
          <w:tcPr>
            <w:tcW w:w="1755" w:type="dxa"/>
            <w:tcBorders>
              <w:top w:val="outset" w:sz="6" w:space="0" w:color="000001"/>
              <w:left w:val="outset" w:sz="6" w:space="0" w:color="000001"/>
              <w:bottom w:val="outset" w:sz="6" w:space="0" w:color="000001"/>
              <w:right w:val="outset" w:sz="6" w:space="0" w:color="000001"/>
            </w:tcBorders>
            <w:hideMark/>
          </w:tcPr>
          <w:p w14:paraId="586F020A"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590" w:type="dxa"/>
            <w:tcBorders>
              <w:top w:val="outset" w:sz="6" w:space="0" w:color="000001"/>
              <w:left w:val="outset" w:sz="6" w:space="0" w:color="000001"/>
              <w:bottom w:val="outset" w:sz="6" w:space="0" w:color="000001"/>
              <w:right w:val="outset" w:sz="6" w:space="0" w:color="000001"/>
            </w:tcBorders>
            <w:hideMark/>
          </w:tcPr>
          <w:p w14:paraId="35AE2AED"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320" w:type="dxa"/>
            <w:tcBorders>
              <w:top w:val="outset" w:sz="6" w:space="0" w:color="000001"/>
              <w:left w:val="outset" w:sz="6" w:space="0" w:color="000001"/>
              <w:bottom w:val="outset" w:sz="6" w:space="0" w:color="000001"/>
              <w:right w:val="outset" w:sz="6" w:space="0" w:color="000001"/>
            </w:tcBorders>
            <w:hideMark/>
          </w:tcPr>
          <w:p w14:paraId="75B1922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825" w:type="dxa"/>
            <w:tcBorders>
              <w:top w:val="outset" w:sz="6" w:space="0" w:color="000001"/>
              <w:left w:val="outset" w:sz="6" w:space="0" w:color="000001"/>
              <w:bottom w:val="outset" w:sz="6" w:space="0" w:color="000001"/>
              <w:right w:val="outset" w:sz="6" w:space="0" w:color="000001"/>
            </w:tcBorders>
            <w:hideMark/>
          </w:tcPr>
          <w:p w14:paraId="3840A3A8"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635" w:type="dxa"/>
            <w:tcBorders>
              <w:top w:val="outset" w:sz="6" w:space="0" w:color="000001"/>
              <w:left w:val="outset" w:sz="6" w:space="0" w:color="000001"/>
              <w:bottom w:val="outset" w:sz="6" w:space="0" w:color="000001"/>
              <w:right w:val="outset" w:sz="6" w:space="0" w:color="000001"/>
            </w:tcBorders>
            <w:hideMark/>
          </w:tcPr>
          <w:p w14:paraId="22D33495"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1-24 if not know, -99</w:t>
            </w:r>
          </w:p>
        </w:tc>
        <w:tc>
          <w:tcPr>
            <w:tcW w:w="1320" w:type="dxa"/>
            <w:tcBorders>
              <w:top w:val="outset" w:sz="6" w:space="0" w:color="000001"/>
              <w:left w:val="outset" w:sz="6" w:space="0" w:color="000001"/>
              <w:bottom w:val="outset" w:sz="6" w:space="0" w:color="000001"/>
              <w:right w:val="outset" w:sz="6" w:space="0" w:color="000001"/>
            </w:tcBorders>
            <w:hideMark/>
          </w:tcPr>
          <w:p w14:paraId="1B94F5B9"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1-7 If not know, -99</w:t>
            </w:r>
          </w:p>
        </w:tc>
        <w:tc>
          <w:tcPr>
            <w:tcW w:w="1170" w:type="dxa"/>
            <w:tcBorders>
              <w:top w:val="outset" w:sz="6" w:space="0" w:color="000001"/>
              <w:left w:val="outset" w:sz="6" w:space="0" w:color="000001"/>
              <w:bottom w:val="outset" w:sz="6" w:space="0" w:color="000001"/>
              <w:right w:val="outset" w:sz="6" w:space="0" w:color="000001"/>
            </w:tcBorders>
            <w:hideMark/>
          </w:tcPr>
          <w:p w14:paraId="3CA3798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1-4 If not know, - 99</w:t>
            </w:r>
          </w:p>
        </w:tc>
        <w:tc>
          <w:tcPr>
            <w:tcW w:w="1365" w:type="dxa"/>
            <w:tcBorders>
              <w:top w:val="outset" w:sz="6" w:space="0" w:color="000001"/>
              <w:left w:val="outset" w:sz="6" w:space="0" w:color="000001"/>
              <w:bottom w:val="outset" w:sz="6" w:space="0" w:color="000001"/>
              <w:right w:val="outset" w:sz="6" w:space="0" w:color="000001"/>
            </w:tcBorders>
            <w:hideMark/>
          </w:tcPr>
          <w:p w14:paraId="6679CFD0"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1-7. If not know, write -99</w:t>
            </w:r>
          </w:p>
        </w:tc>
      </w:tr>
      <w:tr w:rsidR="00885E4B" w:rsidRPr="00CA7F26" w14:paraId="6A16D4A9" w14:textId="77777777" w:rsidTr="00885E4B">
        <w:trPr>
          <w:trHeight w:val="132"/>
          <w:tblCellSpacing w:w="0" w:type="dxa"/>
        </w:trPr>
        <w:tc>
          <w:tcPr>
            <w:tcW w:w="1755" w:type="dxa"/>
            <w:tcBorders>
              <w:top w:val="outset" w:sz="6" w:space="0" w:color="000001"/>
              <w:left w:val="outset" w:sz="6" w:space="0" w:color="000001"/>
              <w:bottom w:val="outset" w:sz="6" w:space="0" w:color="000001"/>
              <w:right w:val="outset" w:sz="6" w:space="0" w:color="000001"/>
            </w:tcBorders>
            <w:hideMark/>
          </w:tcPr>
          <w:p w14:paraId="5765980E"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1</w:t>
            </w:r>
          </w:p>
        </w:tc>
        <w:tc>
          <w:tcPr>
            <w:tcW w:w="1590" w:type="dxa"/>
            <w:tcBorders>
              <w:top w:val="outset" w:sz="6" w:space="0" w:color="000001"/>
              <w:left w:val="outset" w:sz="6" w:space="0" w:color="000001"/>
              <w:bottom w:val="outset" w:sz="6" w:space="0" w:color="000001"/>
              <w:right w:val="outset" w:sz="6" w:space="0" w:color="000001"/>
            </w:tcBorders>
            <w:hideMark/>
          </w:tcPr>
          <w:p w14:paraId="6F872FDE"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320" w:type="dxa"/>
            <w:tcBorders>
              <w:top w:val="outset" w:sz="6" w:space="0" w:color="000001"/>
              <w:left w:val="outset" w:sz="6" w:space="0" w:color="000001"/>
              <w:bottom w:val="outset" w:sz="6" w:space="0" w:color="000001"/>
              <w:right w:val="outset" w:sz="6" w:space="0" w:color="000001"/>
            </w:tcBorders>
            <w:hideMark/>
          </w:tcPr>
          <w:p w14:paraId="30444F3C"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825" w:type="dxa"/>
            <w:tcBorders>
              <w:top w:val="outset" w:sz="6" w:space="0" w:color="000001"/>
              <w:left w:val="outset" w:sz="6" w:space="0" w:color="000001"/>
              <w:bottom w:val="outset" w:sz="6" w:space="0" w:color="000001"/>
              <w:right w:val="outset" w:sz="6" w:space="0" w:color="000001"/>
            </w:tcBorders>
            <w:hideMark/>
          </w:tcPr>
          <w:p w14:paraId="47A086BD"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635" w:type="dxa"/>
            <w:tcBorders>
              <w:top w:val="outset" w:sz="6" w:space="0" w:color="000001"/>
              <w:left w:val="outset" w:sz="6" w:space="0" w:color="000001"/>
              <w:bottom w:val="outset" w:sz="6" w:space="0" w:color="000001"/>
              <w:right w:val="outset" w:sz="6" w:space="0" w:color="000001"/>
            </w:tcBorders>
            <w:hideMark/>
          </w:tcPr>
          <w:p w14:paraId="745DE79C"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320" w:type="dxa"/>
            <w:tcBorders>
              <w:top w:val="outset" w:sz="6" w:space="0" w:color="000001"/>
              <w:left w:val="outset" w:sz="6" w:space="0" w:color="000001"/>
              <w:bottom w:val="outset" w:sz="6" w:space="0" w:color="000001"/>
              <w:right w:val="outset" w:sz="6" w:space="0" w:color="000001"/>
            </w:tcBorders>
            <w:hideMark/>
          </w:tcPr>
          <w:p w14:paraId="518B3B8A"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170" w:type="dxa"/>
            <w:tcBorders>
              <w:top w:val="outset" w:sz="6" w:space="0" w:color="000001"/>
              <w:left w:val="outset" w:sz="6" w:space="0" w:color="000001"/>
              <w:bottom w:val="outset" w:sz="6" w:space="0" w:color="000001"/>
              <w:right w:val="outset" w:sz="6" w:space="0" w:color="000001"/>
            </w:tcBorders>
            <w:hideMark/>
          </w:tcPr>
          <w:p w14:paraId="6577FE50"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365" w:type="dxa"/>
            <w:tcBorders>
              <w:top w:val="outset" w:sz="6" w:space="0" w:color="000001"/>
              <w:left w:val="outset" w:sz="6" w:space="0" w:color="000001"/>
              <w:bottom w:val="outset" w:sz="6" w:space="0" w:color="000001"/>
              <w:right w:val="outset" w:sz="6" w:space="0" w:color="000001"/>
            </w:tcBorders>
            <w:hideMark/>
          </w:tcPr>
          <w:p w14:paraId="47643374"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r>
      <w:tr w:rsidR="00885E4B" w:rsidRPr="00CA7F26" w14:paraId="0DAA1182" w14:textId="77777777" w:rsidTr="00885E4B">
        <w:trPr>
          <w:trHeight w:val="96"/>
          <w:tblCellSpacing w:w="0" w:type="dxa"/>
        </w:trPr>
        <w:tc>
          <w:tcPr>
            <w:tcW w:w="1755" w:type="dxa"/>
            <w:tcBorders>
              <w:top w:val="outset" w:sz="6" w:space="0" w:color="000001"/>
              <w:left w:val="outset" w:sz="6" w:space="0" w:color="000001"/>
              <w:bottom w:val="outset" w:sz="6" w:space="0" w:color="000001"/>
              <w:right w:val="outset" w:sz="6" w:space="0" w:color="000001"/>
            </w:tcBorders>
            <w:hideMark/>
          </w:tcPr>
          <w:p w14:paraId="08E94A57"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2</w:t>
            </w:r>
          </w:p>
        </w:tc>
        <w:tc>
          <w:tcPr>
            <w:tcW w:w="1590" w:type="dxa"/>
            <w:tcBorders>
              <w:top w:val="outset" w:sz="6" w:space="0" w:color="000001"/>
              <w:left w:val="outset" w:sz="6" w:space="0" w:color="000001"/>
              <w:bottom w:val="outset" w:sz="6" w:space="0" w:color="000001"/>
              <w:right w:val="outset" w:sz="6" w:space="0" w:color="000001"/>
            </w:tcBorders>
            <w:hideMark/>
          </w:tcPr>
          <w:p w14:paraId="78D59124"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320" w:type="dxa"/>
            <w:tcBorders>
              <w:top w:val="outset" w:sz="6" w:space="0" w:color="000001"/>
              <w:left w:val="outset" w:sz="6" w:space="0" w:color="000001"/>
              <w:bottom w:val="outset" w:sz="6" w:space="0" w:color="000001"/>
              <w:right w:val="outset" w:sz="6" w:space="0" w:color="000001"/>
            </w:tcBorders>
            <w:hideMark/>
          </w:tcPr>
          <w:p w14:paraId="342E125B"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825" w:type="dxa"/>
            <w:tcBorders>
              <w:top w:val="outset" w:sz="6" w:space="0" w:color="000001"/>
              <w:left w:val="outset" w:sz="6" w:space="0" w:color="000001"/>
              <w:bottom w:val="outset" w:sz="6" w:space="0" w:color="000001"/>
              <w:right w:val="outset" w:sz="6" w:space="0" w:color="000001"/>
            </w:tcBorders>
            <w:hideMark/>
          </w:tcPr>
          <w:p w14:paraId="668305B2"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635" w:type="dxa"/>
            <w:tcBorders>
              <w:top w:val="outset" w:sz="6" w:space="0" w:color="000001"/>
              <w:left w:val="outset" w:sz="6" w:space="0" w:color="000001"/>
              <w:bottom w:val="outset" w:sz="6" w:space="0" w:color="000001"/>
              <w:right w:val="outset" w:sz="6" w:space="0" w:color="000001"/>
            </w:tcBorders>
            <w:hideMark/>
          </w:tcPr>
          <w:p w14:paraId="4B7E794C"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320" w:type="dxa"/>
            <w:tcBorders>
              <w:top w:val="outset" w:sz="6" w:space="0" w:color="000001"/>
              <w:left w:val="outset" w:sz="6" w:space="0" w:color="000001"/>
              <w:bottom w:val="outset" w:sz="6" w:space="0" w:color="000001"/>
              <w:right w:val="outset" w:sz="6" w:space="0" w:color="000001"/>
            </w:tcBorders>
            <w:hideMark/>
          </w:tcPr>
          <w:p w14:paraId="4E002735"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170" w:type="dxa"/>
            <w:tcBorders>
              <w:top w:val="outset" w:sz="6" w:space="0" w:color="000001"/>
              <w:left w:val="outset" w:sz="6" w:space="0" w:color="000001"/>
              <w:bottom w:val="outset" w:sz="6" w:space="0" w:color="000001"/>
              <w:right w:val="outset" w:sz="6" w:space="0" w:color="000001"/>
            </w:tcBorders>
            <w:hideMark/>
          </w:tcPr>
          <w:p w14:paraId="76ED0AD8"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365" w:type="dxa"/>
            <w:tcBorders>
              <w:top w:val="outset" w:sz="6" w:space="0" w:color="000001"/>
              <w:left w:val="outset" w:sz="6" w:space="0" w:color="000001"/>
              <w:bottom w:val="outset" w:sz="6" w:space="0" w:color="000001"/>
              <w:right w:val="outset" w:sz="6" w:space="0" w:color="000001"/>
            </w:tcBorders>
            <w:hideMark/>
          </w:tcPr>
          <w:p w14:paraId="7EC60490"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r>
      <w:tr w:rsidR="00885E4B" w:rsidRPr="00CA7F26" w14:paraId="19B4986A" w14:textId="77777777" w:rsidTr="00885E4B">
        <w:trPr>
          <w:trHeight w:val="156"/>
          <w:tblCellSpacing w:w="0" w:type="dxa"/>
        </w:trPr>
        <w:tc>
          <w:tcPr>
            <w:tcW w:w="1755" w:type="dxa"/>
            <w:tcBorders>
              <w:top w:val="outset" w:sz="6" w:space="0" w:color="000001"/>
              <w:left w:val="outset" w:sz="6" w:space="0" w:color="000001"/>
              <w:bottom w:val="outset" w:sz="6" w:space="0" w:color="000001"/>
              <w:right w:val="outset" w:sz="6" w:space="0" w:color="000001"/>
            </w:tcBorders>
            <w:hideMark/>
          </w:tcPr>
          <w:p w14:paraId="506E722E"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3</w:t>
            </w:r>
          </w:p>
        </w:tc>
        <w:tc>
          <w:tcPr>
            <w:tcW w:w="1590" w:type="dxa"/>
            <w:tcBorders>
              <w:top w:val="outset" w:sz="6" w:space="0" w:color="000001"/>
              <w:left w:val="outset" w:sz="6" w:space="0" w:color="000001"/>
              <w:bottom w:val="outset" w:sz="6" w:space="0" w:color="000001"/>
              <w:right w:val="outset" w:sz="6" w:space="0" w:color="000001"/>
            </w:tcBorders>
            <w:hideMark/>
          </w:tcPr>
          <w:p w14:paraId="381F3344"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320" w:type="dxa"/>
            <w:tcBorders>
              <w:top w:val="outset" w:sz="6" w:space="0" w:color="000001"/>
              <w:left w:val="outset" w:sz="6" w:space="0" w:color="000001"/>
              <w:bottom w:val="outset" w:sz="6" w:space="0" w:color="000001"/>
              <w:right w:val="outset" w:sz="6" w:space="0" w:color="000001"/>
            </w:tcBorders>
            <w:hideMark/>
          </w:tcPr>
          <w:p w14:paraId="1FFE8867"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825" w:type="dxa"/>
            <w:tcBorders>
              <w:top w:val="outset" w:sz="6" w:space="0" w:color="000001"/>
              <w:left w:val="outset" w:sz="6" w:space="0" w:color="000001"/>
              <w:bottom w:val="outset" w:sz="6" w:space="0" w:color="000001"/>
              <w:right w:val="outset" w:sz="6" w:space="0" w:color="000001"/>
            </w:tcBorders>
            <w:hideMark/>
          </w:tcPr>
          <w:p w14:paraId="02C3A2F3"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635" w:type="dxa"/>
            <w:tcBorders>
              <w:top w:val="outset" w:sz="6" w:space="0" w:color="000001"/>
              <w:left w:val="outset" w:sz="6" w:space="0" w:color="000001"/>
              <w:bottom w:val="outset" w:sz="6" w:space="0" w:color="000001"/>
              <w:right w:val="outset" w:sz="6" w:space="0" w:color="000001"/>
            </w:tcBorders>
            <w:hideMark/>
          </w:tcPr>
          <w:p w14:paraId="264EFB5A"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320" w:type="dxa"/>
            <w:tcBorders>
              <w:top w:val="outset" w:sz="6" w:space="0" w:color="000001"/>
              <w:left w:val="outset" w:sz="6" w:space="0" w:color="000001"/>
              <w:bottom w:val="outset" w:sz="6" w:space="0" w:color="000001"/>
              <w:right w:val="outset" w:sz="6" w:space="0" w:color="000001"/>
            </w:tcBorders>
            <w:hideMark/>
          </w:tcPr>
          <w:p w14:paraId="3F0D7295"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170" w:type="dxa"/>
            <w:tcBorders>
              <w:top w:val="outset" w:sz="6" w:space="0" w:color="000001"/>
              <w:left w:val="outset" w:sz="6" w:space="0" w:color="000001"/>
              <w:bottom w:val="outset" w:sz="6" w:space="0" w:color="000001"/>
              <w:right w:val="outset" w:sz="6" w:space="0" w:color="000001"/>
            </w:tcBorders>
            <w:hideMark/>
          </w:tcPr>
          <w:p w14:paraId="01F1822B"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365" w:type="dxa"/>
            <w:tcBorders>
              <w:top w:val="outset" w:sz="6" w:space="0" w:color="000001"/>
              <w:left w:val="outset" w:sz="6" w:space="0" w:color="000001"/>
              <w:bottom w:val="outset" w:sz="6" w:space="0" w:color="000001"/>
              <w:right w:val="outset" w:sz="6" w:space="0" w:color="000001"/>
            </w:tcBorders>
            <w:hideMark/>
          </w:tcPr>
          <w:p w14:paraId="291B5C67"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r>
      <w:tr w:rsidR="00885E4B" w:rsidRPr="00CA7F26" w14:paraId="3E2ED68B" w14:textId="77777777" w:rsidTr="00885E4B">
        <w:trPr>
          <w:trHeight w:val="132"/>
          <w:tblCellSpacing w:w="0" w:type="dxa"/>
        </w:trPr>
        <w:tc>
          <w:tcPr>
            <w:tcW w:w="1755" w:type="dxa"/>
            <w:tcBorders>
              <w:top w:val="outset" w:sz="6" w:space="0" w:color="000001"/>
              <w:left w:val="outset" w:sz="6" w:space="0" w:color="000001"/>
              <w:bottom w:val="outset" w:sz="6" w:space="0" w:color="000001"/>
              <w:right w:val="outset" w:sz="6" w:space="0" w:color="000001"/>
            </w:tcBorders>
            <w:hideMark/>
          </w:tcPr>
          <w:p w14:paraId="4047DF71"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4</w:t>
            </w:r>
          </w:p>
        </w:tc>
        <w:tc>
          <w:tcPr>
            <w:tcW w:w="1590" w:type="dxa"/>
            <w:tcBorders>
              <w:top w:val="outset" w:sz="6" w:space="0" w:color="000001"/>
              <w:left w:val="outset" w:sz="6" w:space="0" w:color="000001"/>
              <w:bottom w:val="outset" w:sz="6" w:space="0" w:color="000001"/>
              <w:right w:val="outset" w:sz="6" w:space="0" w:color="000001"/>
            </w:tcBorders>
            <w:hideMark/>
          </w:tcPr>
          <w:p w14:paraId="2053D017"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320" w:type="dxa"/>
            <w:tcBorders>
              <w:top w:val="outset" w:sz="6" w:space="0" w:color="000001"/>
              <w:left w:val="outset" w:sz="6" w:space="0" w:color="000001"/>
              <w:bottom w:val="outset" w:sz="6" w:space="0" w:color="000001"/>
              <w:right w:val="outset" w:sz="6" w:space="0" w:color="000001"/>
            </w:tcBorders>
            <w:hideMark/>
          </w:tcPr>
          <w:p w14:paraId="4A62B442"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825" w:type="dxa"/>
            <w:tcBorders>
              <w:top w:val="outset" w:sz="6" w:space="0" w:color="000001"/>
              <w:left w:val="outset" w:sz="6" w:space="0" w:color="000001"/>
              <w:bottom w:val="outset" w:sz="6" w:space="0" w:color="000001"/>
              <w:right w:val="outset" w:sz="6" w:space="0" w:color="000001"/>
            </w:tcBorders>
            <w:hideMark/>
          </w:tcPr>
          <w:p w14:paraId="47AA20C4"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635" w:type="dxa"/>
            <w:tcBorders>
              <w:top w:val="outset" w:sz="6" w:space="0" w:color="000001"/>
              <w:left w:val="outset" w:sz="6" w:space="0" w:color="000001"/>
              <w:bottom w:val="outset" w:sz="6" w:space="0" w:color="000001"/>
              <w:right w:val="outset" w:sz="6" w:space="0" w:color="000001"/>
            </w:tcBorders>
            <w:hideMark/>
          </w:tcPr>
          <w:p w14:paraId="64B7E268"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320" w:type="dxa"/>
            <w:tcBorders>
              <w:top w:val="outset" w:sz="6" w:space="0" w:color="000001"/>
              <w:left w:val="outset" w:sz="6" w:space="0" w:color="000001"/>
              <w:bottom w:val="outset" w:sz="6" w:space="0" w:color="000001"/>
              <w:right w:val="outset" w:sz="6" w:space="0" w:color="000001"/>
            </w:tcBorders>
            <w:hideMark/>
          </w:tcPr>
          <w:p w14:paraId="7D759C80"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170" w:type="dxa"/>
            <w:tcBorders>
              <w:top w:val="outset" w:sz="6" w:space="0" w:color="000001"/>
              <w:left w:val="outset" w:sz="6" w:space="0" w:color="000001"/>
              <w:bottom w:val="outset" w:sz="6" w:space="0" w:color="000001"/>
              <w:right w:val="outset" w:sz="6" w:space="0" w:color="000001"/>
            </w:tcBorders>
            <w:hideMark/>
          </w:tcPr>
          <w:p w14:paraId="2401C9D8"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365" w:type="dxa"/>
            <w:tcBorders>
              <w:top w:val="outset" w:sz="6" w:space="0" w:color="000001"/>
              <w:left w:val="outset" w:sz="6" w:space="0" w:color="000001"/>
              <w:bottom w:val="outset" w:sz="6" w:space="0" w:color="000001"/>
              <w:right w:val="outset" w:sz="6" w:space="0" w:color="000001"/>
            </w:tcBorders>
            <w:hideMark/>
          </w:tcPr>
          <w:p w14:paraId="73A93A4F"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r>
      <w:tr w:rsidR="00885E4B" w:rsidRPr="00CA7F26" w14:paraId="62DB5097" w14:textId="77777777" w:rsidTr="00885E4B">
        <w:trPr>
          <w:trHeight w:val="144"/>
          <w:tblCellSpacing w:w="0" w:type="dxa"/>
        </w:trPr>
        <w:tc>
          <w:tcPr>
            <w:tcW w:w="1755" w:type="dxa"/>
            <w:tcBorders>
              <w:top w:val="outset" w:sz="6" w:space="0" w:color="000001"/>
              <w:left w:val="outset" w:sz="6" w:space="0" w:color="000001"/>
              <w:bottom w:val="outset" w:sz="6" w:space="0" w:color="000001"/>
              <w:right w:val="outset" w:sz="6" w:space="0" w:color="000001"/>
            </w:tcBorders>
            <w:hideMark/>
          </w:tcPr>
          <w:p w14:paraId="25E9776D"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5</w:t>
            </w:r>
          </w:p>
        </w:tc>
        <w:tc>
          <w:tcPr>
            <w:tcW w:w="1590" w:type="dxa"/>
            <w:tcBorders>
              <w:top w:val="outset" w:sz="6" w:space="0" w:color="000001"/>
              <w:left w:val="outset" w:sz="6" w:space="0" w:color="000001"/>
              <w:bottom w:val="outset" w:sz="6" w:space="0" w:color="000001"/>
              <w:right w:val="outset" w:sz="6" w:space="0" w:color="000001"/>
            </w:tcBorders>
            <w:hideMark/>
          </w:tcPr>
          <w:p w14:paraId="08975DC7"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320" w:type="dxa"/>
            <w:tcBorders>
              <w:top w:val="outset" w:sz="6" w:space="0" w:color="000001"/>
              <w:left w:val="outset" w:sz="6" w:space="0" w:color="000001"/>
              <w:bottom w:val="outset" w:sz="6" w:space="0" w:color="000001"/>
              <w:right w:val="outset" w:sz="6" w:space="0" w:color="000001"/>
            </w:tcBorders>
            <w:hideMark/>
          </w:tcPr>
          <w:p w14:paraId="31F55237"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825" w:type="dxa"/>
            <w:tcBorders>
              <w:top w:val="outset" w:sz="6" w:space="0" w:color="000001"/>
              <w:left w:val="outset" w:sz="6" w:space="0" w:color="000001"/>
              <w:bottom w:val="outset" w:sz="6" w:space="0" w:color="000001"/>
              <w:right w:val="outset" w:sz="6" w:space="0" w:color="000001"/>
            </w:tcBorders>
            <w:hideMark/>
          </w:tcPr>
          <w:p w14:paraId="2B5FE74A"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635" w:type="dxa"/>
            <w:tcBorders>
              <w:top w:val="outset" w:sz="6" w:space="0" w:color="000001"/>
              <w:left w:val="outset" w:sz="6" w:space="0" w:color="000001"/>
              <w:bottom w:val="outset" w:sz="6" w:space="0" w:color="000001"/>
              <w:right w:val="outset" w:sz="6" w:space="0" w:color="000001"/>
            </w:tcBorders>
            <w:hideMark/>
          </w:tcPr>
          <w:p w14:paraId="1938DD8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320" w:type="dxa"/>
            <w:tcBorders>
              <w:top w:val="outset" w:sz="6" w:space="0" w:color="000001"/>
              <w:left w:val="outset" w:sz="6" w:space="0" w:color="000001"/>
              <w:bottom w:val="outset" w:sz="6" w:space="0" w:color="000001"/>
              <w:right w:val="outset" w:sz="6" w:space="0" w:color="000001"/>
            </w:tcBorders>
            <w:hideMark/>
          </w:tcPr>
          <w:p w14:paraId="359716C7"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170" w:type="dxa"/>
            <w:tcBorders>
              <w:top w:val="outset" w:sz="6" w:space="0" w:color="000001"/>
              <w:left w:val="outset" w:sz="6" w:space="0" w:color="000001"/>
              <w:bottom w:val="outset" w:sz="6" w:space="0" w:color="000001"/>
              <w:right w:val="outset" w:sz="6" w:space="0" w:color="000001"/>
            </w:tcBorders>
            <w:hideMark/>
          </w:tcPr>
          <w:p w14:paraId="00519382"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365" w:type="dxa"/>
            <w:tcBorders>
              <w:top w:val="outset" w:sz="6" w:space="0" w:color="000001"/>
              <w:left w:val="outset" w:sz="6" w:space="0" w:color="000001"/>
              <w:bottom w:val="outset" w:sz="6" w:space="0" w:color="000001"/>
              <w:right w:val="outset" w:sz="6" w:space="0" w:color="000001"/>
            </w:tcBorders>
            <w:hideMark/>
          </w:tcPr>
          <w:p w14:paraId="54949314"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r>
    </w:tbl>
    <w:p w14:paraId="12AF8F6B" w14:textId="77777777" w:rsidR="00885E4B" w:rsidRPr="00CA7F26" w:rsidRDefault="00885E4B" w:rsidP="00885E4B">
      <w:pPr>
        <w:shd w:val="clear" w:color="auto" w:fill="FFFFFF"/>
        <w:spacing w:before="100" w:beforeAutospacing="1" w:after="240" w:line="240" w:lineRule="auto"/>
        <w:ind w:left="792"/>
        <w:rPr>
          <w:rFonts w:eastAsia="Times New Roman" w:cstheme="minorHAnsi"/>
          <w:color w:val="000000" w:themeColor="text1"/>
          <w:sz w:val="24"/>
          <w:szCs w:val="24"/>
        </w:rPr>
      </w:pPr>
    </w:p>
    <w:p w14:paraId="741DB82F" w14:textId="77777777" w:rsidR="00885E4B" w:rsidRPr="00E170B3" w:rsidRDefault="00885E4B" w:rsidP="00AE0C77">
      <w:pPr>
        <w:shd w:val="clear" w:color="auto" w:fill="FFFFFF"/>
        <w:spacing w:before="100" w:beforeAutospacing="1" w:after="115" w:line="240" w:lineRule="auto"/>
        <w:ind w:left="720"/>
        <w:rPr>
          <w:rFonts w:eastAsia="Times New Roman" w:cstheme="minorHAnsi"/>
          <w:i/>
          <w:color w:val="000000" w:themeColor="text1"/>
          <w:sz w:val="24"/>
          <w:szCs w:val="24"/>
        </w:rPr>
      </w:pPr>
      <w:r w:rsidRPr="00E170B3">
        <w:rPr>
          <w:rFonts w:eastAsia="Times New Roman" w:cstheme="minorHAnsi"/>
          <w:i/>
          <w:color w:val="000000" w:themeColor="text1"/>
          <w:sz w:val="24"/>
          <w:szCs w:val="24"/>
        </w:rPr>
        <w:t>Let´s talk about the costs of the agricultural production in the PAST RAINY SEASON (for ALL the plots):</w:t>
      </w:r>
    </w:p>
    <w:p w14:paraId="332FEBBF" w14:textId="77777777" w:rsidR="00885E4B" w:rsidRPr="00CA7F26" w:rsidRDefault="00885E4B" w:rsidP="00A17B63">
      <w:pPr>
        <w:numPr>
          <w:ilvl w:val="0"/>
          <w:numId w:val="16"/>
        </w:numPr>
        <w:shd w:val="clear" w:color="auto" w:fill="FFFFFF"/>
        <w:spacing w:before="100" w:beforeAutospacing="1" w:after="115"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If your household hired someone [NOT GANYU] to do agricultural work in the PAST RAINY SEASON: </w:t>
      </w:r>
    </w:p>
    <w:p w14:paraId="5073BDDA" w14:textId="77777777" w:rsidR="00A26C00" w:rsidRDefault="00885E4B"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Did your household hire (not GANYU) someone outside the household to work on the household plots in the last rainy season?</w:t>
      </w:r>
    </w:p>
    <w:p w14:paraId="03472845" w14:textId="77777777" w:rsidR="00A26C00" w:rsidRDefault="00A26C00"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A26C00">
        <w:rPr>
          <w:rFonts w:eastAsia="Times New Roman" w:cstheme="minorHAnsi"/>
          <w:color w:val="000000" w:themeColor="text1"/>
          <w:sz w:val="24"/>
          <w:szCs w:val="24"/>
        </w:rPr>
        <w:t>What is the name of a PERSON you hired?</w:t>
      </w:r>
    </w:p>
    <w:p w14:paraId="5BE08AE6" w14:textId="77777777" w:rsidR="00A26C00" w:rsidRDefault="00A26C00"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A26C00">
        <w:rPr>
          <w:rFonts w:eastAsia="Times New Roman" w:cstheme="minorHAnsi"/>
          <w:color w:val="000000" w:themeColor="text1"/>
          <w:sz w:val="24"/>
          <w:szCs w:val="24"/>
        </w:rPr>
        <w:t>Use the booklet to identify the unique household id number of PERSON:</w:t>
      </w:r>
    </w:p>
    <w:p w14:paraId="503D7D5C" w14:textId="77777777" w:rsidR="00A26C00" w:rsidRDefault="00A26C00"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A26C00">
        <w:rPr>
          <w:rFonts w:eastAsia="Times New Roman" w:cstheme="minorHAnsi"/>
          <w:color w:val="000000" w:themeColor="text1"/>
          <w:sz w:val="24"/>
          <w:szCs w:val="24"/>
        </w:rPr>
        <w:t>Where is PERSON from?</w:t>
      </w:r>
    </w:p>
    <w:p w14:paraId="61FF212A" w14:textId="77777777" w:rsidR="00A26C00" w:rsidRDefault="00A26C00"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A26C00">
        <w:rPr>
          <w:rFonts w:eastAsia="Times New Roman" w:cstheme="minorHAnsi"/>
          <w:color w:val="000000" w:themeColor="text1"/>
          <w:sz w:val="24"/>
          <w:szCs w:val="24"/>
        </w:rPr>
        <w:lastRenderedPageBreak/>
        <w:t>This household is in the village but not identified. Please provide some information: Name of spouse, phone number, or closest neighbor.</w:t>
      </w:r>
    </w:p>
    <w:p w14:paraId="13A833EF" w14:textId="77777777" w:rsidR="00A26C00" w:rsidRDefault="00A26C00"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A26C00">
        <w:rPr>
          <w:rFonts w:eastAsia="Times New Roman" w:cstheme="minorHAnsi"/>
          <w:color w:val="000000" w:themeColor="text1"/>
          <w:sz w:val="24"/>
          <w:szCs w:val="24"/>
        </w:rPr>
        <w:t>Specify this other village:</w:t>
      </w:r>
    </w:p>
    <w:p w14:paraId="36DD0BFA" w14:textId="77777777" w:rsidR="00A26C00" w:rsidRPr="00A26C00" w:rsidRDefault="00A26C00"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A26C00">
        <w:rPr>
          <w:rFonts w:eastAsia="Times New Roman" w:cstheme="minorHAnsi"/>
          <w:color w:val="000000" w:themeColor="text1"/>
          <w:sz w:val="24"/>
          <w:szCs w:val="24"/>
        </w:rPr>
        <w:t xml:space="preserve">What is/are the agricultural activities that PERSON did in the plots during the last </w:t>
      </w:r>
      <w:r>
        <w:rPr>
          <w:rFonts w:eastAsia="Times New Roman" w:cstheme="minorHAnsi"/>
          <w:color w:val="000000" w:themeColor="text1"/>
          <w:sz w:val="24"/>
          <w:szCs w:val="24"/>
        </w:rPr>
        <w:t>rainy season</w:t>
      </w:r>
      <w:r w:rsidRPr="00A26C00">
        <w:rPr>
          <w:rFonts w:eastAsia="Times New Roman" w:cstheme="minorHAnsi"/>
          <w:color w:val="000000" w:themeColor="text1"/>
          <w:sz w:val="24"/>
          <w:szCs w:val="24"/>
        </w:rPr>
        <w:t>?</w:t>
      </w:r>
    </w:p>
    <w:p w14:paraId="5921397B" w14:textId="77777777" w:rsidR="00885E4B" w:rsidRPr="00CA7F26" w:rsidRDefault="00885E4B"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How many months did this [PERSON] work in this [NOT GANYU AGRICULTURAL ACTIVITY]?</w:t>
      </w:r>
    </w:p>
    <w:p w14:paraId="6AA6FE58" w14:textId="77777777" w:rsidR="00885E4B" w:rsidRPr="00CA7F26" w:rsidRDefault="00885E4B"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How many weeks per month did this [PERSON] work in this [NOT GANYU AGRICULTURAL ACTIVITY]??</w:t>
      </w:r>
    </w:p>
    <w:p w14:paraId="23786DEE" w14:textId="77777777" w:rsidR="00885E4B" w:rsidRPr="00CA7F26" w:rsidRDefault="00885E4B"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How many days per week did this [PERSON] work in this [NOT GANYU AGRICULTURAL ACTIVITY]?? </w:t>
      </w:r>
    </w:p>
    <w:p w14:paraId="5E1E15E1" w14:textId="77777777" w:rsidR="00885E4B" w:rsidRPr="00CA7F26" w:rsidRDefault="00885E4B"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How many hours per day did this [PERSON] work in this [NOT GANYU AGRICULTURAL ACTIVITY]?</w:t>
      </w:r>
    </w:p>
    <w:p w14:paraId="433A5173" w14:textId="77777777" w:rsidR="00885E4B" w:rsidRPr="00CA7F26" w:rsidRDefault="00885E4B"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How often did you pay this [PERSON] for this [NOT GANYU AGRICULTURAL ACTIVITY]? [ENUMERATOR: Choose one option: (1) per day (2) per week and (3) per month]</w:t>
      </w:r>
    </w:p>
    <w:p w14:paraId="2F537428" w14:textId="77777777" w:rsidR="00885E4B" w:rsidRPr="00CA7F26" w:rsidRDefault="00885E4B"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How much did your household pay this [PERSON] for this [NOT GANYU AGRICULTURAL ACTIVITY] including in-kind payments per unit chosen in the previous question? Value in MWK. </w:t>
      </w:r>
    </w:p>
    <w:p w14:paraId="2F9BF208" w14:textId="77777777" w:rsidR="00885E4B" w:rsidRPr="00CA7F26" w:rsidRDefault="00885E4B" w:rsidP="00A17B63">
      <w:pPr>
        <w:numPr>
          <w:ilvl w:val="0"/>
          <w:numId w:val="16"/>
        </w:numPr>
        <w:shd w:val="clear" w:color="auto" w:fill="FFFFFF"/>
        <w:spacing w:before="100" w:beforeAutospacing="1" w:after="115"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If your household hired someone to do GANYU work in agriculture in the PAST RAINY SEASON: </w:t>
      </w:r>
    </w:p>
    <w:p w14:paraId="0CA0EC09" w14:textId="77777777" w:rsidR="004716D7" w:rsidRDefault="004716D7"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Pr>
          <w:rFonts w:eastAsia="Times New Roman" w:cstheme="minorHAnsi"/>
          <w:color w:val="000000" w:themeColor="text1"/>
          <w:sz w:val="24"/>
          <w:szCs w:val="24"/>
        </w:rPr>
        <w:t>How many persons did you hire as GANYU? Now we will repeat a set of questions per each PERSON.</w:t>
      </w:r>
    </w:p>
    <w:p w14:paraId="148BC18E" w14:textId="77777777" w:rsidR="00785876" w:rsidRDefault="00785876"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A26C00">
        <w:rPr>
          <w:rFonts w:eastAsia="Times New Roman" w:cstheme="minorHAnsi"/>
          <w:color w:val="000000" w:themeColor="text1"/>
          <w:sz w:val="24"/>
          <w:szCs w:val="24"/>
        </w:rPr>
        <w:t>What is the name of a PERSON you hired?</w:t>
      </w:r>
    </w:p>
    <w:p w14:paraId="508D2579" w14:textId="77777777" w:rsidR="00785876" w:rsidRDefault="00785876"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A26C00">
        <w:rPr>
          <w:rFonts w:eastAsia="Times New Roman" w:cstheme="minorHAnsi"/>
          <w:color w:val="000000" w:themeColor="text1"/>
          <w:sz w:val="24"/>
          <w:szCs w:val="24"/>
        </w:rPr>
        <w:t>Use the booklet to identify the unique household id number of PERSON:</w:t>
      </w:r>
    </w:p>
    <w:p w14:paraId="51E37856" w14:textId="77777777" w:rsidR="00785876" w:rsidRDefault="00785876"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A26C00">
        <w:rPr>
          <w:rFonts w:eastAsia="Times New Roman" w:cstheme="minorHAnsi"/>
          <w:color w:val="000000" w:themeColor="text1"/>
          <w:sz w:val="24"/>
          <w:szCs w:val="24"/>
        </w:rPr>
        <w:t>Where is PERSON from?</w:t>
      </w:r>
    </w:p>
    <w:p w14:paraId="1E8C4BDE" w14:textId="77777777" w:rsidR="00785876" w:rsidRDefault="00785876"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A26C00">
        <w:rPr>
          <w:rFonts w:eastAsia="Times New Roman" w:cstheme="minorHAnsi"/>
          <w:color w:val="000000" w:themeColor="text1"/>
          <w:sz w:val="24"/>
          <w:szCs w:val="24"/>
        </w:rPr>
        <w:t>This household is in the village but not identified. Please provide some information: Name of spouse, phone number, or closest neighbor.</w:t>
      </w:r>
    </w:p>
    <w:p w14:paraId="07474836" w14:textId="77777777" w:rsidR="00785876" w:rsidRDefault="00785876"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A26C00">
        <w:rPr>
          <w:rFonts w:eastAsia="Times New Roman" w:cstheme="minorHAnsi"/>
          <w:color w:val="000000" w:themeColor="text1"/>
          <w:sz w:val="24"/>
          <w:szCs w:val="24"/>
        </w:rPr>
        <w:t>Specify this other village:</w:t>
      </w:r>
    </w:p>
    <w:p w14:paraId="54A9FACF" w14:textId="77777777" w:rsidR="00785876" w:rsidRPr="00A26C00" w:rsidRDefault="00785876"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A26C00">
        <w:rPr>
          <w:rFonts w:eastAsia="Times New Roman" w:cstheme="minorHAnsi"/>
          <w:color w:val="000000" w:themeColor="text1"/>
          <w:sz w:val="24"/>
          <w:szCs w:val="24"/>
        </w:rPr>
        <w:t xml:space="preserve">What is/are the agricultural activities that PERSON did in the plots during the last </w:t>
      </w:r>
      <w:r>
        <w:rPr>
          <w:rFonts w:eastAsia="Times New Roman" w:cstheme="minorHAnsi"/>
          <w:color w:val="000000" w:themeColor="text1"/>
          <w:sz w:val="24"/>
          <w:szCs w:val="24"/>
        </w:rPr>
        <w:t>rainy season</w:t>
      </w:r>
      <w:r w:rsidRPr="00A26C00">
        <w:rPr>
          <w:rFonts w:eastAsia="Times New Roman" w:cstheme="minorHAnsi"/>
          <w:color w:val="000000" w:themeColor="text1"/>
          <w:sz w:val="24"/>
          <w:szCs w:val="24"/>
        </w:rPr>
        <w:t>?</w:t>
      </w:r>
    </w:p>
    <w:p w14:paraId="1807C413" w14:textId="77777777" w:rsidR="00885E4B" w:rsidRPr="00CA7F26" w:rsidRDefault="00885E4B" w:rsidP="00E170B3">
      <w:pPr>
        <w:shd w:val="clear" w:color="auto" w:fill="FFFFFF"/>
        <w:spacing w:before="100" w:beforeAutospacing="1" w:after="0" w:line="276" w:lineRule="auto"/>
        <w:ind w:left="1440"/>
        <w:rPr>
          <w:rFonts w:eastAsia="Times New Roman" w:cstheme="minorHAnsi"/>
          <w:color w:val="000000" w:themeColor="text1"/>
          <w:sz w:val="24"/>
          <w:szCs w:val="24"/>
        </w:rPr>
      </w:pPr>
    </w:p>
    <w:p w14:paraId="7CF9BD74" w14:textId="77777777" w:rsidR="00885E4B" w:rsidRPr="00CA7F26" w:rsidRDefault="00885E4B"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How many hours per day did this [PERSON] work in this [GANYU AGRICULTURAL ACTIVITY]?</w:t>
      </w:r>
    </w:p>
    <w:p w14:paraId="13E5FFF5" w14:textId="77777777" w:rsidR="00885E4B" w:rsidRPr="00CA7F26" w:rsidRDefault="00885E4B"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How many months did this [PERSON] work in this [GANYU AGRICULTURAL ACTIVITY]?</w:t>
      </w:r>
    </w:p>
    <w:p w14:paraId="7999145F" w14:textId="77777777" w:rsidR="00885E4B" w:rsidRPr="00CA7F26" w:rsidRDefault="00885E4B"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How many weeks per month did this [PERSON] work in this [GANYU AGRICULTURAL ACTIVITY]?</w:t>
      </w:r>
    </w:p>
    <w:p w14:paraId="00AF6D76" w14:textId="77777777" w:rsidR="00885E4B" w:rsidRPr="00CA7F26" w:rsidRDefault="00885E4B"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How many days per week did this [PERSON] work in this [GANYU AGRICULTURAL ACTIVITY]? </w:t>
      </w:r>
    </w:p>
    <w:p w14:paraId="6506FF89" w14:textId="77777777" w:rsidR="00885E4B" w:rsidRPr="00CA7F26" w:rsidRDefault="00885E4B"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How often did you pay this [PERSON] for this this [GANYU AGRICULTURAL ACTIVITY]? [ENUMERATOR: Choose one option: (1) per day (2) per week and (3) per month]</w:t>
      </w:r>
    </w:p>
    <w:p w14:paraId="58862966" w14:textId="77777777" w:rsidR="00885E4B" w:rsidRPr="00CA7F26" w:rsidRDefault="00885E4B" w:rsidP="00A17B63">
      <w:pPr>
        <w:numPr>
          <w:ilvl w:val="1"/>
          <w:numId w:val="16"/>
        </w:numPr>
        <w:shd w:val="clear" w:color="auto" w:fill="FFFFFF"/>
        <w:spacing w:before="100" w:beforeAutospacing="1" w:after="115"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How much did your household pay this [PERSON] for this [GANYU AGRICULTURAL ACTIVITY] including in-kind payments per unit chosen in the previous question? Value in MWK. </w:t>
      </w:r>
    </w:p>
    <w:p w14:paraId="2DEF124F" w14:textId="77777777" w:rsidR="00885E4B" w:rsidRPr="00CA7F26" w:rsidRDefault="00885E4B" w:rsidP="00A17B63">
      <w:pPr>
        <w:numPr>
          <w:ilvl w:val="1"/>
          <w:numId w:val="16"/>
        </w:numPr>
        <w:shd w:val="clear" w:color="auto" w:fill="FFFFFF"/>
        <w:spacing w:before="100" w:beforeAutospacing="1" w:after="115"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lastRenderedPageBreak/>
        <w:t>How many GANYUS did [PERSON] do for you in the last rainy season?</w:t>
      </w:r>
    </w:p>
    <w:p w14:paraId="479E3BE3" w14:textId="77777777" w:rsidR="00885E4B" w:rsidRPr="00CA7F26" w:rsidRDefault="00885E4B" w:rsidP="00A17B63">
      <w:pPr>
        <w:numPr>
          <w:ilvl w:val="1"/>
          <w:numId w:val="16"/>
        </w:numPr>
        <w:shd w:val="clear" w:color="auto" w:fill="FFFFFF"/>
        <w:spacing w:before="100" w:beforeAutospacing="1" w:after="115"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On average, </w:t>
      </w:r>
      <w:r w:rsidR="004716D7" w:rsidRPr="00CA7F26">
        <w:rPr>
          <w:rFonts w:eastAsia="Times New Roman" w:cstheme="minorHAnsi"/>
          <w:color w:val="000000" w:themeColor="text1"/>
          <w:sz w:val="24"/>
          <w:szCs w:val="24"/>
        </w:rPr>
        <w:t>how</w:t>
      </w:r>
      <w:r w:rsidRPr="00CA7F26">
        <w:rPr>
          <w:rFonts w:eastAsia="Times New Roman" w:cstheme="minorHAnsi"/>
          <w:color w:val="000000" w:themeColor="text1"/>
          <w:sz w:val="24"/>
          <w:szCs w:val="24"/>
        </w:rPr>
        <w:t xml:space="preserve"> much did your household pay</w:t>
      </w:r>
      <w:del w:id="3" w:author="Leandro De Magalhaes" w:date="2019-05-01T14:58:00Z">
        <w:r w:rsidRPr="00CA7F26" w:rsidDel="00F61DAA">
          <w:rPr>
            <w:rFonts w:eastAsia="Times New Roman" w:cstheme="minorHAnsi"/>
            <w:color w:val="000000" w:themeColor="text1"/>
            <w:sz w:val="24"/>
            <w:szCs w:val="24"/>
          </w:rPr>
          <w:delText>ed</w:delText>
        </w:r>
      </w:del>
      <w:r w:rsidRPr="00CA7F26">
        <w:rPr>
          <w:rFonts w:eastAsia="Times New Roman" w:cstheme="minorHAnsi"/>
          <w:color w:val="000000" w:themeColor="text1"/>
          <w:sz w:val="24"/>
          <w:szCs w:val="24"/>
        </w:rPr>
        <w:t xml:space="preserve"> to [PERSON] PER GANYU provided including in-kind payments?</w:t>
      </w:r>
    </w:p>
    <w:p w14:paraId="1C6C4F7B" w14:textId="77777777" w:rsidR="00885E4B" w:rsidRPr="00CA7F26" w:rsidRDefault="00885E4B" w:rsidP="00A17B63">
      <w:pPr>
        <w:numPr>
          <w:ilvl w:val="0"/>
          <w:numId w:val="16"/>
        </w:numPr>
        <w:shd w:val="clear" w:color="auto" w:fill="FFFFFF"/>
        <w:spacing w:before="100" w:beforeAutospacing="1" w:after="115"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How much did your household spend in renting in equipment in the PAST RAINY season: farm implements and machinery (e.g., hand hoe, slasher, axe, sprayer, </w:t>
      </w:r>
      <w:proofErr w:type="spellStart"/>
      <w:r w:rsidRPr="00CA7F26">
        <w:rPr>
          <w:rFonts w:eastAsia="Times New Roman" w:cstheme="minorHAnsi"/>
          <w:color w:val="000000" w:themeColor="text1"/>
          <w:sz w:val="24"/>
          <w:szCs w:val="24"/>
        </w:rPr>
        <w:t>panga</w:t>
      </w:r>
      <w:proofErr w:type="spellEnd"/>
      <w:r w:rsidRPr="00CA7F26">
        <w:rPr>
          <w:rFonts w:eastAsia="Times New Roman" w:cstheme="minorHAnsi"/>
          <w:color w:val="000000" w:themeColor="text1"/>
          <w:sz w:val="24"/>
          <w:szCs w:val="24"/>
        </w:rPr>
        <w:t xml:space="preserve"> knife, sickle, treadle pump, watering can, ox cart, ox plough, generator, maize shell, spade, wheel barrow) in the PAST RAINY season? value in MWK</w:t>
      </w:r>
    </w:p>
    <w:p w14:paraId="0231D743" w14:textId="77777777" w:rsidR="00885E4B" w:rsidRPr="00CA7F26" w:rsidRDefault="00885E4B" w:rsidP="00A17B63">
      <w:pPr>
        <w:numPr>
          <w:ilvl w:val="0"/>
          <w:numId w:val="16"/>
        </w:numPr>
        <w:shd w:val="clear" w:color="auto" w:fill="FFFFFF"/>
        <w:spacing w:before="100" w:beforeAutospacing="1" w:after="115"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Renting in land in the PAST RAINY season:</w:t>
      </w:r>
    </w:p>
    <w:p w14:paraId="4D1BD3F2" w14:textId="77777777" w:rsidR="00885E4B" w:rsidRPr="00CA7F26" w:rsidRDefault="00885E4B"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Did your household rent in any land during the PAST RAINY season? YES/NO </w:t>
      </w:r>
    </w:p>
    <w:p w14:paraId="3F9EC402" w14:textId="77777777" w:rsidR="00885E4B" w:rsidRPr="00CA7F26" w:rsidRDefault="00885E4B"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From how many [PERSONS] did you rent in land?</w:t>
      </w:r>
    </w:p>
    <w:p w14:paraId="48D24A15" w14:textId="77777777" w:rsidR="00885E4B" w:rsidRPr="00CA7F26" w:rsidRDefault="00885E4B"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Use the booklet to identify the unique household id number of [PERSON]:</w:t>
      </w:r>
    </w:p>
    <w:p w14:paraId="4670DACD" w14:textId="77777777" w:rsidR="00885E4B" w:rsidRPr="00CA7F26" w:rsidRDefault="00885E4B"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Where is [PERSON] from?</w:t>
      </w:r>
    </w:p>
    <w:p w14:paraId="7286B5C6" w14:textId="77777777" w:rsidR="00885E4B" w:rsidRPr="00CA7F26" w:rsidRDefault="00885E4B"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This household is in the village but not identified. Please provide some information: Name of spouse, phone number, or closest neighbor.</w:t>
      </w:r>
    </w:p>
    <w:p w14:paraId="34F85BD3" w14:textId="77777777" w:rsidR="00885E4B" w:rsidRPr="00CA7F26" w:rsidRDefault="00885E4B"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Specify this other village:</w:t>
      </w:r>
    </w:p>
    <w:p w14:paraId="36E780E6" w14:textId="77777777" w:rsidR="00885E4B" w:rsidRPr="00CA7F26" w:rsidRDefault="00885E4B"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What area of land did your household rent in from [PERSON]? [ENUMERATOR: Use the units of QCA3Aa]</w:t>
      </w:r>
    </w:p>
    <w:p w14:paraId="6A48C9D3" w14:textId="77777777" w:rsidR="00885E4B" w:rsidRPr="00CA7F26" w:rsidRDefault="00885E4B"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What period does the rental cover? 1) Rainy Season 2) Full Year (Rainy and </w:t>
      </w:r>
      <w:proofErr w:type="spellStart"/>
      <w:r w:rsidRPr="00CA7F26">
        <w:rPr>
          <w:rFonts w:eastAsia="Times New Roman" w:cstheme="minorHAnsi"/>
          <w:color w:val="000000" w:themeColor="text1"/>
          <w:sz w:val="24"/>
          <w:szCs w:val="24"/>
        </w:rPr>
        <w:t>Dimba</w:t>
      </w:r>
      <w:proofErr w:type="spellEnd"/>
      <w:r w:rsidRPr="00CA7F26">
        <w:rPr>
          <w:rFonts w:eastAsia="Times New Roman" w:cstheme="minorHAnsi"/>
          <w:color w:val="000000" w:themeColor="text1"/>
          <w:sz w:val="24"/>
          <w:szCs w:val="24"/>
        </w:rPr>
        <w:t xml:space="preserve"> Season) 3) Other [Specify as OPEN ENDED]</w:t>
      </w:r>
    </w:p>
    <w:p w14:paraId="05738E6E" w14:textId="77777777" w:rsidR="00885E4B" w:rsidRPr="00CA7F26" w:rsidRDefault="00885E4B"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Are you supposed to pay for renting in this land to [PERSON]? Yes/No.</w:t>
      </w:r>
    </w:p>
    <w:p w14:paraId="3D2BBF38" w14:textId="77777777" w:rsidR="00885E4B" w:rsidRPr="00CA7F26" w:rsidRDefault="00885E4B"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If yes to (g): How much are you supposed to already pay in cash or in kind for renting in this land from [PERSON]? Value in MWK (Estimated if in kind]</w:t>
      </w:r>
    </w:p>
    <w:p w14:paraId="52539618" w14:textId="77777777" w:rsidR="00885E4B" w:rsidRPr="00CA7F26" w:rsidRDefault="00885E4B"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Did you already pay this amount?</w:t>
      </w:r>
    </w:p>
    <w:p w14:paraId="6BB1ECE2" w14:textId="77777777" w:rsidR="00885E4B" w:rsidRPr="00CA7F26" w:rsidRDefault="00885E4B" w:rsidP="00A17B63">
      <w:pPr>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If no to (</w:t>
      </w:r>
      <w:proofErr w:type="spellStart"/>
      <w:r w:rsidRPr="00CA7F26">
        <w:rPr>
          <w:rFonts w:eastAsia="Times New Roman" w:cstheme="minorHAnsi"/>
          <w:color w:val="000000" w:themeColor="text1"/>
          <w:sz w:val="24"/>
          <w:szCs w:val="24"/>
        </w:rPr>
        <w:t>i</w:t>
      </w:r>
      <w:proofErr w:type="spellEnd"/>
      <w:r w:rsidRPr="00CA7F26">
        <w:rPr>
          <w:rFonts w:eastAsia="Times New Roman" w:cstheme="minorHAnsi"/>
          <w:color w:val="000000" w:themeColor="text1"/>
          <w:sz w:val="24"/>
          <w:szCs w:val="24"/>
        </w:rPr>
        <w:t>): Do you expect to pay it in the future?</w:t>
      </w:r>
    </w:p>
    <w:p w14:paraId="23D995F6" w14:textId="77777777" w:rsidR="00885E4B" w:rsidRPr="00CA7F26" w:rsidRDefault="00885E4B" w:rsidP="00E170B3">
      <w:pPr>
        <w:shd w:val="clear" w:color="auto" w:fill="FFFFFF"/>
        <w:spacing w:before="100" w:beforeAutospacing="1" w:after="0" w:line="276" w:lineRule="auto"/>
        <w:ind w:left="1800"/>
        <w:rPr>
          <w:rFonts w:eastAsia="Times New Roman" w:cstheme="minorHAnsi"/>
          <w:color w:val="000000" w:themeColor="text1"/>
          <w:sz w:val="24"/>
          <w:szCs w:val="24"/>
        </w:rPr>
      </w:pPr>
    </w:p>
    <w:p w14:paraId="6D5ABB95" w14:textId="77777777" w:rsidR="00885E4B" w:rsidRPr="00CA7F26" w:rsidRDefault="00885E4B" w:rsidP="00A17B63">
      <w:pPr>
        <w:numPr>
          <w:ilvl w:val="0"/>
          <w:numId w:val="17"/>
        </w:numPr>
        <w:shd w:val="clear" w:color="auto" w:fill="FFFFFF"/>
        <w:spacing w:before="100" w:beforeAutospacing="1" w:after="115"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Did your household use organic fertilizer in the PAST RAINY season? </w:t>
      </w:r>
    </w:p>
    <w:p w14:paraId="4CDB2C54" w14:textId="77777777" w:rsidR="00885E4B" w:rsidRPr="00CA7F26" w:rsidRDefault="00885E4B" w:rsidP="00A17B63">
      <w:pPr>
        <w:numPr>
          <w:ilvl w:val="0"/>
          <w:numId w:val="17"/>
        </w:numPr>
        <w:shd w:val="clear" w:color="auto" w:fill="FFFFFF"/>
        <w:spacing w:before="100" w:beforeAutospacing="1" w:after="115"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How many KG did your household use in organic fertilizer in the PAST RAINY season? </w:t>
      </w:r>
    </w:p>
    <w:p w14:paraId="0F406D42" w14:textId="77777777" w:rsidR="00885E4B" w:rsidRPr="00CA7F26" w:rsidRDefault="00885E4B" w:rsidP="00A17B63">
      <w:pPr>
        <w:numPr>
          <w:ilvl w:val="0"/>
          <w:numId w:val="17"/>
        </w:numPr>
        <w:shd w:val="clear" w:color="auto" w:fill="FFFFFF"/>
        <w:spacing w:before="100" w:beforeAutospacing="1" w:after="115"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Did your household use inorganic fertilizer in the PAST RAINY season? </w:t>
      </w:r>
    </w:p>
    <w:p w14:paraId="35AC2F2E" w14:textId="77777777" w:rsidR="00885E4B" w:rsidRPr="00CA7F26" w:rsidRDefault="00885E4B" w:rsidP="00A17B63">
      <w:pPr>
        <w:numPr>
          <w:ilvl w:val="0"/>
          <w:numId w:val="17"/>
        </w:numPr>
        <w:shd w:val="clear" w:color="auto" w:fill="FFFFFF"/>
        <w:spacing w:before="100" w:beforeAutospacing="1" w:after="115"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How many KG did your household use in inorganic fertilizer in the PAST RAINY season? </w:t>
      </w:r>
    </w:p>
    <w:p w14:paraId="299AC603" w14:textId="77777777" w:rsidR="00885E4B" w:rsidRPr="00AE0C77" w:rsidRDefault="00885E4B" w:rsidP="00E170B3">
      <w:pPr>
        <w:shd w:val="clear" w:color="auto" w:fill="FFFFFF"/>
        <w:spacing w:before="100" w:beforeAutospacing="1" w:after="115" w:line="276" w:lineRule="auto"/>
        <w:ind w:left="720"/>
        <w:rPr>
          <w:rFonts w:eastAsia="Times New Roman" w:cstheme="minorHAnsi"/>
          <w:b/>
          <w:color w:val="000000" w:themeColor="text1"/>
          <w:sz w:val="24"/>
          <w:szCs w:val="24"/>
        </w:rPr>
      </w:pPr>
      <w:r w:rsidRPr="00AE0C77">
        <w:rPr>
          <w:rFonts w:eastAsia="Times New Roman" w:cstheme="minorHAnsi"/>
          <w:b/>
          <w:color w:val="000000" w:themeColor="text1"/>
          <w:sz w:val="24"/>
          <w:szCs w:val="24"/>
        </w:rPr>
        <w:t>Coupons:</w:t>
      </w:r>
    </w:p>
    <w:p w14:paraId="31AB33D0" w14:textId="77777777" w:rsidR="00885E4B" w:rsidRPr="00CA7F26" w:rsidRDefault="00885E4B" w:rsidP="00A17B63">
      <w:pPr>
        <w:numPr>
          <w:ilvl w:val="0"/>
          <w:numId w:val="18"/>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lastRenderedPageBreak/>
        <w:t>Did your household receive a coupon to buy fertilizer from the government? YES/NO</w:t>
      </w:r>
    </w:p>
    <w:p w14:paraId="0FEF7A6C" w14:textId="77777777" w:rsidR="00885E4B" w:rsidRPr="00CA7F26" w:rsidRDefault="00885E4B" w:rsidP="00A17B63">
      <w:pPr>
        <w:numPr>
          <w:ilvl w:val="0"/>
          <w:numId w:val="18"/>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If Yes to (a): Did your household give or sell coupons to some other </w:t>
      </w:r>
      <w:commentRangeStart w:id="4"/>
      <w:r w:rsidRPr="00CA7F26">
        <w:rPr>
          <w:rFonts w:eastAsia="Times New Roman" w:cstheme="minorHAnsi"/>
          <w:color w:val="000000" w:themeColor="text1"/>
          <w:sz w:val="24"/>
          <w:szCs w:val="24"/>
        </w:rPr>
        <w:t>household</w:t>
      </w:r>
      <w:commentRangeEnd w:id="4"/>
      <w:r w:rsidR="00F623FA">
        <w:rPr>
          <w:rStyle w:val="CommentReference"/>
        </w:rPr>
        <w:commentReference w:id="4"/>
      </w:r>
      <w:r w:rsidRPr="00CA7F26">
        <w:rPr>
          <w:rFonts w:eastAsia="Times New Roman" w:cstheme="minorHAnsi"/>
          <w:color w:val="000000" w:themeColor="text1"/>
          <w:sz w:val="24"/>
          <w:szCs w:val="24"/>
        </w:rPr>
        <w:t xml:space="preserve">? [ENUMERATOR: EMPHASIZE COUPONS, NOT FERTILIZER] to some other household? Yes/No </w:t>
      </w:r>
    </w:p>
    <w:p w14:paraId="71383C20" w14:textId="77777777" w:rsidR="00AE0C77" w:rsidRPr="00AE0C77" w:rsidRDefault="00AE0C77" w:rsidP="00A17B63">
      <w:pPr>
        <w:pStyle w:val="ListParagraph"/>
        <w:numPr>
          <w:ilvl w:val="0"/>
          <w:numId w:val="34"/>
        </w:numPr>
        <w:shd w:val="clear" w:color="auto" w:fill="FFFFFF"/>
        <w:spacing w:before="100" w:beforeAutospacing="1" w:after="0" w:line="276" w:lineRule="auto"/>
        <w:rPr>
          <w:rFonts w:eastAsia="Times New Roman" w:cstheme="minorHAnsi"/>
          <w:color w:val="000000" w:themeColor="text1"/>
          <w:sz w:val="24"/>
          <w:szCs w:val="24"/>
        </w:rPr>
      </w:pPr>
      <w:r w:rsidRPr="00AE0C77">
        <w:rPr>
          <w:rFonts w:eastAsia="Times New Roman" w:cstheme="minorHAnsi"/>
          <w:color w:val="000000" w:themeColor="text1"/>
          <w:sz w:val="24"/>
          <w:szCs w:val="24"/>
        </w:rPr>
        <w:t xml:space="preserve">About this exchange of coupons: Who usually proposes this arrangement? </w:t>
      </w:r>
    </w:p>
    <w:p w14:paraId="15678EFD" w14:textId="77777777" w:rsidR="00AE0C77" w:rsidRDefault="00885E4B" w:rsidP="00A17B63">
      <w:pPr>
        <w:pStyle w:val="ListParagraph"/>
        <w:numPr>
          <w:ilvl w:val="0"/>
          <w:numId w:val="34"/>
        </w:numPr>
        <w:shd w:val="clear" w:color="auto" w:fill="FFFFFF"/>
        <w:spacing w:before="100" w:beforeAutospacing="1" w:after="0" w:line="276" w:lineRule="auto"/>
        <w:rPr>
          <w:rFonts w:eastAsia="Times New Roman" w:cstheme="minorHAnsi"/>
          <w:color w:val="000000" w:themeColor="text1"/>
          <w:sz w:val="24"/>
          <w:szCs w:val="24"/>
        </w:rPr>
      </w:pPr>
      <w:r w:rsidRPr="00AE0C77">
        <w:rPr>
          <w:rFonts w:eastAsia="Times New Roman" w:cstheme="minorHAnsi"/>
          <w:color w:val="000000" w:themeColor="text1"/>
          <w:sz w:val="24"/>
          <w:szCs w:val="24"/>
        </w:rPr>
        <w:t xml:space="preserve">Write the name(s) of the PERSON to whom your household gave coupons [If the PERSON is from outside the village, write the name and if the respondent does not remember the name write DON'T RECALL] </w:t>
      </w:r>
    </w:p>
    <w:p w14:paraId="40E54106" w14:textId="77777777" w:rsidR="00AE0C77" w:rsidRDefault="00885E4B" w:rsidP="00A17B63">
      <w:pPr>
        <w:pStyle w:val="ListParagraph"/>
        <w:numPr>
          <w:ilvl w:val="0"/>
          <w:numId w:val="34"/>
        </w:numPr>
        <w:shd w:val="clear" w:color="auto" w:fill="FFFFFF"/>
        <w:spacing w:before="100" w:beforeAutospacing="1" w:after="0" w:line="276" w:lineRule="auto"/>
        <w:rPr>
          <w:rFonts w:eastAsia="Times New Roman" w:cstheme="minorHAnsi"/>
          <w:color w:val="000000" w:themeColor="text1"/>
          <w:sz w:val="24"/>
          <w:szCs w:val="24"/>
        </w:rPr>
      </w:pPr>
      <w:r w:rsidRPr="00AE0C77">
        <w:rPr>
          <w:rFonts w:eastAsia="Times New Roman" w:cstheme="minorHAnsi"/>
          <w:color w:val="000000" w:themeColor="text1"/>
          <w:sz w:val="24"/>
          <w:szCs w:val="24"/>
        </w:rPr>
        <w:t>Use the booklet to identify the unique household id number of PERSON:</w:t>
      </w:r>
    </w:p>
    <w:p w14:paraId="35FC571A" w14:textId="77777777" w:rsidR="00AE0C77" w:rsidRDefault="00885E4B" w:rsidP="00A17B63">
      <w:pPr>
        <w:pStyle w:val="ListParagraph"/>
        <w:numPr>
          <w:ilvl w:val="0"/>
          <w:numId w:val="34"/>
        </w:numPr>
        <w:shd w:val="clear" w:color="auto" w:fill="FFFFFF"/>
        <w:spacing w:before="100" w:beforeAutospacing="1" w:after="0" w:line="276" w:lineRule="auto"/>
        <w:rPr>
          <w:rFonts w:eastAsia="Times New Roman" w:cstheme="minorHAnsi"/>
          <w:color w:val="000000" w:themeColor="text1"/>
          <w:sz w:val="24"/>
          <w:szCs w:val="24"/>
        </w:rPr>
      </w:pPr>
      <w:r w:rsidRPr="00AE0C77">
        <w:rPr>
          <w:rFonts w:eastAsia="Times New Roman" w:cstheme="minorHAnsi"/>
          <w:color w:val="000000" w:themeColor="text1"/>
          <w:sz w:val="24"/>
          <w:szCs w:val="24"/>
        </w:rPr>
        <w:t>Where is PERSON from?</w:t>
      </w:r>
    </w:p>
    <w:p w14:paraId="2CA644B5" w14:textId="77777777" w:rsidR="00AE0C77" w:rsidRDefault="00885E4B" w:rsidP="00A17B63">
      <w:pPr>
        <w:pStyle w:val="ListParagraph"/>
        <w:numPr>
          <w:ilvl w:val="0"/>
          <w:numId w:val="34"/>
        </w:numPr>
        <w:shd w:val="clear" w:color="auto" w:fill="FFFFFF"/>
        <w:spacing w:before="100" w:beforeAutospacing="1" w:after="0" w:line="276" w:lineRule="auto"/>
        <w:rPr>
          <w:rFonts w:eastAsia="Times New Roman" w:cstheme="minorHAnsi"/>
          <w:color w:val="000000" w:themeColor="text1"/>
          <w:sz w:val="24"/>
          <w:szCs w:val="24"/>
        </w:rPr>
      </w:pPr>
      <w:r w:rsidRPr="00AE0C77">
        <w:rPr>
          <w:rFonts w:eastAsia="Times New Roman" w:cstheme="minorHAnsi"/>
          <w:color w:val="000000" w:themeColor="text1"/>
          <w:sz w:val="24"/>
          <w:szCs w:val="24"/>
        </w:rPr>
        <w:t>This household is in the village but not identified. Please provide some information: Name of spouse, phone number, or closest neighbor.</w:t>
      </w:r>
    </w:p>
    <w:p w14:paraId="01A69971" w14:textId="77777777" w:rsidR="00AE0C77" w:rsidRDefault="00885E4B" w:rsidP="00A17B63">
      <w:pPr>
        <w:pStyle w:val="ListParagraph"/>
        <w:numPr>
          <w:ilvl w:val="0"/>
          <w:numId w:val="34"/>
        </w:numPr>
        <w:shd w:val="clear" w:color="auto" w:fill="FFFFFF"/>
        <w:spacing w:before="100" w:beforeAutospacing="1" w:after="0" w:line="276" w:lineRule="auto"/>
        <w:rPr>
          <w:rFonts w:eastAsia="Times New Roman" w:cstheme="minorHAnsi"/>
          <w:color w:val="000000" w:themeColor="text1"/>
          <w:sz w:val="24"/>
          <w:szCs w:val="24"/>
        </w:rPr>
      </w:pPr>
      <w:r w:rsidRPr="00AE0C77">
        <w:rPr>
          <w:rFonts w:eastAsia="Times New Roman" w:cstheme="minorHAnsi"/>
          <w:color w:val="000000" w:themeColor="text1"/>
          <w:sz w:val="24"/>
          <w:szCs w:val="24"/>
        </w:rPr>
        <w:t>Specify this other village:</w:t>
      </w:r>
    </w:p>
    <w:p w14:paraId="6F5934AD" w14:textId="77777777" w:rsidR="00AE0C77" w:rsidRDefault="00885E4B" w:rsidP="00A17B63">
      <w:pPr>
        <w:pStyle w:val="ListParagraph"/>
        <w:numPr>
          <w:ilvl w:val="0"/>
          <w:numId w:val="34"/>
        </w:numPr>
        <w:shd w:val="clear" w:color="auto" w:fill="FFFFFF"/>
        <w:spacing w:before="100" w:beforeAutospacing="1" w:after="0" w:line="276" w:lineRule="auto"/>
        <w:rPr>
          <w:rFonts w:eastAsia="Times New Roman" w:cstheme="minorHAnsi"/>
          <w:color w:val="000000" w:themeColor="text1"/>
          <w:sz w:val="24"/>
          <w:szCs w:val="24"/>
        </w:rPr>
      </w:pPr>
      <w:r w:rsidRPr="00AE0C77">
        <w:rPr>
          <w:rFonts w:eastAsia="Times New Roman" w:cstheme="minorHAnsi"/>
          <w:color w:val="000000" w:themeColor="text1"/>
          <w:sz w:val="24"/>
          <w:szCs w:val="24"/>
        </w:rPr>
        <w:t>How many coupons did your household give or sell to [PERSON]? [Integer]</w:t>
      </w:r>
    </w:p>
    <w:p w14:paraId="4C46CCA1" w14:textId="77777777" w:rsidR="00AE0C77" w:rsidRDefault="00885E4B" w:rsidP="00A17B63">
      <w:pPr>
        <w:pStyle w:val="ListParagraph"/>
        <w:numPr>
          <w:ilvl w:val="0"/>
          <w:numId w:val="34"/>
        </w:numPr>
        <w:shd w:val="clear" w:color="auto" w:fill="FFFFFF"/>
        <w:spacing w:before="100" w:beforeAutospacing="1" w:after="0" w:line="276" w:lineRule="auto"/>
        <w:rPr>
          <w:rFonts w:eastAsia="Times New Roman" w:cstheme="minorHAnsi"/>
          <w:color w:val="000000" w:themeColor="text1"/>
          <w:sz w:val="24"/>
          <w:szCs w:val="24"/>
        </w:rPr>
      </w:pPr>
      <w:r w:rsidRPr="00AE0C77">
        <w:rPr>
          <w:rFonts w:eastAsia="Times New Roman" w:cstheme="minorHAnsi"/>
          <w:color w:val="000000" w:themeColor="text1"/>
          <w:sz w:val="24"/>
          <w:szCs w:val="24"/>
        </w:rPr>
        <w:t xml:space="preserve">Did [PERSON] pay your household for the coupons? Yes/No </w:t>
      </w:r>
    </w:p>
    <w:p w14:paraId="53252490" w14:textId="77777777" w:rsidR="00AE0C77" w:rsidRDefault="00885E4B" w:rsidP="00A17B63">
      <w:pPr>
        <w:pStyle w:val="ListParagraph"/>
        <w:numPr>
          <w:ilvl w:val="0"/>
          <w:numId w:val="34"/>
        </w:numPr>
        <w:shd w:val="clear" w:color="auto" w:fill="FFFFFF"/>
        <w:spacing w:before="100" w:beforeAutospacing="1" w:after="0" w:line="276" w:lineRule="auto"/>
        <w:rPr>
          <w:rFonts w:eastAsia="Times New Roman" w:cstheme="minorHAnsi"/>
          <w:color w:val="000000" w:themeColor="text1"/>
          <w:sz w:val="24"/>
          <w:szCs w:val="24"/>
        </w:rPr>
      </w:pPr>
      <w:r w:rsidRPr="00AE0C77">
        <w:rPr>
          <w:rFonts w:eastAsia="Times New Roman" w:cstheme="minorHAnsi"/>
          <w:color w:val="000000" w:themeColor="text1"/>
          <w:sz w:val="24"/>
          <w:szCs w:val="24"/>
        </w:rPr>
        <w:t>How much? [MWK]</w:t>
      </w:r>
    </w:p>
    <w:p w14:paraId="52F88D9D" w14:textId="77777777" w:rsidR="00AE0C77" w:rsidRDefault="00AE0C77" w:rsidP="00E170B3">
      <w:pPr>
        <w:pStyle w:val="ListParagraph"/>
        <w:shd w:val="clear" w:color="auto" w:fill="FFFFFF"/>
        <w:spacing w:before="100" w:beforeAutospacing="1" w:after="0" w:line="276" w:lineRule="auto"/>
        <w:ind w:left="1440"/>
        <w:rPr>
          <w:rFonts w:eastAsia="Times New Roman" w:cstheme="minorHAnsi"/>
          <w:color w:val="000000" w:themeColor="text1"/>
          <w:sz w:val="24"/>
          <w:szCs w:val="24"/>
        </w:rPr>
      </w:pPr>
    </w:p>
    <w:p w14:paraId="245DB00E" w14:textId="77777777" w:rsidR="00AE0C77" w:rsidRDefault="00885E4B" w:rsidP="00A17B63">
      <w:pPr>
        <w:pStyle w:val="ListParagraph"/>
        <w:numPr>
          <w:ilvl w:val="0"/>
          <w:numId w:val="18"/>
        </w:numPr>
        <w:shd w:val="clear" w:color="auto" w:fill="FFFFFF"/>
        <w:spacing w:before="100" w:beforeAutospacing="1" w:after="0" w:line="276" w:lineRule="auto"/>
        <w:rPr>
          <w:rFonts w:eastAsia="Times New Roman" w:cstheme="minorHAnsi"/>
          <w:color w:val="000000" w:themeColor="text1"/>
          <w:sz w:val="24"/>
          <w:szCs w:val="24"/>
        </w:rPr>
      </w:pPr>
      <w:r w:rsidRPr="00AE0C77">
        <w:rPr>
          <w:rFonts w:eastAsia="Times New Roman" w:cstheme="minorHAnsi"/>
          <w:color w:val="000000" w:themeColor="text1"/>
          <w:sz w:val="24"/>
          <w:szCs w:val="24"/>
        </w:rPr>
        <w:t xml:space="preserve">Did your household receive or buy coupons [ENUMERATOR: EMPHASIZE COUPONS, NOT FERTILIZER] from some other household? YES/NO </w:t>
      </w:r>
    </w:p>
    <w:p w14:paraId="3937D1C4" w14:textId="77777777" w:rsidR="00AE0C77" w:rsidRDefault="00885E4B" w:rsidP="00A17B63">
      <w:pPr>
        <w:pStyle w:val="ListParagraph"/>
        <w:numPr>
          <w:ilvl w:val="0"/>
          <w:numId w:val="35"/>
        </w:numPr>
        <w:shd w:val="clear" w:color="auto" w:fill="FFFFFF"/>
        <w:spacing w:before="100" w:beforeAutospacing="1" w:after="0" w:line="276" w:lineRule="auto"/>
        <w:rPr>
          <w:rFonts w:eastAsia="Times New Roman" w:cstheme="minorHAnsi"/>
          <w:color w:val="000000" w:themeColor="text1"/>
          <w:sz w:val="24"/>
          <w:szCs w:val="24"/>
        </w:rPr>
      </w:pPr>
      <w:r w:rsidRPr="00AE0C77">
        <w:rPr>
          <w:rFonts w:eastAsia="Times New Roman" w:cstheme="minorHAnsi"/>
          <w:color w:val="000000" w:themeColor="text1"/>
          <w:sz w:val="24"/>
          <w:szCs w:val="24"/>
        </w:rPr>
        <w:t xml:space="preserve">Write the name(s) of the PERSON from whom your household received coupons [If the PERSON is from outside the village, write the name and if the respondent does not remember the name write DON'T RECALL] </w:t>
      </w:r>
    </w:p>
    <w:p w14:paraId="2D772D63" w14:textId="77777777" w:rsidR="00AE0C77" w:rsidRDefault="00885E4B" w:rsidP="00A17B63">
      <w:pPr>
        <w:pStyle w:val="ListParagraph"/>
        <w:numPr>
          <w:ilvl w:val="0"/>
          <w:numId w:val="35"/>
        </w:numPr>
        <w:shd w:val="clear" w:color="auto" w:fill="FFFFFF"/>
        <w:spacing w:before="100" w:beforeAutospacing="1" w:after="0" w:line="276" w:lineRule="auto"/>
        <w:rPr>
          <w:rFonts w:eastAsia="Times New Roman" w:cstheme="minorHAnsi"/>
          <w:color w:val="000000" w:themeColor="text1"/>
          <w:sz w:val="24"/>
          <w:szCs w:val="24"/>
        </w:rPr>
      </w:pPr>
      <w:r w:rsidRPr="00AE0C77">
        <w:rPr>
          <w:rFonts w:eastAsia="Times New Roman" w:cstheme="minorHAnsi"/>
          <w:color w:val="000000" w:themeColor="text1"/>
          <w:sz w:val="24"/>
          <w:szCs w:val="24"/>
        </w:rPr>
        <w:t>Use the booklet to identify the unique household id number of PERSON:</w:t>
      </w:r>
    </w:p>
    <w:p w14:paraId="5014F8FE" w14:textId="77777777" w:rsidR="00AE0C77" w:rsidRDefault="00885E4B" w:rsidP="00A17B63">
      <w:pPr>
        <w:pStyle w:val="ListParagraph"/>
        <w:numPr>
          <w:ilvl w:val="0"/>
          <w:numId w:val="35"/>
        </w:numPr>
        <w:shd w:val="clear" w:color="auto" w:fill="FFFFFF"/>
        <w:spacing w:before="100" w:beforeAutospacing="1" w:after="0" w:line="276" w:lineRule="auto"/>
        <w:rPr>
          <w:rFonts w:eastAsia="Times New Roman" w:cstheme="minorHAnsi"/>
          <w:color w:val="000000" w:themeColor="text1"/>
          <w:sz w:val="24"/>
          <w:szCs w:val="24"/>
        </w:rPr>
      </w:pPr>
      <w:r w:rsidRPr="00AE0C77">
        <w:rPr>
          <w:rFonts w:eastAsia="Times New Roman" w:cstheme="minorHAnsi"/>
          <w:color w:val="000000" w:themeColor="text1"/>
          <w:sz w:val="24"/>
          <w:szCs w:val="24"/>
        </w:rPr>
        <w:t>Where is PERSON from?</w:t>
      </w:r>
    </w:p>
    <w:p w14:paraId="4FA113CB" w14:textId="77777777" w:rsidR="00AE0C77" w:rsidRDefault="00885E4B" w:rsidP="00A17B63">
      <w:pPr>
        <w:pStyle w:val="ListParagraph"/>
        <w:numPr>
          <w:ilvl w:val="0"/>
          <w:numId w:val="35"/>
        </w:numPr>
        <w:shd w:val="clear" w:color="auto" w:fill="FFFFFF"/>
        <w:spacing w:before="100" w:beforeAutospacing="1" w:after="0" w:line="276" w:lineRule="auto"/>
        <w:rPr>
          <w:rFonts w:eastAsia="Times New Roman" w:cstheme="minorHAnsi"/>
          <w:color w:val="000000" w:themeColor="text1"/>
          <w:sz w:val="24"/>
          <w:szCs w:val="24"/>
        </w:rPr>
      </w:pPr>
      <w:r w:rsidRPr="00AE0C77">
        <w:rPr>
          <w:rFonts w:eastAsia="Times New Roman" w:cstheme="minorHAnsi"/>
          <w:color w:val="000000" w:themeColor="text1"/>
          <w:sz w:val="24"/>
          <w:szCs w:val="24"/>
        </w:rPr>
        <w:t>This household is in the village but not identified. Please provide some information: Name of spouse, phone number, or closest neighbor.</w:t>
      </w:r>
    </w:p>
    <w:p w14:paraId="718145AF" w14:textId="77777777" w:rsidR="00AE0C77" w:rsidRDefault="00885E4B" w:rsidP="00A17B63">
      <w:pPr>
        <w:pStyle w:val="ListParagraph"/>
        <w:numPr>
          <w:ilvl w:val="0"/>
          <w:numId w:val="35"/>
        </w:numPr>
        <w:shd w:val="clear" w:color="auto" w:fill="FFFFFF"/>
        <w:spacing w:before="100" w:beforeAutospacing="1" w:after="0" w:line="276" w:lineRule="auto"/>
        <w:rPr>
          <w:rFonts w:eastAsia="Times New Roman" w:cstheme="minorHAnsi"/>
          <w:color w:val="000000" w:themeColor="text1"/>
          <w:sz w:val="24"/>
          <w:szCs w:val="24"/>
        </w:rPr>
      </w:pPr>
      <w:r w:rsidRPr="00AE0C77">
        <w:rPr>
          <w:rFonts w:eastAsia="Times New Roman" w:cstheme="minorHAnsi"/>
          <w:color w:val="000000" w:themeColor="text1"/>
          <w:sz w:val="24"/>
          <w:szCs w:val="24"/>
        </w:rPr>
        <w:t>Specify this other village:</w:t>
      </w:r>
    </w:p>
    <w:p w14:paraId="075B3CD8" w14:textId="77777777" w:rsidR="00AE0C77" w:rsidRDefault="00885E4B" w:rsidP="00A17B63">
      <w:pPr>
        <w:pStyle w:val="ListParagraph"/>
        <w:numPr>
          <w:ilvl w:val="0"/>
          <w:numId w:val="35"/>
        </w:numPr>
        <w:shd w:val="clear" w:color="auto" w:fill="FFFFFF"/>
        <w:spacing w:before="100" w:beforeAutospacing="1" w:after="0" w:line="276" w:lineRule="auto"/>
        <w:rPr>
          <w:rFonts w:eastAsia="Times New Roman" w:cstheme="minorHAnsi"/>
          <w:color w:val="000000" w:themeColor="text1"/>
          <w:sz w:val="24"/>
          <w:szCs w:val="24"/>
        </w:rPr>
      </w:pPr>
      <w:r w:rsidRPr="00AE0C77">
        <w:rPr>
          <w:rFonts w:eastAsia="Times New Roman" w:cstheme="minorHAnsi"/>
          <w:color w:val="000000" w:themeColor="text1"/>
          <w:sz w:val="24"/>
          <w:szCs w:val="24"/>
        </w:rPr>
        <w:t>How many coupons did your household receive from [PERSON]? [Integer]</w:t>
      </w:r>
    </w:p>
    <w:p w14:paraId="5239DE18" w14:textId="77777777" w:rsidR="00AE0C77" w:rsidRDefault="00885E4B" w:rsidP="00A17B63">
      <w:pPr>
        <w:pStyle w:val="ListParagraph"/>
        <w:numPr>
          <w:ilvl w:val="0"/>
          <w:numId w:val="35"/>
        </w:numPr>
        <w:shd w:val="clear" w:color="auto" w:fill="FFFFFF"/>
        <w:spacing w:before="100" w:beforeAutospacing="1" w:after="0" w:line="276" w:lineRule="auto"/>
        <w:rPr>
          <w:rFonts w:eastAsia="Times New Roman" w:cstheme="minorHAnsi"/>
          <w:color w:val="000000" w:themeColor="text1"/>
          <w:sz w:val="24"/>
          <w:szCs w:val="24"/>
        </w:rPr>
      </w:pPr>
      <w:r w:rsidRPr="00AE0C77">
        <w:rPr>
          <w:rFonts w:eastAsia="Times New Roman" w:cstheme="minorHAnsi"/>
          <w:color w:val="000000" w:themeColor="text1"/>
          <w:sz w:val="24"/>
          <w:szCs w:val="24"/>
        </w:rPr>
        <w:t xml:space="preserve">Did your household pay to [PERSON] for the coupons? Yes/No </w:t>
      </w:r>
    </w:p>
    <w:p w14:paraId="110A1E55" w14:textId="77777777" w:rsidR="00885E4B" w:rsidRPr="00AE0C77" w:rsidRDefault="00885E4B" w:rsidP="00A17B63">
      <w:pPr>
        <w:pStyle w:val="ListParagraph"/>
        <w:numPr>
          <w:ilvl w:val="0"/>
          <w:numId w:val="35"/>
        </w:numPr>
        <w:shd w:val="clear" w:color="auto" w:fill="FFFFFF"/>
        <w:spacing w:before="100" w:beforeAutospacing="1" w:after="0" w:line="276" w:lineRule="auto"/>
        <w:rPr>
          <w:rFonts w:eastAsia="Times New Roman" w:cstheme="minorHAnsi"/>
          <w:color w:val="000000" w:themeColor="text1"/>
          <w:sz w:val="24"/>
          <w:szCs w:val="24"/>
        </w:rPr>
      </w:pPr>
      <w:r w:rsidRPr="00AE0C77">
        <w:rPr>
          <w:rFonts w:eastAsia="Times New Roman" w:cstheme="minorHAnsi"/>
          <w:color w:val="000000" w:themeColor="text1"/>
          <w:sz w:val="24"/>
          <w:szCs w:val="24"/>
        </w:rPr>
        <w:t>How much? [MWK]</w:t>
      </w:r>
    </w:p>
    <w:p w14:paraId="4C3A4DAA" w14:textId="77777777" w:rsidR="00885E4B" w:rsidRPr="00180BA5" w:rsidRDefault="00885E4B" w:rsidP="00E170B3">
      <w:pPr>
        <w:shd w:val="clear" w:color="auto" w:fill="FFFFFF"/>
        <w:spacing w:before="100" w:beforeAutospacing="1" w:after="115" w:line="276" w:lineRule="auto"/>
        <w:rPr>
          <w:rFonts w:eastAsia="Times New Roman" w:cstheme="minorHAnsi"/>
          <w:b/>
          <w:color w:val="000000" w:themeColor="text1"/>
          <w:sz w:val="24"/>
          <w:szCs w:val="24"/>
        </w:rPr>
      </w:pPr>
      <w:r w:rsidRPr="00180BA5">
        <w:rPr>
          <w:rFonts w:eastAsia="Times New Roman" w:cstheme="minorHAnsi"/>
          <w:b/>
          <w:color w:val="000000" w:themeColor="text1"/>
          <w:sz w:val="24"/>
          <w:szCs w:val="24"/>
        </w:rPr>
        <w:t xml:space="preserve">Fertilizer from coupons: </w:t>
      </w:r>
    </w:p>
    <w:p w14:paraId="73C241BB" w14:textId="77777777" w:rsidR="00180BA5" w:rsidRDefault="00885E4B" w:rsidP="00A17B63">
      <w:pPr>
        <w:pStyle w:val="ListParagraph"/>
        <w:numPr>
          <w:ilvl w:val="0"/>
          <w:numId w:val="18"/>
        </w:numPr>
        <w:shd w:val="clear" w:color="auto" w:fill="FFFFFF"/>
        <w:spacing w:before="100" w:beforeAutospacing="1" w:after="0" w:line="276" w:lineRule="auto"/>
        <w:rPr>
          <w:rFonts w:eastAsia="Times New Roman" w:cstheme="minorHAnsi"/>
          <w:color w:val="000000" w:themeColor="text1"/>
          <w:sz w:val="24"/>
          <w:szCs w:val="24"/>
        </w:rPr>
      </w:pPr>
      <w:r w:rsidRPr="00180BA5">
        <w:rPr>
          <w:rFonts w:eastAsia="Times New Roman" w:cstheme="minorHAnsi"/>
          <w:color w:val="000000" w:themeColor="text1"/>
          <w:sz w:val="24"/>
          <w:szCs w:val="24"/>
        </w:rPr>
        <w:t>Did you buy fertilizer using coupons? Yes/No</w:t>
      </w:r>
    </w:p>
    <w:p w14:paraId="7E608E01" w14:textId="77777777" w:rsidR="00180BA5" w:rsidRDefault="00885E4B" w:rsidP="00A17B63">
      <w:pPr>
        <w:pStyle w:val="ListParagraph"/>
        <w:numPr>
          <w:ilvl w:val="0"/>
          <w:numId w:val="36"/>
        </w:numPr>
        <w:shd w:val="clear" w:color="auto" w:fill="FFFFFF"/>
        <w:spacing w:before="100" w:beforeAutospacing="1" w:after="0" w:line="276" w:lineRule="auto"/>
        <w:rPr>
          <w:rFonts w:eastAsia="Times New Roman" w:cstheme="minorHAnsi"/>
          <w:color w:val="000000" w:themeColor="text1"/>
          <w:sz w:val="24"/>
          <w:szCs w:val="24"/>
        </w:rPr>
      </w:pPr>
      <w:r w:rsidRPr="00180BA5">
        <w:rPr>
          <w:rFonts w:eastAsia="Times New Roman" w:cstheme="minorHAnsi"/>
          <w:color w:val="000000" w:themeColor="text1"/>
          <w:sz w:val="24"/>
          <w:szCs w:val="24"/>
        </w:rPr>
        <w:t>If Yes to (a): How much did your household pay for fertilizer using the coupons? [MWK]</w:t>
      </w:r>
    </w:p>
    <w:p w14:paraId="5934ABEE" w14:textId="77777777" w:rsidR="00180BA5" w:rsidRDefault="00885E4B" w:rsidP="00A17B63">
      <w:pPr>
        <w:pStyle w:val="ListParagraph"/>
        <w:numPr>
          <w:ilvl w:val="0"/>
          <w:numId w:val="36"/>
        </w:numPr>
        <w:shd w:val="clear" w:color="auto" w:fill="FFFFFF"/>
        <w:spacing w:before="100" w:beforeAutospacing="1" w:after="0" w:line="276" w:lineRule="auto"/>
        <w:rPr>
          <w:rFonts w:eastAsia="Times New Roman" w:cstheme="minorHAnsi"/>
          <w:color w:val="000000" w:themeColor="text1"/>
          <w:sz w:val="24"/>
          <w:szCs w:val="24"/>
        </w:rPr>
      </w:pPr>
      <w:r w:rsidRPr="00180BA5">
        <w:rPr>
          <w:rFonts w:eastAsia="Times New Roman" w:cstheme="minorHAnsi"/>
          <w:color w:val="000000" w:themeColor="text1"/>
          <w:sz w:val="24"/>
          <w:szCs w:val="24"/>
        </w:rPr>
        <w:lastRenderedPageBreak/>
        <w:t>If Yes to (a): How much did your household pay in transportation cost to get this fertilizer? [MWK]</w:t>
      </w:r>
    </w:p>
    <w:p w14:paraId="54B4B522" w14:textId="77777777" w:rsidR="00180BA5" w:rsidRDefault="00885E4B" w:rsidP="00A17B63">
      <w:pPr>
        <w:pStyle w:val="ListParagraph"/>
        <w:numPr>
          <w:ilvl w:val="0"/>
          <w:numId w:val="36"/>
        </w:numPr>
        <w:shd w:val="clear" w:color="auto" w:fill="FFFFFF"/>
        <w:spacing w:before="100" w:beforeAutospacing="1" w:after="0" w:line="276" w:lineRule="auto"/>
        <w:rPr>
          <w:rFonts w:eastAsia="Times New Roman" w:cstheme="minorHAnsi"/>
          <w:color w:val="000000" w:themeColor="text1"/>
          <w:sz w:val="24"/>
          <w:szCs w:val="24"/>
        </w:rPr>
      </w:pPr>
      <w:r w:rsidRPr="00180BA5">
        <w:rPr>
          <w:rFonts w:eastAsia="Times New Roman" w:cstheme="minorHAnsi"/>
          <w:color w:val="000000" w:themeColor="text1"/>
          <w:sz w:val="24"/>
          <w:szCs w:val="24"/>
        </w:rPr>
        <w:t xml:space="preserve">If Yes to (a): Did your household give some of this fertilizer obtained through coupons to some other household [ENUMERATOR: EMPHASIZE COUPONS, NOT FERTILIZER] to some other household? Yes/No </w:t>
      </w:r>
    </w:p>
    <w:p w14:paraId="3395B3DE" w14:textId="77777777" w:rsidR="00885E4B" w:rsidRPr="00180BA5" w:rsidRDefault="00885E4B" w:rsidP="00A17B63">
      <w:pPr>
        <w:pStyle w:val="ListParagraph"/>
        <w:numPr>
          <w:ilvl w:val="0"/>
          <w:numId w:val="36"/>
        </w:numPr>
        <w:shd w:val="clear" w:color="auto" w:fill="FFFFFF"/>
        <w:spacing w:before="100" w:beforeAutospacing="1" w:after="0" w:line="276" w:lineRule="auto"/>
        <w:rPr>
          <w:rFonts w:eastAsia="Times New Roman" w:cstheme="minorHAnsi"/>
          <w:color w:val="000000" w:themeColor="text1"/>
          <w:sz w:val="24"/>
          <w:szCs w:val="24"/>
        </w:rPr>
      </w:pPr>
      <w:r w:rsidRPr="00180BA5">
        <w:rPr>
          <w:rFonts w:eastAsia="Times New Roman" w:cstheme="minorHAnsi"/>
          <w:color w:val="000000" w:themeColor="text1"/>
          <w:sz w:val="24"/>
          <w:szCs w:val="24"/>
        </w:rPr>
        <w:t xml:space="preserve">About this exchange of fertilizer: Who usually proposes this arrangement? </w:t>
      </w:r>
    </w:p>
    <w:p w14:paraId="11220F50" w14:textId="77777777" w:rsidR="00885E4B" w:rsidRPr="00CA7F26" w:rsidRDefault="00885E4B" w:rsidP="00A17B63">
      <w:pPr>
        <w:numPr>
          <w:ilvl w:val="2"/>
          <w:numId w:val="19"/>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Village Headman</w:t>
      </w:r>
    </w:p>
    <w:p w14:paraId="62B2245C" w14:textId="77777777" w:rsidR="00885E4B" w:rsidRPr="00CA7F26" w:rsidRDefault="00885E4B" w:rsidP="00A17B63">
      <w:pPr>
        <w:numPr>
          <w:ilvl w:val="2"/>
          <w:numId w:val="19"/>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VDC Member</w:t>
      </w:r>
    </w:p>
    <w:p w14:paraId="6729D561" w14:textId="77777777" w:rsidR="00885E4B" w:rsidRPr="00CA7F26" w:rsidRDefault="00885E4B" w:rsidP="00A17B63">
      <w:pPr>
        <w:numPr>
          <w:ilvl w:val="2"/>
          <w:numId w:val="19"/>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Household Member </w:t>
      </w:r>
      <w:proofErr w:type="spellStart"/>
      <w:r w:rsidRPr="00CA7F26">
        <w:rPr>
          <w:rFonts w:eastAsia="Times New Roman" w:cstheme="minorHAnsi"/>
          <w:color w:val="000000" w:themeColor="text1"/>
          <w:sz w:val="24"/>
          <w:szCs w:val="24"/>
        </w:rPr>
        <w:t>Himself/Herself</w:t>
      </w:r>
      <w:proofErr w:type="spellEnd"/>
    </w:p>
    <w:p w14:paraId="4AEBE306" w14:textId="77777777" w:rsidR="00885E4B" w:rsidRPr="00CA7F26" w:rsidRDefault="00885E4B" w:rsidP="00A17B63">
      <w:pPr>
        <w:numPr>
          <w:ilvl w:val="2"/>
          <w:numId w:val="19"/>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Fellow Farmer</w:t>
      </w:r>
    </w:p>
    <w:p w14:paraId="56712F86" w14:textId="77777777" w:rsidR="00885E4B" w:rsidRPr="00CA7F26" w:rsidRDefault="00885E4B" w:rsidP="00A17B63">
      <w:pPr>
        <w:numPr>
          <w:ilvl w:val="2"/>
          <w:numId w:val="19"/>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Other (Specify)</w:t>
      </w:r>
    </w:p>
    <w:p w14:paraId="4F39196C" w14:textId="77777777" w:rsidR="00885E4B" w:rsidRPr="00180BA5" w:rsidRDefault="00885E4B" w:rsidP="00A17B63">
      <w:pPr>
        <w:pStyle w:val="ListParagraph"/>
        <w:numPr>
          <w:ilvl w:val="0"/>
          <w:numId w:val="36"/>
        </w:numPr>
        <w:shd w:val="clear" w:color="auto" w:fill="FFFFFF"/>
        <w:spacing w:before="100" w:beforeAutospacing="1" w:after="0" w:line="276" w:lineRule="auto"/>
        <w:rPr>
          <w:rFonts w:eastAsia="Times New Roman" w:cstheme="minorHAnsi"/>
          <w:color w:val="000000" w:themeColor="text1"/>
          <w:sz w:val="24"/>
          <w:szCs w:val="24"/>
        </w:rPr>
      </w:pPr>
      <w:r w:rsidRPr="00180BA5">
        <w:rPr>
          <w:rFonts w:eastAsia="Times New Roman" w:cstheme="minorHAnsi"/>
          <w:color w:val="000000" w:themeColor="text1"/>
          <w:sz w:val="24"/>
          <w:szCs w:val="24"/>
        </w:rPr>
        <w:t>To how many PERSONS did your household give the fertilizer?</w:t>
      </w:r>
    </w:p>
    <w:p w14:paraId="5C9113BB" w14:textId="77777777" w:rsidR="00180BA5" w:rsidRDefault="00885E4B" w:rsidP="00A17B63">
      <w:pPr>
        <w:pStyle w:val="ListParagraph"/>
        <w:numPr>
          <w:ilvl w:val="2"/>
          <w:numId w:val="37"/>
        </w:numPr>
        <w:shd w:val="clear" w:color="auto" w:fill="FFFFFF"/>
        <w:spacing w:before="100" w:beforeAutospacing="1" w:after="0" w:line="276" w:lineRule="auto"/>
        <w:rPr>
          <w:rFonts w:eastAsia="Times New Roman" w:cstheme="minorHAnsi"/>
          <w:color w:val="000000" w:themeColor="text1"/>
          <w:sz w:val="24"/>
          <w:szCs w:val="24"/>
        </w:rPr>
      </w:pPr>
      <w:r w:rsidRPr="00180BA5">
        <w:rPr>
          <w:rFonts w:eastAsia="Times New Roman" w:cstheme="minorHAnsi"/>
          <w:color w:val="000000" w:themeColor="text1"/>
          <w:sz w:val="24"/>
          <w:szCs w:val="24"/>
        </w:rPr>
        <w:t>You said you gave fertilizer to PERSONS. Now we will ask some questions PER PERSON.</w:t>
      </w:r>
    </w:p>
    <w:p w14:paraId="44AEE26C" w14:textId="77777777" w:rsidR="00180BA5" w:rsidRDefault="00885E4B" w:rsidP="00A17B63">
      <w:pPr>
        <w:pStyle w:val="ListParagraph"/>
        <w:numPr>
          <w:ilvl w:val="2"/>
          <w:numId w:val="37"/>
        </w:numPr>
        <w:shd w:val="clear" w:color="auto" w:fill="FFFFFF"/>
        <w:spacing w:before="100" w:beforeAutospacing="1" w:after="0" w:line="276" w:lineRule="auto"/>
        <w:rPr>
          <w:rFonts w:eastAsia="Times New Roman" w:cstheme="minorHAnsi"/>
          <w:color w:val="000000" w:themeColor="text1"/>
          <w:sz w:val="24"/>
          <w:szCs w:val="24"/>
        </w:rPr>
      </w:pPr>
      <w:r w:rsidRPr="00180BA5">
        <w:rPr>
          <w:rFonts w:eastAsia="Times New Roman" w:cstheme="minorHAnsi"/>
          <w:color w:val="000000" w:themeColor="text1"/>
          <w:sz w:val="24"/>
          <w:szCs w:val="24"/>
        </w:rPr>
        <w:t>What is the name of a PERSON you gave fertilizer to?</w:t>
      </w:r>
    </w:p>
    <w:p w14:paraId="04311BE2" w14:textId="77777777" w:rsidR="00180BA5" w:rsidRDefault="00885E4B" w:rsidP="00A17B63">
      <w:pPr>
        <w:pStyle w:val="ListParagraph"/>
        <w:numPr>
          <w:ilvl w:val="2"/>
          <w:numId w:val="37"/>
        </w:numPr>
        <w:shd w:val="clear" w:color="auto" w:fill="FFFFFF"/>
        <w:spacing w:before="100" w:beforeAutospacing="1" w:after="0" w:line="276" w:lineRule="auto"/>
        <w:rPr>
          <w:rFonts w:eastAsia="Times New Roman" w:cstheme="minorHAnsi"/>
          <w:color w:val="000000" w:themeColor="text1"/>
          <w:sz w:val="24"/>
          <w:szCs w:val="24"/>
        </w:rPr>
      </w:pPr>
      <w:r w:rsidRPr="00180BA5">
        <w:rPr>
          <w:rFonts w:eastAsia="Times New Roman" w:cstheme="minorHAnsi"/>
          <w:color w:val="000000" w:themeColor="text1"/>
          <w:sz w:val="24"/>
          <w:szCs w:val="24"/>
        </w:rPr>
        <w:t>Use the booklet to identify the unique household id number of PERSON:</w:t>
      </w:r>
    </w:p>
    <w:p w14:paraId="6B076DFD" w14:textId="77777777" w:rsidR="00180BA5" w:rsidRDefault="00885E4B" w:rsidP="00A17B63">
      <w:pPr>
        <w:pStyle w:val="ListParagraph"/>
        <w:numPr>
          <w:ilvl w:val="2"/>
          <w:numId w:val="37"/>
        </w:numPr>
        <w:shd w:val="clear" w:color="auto" w:fill="FFFFFF"/>
        <w:spacing w:before="100" w:beforeAutospacing="1" w:after="0" w:line="276" w:lineRule="auto"/>
        <w:rPr>
          <w:rFonts w:eastAsia="Times New Roman" w:cstheme="minorHAnsi"/>
          <w:color w:val="000000" w:themeColor="text1"/>
          <w:sz w:val="24"/>
          <w:szCs w:val="24"/>
        </w:rPr>
      </w:pPr>
      <w:r w:rsidRPr="00180BA5">
        <w:rPr>
          <w:rFonts w:eastAsia="Times New Roman" w:cstheme="minorHAnsi"/>
          <w:color w:val="000000" w:themeColor="text1"/>
          <w:sz w:val="24"/>
          <w:szCs w:val="24"/>
        </w:rPr>
        <w:t>Where is PERSON from?</w:t>
      </w:r>
    </w:p>
    <w:p w14:paraId="1713684A" w14:textId="77777777" w:rsidR="00180BA5" w:rsidRDefault="00885E4B" w:rsidP="00A17B63">
      <w:pPr>
        <w:pStyle w:val="ListParagraph"/>
        <w:numPr>
          <w:ilvl w:val="2"/>
          <w:numId w:val="37"/>
        </w:numPr>
        <w:shd w:val="clear" w:color="auto" w:fill="FFFFFF"/>
        <w:spacing w:before="100" w:beforeAutospacing="1" w:after="0" w:line="276" w:lineRule="auto"/>
        <w:rPr>
          <w:rFonts w:eastAsia="Times New Roman" w:cstheme="minorHAnsi"/>
          <w:color w:val="000000" w:themeColor="text1"/>
          <w:sz w:val="24"/>
          <w:szCs w:val="24"/>
        </w:rPr>
      </w:pPr>
      <w:r w:rsidRPr="00180BA5">
        <w:rPr>
          <w:rFonts w:eastAsia="Times New Roman" w:cstheme="minorHAnsi"/>
          <w:color w:val="000000" w:themeColor="text1"/>
          <w:sz w:val="24"/>
          <w:szCs w:val="24"/>
        </w:rPr>
        <w:t>This household is in the village but not identified. Please provide some information: Name of spouse, phone number, or closest neighbor.</w:t>
      </w:r>
    </w:p>
    <w:p w14:paraId="5E94AF94" w14:textId="77777777" w:rsidR="00180BA5" w:rsidRDefault="00885E4B" w:rsidP="00A17B63">
      <w:pPr>
        <w:pStyle w:val="ListParagraph"/>
        <w:numPr>
          <w:ilvl w:val="2"/>
          <w:numId w:val="37"/>
        </w:numPr>
        <w:shd w:val="clear" w:color="auto" w:fill="FFFFFF"/>
        <w:spacing w:before="100" w:beforeAutospacing="1" w:after="0" w:line="276" w:lineRule="auto"/>
        <w:rPr>
          <w:rFonts w:eastAsia="Times New Roman" w:cstheme="minorHAnsi"/>
          <w:color w:val="000000" w:themeColor="text1"/>
          <w:sz w:val="24"/>
          <w:szCs w:val="24"/>
        </w:rPr>
      </w:pPr>
      <w:r w:rsidRPr="00180BA5">
        <w:rPr>
          <w:rFonts w:eastAsia="Times New Roman" w:cstheme="minorHAnsi"/>
          <w:color w:val="000000" w:themeColor="text1"/>
          <w:sz w:val="24"/>
          <w:szCs w:val="24"/>
        </w:rPr>
        <w:t>Specify this other village:</w:t>
      </w:r>
    </w:p>
    <w:p w14:paraId="0920B2A9" w14:textId="77777777" w:rsidR="00180BA5" w:rsidRDefault="00885E4B" w:rsidP="00A17B63">
      <w:pPr>
        <w:pStyle w:val="ListParagraph"/>
        <w:numPr>
          <w:ilvl w:val="2"/>
          <w:numId w:val="37"/>
        </w:numPr>
        <w:shd w:val="clear" w:color="auto" w:fill="FFFFFF"/>
        <w:spacing w:before="100" w:beforeAutospacing="1" w:after="0" w:line="276" w:lineRule="auto"/>
        <w:rPr>
          <w:rFonts w:eastAsia="Times New Roman" w:cstheme="minorHAnsi"/>
          <w:color w:val="000000" w:themeColor="text1"/>
          <w:sz w:val="24"/>
          <w:szCs w:val="24"/>
        </w:rPr>
      </w:pPr>
      <w:r w:rsidRPr="00180BA5">
        <w:rPr>
          <w:rFonts w:eastAsia="Times New Roman" w:cstheme="minorHAnsi"/>
          <w:color w:val="000000" w:themeColor="text1"/>
          <w:sz w:val="24"/>
          <w:szCs w:val="24"/>
        </w:rPr>
        <w:t>how much of fertilizer did your household give to PERSON (in Kg)?</w:t>
      </w:r>
    </w:p>
    <w:p w14:paraId="4672B477" w14:textId="77777777" w:rsidR="00885E4B" w:rsidRPr="00180BA5" w:rsidRDefault="00885E4B" w:rsidP="00A17B63">
      <w:pPr>
        <w:pStyle w:val="ListParagraph"/>
        <w:numPr>
          <w:ilvl w:val="2"/>
          <w:numId w:val="37"/>
        </w:numPr>
        <w:shd w:val="clear" w:color="auto" w:fill="FFFFFF"/>
        <w:spacing w:before="100" w:beforeAutospacing="1" w:after="0" w:line="276" w:lineRule="auto"/>
        <w:rPr>
          <w:rFonts w:eastAsia="Times New Roman" w:cstheme="minorHAnsi"/>
          <w:color w:val="000000" w:themeColor="text1"/>
          <w:sz w:val="24"/>
          <w:szCs w:val="24"/>
        </w:rPr>
      </w:pPr>
      <w:r w:rsidRPr="00180BA5">
        <w:rPr>
          <w:rFonts w:eastAsia="Times New Roman" w:cstheme="minorHAnsi"/>
          <w:color w:val="000000" w:themeColor="text1"/>
          <w:sz w:val="24"/>
          <w:szCs w:val="24"/>
        </w:rPr>
        <w:t>How much did PERSON pay your household for the fertilizer?</w:t>
      </w:r>
    </w:p>
    <w:p w14:paraId="3982267A" w14:textId="77777777" w:rsidR="00885E4B" w:rsidRDefault="00885E4B" w:rsidP="00A17B63">
      <w:pPr>
        <w:pStyle w:val="ListParagraph"/>
        <w:numPr>
          <w:ilvl w:val="0"/>
          <w:numId w:val="18"/>
        </w:numPr>
        <w:shd w:val="clear" w:color="auto" w:fill="FFFFFF"/>
        <w:spacing w:before="100" w:beforeAutospacing="1" w:after="0" w:line="276" w:lineRule="auto"/>
        <w:rPr>
          <w:rFonts w:eastAsia="Times New Roman" w:cstheme="minorHAnsi"/>
          <w:color w:val="000000" w:themeColor="text1"/>
          <w:sz w:val="24"/>
          <w:szCs w:val="24"/>
        </w:rPr>
      </w:pPr>
      <w:r w:rsidRPr="00180BA5">
        <w:rPr>
          <w:rFonts w:eastAsia="Times New Roman" w:cstheme="minorHAnsi"/>
          <w:color w:val="000000" w:themeColor="text1"/>
          <w:sz w:val="24"/>
          <w:szCs w:val="24"/>
        </w:rPr>
        <w:t>Did your household receive fertilizer obtained through coupons by some other household?</w:t>
      </w:r>
      <w:r w:rsidR="00180BA5">
        <w:rPr>
          <w:rFonts w:eastAsia="Times New Roman" w:cstheme="minorHAnsi"/>
          <w:color w:val="000000" w:themeColor="text1"/>
          <w:sz w:val="24"/>
          <w:szCs w:val="24"/>
        </w:rPr>
        <w:t xml:space="preserve"> </w:t>
      </w:r>
    </w:p>
    <w:p w14:paraId="510AE9B7" w14:textId="77777777" w:rsidR="00180BA5" w:rsidRPr="00180BA5" w:rsidRDefault="00180BA5" w:rsidP="00A17B63">
      <w:pPr>
        <w:pStyle w:val="ListParagraph"/>
        <w:numPr>
          <w:ilvl w:val="0"/>
          <w:numId w:val="38"/>
        </w:numPr>
        <w:shd w:val="clear" w:color="auto" w:fill="FFFFFF"/>
        <w:spacing w:before="100" w:beforeAutospacing="1" w:after="0" w:line="276" w:lineRule="auto"/>
        <w:rPr>
          <w:rFonts w:eastAsia="Times New Roman" w:cstheme="minorHAnsi"/>
          <w:color w:val="000000" w:themeColor="text1"/>
          <w:sz w:val="24"/>
          <w:szCs w:val="24"/>
        </w:rPr>
      </w:pPr>
      <w:r w:rsidRPr="00180BA5">
        <w:rPr>
          <w:rFonts w:eastAsia="Times New Roman" w:cstheme="minorHAnsi"/>
          <w:color w:val="000000" w:themeColor="text1"/>
          <w:sz w:val="24"/>
          <w:szCs w:val="24"/>
        </w:rPr>
        <w:t>From how many PERSONS did your household receive fertilizer obtained through coupons by PERSONS?</w:t>
      </w:r>
    </w:p>
    <w:p w14:paraId="2AB4F1B1" w14:textId="77777777" w:rsidR="00885E4B" w:rsidRPr="00CA7F26" w:rsidRDefault="00885E4B" w:rsidP="00E170B3">
      <w:pPr>
        <w:shd w:val="clear" w:color="auto" w:fill="FFFFFF"/>
        <w:spacing w:before="100" w:beforeAutospacing="1" w:after="0" w:line="276" w:lineRule="auto"/>
        <w:ind w:left="720"/>
        <w:rPr>
          <w:rFonts w:eastAsia="Times New Roman" w:cstheme="minorHAnsi"/>
          <w:color w:val="000000" w:themeColor="text1"/>
          <w:sz w:val="24"/>
          <w:szCs w:val="24"/>
        </w:rPr>
      </w:pPr>
      <w:r w:rsidRPr="00CA7F26">
        <w:rPr>
          <w:rFonts w:eastAsia="Times New Roman" w:cstheme="minorHAnsi"/>
          <w:color w:val="000000" w:themeColor="text1"/>
          <w:sz w:val="24"/>
          <w:szCs w:val="24"/>
        </w:rPr>
        <w:t>You said you received fertilizer from PERSONS that they obtained by coupons. Now we will ask some questions PER PERSON</w:t>
      </w:r>
    </w:p>
    <w:p w14:paraId="7AA8CF77" w14:textId="77777777" w:rsidR="00885E4B" w:rsidRPr="00180BA5" w:rsidRDefault="00885E4B" w:rsidP="00A17B63">
      <w:pPr>
        <w:pStyle w:val="ListParagraph"/>
        <w:numPr>
          <w:ilvl w:val="0"/>
          <w:numId w:val="38"/>
        </w:numPr>
        <w:shd w:val="clear" w:color="auto" w:fill="FFFFFF"/>
        <w:spacing w:before="100" w:beforeAutospacing="1" w:after="0" w:line="276" w:lineRule="auto"/>
        <w:rPr>
          <w:rFonts w:eastAsia="Times New Roman" w:cstheme="minorHAnsi"/>
          <w:color w:val="000000" w:themeColor="text1"/>
          <w:sz w:val="24"/>
          <w:szCs w:val="24"/>
        </w:rPr>
      </w:pPr>
      <w:r w:rsidRPr="00180BA5">
        <w:rPr>
          <w:rFonts w:eastAsia="Times New Roman" w:cstheme="minorHAnsi"/>
          <w:color w:val="000000" w:themeColor="text1"/>
          <w:sz w:val="24"/>
          <w:szCs w:val="24"/>
        </w:rPr>
        <w:t>What is the name of a PERSON you received fertilizer (through coupons) from?</w:t>
      </w:r>
    </w:p>
    <w:p w14:paraId="392C02F7" w14:textId="77777777" w:rsidR="00180BA5" w:rsidRDefault="00885E4B" w:rsidP="00A17B63">
      <w:pPr>
        <w:numPr>
          <w:ilvl w:val="0"/>
          <w:numId w:val="38"/>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Use the booklet to identify the unique household id number of PERSON:</w:t>
      </w:r>
    </w:p>
    <w:p w14:paraId="687A8596" w14:textId="77777777" w:rsidR="00885E4B" w:rsidRPr="00180BA5" w:rsidRDefault="00885E4B" w:rsidP="00A17B63">
      <w:pPr>
        <w:numPr>
          <w:ilvl w:val="0"/>
          <w:numId w:val="38"/>
        </w:numPr>
        <w:shd w:val="clear" w:color="auto" w:fill="FFFFFF"/>
        <w:spacing w:before="100" w:beforeAutospacing="1" w:after="0" w:line="276" w:lineRule="auto"/>
        <w:rPr>
          <w:rFonts w:eastAsia="Times New Roman" w:cstheme="minorHAnsi"/>
          <w:color w:val="000000" w:themeColor="text1"/>
          <w:sz w:val="24"/>
          <w:szCs w:val="24"/>
        </w:rPr>
      </w:pPr>
      <w:r w:rsidRPr="00180BA5">
        <w:rPr>
          <w:rFonts w:eastAsia="Times New Roman" w:cstheme="minorHAnsi"/>
          <w:color w:val="000000" w:themeColor="text1"/>
          <w:sz w:val="24"/>
          <w:szCs w:val="24"/>
        </w:rPr>
        <w:t>Where is PERSON from?</w:t>
      </w:r>
    </w:p>
    <w:p w14:paraId="3F63ACC0" w14:textId="77777777" w:rsidR="00180BA5" w:rsidRDefault="00885E4B" w:rsidP="00A17B63">
      <w:pPr>
        <w:numPr>
          <w:ilvl w:val="0"/>
          <w:numId w:val="38"/>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This household is in the village but not identified. Please provide some information: Name of spouse, phone number, or closest neighbor.</w:t>
      </w:r>
    </w:p>
    <w:p w14:paraId="6DE712BF" w14:textId="77777777" w:rsidR="00885E4B" w:rsidRPr="00180BA5" w:rsidRDefault="00885E4B" w:rsidP="00A17B63">
      <w:pPr>
        <w:numPr>
          <w:ilvl w:val="0"/>
          <w:numId w:val="38"/>
        </w:numPr>
        <w:shd w:val="clear" w:color="auto" w:fill="FFFFFF"/>
        <w:spacing w:before="100" w:beforeAutospacing="1" w:after="0" w:line="276" w:lineRule="auto"/>
        <w:rPr>
          <w:rFonts w:eastAsia="Times New Roman" w:cstheme="minorHAnsi"/>
          <w:color w:val="000000" w:themeColor="text1"/>
          <w:sz w:val="24"/>
          <w:szCs w:val="24"/>
        </w:rPr>
      </w:pPr>
      <w:r w:rsidRPr="00180BA5">
        <w:rPr>
          <w:rFonts w:eastAsia="Times New Roman" w:cstheme="minorHAnsi"/>
          <w:color w:val="000000" w:themeColor="text1"/>
          <w:sz w:val="24"/>
          <w:szCs w:val="24"/>
        </w:rPr>
        <w:t>Specify this other village:</w:t>
      </w:r>
    </w:p>
    <w:p w14:paraId="54C710C9" w14:textId="77777777" w:rsidR="00180BA5" w:rsidRDefault="00885E4B" w:rsidP="00A17B63">
      <w:pPr>
        <w:numPr>
          <w:ilvl w:val="0"/>
          <w:numId w:val="38"/>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lastRenderedPageBreak/>
        <w:t xml:space="preserve">how much of fertilizer obtained through coupons did your household receive from </w:t>
      </w:r>
      <w:proofErr w:type="gramStart"/>
      <w:r w:rsidR="000D6FCF" w:rsidRPr="00CA7F26">
        <w:rPr>
          <w:rFonts w:eastAsia="Times New Roman" w:cstheme="minorHAnsi"/>
          <w:color w:val="000000" w:themeColor="text1"/>
          <w:sz w:val="24"/>
          <w:szCs w:val="24"/>
        </w:rPr>
        <w:t xml:space="preserve">PERSON </w:t>
      </w:r>
      <w:r w:rsidR="000D6FCF">
        <w:rPr>
          <w:rFonts w:eastAsia="Times New Roman" w:cstheme="minorHAnsi"/>
          <w:color w:val="000000" w:themeColor="text1"/>
          <w:sz w:val="24"/>
          <w:szCs w:val="24"/>
        </w:rPr>
        <w:t xml:space="preserve"> </w:t>
      </w:r>
      <w:r w:rsidRPr="00CA7F26">
        <w:rPr>
          <w:rFonts w:eastAsia="Times New Roman" w:cstheme="minorHAnsi"/>
          <w:color w:val="000000" w:themeColor="text1"/>
          <w:sz w:val="24"/>
          <w:szCs w:val="24"/>
        </w:rPr>
        <w:t>(</w:t>
      </w:r>
      <w:proofErr w:type="gramEnd"/>
      <w:r w:rsidRPr="00CA7F26">
        <w:rPr>
          <w:rFonts w:eastAsia="Times New Roman" w:cstheme="minorHAnsi"/>
          <w:color w:val="000000" w:themeColor="text1"/>
          <w:sz w:val="24"/>
          <w:szCs w:val="24"/>
        </w:rPr>
        <w:t>in Kg)?</w:t>
      </w:r>
    </w:p>
    <w:p w14:paraId="73DBE255" w14:textId="77777777" w:rsidR="00180BA5" w:rsidRDefault="00885E4B" w:rsidP="00A17B63">
      <w:pPr>
        <w:numPr>
          <w:ilvl w:val="0"/>
          <w:numId w:val="38"/>
        </w:numPr>
        <w:shd w:val="clear" w:color="auto" w:fill="FFFFFF"/>
        <w:spacing w:before="100" w:beforeAutospacing="1" w:after="0" w:line="276" w:lineRule="auto"/>
        <w:rPr>
          <w:rFonts w:eastAsia="Times New Roman" w:cstheme="minorHAnsi"/>
          <w:color w:val="000000" w:themeColor="text1"/>
          <w:sz w:val="24"/>
          <w:szCs w:val="24"/>
        </w:rPr>
      </w:pPr>
      <w:r w:rsidRPr="00180BA5">
        <w:rPr>
          <w:rFonts w:eastAsia="Times New Roman" w:cstheme="minorHAnsi"/>
          <w:color w:val="000000" w:themeColor="text1"/>
          <w:sz w:val="24"/>
          <w:szCs w:val="24"/>
        </w:rPr>
        <w:t xml:space="preserve">How much did you pay to </w:t>
      </w:r>
      <w:r w:rsidR="000D6FCF" w:rsidRPr="00180BA5">
        <w:rPr>
          <w:rFonts w:eastAsia="Times New Roman" w:cstheme="minorHAnsi"/>
          <w:color w:val="000000" w:themeColor="text1"/>
          <w:sz w:val="24"/>
          <w:szCs w:val="24"/>
        </w:rPr>
        <w:t xml:space="preserve">PERSON </w:t>
      </w:r>
      <w:r w:rsidRPr="00180BA5">
        <w:rPr>
          <w:rFonts w:eastAsia="Times New Roman" w:cstheme="minorHAnsi"/>
          <w:color w:val="000000" w:themeColor="text1"/>
          <w:sz w:val="24"/>
          <w:szCs w:val="24"/>
        </w:rPr>
        <w:t>for the fertilizer obtained through coupons?</w:t>
      </w:r>
    </w:p>
    <w:p w14:paraId="5586C59F" w14:textId="77777777" w:rsidR="00180BA5" w:rsidRDefault="00885E4B" w:rsidP="00A17B63">
      <w:pPr>
        <w:numPr>
          <w:ilvl w:val="0"/>
          <w:numId w:val="38"/>
        </w:numPr>
        <w:shd w:val="clear" w:color="auto" w:fill="FFFFFF"/>
        <w:spacing w:before="100" w:beforeAutospacing="1" w:after="0" w:line="276" w:lineRule="auto"/>
        <w:rPr>
          <w:rFonts w:eastAsia="Times New Roman" w:cstheme="minorHAnsi"/>
          <w:color w:val="000000" w:themeColor="text1"/>
          <w:sz w:val="24"/>
          <w:szCs w:val="24"/>
        </w:rPr>
      </w:pPr>
      <w:r w:rsidRPr="00180BA5">
        <w:rPr>
          <w:rFonts w:eastAsia="Times New Roman" w:cstheme="minorHAnsi"/>
          <w:color w:val="000000" w:themeColor="text1"/>
          <w:sz w:val="24"/>
          <w:szCs w:val="24"/>
        </w:rPr>
        <w:t xml:space="preserve">Did your household buy fertilizer without coupons in the PAST RAINY season? YESNO </w:t>
      </w:r>
    </w:p>
    <w:p w14:paraId="2E585096" w14:textId="77777777" w:rsidR="00180BA5" w:rsidRDefault="00885E4B" w:rsidP="00A17B63">
      <w:pPr>
        <w:numPr>
          <w:ilvl w:val="0"/>
          <w:numId w:val="38"/>
        </w:numPr>
        <w:shd w:val="clear" w:color="auto" w:fill="FFFFFF"/>
        <w:spacing w:before="100" w:beforeAutospacing="1" w:after="0" w:line="276" w:lineRule="auto"/>
        <w:rPr>
          <w:rFonts w:eastAsia="Times New Roman" w:cstheme="minorHAnsi"/>
          <w:color w:val="000000" w:themeColor="text1"/>
          <w:sz w:val="24"/>
          <w:szCs w:val="24"/>
        </w:rPr>
      </w:pPr>
      <w:r w:rsidRPr="00180BA5">
        <w:rPr>
          <w:rFonts w:eastAsia="Times New Roman" w:cstheme="minorHAnsi"/>
          <w:color w:val="000000" w:themeColor="text1"/>
          <w:sz w:val="24"/>
          <w:szCs w:val="24"/>
        </w:rPr>
        <w:t>If yes to (xiv), how much did your household buy (in Kg)</w:t>
      </w:r>
    </w:p>
    <w:p w14:paraId="0D184C95" w14:textId="77777777" w:rsidR="00180BA5" w:rsidRDefault="00885E4B" w:rsidP="00A17B63">
      <w:pPr>
        <w:numPr>
          <w:ilvl w:val="0"/>
          <w:numId w:val="38"/>
        </w:numPr>
        <w:shd w:val="clear" w:color="auto" w:fill="FFFFFF"/>
        <w:spacing w:before="100" w:beforeAutospacing="1" w:after="0" w:line="276" w:lineRule="auto"/>
        <w:rPr>
          <w:rFonts w:eastAsia="Times New Roman" w:cstheme="minorHAnsi"/>
          <w:color w:val="000000" w:themeColor="text1"/>
          <w:sz w:val="24"/>
          <w:szCs w:val="24"/>
        </w:rPr>
      </w:pPr>
      <w:r w:rsidRPr="00180BA5">
        <w:rPr>
          <w:rFonts w:eastAsia="Times New Roman" w:cstheme="minorHAnsi"/>
          <w:color w:val="000000" w:themeColor="text1"/>
          <w:sz w:val="24"/>
          <w:szCs w:val="24"/>
        </w:rPr>
        <w:t>If yes to (xiv), how much did your household pay for this fertilizer? MWK</w:t>
      </w:r>
    </w:p>
    <w:p w14:paraId="783EAB8B" w14:textId="77777777" w:rsidR="00180BA5" w:rsidRDefault="00885E4B" w:rsidP="00A17B63">
      <w:pPr>
        <w:numPr>
          <w:ilvl w:val="0"/>
          <w:numId w:val="38"/>
        </w:numPr>
        <w:shd w:val="clear" w:color="auto" w:fill="FFFFFF"/>
        <w:spacing w:before="100" w:beforeAutospacing="1" w:after="0" w:line="276" w:lineRule="auto"/>
        <w:rPr>
          <w:rFonts w:eastAsia="Times New Roman" w:cstheme="minorHAnsi"/>
          <w:color w:val="000000" w:themeColor="text1"/>
          <w:sz w:val="24"/>
          <w:szCs w:val="24"/>
        </w:rPr>
      </w:pPr>
      <w:r w:rsidRPr="00180BA5">
        <w:rPr>
          <w:rFonts w:eastAsia="Times New Roman" w:cstheme="minorHAnsi"/>
          <w:color w:val="000000" w:themeColor="text1"/>
          <w:sz w:val="24"/>
          <w:szCs w:val="24"/>
        </w:rPr>
        <w:t>How much did your household spend on seeds in the PAST RAINY season? Value in MWK.</w:t>
      </w:r>
    </w:p>
    <w:p w14:paraId="1747F546" w14:textId="77777777" w:rsidR="00E170B3" w:rsidRPr="00E170B3" w:rsidRDefault="00885E4B" w:rsidP="00A17B63">
      <w:pPr>
        <w:numPr>
          <w:ilvl w:val="0"/>
          <w:numId w:val="38"/>
        </w:numPr>
        <w:shd w:val="clear" w:color="auto" w:fill="FFFFFF"/>
        <w:spacing w:before="100" w:beforeAutospacing="1" w:after="0" w:line="276" w:lineRule="auto"/>
        <w:rPr>
          <w:rFonts w:eastAsia="Times New Roman" w:cstheme="minorHAnsi"/>
          <w:color w:val="000000" w:themeColor="text1"/>
          <w:sz w:val="24"/>
          <w:szCs w:val="24"/>
        </w:rPr>
      </w:pPr>
      <w:r w:rsidRPr="00180BA5">
        <w:rPr>
          <w:rFonts w:eastAsia="Times New Roman" w:cstheme="minorHAnsi"/>
          <w:color w:val="000000" w:themeColor="text1"/>
          <w:sz w:val="24"/>
          <w:szCs w:val="24"/>
        </w:rPr>
        <w:t>How much did your household spend on herbicides and pesticides in the PAST RAINY season? Value in MWK.</w:t>
      </w:r>
    </w:p>
    <w:p w14:paraId="3E9948FC" w14:textId="77777777" w:rsidR="00885E4B" w:rsidRPr="00595615" w:rsidRDefault="00885E4B" w:rsidP="00E170B3">
      <w:pPr>
        <w:shd w:val="clear" w:color="auto" w:fill="FFFFFF"/>
        <w:spacing w:before="100" w:beforeAutospacing="1" w:after="115" w:line="276" w:lineRule="auto"/>
        <w:ind w:left="720"/>
        <w:rPr>
          <w:rFonts w:eastAsia="Times New Roman" w:cstheme="minorHAnsi"/>
          <w:b/>
          <w:color w:val="000000" w:themeColor="text1"/>
          <w:sz w:val="24"/>
          <w:szCs w:val="24"/>
        </w:rPr>
      </w:pPr>
      <w:r w:rsidRPr="00595615">
        <w:rPr>
          <w:rFonts w:eastAsia="Times New Roman" w:cstheme="minorHAnsi"/>
          <w:b/>
          <w:color w:val="000000" w:themeColor="text1"/>
          <w:sz w:val="24"/>
          <w:szCs w:val="24"/>
        </w:rPr>
        <w:t>Income from renting out agricultural equipment, machinery and land:</w:t>
      </w:r>
    </w:p>
    <w:p w14:paraId="1991BB20" w14:textId="77777777" w:rsidR="00885E4B" w:rsidRPr="00595615" w:rsidRDefault="00885E4B" w:rsidP="00A17B63">
      <w:pPr>
        <w:pStyle w:val="ListParagraph"/>
        <w:numPr>
          <w:ilvl w:val="0"/>
          <w:numId w:val="18"/>
        </w:numPr>
        <w:shd w:val="clear" w:color="auto" w:fill="FFFFFF"/>
        <w:spacing w:before="100" w:beforeAutospacing="1" w:after="115" w:line="276" w:lineRule="auto"/>
        <w:rPr>
          <w:rFonts w:eastAsia="Times New Roman" w:cstheme="minorHAnsi"/>
          <w:color w:val="000000" w:themeColor="text1"/>
          <w:sz w:val="24"/>
          <w:szCs w:val="24"/>
        </w:rPr>
      </w:pPr>
      <w:r w:rsidRPr="00595615">
        <w:rPr>
          <w:rFonts w:eastAsia="Times New Roman" w:cstheme="minorHAnsi"/>
          <w:color w:val="000000" w:themeColor="text1"/>
          <w:sz w:val="24"/>
          <w:szCs w:val="24"/>
        </w:rPr>
        <w:t xml:space="preserve">Renting out equipment in the PAST RAINY season: How much did your household earn from renting out equipment: farm implements and machinery (hand hoe, slasher, axe, sprayer, </w:t>
      </w:r>
      <w:proofErr w:type="spellStart"/>
      <w:r w:rsidRPr="00595615">
        <w:rPr>
          <w:rFonts w:eastAsia="Times New Roman" w:cstheme="minorHAnsi"/>
          <w:color w:val="000000" w:themeColor="text1"/>
          <w:sz w:val="24"/>
          <w:szCs w:val="24"/>
        </w:rPr>
        <w:t>panga</w:t>
      </w:r>
      <w:proofErr w:type="spellEnd"/>
      <w:r w:rsidRPr="00595615">
        <w:rPr>
          <w:rFonts w:eastAsia="Times New Roman" w:cstheme="minorHAnsi"/>
          <w:color w:val="000000" w:themeColor="text1"/>
          <w:sz w:val="24"/>
          <w:szCs w:val="24"/>
        </w:rPr>
        <w:t xml:space="preserve"> knife, sickle, treadle pump, watering can, ox cart, ox plough, generator, maize shell, spade, wheel barrow) in the PAST RAINY season? value in MWK</w:t>
      </w:r>
    </w:p>
    <w:p w14:paraId="06C46A5C" w14:textId="77777777" w:rsidR="00885E4B" w:rsidRPr="00CA7F26" w:rsidRDefault="00885E4B" w:rsidP="00A17B63">
      <w:pPr>
        <w:numPr>
          <w:ilvl w:val="0"/>
          <w:numId w:val="18"/>
        </w:numPr>
        <w:shd w:val="clear" w:color="auto" w:fill="FFFFFF"/>
        <w:spacing w:before="100" w:beforeAutospacing="1" w:after="115"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Renting out land in the PAST RAINY season:</w:t>
      </w:r>
    </w:p>
    <w:p w14:paraId="3830F396" w14:textId="77777777" w:rsidR="00885E4B" w:rsidRPr="00CA7F26" w:rsidRDefault="00885E4B" w:rsidP="00A17B63">
      <w:pPr>
        <w:numPr>
          <w:ilvl w:val="1"/>
          <w:numId w:val="18"/>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Did your household rent-out any land in the last rainy season?</w:t>
      </w:r>
    </w:p>
    <w:p w14:paraId="48FD82C1" w14:textId="77777777" w:rsidR="00885E4B" w:rsidRPr="00CA7F26" w:rsidRDefault="00885E4B" w:rsidP="00A17B63">
      <w:pPr>
        <w:numPr>
          <w:ilvl w:val="1"/>
          <w:numId w:val="18"/>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To how many people did your household rent-out land?</w:t>
      </w:r>
    </w:p>
    <w:p w14:paraId="408E07F8" w14:textId="77777777" w:rsidR="00885E4B" w:rsidRPr="00E170B3" w:rsidRDefault="00885E4B" w:rsidP="00E170B3">
      <w:pPr>
        <w:shd w:val="clear" w:color="auto" w:fill="FFFFFF"/>
        <w:spacing w:before="100" w:beforeAutospacing="1" w:after="0" w:line="276" w:lineRule="auto"/>
        <w:ind w:left="1440"/>
        <w:rPr>
          <w:rFonts w:eastAsia="Times New Roman" w:cstheme="minorHAnsi"/>
          <w:i/>
          <w:color w:val="000000" w:themeColor="text1"/>
          <w:sz w:val="24"/>
          <w:szCs w:val="24"/>
        </w:rPr>
      </w:pPr>
      <w:r w:rsidRPr="00CA7F26">
        <w:rPr>
          <w:rFonts w:eastAsia="Times New Roman" w:cstheme="minorHAnsi"/>
          <w:color w:val="000000" w:themeColor="text1"/>
          <w:sz w:val="24"/>
          <w:szCs w:val="24"/>
        </w:rPr>
        <w:t>Y</w:t>
      </w:r>
      <w:r w:rsidRPr="00E170B3">
        <w:rPr>
          <w:rFonts w:eastAsia="Times New Roman" w:cstheme="minorHAnsi"/>
          <w:i/>
          <w:color w:val="000000" w:themeColor="text1"/>
          <w:sz w:val="24"/>
          <w:szCs w:val="24"/>
        </w:rPr>
        <w:t>ou said you rented-out land to PERSONS in the last rainy season. Now we will ask you some questions PER PERSON.</w:t>
      </w:r>
    </w:p>
    <w:p w14:paraId="23D4977A" w14:textId="77777777" w:rsidR="00885E4B" w:rsidRPr="00CA7F26" w:rsidRDefault="00885E4B" w:rsidP="00A17B63">
      <w:pPr>
        <w:numPr>
          <w:ilvl w:val="1"/>
          <w:numId w:val="18"/>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What is the name of a PERSON your household rented-out land to?</w:t>
      </w:r>
    </w:p>
    <w:p w14:paraId="2DC3E9C1" w14:textId="77777777" w:rsidR="00885E4B" w:rsidRPr="00CA7F26" w:rsidRDefault="00885E4B" w:rsidP="00A17B63">
      <w:pPr>
        <w:numPr>
          <w:ilvl w:val="1"/>
          <w:numId w:val="18"/>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Use the booklet to identify the unique household id number of PERSON:</w:t>
      </w:r>
    </w:p>
    <w:p w14:paraId="4FEB6110" w14:textId="77777777" w:rsidR="00885E4B" w:rsidRPr="00CA7F26" w:rsidRDefault="00885E4B" w:rsidP="00A17B63">
      <w:pPr>
        <w:numPr>
          <w:ilvl w:val="1"/>
          <w:numId w:val="18"/>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Where is PERSON from?</w:t>
      </w:r>
    </w:p>
    <w:p w14:paraId="13F77563" w14:textId="77777777" w:rsidR="00885E4B" w:rsidRPr="00CA7F26" w:rsidRDefault="00885E4B" w:rsidP="00A17B63">
      <w:pPr>
        <w:numPr>
          <w:ilvl w:val="1"/>
          <w:numId w:val="18"/>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This household is in the village but not identified. Please provide some information: Name of spouse, phone number, or closest neighbor.</w:t>
      </w:r>
    </w:p>
    <w:p w14:paraId="175F10E3" w14:textId="77777777" w:rsidR="00885E4B" w:rsidRPr="00CA7F26" w:rsidRDefault="00885E4B" w:rsidP="00A17B63">
      <w:pPr>
        <w:numPr>
          <w:ilvl w:val="1"/>
          <w:numId w:val="18"/>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Specify this other village:</w:t>
      </w:r>
    </w:p>
    <w:p w14:paraId="3517979A" w14:textId="77777777" w:rsidR="00885E4B" w:rsidRPr="00CA7F26" w:rsidRDefault="00885E4B" w:rsidP="00A17B63">
      <w:pPr>
        <w:numPr>
          <w:ilvl w:val="1"/>
          <w:numId w:val="18"/>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What is the total area your household rent-out to PERSON?</w:t>
      </w:r>
    </w:p>
    <w:p w14:paraId="651FBF31" w14:textId="77777777" w:rsidR="00885E4B" w:rsidRPr="00CA7F26" w:rsidRDefault="00885E4B" w:rsidP="00A17B63">
      <w:pPr>
        <w:numPr>
          <w:ilvl w:val="1"/>
          <w:numId w:val="18"/>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Specify area units:</w:t>
      </w:r>
    </w:p>
    <w:p w14:paraId="0DF6A940" w14:textId="77777777" w:rsidR="00885E4B" w:rsidRPr="00CA7F26" w:rsidRDefault="00885E4B" w:rsidP="00A17B63">
      <w:pPr>
        <w:numPr>
          <w:ilvl w:val="1"/>
          <w:numId w:val="18"/>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What period does the rental cover?</w:t>
      </w:r>
    </w:p>
    <w:p w14:paraId="4AC7A5AF" w14:textId="77777777" w:rsidR="00885E4B" w:rsidRPr="00CA7F26" w:rsidRDefault="00885E4B" w:rsidP="00A17B63">
      <w:pPr>
        <w:numPr>
          <w:ilvl w:val="1"/>
          <w:numId w:val="18"/>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specify this other period:</w:t>
      </w:r>
    </w:p>
    <w:p w14:paraId="682C1592" w14:textId="77777777" w:rsidR="00885E4B" w:rsidRPr="00CA7F26" w:rsidRDefault="00885E4B" w:rsidP="00A17B63">
      <w:pPr>
        <w:numPr>
          <w:ilvl w:val="1"/>
          <w:numId w:val="18"/>
        </w:numPr>
        <w:shd w:val="clear" w:color="auto" w:fill="FFFFFF"/>
        <w:spacing w:before="100" w:beforeAutospacing="1" w:after="0" w:line="276" w:lineRule="auto"/>
        <w:rPr>
          <w:rFonts w:eastAsia="Times New Roman" w:cstheme="minorHAnsi"/>
          <w:color w:val="000000" w:themeColor="text1"/>
          <w:sz w:val="24"/>
          <w:szCs w:val="24"/>
        </w:rPr>
      </w:pPr>
      <w:proofErr w:type="spellStart"/>
      <w:r w:rsidRPr="00CA7F26">
        <w:rPr>
          <w:rFonts w:eastAsia="Times New Roman" w:cstheme="minorHAnsi"/>
          <w:color w:val="000000" w:themeColor="text1"/>
          <w:sz w:val="24"/>
          <w:szCs w:val="24"/>
        </w:rPr>
        <w:t>Were</w:t>
      </w:r>
      <w:proofErr w:type="spellEnd"/>
      <w:r w:rsidRPr="00CA7F26">
        <w:rPr>
          <w:rFonts w:eastAsia="Times New Roman" w:cstheme="minorHAnsi"/>
          <w:color w:val="000000" w:themeColor="text1"/>
          <w:sz w:val="24"/>
          <w:szCs w:val="24"/>
        </w:rPr>
        <w:t xml:space="preserve">/Are you supposed to be </w:t>
      </w:r>
      <w:proofErr w:type="spellStart"/>
      <w:r w:rsidRPr="00CA7F26">
        <w:rPr>
          <w:rFonts w:eastAsia="Times New Roman" w:cstheme="minorHAnsi"/>
          <w:color w:val="000000" w:themeColor="text1"/>
          <w:sz w:val="24"/>
          <w:szCs w:val="24"/>
        </w:rPr>
        <w:t>payed</w:t>
      </w:r>
      <w:proofErr w:type="spellEnd"/>
      <w:r w:rsidRPr="00CA7F26">
        <w:rPr>
          <w:rFonts w:eastAsia="Times New Roman" w:cstheme="minorHAnsi"/>
          <w:color w:val="000000" w:themeColor="text1"/>
          <w:sz w:val="24"/>
          <w:szCs w:val="24"/>
        </w:rPr>
        <w:t xml:space="preserve"> for renting-out this land to PERSON?</w:t>
      </w:r>
    </w:p>
    <w:p w14:paraId="7E446A90" w14:textId="77777777" w:rsidR="00885E4B" w:rsidRPr="00CA7F26" w:rsidRDefault="00885E4B" w:rsidP="00A17B63">
      <w:pPr>
        <w:numPr>
          <w:ilvl w:val="1"/>
          <w:numId w:val="18"/>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How much for the renting-out of this land?</w:t>
      </w:r>
    </w:p>
    <w:p w14:paraId="21B8FF10" w14:textId="77777777" w:rsidR="00885E4B" w:rsidRPr="00CA7F26" w:rsidRDefault="00885E4B" w:rsidP="00A17B63">
      <w:pPr>
        <w:numPr>
          <w:ilvl w:val="1"/>
          <w:numId w:val="18"/>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Did PERSON already pay this amount?</w:t>
      </w:r>
    </w:p>
    <w:p w14:paraId="511DE041" w14:textId="77777777" w:rsidR="00885E4B" w:rsidRPr="00CA7F26" w:rsidRDefault="00885E4B" w:rsidP="00A17B63">
      <w:pPr>
        <w:numPr>
          <w:ilvl w:val="1"/>
          <w:numId w:val="18"/>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lastRenderedPageBreak/>
        <w:t>How much is left for you to get paid for renting-out this land to PERSON?</w:t>
      </w:r>
    </w:p>
    <w:p w14:paraId="0230F67B" w14:textId="77777777" w:rsidR="00E170B3" w:rsidRPr="00E170B3" w:rsidRDefault="00885E4B" w:rsidP="00A17B63">
      <w:pPr>
        <w:numPr>
          <w:ilvl w:val="1"/>
          <w:numId w:val="18"/>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Do you expect that PERSON will pay this amount in the future?</w:t>
      </w:r>
    </w:p>
    <w:p w14:paraId="2B6C907F" w14:textId="77777777" w:rsidR="00885E4B" w:rsidRPr="00CA7F26" w:rsidRDefault="00885E4B" w:rsidP="00885E4B">
      <w:p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u w:val="single"/>
        </w:rPr>
        <w:t xml:space="preserve">Section C2: Let’s talk about your agricultural production during the PAST THREE MONHTS </w:t>
      </w:r>
      <w:commentRangeStart w:id="5"/>
      <w:r w:rsidRPr="00CA7F26">
        <w:rPr>
          <w:rFonts w:eastAsia="Times New Roman" w:cstheme="minorHAnsi"/>
          <w:color w:val="000000" w:themeColor="text1"/>
          <w:sz w:val="24"/>
          <w:szCs w:val="24"/>
          <w:u w:val="single"/>
        </w:rPr>
        <w:t>season</w:t>
      </w:r>
      <w:commentRangeEnd w:id="5"/>
      <w:r w:rsidR="00F623FA">
        <w:rPr>
          <w:rStyle w:val="CommentReference"/>
        </w:rPr>
        <w:commentReference w:id="5"/>
      </w:r>
    </w:p>
    <w:p w14:paraId="7EF01A5F" w14:textId="77777777" w:rsidR="00885E4B" w:rsidRPr="00CA7F26" w:rsidRDefault="00885E4B" w:rsidP="00A17B63">
      <w:pPr>
        <w:numPr>
          <w:ilvl w:val="0"/>
          <w:numId w:val="20"/>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Did your household cultivate land in the PAST THREE MONTHS? YES/NO </w:t>
      </w:r>
    </w:p>
    <w:p w14:paraId="5C30B53B" w14:textId="77777777" w:rsidR="00885E4B" w:rsidRPr="00CA7F26" w:rsidRDefault="00885E4B" w:rsidP="00A17B63">
      <w:pPr>
        <w:numPr>
          <w:ilvl w:val="0"/>
          <w:numId w:val="20"/>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How many plots did your household cultivate in the PAST THREE MONTHS? [ENUMERATOR: Check Cultivated = Own cultivated + Rented In]</w:t>
      </w:r>
    </w:p>
    <w:p w14:paraId="53A5890D" w14:textId="77777777" w:rsidR="00885E4B" w:rsidRPr="00CA7F26" w:rsidRDefault="00885E4B" w:rsidP="00A17B63">
      <w:pPr>
        <w:numPr>
          <w:ilvl w:val="0"/>
          <w:numId w:val="20"/>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Did your household rent in any plots to cultivate in the PAST THREE MONTHS? YES/NO</w:t>
      </w:r>
    </w:p>
    <w:p w14:paraId="108791CA" w14:textId="77777777" w:rsidR="00885E4B" w:rsidRPr="00CA7F26" w:rsidRDefault="00885E4B" w:rsidP="00A17B63">
      <w:pPr>
        <w:numPr>
          <w:ilvl w:val="0"/>
          <w:numId w:val="20"/>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How many plots did your household rent-in to cultivate in the PAST THREE MONTHS?</w:t>
      </w:r>
    </w:p>
    <w:p w14:paraId="3BF0B299" w14:textId="77777777" w:rsidR="00885E4B" w:rsidRPr="00CA7F26" w:rsidRDefault="00885E4B" w:rsidP="00A17B63">
      <w:pPr>
        <w:numPr>
          <w:ilvl w:val="0"/>
          <w:numId w:val="20"/>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Did your household CULTIVATE any of the following crops in the last 3 months?</w:t>
      </w:r>
    </w:p>
    <w:p w14:paraId="1C00649C" w14:textId="77777777" w:rsidR="00885E4B" w:rsidRPr="00CA7F26" w:rsidRDefault="00885E4B" w:rsidP="00A17B63">
      <w:pPr>
        <w:numPr>
          <w:ilvl w:val="0"/>
          <w:numId w:val="20"/>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Did your household HARVEST any of the following crops in the last 3 months?</w:t>
      </w:r>
    </w:p>
    <w:p w14:paraId="56208405"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tbl>
      <w:tblPr>
        <w:tblW w:w="12502" w:type="dxa"/>
        <w:tblCellSpacing w:w="0" w:type="dxa"/>
        <w:tblBorders>
          <w:top w:val="outset" w:sz="6" w:space="0" w:color="000001"/>
          <w:left w:val="outset" w:sz="6" w:space="0" w:color="000001"/>
          <w:bottom w:val="outset" w:sz="6" w:space="0" w:color="000001"/>
          <w:right w:val="outset" w:sz="6" w:space="0" w:color="000001"/>
        </w:tblBorders>
        <w:tblCellMar>
          <w:top w:w="84" w:type="dxa"/>
          <w:left w:w="84" w:type="dxa"/>
          <w:bottom w:w="84" w:type="dxa"/>
          <w:right w:w="84" w:type="dxa"/>
        </w:tblCellMar>
        <w:tblLook w:val="04A0" w:firstRow="1" w:lastRow="0" w:firstColumn="1" w:lastColumn="0" w:noHBand="0" w:noVBand="1"/>
      </w:tblPr>
      <w:tblGrid>
        <w:gridCol w:w="509"/>
        <w:gridCol w:w="771"/>
        <w:gridCol w:w="1085"/>
        <w:gridCol w:w="771"/>
        <w:gridCol w:w="799"/>
        <w:gridCol w:w="771"/>
        <w:gridCol w:w="1115"/>
        <w:gridCol w:w="965"/>
        <w:gridCol w:w="569"/>
        <w:gridCol w:w="771"/>
        <w:gridCol w:w="995"/>
        <w:gridCol w:w="422"/>
        <w:gridCol w:w="1296"/>
        <w:gridCol w:w="1663"/>
      </w:tblGrid>
      <w:tr w:rsidR="000D6FCF" w:rsidRPr="00CA7F26" w14:paraId="2683B9EB" w14:textId="77777777" w:rsidTr="000D6FCF">
        <w:trPr>
          <w:tblCellSpacing w:w="0" w:type="dxa"/>
        </w:trPr>
        <w:tc>
          <w:tcPr>
            <w:tcW w:w="509" w:type="dxa"/>
            <w:vMerge w:val="restart"/>
            <w:tcBorders>
              <w:top w:val="outset" w:sz="6" w:space="0" w:color="000001"/>
              <w:left w:val="outset" w:sz="6" w:space="0" w:color="000001"/>
              <w:bottom w:val="outset" w:sz="6" w:space="0" w:color="000001"/>
              <w:right w:val="outset" w:sz="6" w:space="0" w:color="000001"/>
            </w:tcBorders>
            <w:hideMark/>
          </w:tcPr>
          <w:p w14:paraId="38759B5E"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Crop ID</w:t>
            </w:r>
          </w:p>
        </w:tc>
        <w:tc>
          <w:tcPr>
            <w:tcW w:w="1856" w:type="dxa"/>
            <w:gridSpan w:val="2"/>
            <w:vMerge w:val="restart"/>
            <w:tcBorders>
              <w:top w:val="outset" w:sz="6" w:space="0" w:color="000001"/>
              <w:left w:val="outset" w:sz="6" w:space="0" w:color="000001"/>
              <w:bottom w:val="outset" w:sz="6" w:space="0" w:color="000001"/>
              <w:right w:val="outset" w:sz="6" w:space="0" w:color="000001"/>
            </w:tcBorders>
            <w:hideMark/>
          </w:tcPr>
          <w:p w14:paraId="12D6400A"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Total Amount Produced</w:t>
            </w:r>
          </w:p>
          <w:p w14:paraId="40637FC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570" w:type="dxa"/>
            <w:gridSpan w:val="2"/>
            <w:vMerge w:val="restart"/>
            <w:tcBorders>
              <w:top w:val="outset" w:sz="6" w:space="0" w:color="000001"/>
              <w:left w:val="outset" w:sz="6" w:space="0" w:color="000001"/>
              <w:bottom w:val="outset" w:sz="6" w:space="0" w:color="000001"/>
              <w:right w:val="outset" w:sz="6" w:space="0" w:color="000001"/>
            </w:tcBorders>
            <w:hideMark/>
          </w:tcPr>
          <w:p w14:paraId="442994FD"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Amount sold</w:t>
            </w:r>
          </w:p>
        </w:tc>
        <w:tc>
          <w:tcPr>
            <w:tcW w:w="6904" w:type="dxa"/>
            <w:gridSpan w:val="8"/>
            <w:tcBorders>
              <w:top w:val="outset" w:sz="6" w:space="0" w:color="000001"/>
              <w:left w:val="outset" w:sz="6" w:space="0" w:color="000001"/>
              <w:bottom w:val="outset" w:sz="6" w:space="0" w:color="000001"/>
              <w:right w:val="outset" w:sz="6" w:space="0" w:color="000001"/>
            </w:tcBorders>
            <w:hideMark/>
          </w:tcPr>
          <w:p w14:paraId="0A458162"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Amount sold by type of buyer</w:t>
            </w:r>
          </w:p>
        </w:tc>
        <w:tc>
          <w:tcPr>
            <w:tcW w:w="1663" w:type="dxa"/>
            <w:vMerge w:val="restart"/>
            <w:tcBorders>
              <w:top w:val="outset" w:sz="6" w:space="0" w:color="000001"/>
              <w:left w:val="outset" w:sz="6" w:space="0" w:color="000001"/>
              <w:bottom w:val="outset" w:sz="6" w:space="0" w:color="000001"/>
              <w:right w:val="outset" w:sz="6" w:space="0" w:color="000001"/>
            </w:tcBorders>
            <w:hideMark/>
          </w:tcPr>
          <w:p w14:paraId="27814D6B"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Amount stored </w:t>
            </w:r>
            <w:proofErr w:type="spellStart"/>
            <w:proofErr w:type="gramStart"/>
            <w:r w:rsidRPr="00CA7F26">
              <w:rPr>
                <w:rFonts w:eastAsia="Times New Roman" w:cstheme="minorHAnsi"/>
                <w:color w:val="000000" w:themeColor="text1"/>
                <w:sz w:val="16"/>
                <w:szCs w:val="16"/>
              </w:rPr>
              <w:t>a</w:t>
            </w:r>
            <w:proofErr w:type="spellEnd"/>
            <w:r w:rsidRPr="00CA7F26">
              <w:rPr>
                <w:rFonts w:eastAsia="Times New Roman" w:cstheme="minorHAnsi"/>
                <w:color w:val="000000" w:themeColor="text1"/>
                <w:sz w:val="16"/>
                <w:szCs w:val="16"/>
              </w:rPr>
              <w:t xml:space="preserve"> the</w:t>
            </w:r>
            <w:proofErr w:type="gramEnd"/>
            <w:r w:rsidRPr="00CA7F26">
              <w:rPr>
                <w:rFonts w:eastAsia="Times New Roman" w:cstheme="minorHAnsi"/>
                <w:color w:val="000000" w:themeColor="text1"/>
                <w:sz w:val="16"/>
                <w:szCs w:val="16"/>
              </w:rPr>
              <w:t xml:space="preserve"> moment</w:t>
            </w:r>
          </w:p>
        </w:tc>
      </w:tr>
      <w:tr w:rsidR="000D6FCF" w:rsidRPr="00CA7F26" w14:paraId="50E05CB7" w14:textId="77777777" w:rsidTr="000D6FCF">
        <w:trPr>
          <w:tblCellSpacing w:w="0" w:type="dxa"/>
        </w:trPr>
        <w:tc>
          <w:tcPr>
            <w:tcW w:w="0" w:type="auto"/>
            <w:vMerge/>
            <w:tcBorders>
              <w:top w:val="outset" w:sz="6" w:space="0" w:color="000001"/>
              <w:left w:val="outset" w:sz="6" w:space="0" w:color="000001"/>
              <w:bottom w:val="outset" w:sz="6" w:space="0" w:color="000001"/>
              <w:right w:val="outset" w:sz="6" w:space="0" w:color="000001"/>
            </w:tcBorders>
            <w:hideMark/>
          </w:tcPr>
          <w:p w14:paraId="2680411E" w14:textId="77777777" w:rsidR="00885E4B" w:rsidRPr="00CA7F26" w:rsidRDefault="00885E4B" w:rsidP="00885E4B">
            <w:pPr>
              <w:spacing w:after="0" w:line="240" w:lineRule="auto"/>
              <w:rPr>
                <w:rFonts w:eastAsia="Times New Roman" w:cstheme="minorHAnsi"/>
                <w:color w:val="000000" w:themeColor="text1"/>
                <w:sz w:val="24"/>
                <w:szCs w:val="24"/>
              </w:rPr>
            </w:pPr>
          </w:p>
        </w:tc>
        <w:tc>
          <w:tcPr>
            <w:tcW w:w="0" w:type="auto"/>
            <w:gridSpan w:val="2"/>
            <w:vMerge/>
            <w:tcBorders>
              <w:top w:val="outset" w:sz="6" w:space="0" w:color="000001"/>
              <w:left w:val="outset" w:sz="6" w:space="0" w:color="000001"/>
              <w:bottom w:val="outset" w:sz="6" w:space="0" w:color="000001"/>
              <w:right w:val="outset" w:sz="6" w:space="0" w:color="000001"/>
            </w:tcBorders>
            <w:hideMark/>
          </w:tcPr>
          <w:p w14:paraId="214EE016" w14:textId="77777777" w:rsidR="00885E4B" w:rsidRPr="00CA7F26" w:rsidRDefault="00885E4B" w:rsidP="00885E4B">
            <w:pPr>
              <w:spacing w:after="0" w:line="240" w:lineRule="auto"/>
              <w:rPr>
                <w:rFonts w:eastAsia="Times New Roman" w:cstheme="minorHAnsi"/>
                <w:color w:val="000000" w:themeColor="text1"/>
                <w:sz w:val="24"/>
                <w:szCs w:val="24"/>
              </w:rPr>
            </w:pPr>
          </w:p>
        </w:tc>
        <w:tc>
          <w:tcPr>
            <w:tcW w:w="0" w:type="auto"/>
            <w:gridSpan w:val="2"/>
            <w:vMerge/>
            <w:tcBorders>
              <w:top w:val="outset" w:sz="6" w:space="0" w:color="000001"/>
              <w:left w:val="outset" w:sz="6" w:space="0" w:color="000001"/>
              <w:bottom w:val="outset" w:sz="6" w:space="0" w:color="000001"/>
              <w:right w:val="outset" w:sz="6" w:space="0" w:color="000001"/>
            </w:tcBorders>
            <w:hideMark/>
          </w:tcPr>
          <w:p w14:paraId="69F76AB4" w14:textId="77777777" w:rsidR="00885E4B" w:rsidRPr="00CA7F26" w:rsidRDefault="00885E4B" w:rsidP="00885E4B">
            <w:pPr>
              <w:spacing w:after="0" w:line="240" w:lineRule="auto"/>
              <w:rPr>
                <w:rFonts w:eastAsia="Times New Roman" w:cstheme="minorHAnsi"/>
                <w:color w:val="000000" w:themeColor="text1"/>
                <w:sz w:val="24"/>
                <w:szCs w:val="24"/>
              </w:rPr>
            </w:pPr>
          </w:p>
        </w:tc>
        <w:tc>
          <w:tcPr>
            <w:tcW w:w="1886" w:type="dxa"/>
            <w:gridSpan w:val="2"/>
            <w:tcBorders>
              <w:top w:val="outset" w:sz="6" w:space="0" w:color="000001"/>
              <w:left w:val="outset" w:sz="6" w:space="0" w:color="000001"/>
              <w:bottom w:val="outset" w:sz="6" w:space="0" w:color="000001"/>
              <w:right w:val="outset" w:sz="6" w:space="0" w:color="000001"/>
            </w:tcBorders>
            <w:hideMark/>
          </w:tcPr>
          <w:p w14:paraId="53C57CDE"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Amount sold to other households within the village</w:t>
            </w:r>
          </w:p>
        </w:tc>
        <w:tc>
          <w:tcPr>
            <w:tcW w:w="965" w:type="dxa"/>
            <w:tcBorders>
              <w:top w:val="outset" w:sz="6" w:space="0" w:color="000001"/>
              <w:left w:val="outset" w:sz="6" w:space="0" w:color="000001"/>
              <w:bottom w:val="outset" w:sz="6" w:space="0" w:color="000001"/>
              <w:right w:val="outset" w:sz="6" w:space="0" w:color="000001"/>
            </w:tcBorders>
            <w:hideMark/>
          </w:tcPr>
          <w:p w14:paraId="5A5425B1"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Amount sold in the village to people from outside the village (</w:t>
            </w:r>
            <w:proofErr w:type="spellStart"/>
            <w:r w:rsidRPr="00CA7F26">
              <w:rPr>
                <w:rFonts w:eastAsia="Times New Roman" w:cstheme="minorHAnsi"/>
                <w:color w:val="000000" w:themeColor="text1"/>
                <w:sz w:val="16"/>
                <w:szCs w:val="16"/>
              </w:rPr>
              <w:t>e.g</w:t>
            </w:r>
            <w:proofErr w:type="spellEnd"/>
            <w:r w:rsidRPr="00CA7F26">
              <w:rPr>
                <w:rFonts w:eastAsia="Times New Roman" w:cstheme="minorHAnsi"/>
                <w:color w:val="000000" w:themeColor="text1"/>
                <w:sz w:val="16"/>
                <w:szCs w:val="16"/>
              </w:rPr>
              <w:t xml:space="preserve">, dealers that come from outside to buy, passersby) </w:t>
            </w:r>
          </w:p>
        </w:tc>
        <w:tc>
          <w:tcPr>
            <w:tcW w:w="2335" w:type="dxa"/>
            <w:gridSpan w:val="3"/>
            <w:tcBorders>
              <w:top w:val="outset" w:sz="6" w:space="0" w:color="000001"/>
              <w:left w:val="outset" w:sz="6" w:space="0" w:color="000001"/>
              <w:bottom w:val="outset" w:sz="6" w:space="0" w:color="000001"/>
              <w:right w:val="outset" w:sz="6" w:space="0" w:color="000001"/>
            </w:tcBorders>
            <w:hideMark/>
          </w:tcPr>
          <w:p w14:paraId="6936D75B"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Amount sold in market of another town, market in tarmac road, etc.</w:t>
            </w:r>
          </w:p>
        </w:tc>
        <w:tc>
          <w:tcPr>
            <w:tcW w:w="1718" w:type="dxa"/>
            <w:gridSpan w:val="2"/>
            <w:tcBorders>
              <w:top w:val="outset" w:sz="6" w:space="0" w:color="000001"/>
              <w:left w:val="outset" w:sz="6" w:space="0" w:color="000001"/>
              <w:bottom w:val="outset" w:sz="6" w:space="0" w:color="000001"/>
              <w:right w:val="outset" w:sz="6" w:space="0" w:color="000001"/>
            </w:tcBorders>
            <w:hideMark/>
          </w:tcPr>
          <w:p w14:paraId="77F0B903"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What was the total cost of transportation associated with all [CROP] sales?</w:t>
            </w:r>
          </w:p>
          <w:p w14:paraId="68F6AB10"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r w:rsidRPr="00CA7F26">
              <w:rPr>
                <w:rFonts w:eastAsia="Times New Roman" w:cstheme="minorHAnsi"/>
                <w:color w:val="000000" w:themeColor="text1"/>
                <w:sz w:val="12"/>
                <w:szCs w:val="12"/>
              </w:rPr>
              <w:t>[ENUMERATOR: INLUDE ALL TRIPS FROM AND BACK TO THE FARM. IF NOTHING, RECORD ZERO]</w:t>
            </w:r>
          </w:p>
        </w:tc>
        <w:tc>
          <w:tcPr>
            <w:tcW w:w="1663" w:type="dxa"/>
            <w:vMerge/>
            <w:tcBorders>
              <w:top w:val="outset" w:sz="6" w:space="0" w:color="000001"/>
              <w:left w:val="outset" w:sz="6" w:space="0" w:color="000001"/>
              <w:bottom w:val="outset" w:sz="6" w:space="0" w:color="000001"/>
              <w:right w:val="outset" w:sz="6" w:space="0" w:color="000001"/>
            </w:tcBorders>
            <w:vAlign w:val="center"/>
            <w:hideMark/>
          </w:tcPr>
          <w:p w14:paraId="5A0D7222" w14:textId="77777777" w:rsidR="00885E4B" w:rsidRPr="00CA7F26" w:rsidRDefault="00885E4B" w:rsidP="00885E4B">
            <w:pPr>
              <w:spacing w:after="0" w:line="240" w:lineRule="auto"/>
              <w:rPr>
                <w:rFonts w:eastAsia="Times New Roman" w:cstheme="minorHAnsi"/>
                <w:color w:val="000000" w:themeColor="text1"/>
                <w:sz w:val="24"/>
                <w:szCs w:val="24"/>
              </w:rPr>
            </w:pPr>
          </w:p>
        </w:tc>
      </w:tr>
      <w:tr w:rsidR="000D6FCF" w:rsidRPr="00CA7F26" w14:paraId="3321488C" w14:textId="77777777" w:rsidTr="000D6FCF">
        <w:trPr>
          <w:trHeight w:val="216"/>
          <w:tblCellSpacing w:w="0" w:type="dxa"/>
        </w:trPr>
        <w:tc>
          <w:tcPr>
            <w:tcW w:w="509" w:type="dxa"/>
            <w:tcBorders>
              <w:top w:val="outset" w:sz="6" w:space="0" w:color="000001"/>
              <w:left w:val="outset" w:sz="6" w:space="0" w:color="000001"/>
              <w:bottom w:val="outset" w:sz="6" w:space="0" w:color="000001"/>
              <w:right w:val="outset" w:sz="6" w:space="0" w:color="000001"/>
            </w:tcBorders>
            <w:hideMark/>
          </w:tcPr>
          <w:p w14:paraId="4A51B491" w14:textId="77777777" w:rsidR="00885E4B" w:rsidRPr="00CA7F26" w:rsidRDefault="00885E4B" w:rsidP="00885E4B">
            <w:pPr>
              <w:spacing w:before="100" w:beforeAutospacing="1" w:after="115" w:line="240" w:lineRule="auto"/>
              <w:ind w:hanging="720"/>
              <w:jc w:val="center"/>
              <w:rPr>
                <w:rFonts w:eastAsia="Times New Roman" w:cstheme="minorHAnsi"/>
                <w:color w:val="000000" w:themeColor="text1"/>
                <w:sz w:val="24"/>
                <w:szCs w:val="24"/>
              </w:rPr>
            </w:pPr>
          </w:p>
        </w:tc>
        <w:tc>
          <w:tcPr>
            <w:tcW w:w="771" w:type="dxa"/>
            <w:tcBorders>
              <w:top w:val="outset" w:sz="6" w:space="0" w:color="000001"/>
              <w:left w:val="outset" w:sz="6" w:space="0" w:color="000001"/>
              <w:bottom w:val="outset" w:sz="6" w:space="0" w:color="000001"/>
              <w:right w:val="outset" w:sz="6" w:space="0" w:color="000001"/>
            </w:tcBorders>
            <w:hideMark/>
          </w:tcPr>
          <w:p w14:paraId="3B890195"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(1)</w:t>
            </w:r>
          </w:p>
          <w:p w14:paraId="120E81FB"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Quantity</w:t>
            </w:r>
          </w:p>
        </w:tc>
        <w:tc>
          <w:tcPr>
            <w:tcW w:w="1085" w:type="dxa"/>
            <w:tcBorders>
              <w:top w:val="outset" w:sz="6" w:space="0" w:color="000001"/>
              <w:left w:val="outset" w:sz="6" w:space="0" w:color="000001"/>
              <w:bottom w:val="outset" w:sz="6" w:space="0" w:color="000001"/>
              <w:right w:val="outset" w:sz="6" w:space="0" w:color="000001"/>
            </w:tcBorders>
            <w:hideMark/>
          </w:tcPr>
          <w:p w14:paraId="519D2D49" w14:textId="77777777" w:rsidR="00885E4B" w:rsidRPr="00CA7F26" w:rsidRDefault="00885E4B" w:rsidP="00885E4B">
            <w:pPr>
              <w:spacing w:before="100" w:beforeAutospacing="1" w:after="158" w:line="240" w:lineRule="auto"/>
              <w:ind w:hanging="245"/>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(2)</w:t>
            </w:r>
          </w:p>
          <w:p w14:paraId="15DF1EB7" w14:textId="77777777" w:rsidR="00885E4B" w:rsidRPr="00CA7F26" w:rsidRDefault="00885E4B" w:rsidP="00885E4B">
            <w:pPr>
              <w:spacing w:before="100" w:beforeAutospacing="1" w:after="158" w:line="240" w:lineRule="auto"/>
              <w:ind w:hanging="245"/>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Units</w:t>
            </w:r>
          </w:p>
          <w:p w14:paraId="2BAA1A1D" w14:textId="77777777" w:rsidR="00885E4B" w:rsidRPr="00CA7F26" w:rsidRDefault="00885E4B" w:rsidP="00885E4B">
            <w:pPr>
              <w:spacing w:before="100" w:beforeAutospacing="1" w:after="115" w:line="240" w:lineRule="auto"/>
              <w:ind w:hanging="43"/>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(1) kg; (2) 50kg bag; (3) 70 kg bag; (4) 90 kg bag; (5) 20kg tin;</w:t>
            </w:r>
          </w:p>
          <w:p w14:paraId="37B896E3" w14:textId="77777777" w:rsidR="00885E4B" w:rsidRPr="00CA7F26" w:rsidRDefault="00885E4B" w:rsidP="00885E4B">
            <w:pPr>
              <w:spacing w:before="100" w:beforeAutospacing="1" w:after="115" w:line="240" w:lineRule="auto"/>
              <w:ind w:hanging="43"/>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lastRenderedPageBreak/>
              <w:t>(6) 5kg tin; (7) Other (Enumerator: write in or convert to above)</w:t>
            </w:r>
          </w:p>
        </w:tc>
        <w:tc>
          <w:tcPr>
            <w:tcW w:w="771" w:type="dxa"/>
            <w:tcBorders>
              <w:top w:val="outset" w:sz="6" w:space="0" w:color="000001"/>
              <w:left w:val="outset" w:sz="6" w:space="0" w:color="000001"/>
              <w:bottom w:val="outset" w:sz="6" w:space="0" w:color="000001"/>
              <w:right w:val="outset" w:sz="6" w:space="0" w:color="000001"/>
            </w:tcBorders>
            <w:hideMark/>
          </w:tcPr>
          <w:p w14:paraId="3F815FD3" w14:textId="77777777" w:rsidR="00885E4B" w:rsidRPr="00CA7F26" w:rsidRDefault="00885E4B" w:rsidP="00885E4B">
            <w:pPr>
              <w:spacing w:before="100" w:beforeAutospacing="1" w:after="158" w:line="240" w:lineRule="auto"/>
              <w:ind w:left="274" w:hanging="274"/>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lastRenderedPageBreak/>
              <w:t>(1)</w:t>
            </w:r>
          </w:p>
          <w:p w14:paraId="614607EE" w14:textId="77777777" w:rsidR="00885E4B" w:rsidRPr="00CA7F26" w:rsidRDefault="00885E4B" w:rsidP="00885E4B">
            <w:pPr>
              <w:spacing w:before="100" w:beforeAutospacing="1" w:after="115" w:line="240" w:lineRule="auto"/>
              <w:ind w:left="274" w:hanging="274"/>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Quantity</w:t>
            </w:r>
          </w:p>
        </w:tc>
        <w:tc>
          <w:tcPr>
            <w:tcW w:w="799" w:type="dxa"/>
            <w:tcBorders>
              <w:top w:val="outset" w:sz="6" w:space="0" w:color="000001"/>
              <w:left w:val="outset" w:sz="6" w:space="0" w:color="000001"/>
              <w:bottom w:val="outset" w:sz="6" w:space="0" w:color="000001"/>
              <w:right w:val="outset" w:sz="6" w:space="0" w:color="000001"/>
            </w:tcBorders>
            <w:hideMark/>
          </w:tcPr>
          <w:p w14:paraId="56AB0CFA" w14:textId="77777777" w:rsidR="00885E4B" w:rsidRPr="00CA7F26" w:rsidRDefault="00885E4B" w:rsidP="00885E4B">
            <w:pPr>
              <w:spacing w:before="100" w:beforeAutospacing="1" w:after="158" w:line="240" w:lineRule="auto"/>
              <w:ind w:firstLine="173"/>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(2) Total Value</w:t>
            </w:r>
          </w:p>
          <w:p w14:paraId="7B1DB2A6" w14:textId="77777777" w:rsidR="00885E4B" w:rsidRPr="00CA7F26" w:rsidRDefault="00885E4B" w:rsidP="00885E4B">
            <w:pPr>
              <w:spacing w:before="100" w:beforeAutospacing="1" w:after="158" w:line="240" w:lineRule="auto"/>
              <w:ind w:hanging="43"/>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MWK</w:t>
            </w:r>
          </w:p>
          <w:p w14:paraId="3D5B96B9" w14:textId="77777777" w:rsidR="00885E4B" w:rsidRPr="00CA7F26" w:rsidRDefault="00885E4B" w:rsidP="00885E4B">
            <w:pPr>
              <w:spacing w:before="100" w:beforeAutospacing="1" w:after="115" w:line="240" w:lineRule="auto"/>
              <w:ind w:firstLine="173"/>
              <w:jc w:val="center"/>
              <w:rPr>
                <w:rFonts w:eastAsia="Times New Roman" w:cstheme="minorHAnsi"/>
                <w:color w:val="000000" w:themeColor="text1"/>
                <w:sz w:val="24"/>
                <w:szCs w:val="24"/>
              </w:rPr>
            </w:pPr>
          </w:p>
        </w:tc>
        <w:tc>
          <w:tcPr>
            <w:tcW w:w="771" w:type="dxa"/>
            <w:tcBorders>
              <w:top w:val="outset" w:sz="6" w:space="0" w:color="000001"/>
              <w:left w:val="outset" w:sz="6" w:space="0" w:color="000001"/>
              <w:bottom w:val="outset" w:sz="6" w:space="0" w:color="000001"/>
              <w:right w:val="outset" w:sz="6" w:space="0" w:color="000001"/>
            </w:tcBorders>
            <w:hideMark/>
          </w:tcPr>
          <w:p w14:paraId="7DB1F9F7"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(1) Quantity</w:t>
            </w:r>
          </w:p>
        </w:tc>
        <w:tc>
          <w:tcPr>
            <w:tcW w:w="1115" w:type="dxa"/>
            <w:tcBorders>
              <w:top w:val="outset" w:sz="6" w:space="0" w:color="000001"/>
              <w:left w:val="outset" w:sz="6" w:space="0" w:color="000001"/>
              <w:bottom w:val="outset" w:sz="6" w:space="0" w:color="000001"/>
              <w:right w:val="outset" w:sz="6" w:space="0" w:color="000001"/>
            </w:tcBorders>
            <w:hideMark/>
          </w:tcPr>
          <w:p w14:paraId="2FCF72DD" w14:textId="77777777" w:rsidR="00885E4B" w:rsidRPr="00CA7F26" w:rsidRDefault="00885E4B" w:rsidP="00885E4B">
            <w:pPr>
              <w:spacing w:before="100" w:beforeAutospacing="1" w:after="158" w:line="240" w:lineRule="auto"/>
              <w:ind w:firstLine="173"/>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(1)</w:t>
            </w:r>
          </w:p>
          <w:p w14:paraId="4476651F" w14:textId="77777777" w:rsidR="00885E4B" w:rsidRPr="00CA7F26" w:rsidRDefault="00885E4B" w:rsidP="00885E4B">
            <w:pPr>
              <w:spacing w:before="100" w:beforeAutospacing="1" w:after="158" w:line="240" w:lineRule="auto"/>
              <w:ind w:firstLine="173"/>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Total Value</w:t>
            </w:r>
          </w:p>
          <w:p w14:paraId="0D123221" w14:textId="77777777" w:rsidR="00885E4B" w:rsidRPr="00CA7F26" w:rsidRDefault="00885E4B" w:rsidP="00885E4B">
            <w:pPr>
              <w:spacing w:before="100" w:beforeAutospacing="1" w:after="115" w:line="240" w:lineRule="auto"/>
              <w:ind w:firstLine="173"/>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MWK</w:t>
            </w:r>
          </w:p>
        </w:tc>
        <w:tc>
          <w:tcPr>
            <w:tcW w:w="965" w:type="dxa"/>
            <w:tcBorders>
              <w:top w:val="outset" w:sz="6" w:space="0" w:color="000001"/>
              <w:left w:val="outset" w:sz="6" w:space="0" w:color="000001"/>
              <w:bottom w:val="outset" w:sz="6" w:space="0" w:color="000001"/>
              <w:right w:val="outset" w:sz="6" w:space="0" w:color="000001"/>
            </w:tcBorders>
            <w:hideMark/>
          </w:tcPr>
          <w:p w14:paraId="0E19C3A1" w14:textId="77777777" w:rsidR="00885E4B" w:rsidRPr="00CA7F26" w:rsidRDefault="00885E4B" w:rsidP="00885E4B">
            <w:pPr>
              <w:spacing w:before="100" w:beforeAutospacing="1" w:after="115" w:line="240" w:lineRule="auto"/>
              <w:ind w:firstLine="173"/>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(1) Quantity</w:t>
            </w:r>
          </w:p>
        </w:tc>
        <w:tc>
          <w:tcPr>
            <w:tcW w:w="569" w:type="dxa"/>
            <w:tcBorders>
              <w:top w:val="outset" w:sz="6" w:space="0" w:color="000001"/>
              <w:left w:val="outset" w:sz="6" w:space="0" w:color="000001"/>
              <w:bottom w:val="outset" w:sz="6" w:space="0" w:color="000001"/>
              <w:right w:val="outset" w:sz="6" w:space="0" w:color="000001"/>
            </w:tcBorders>
            <w:hideMark/>
          </w:tcPr>
          <w:p w14:paraId="0D72AE57" w14:textId="77777777" w:rsidR="00885E4B" w:rsidRPr="00CA7F26" w:rsidRDefault="00885E4B" w:rsidP="00885E4B">
            <w:pPr>
              <w:spacing w:before="100" w:beforeAutospacing="1" w:after="158" w:line="240" w:lineRule="auto"/>
              <w:ind w:firstLine="173"/>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(2) Total Value</w:t>
            </w:r>
          </w:p>
          <w:p w14:paraId="0396F19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MWK</w:t>
            </w:r>
          </w:p>
        </w:tc>
        <w:tc>
          <w:tcPr>
            <w:tcW w:w="771" w:type="dxa"/>
            <w:tcBorders>
              <w:top w:val="outset" w:sz="6" w:space="0" w:color="000001"/>
              <w:left w:val="outset" w:sz="6" w:space="0" w:color="000001"/>
              <w:bottom w:val="outset" w:sz="6" w:space="0" w:color="000001"/>
              <w:right w:val="outset" w:sz="6" w:space="0" w:color="000001"/>
            </w:tcBorders>
            <w:hideMark/>
          </w:tcPr>
          <w:p w14:paraId="50BEC0E3" w14:textId="77777777" w:rsidR="00885E4B" w:rsidRPr="00CA7F26" w:rsidRDefault="00885E4B" w:rsidP="00885E4B">
            <w:pPr>
              <w:spacing w:before="100" w:beforeAutospacing="1" w:after="115" w:line="240" w:lineRule="auto"/>
              <w:ind w:firstLine="173"/>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(1) Quantity</w:t>
            </w:r>
          </w:p>
        </w:tc>
        <w:tc>
          <w:tcPr>
            <w:tcW w:w="1417" w:type="dxa"/>
            <w:gridSpan w:val="2"/>
            <w:tcBorders>
              <w:top w:val="outset" w:sz="6" w:space="0" w:color="000001"/>
              <w:left w:val="outset" w:sz="6" w:space="0" w:color="000001"/>
              <w:bottom w:val="outset" w:sz="6" w:space="0" w:color="000001"/>
              <w:right w:val="outset" w:sz="6" w:space="0" w:color="000001"/>
            </w:tcBorders>
            <w:hideMark/>
          </w:tcPr>
          <w:p w14:paraId="40FAA38D" w14:textId="77777777" w:rsidR="00885E4B" w:rsidRPr="00CA7F26" w:rsidRDefault="00885E4B" w:rsidP="00885E4B">
            <w:pPr>
              <w:spacing w:before="100" w:beforeAutospacing="1" w:after="158" w:line="240" w:lineRule="auto"/>
              <w:ind w:firstLine="173"/>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(2) Total Value</w:t>
            </w:r>
          </w:p>
          <w:p w14:paraId="6A611EF4"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MWK</w:t>
            </w:r>
          </w:p>
        </w:tc>
        <w:tc>
          <w:tcPr>
            <w:tcW w:w="1296" w:type="dxa"/>
            <w:tcBorders>
              <w:top w:val="outset" w:sz="6" w:space="0" w:color="000001"/>
              <w:left w:val="outset" w:sz="6" w:space="0" w:color="000001"/>
              <w:bottom w:val="outset" w:sz="6" w:space="0" w:color="000001"/>
              <w:right w:val="outset" w:sz="6" w:space="0" w:color="000001"/>
            </w:tcBorders>
            <w:hideMark/>
          </w:tcPr>
          <w:p w14:paraId="2AED6277" w14:textId="77777777" w:rsidR="00885E4B" w:rsidRPr="00CA7F26" w:rsidRDefault="00885E4B" w:rsidP="00885E4B">
            <w:pPr>
              <w:spacing w:before="100" w:beforeAutospacing="1" w:after="0" w:line="240" w:lineRule="auto"/>
              <w:ind w:firstLine="173"/>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(1)</w:t>
            </w:r>
          </w:p>
          <w:p w14:paraId="6FE73151" w14:textId="77777777" w:rsidR="00885E4B" w:rsidRPr="00CA7F26" w:rsidRDefault="00885E4B" w:rsidP="00885E4B">
            <w:pPr>
              <w:spacing w:before="100" w:beforeAutospacing="1" w:after="0" w:line="240" w:lineRule="auto"/>
              <w:ind w:firstLine="173"/>
              <w:jc w:val="center"/>
              <w:rPr>
                <w:rFonts w:eastAsia="Times New Roman" w:cstheme="minorHAnsi"/>
                <w:color w:val="000000" w:themeColor="text1"/>
                <w:sz w:val="24"/>
                <w:szCs w:val="24"/>
              </w:rPr>
            </w:pPr>
          </w:p>
          <w:p w14:paraId="135BD236" w14:textId="77777777" w:rsidR="00885E4B" w:rsidRPr="00CA7F26" w:rsidRDefault="00885E4B" w:rsidP="00885E4B">
            <w:pPr>
              <w:spacing w:before="100" w:beforeAutospacing="1" w:after="115" w:line="240" w:lineRule="auto"/>
              <w:ind w:firstLine="173"/>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MWK</w:t>
            </w:r>
          </w:p>
        </w:tc>
        <w:tc>
          <w:tcPr>
            <w:tcW w:w="1663" w:type="dxa"/>
            <w:tcBorders>
              <w:top w:val="outset" w:sz="6" w:space="0" w:color="000001"/>
              <w:left w:val="outset" w:sz="6" w:space="0" w:color="000001"/>
              <w:bottom w:val="outset" w:sz="6" w:space="0" w:color="000001"/>
              <w:right w:val="outset" w:sz="6" w:space="0" w:color="000001"/>
            </w:tcBorders>
            <w:hideMark/>
          </w:tcPr>
          <w:p w14:paraId="449C16BE" w14:textId="77777777" w:rsidR="00885E4B" w:rsidRPr="00CA7F26" w:rsidRDefault="00885E4B" w:rsidP="00885E4B">
            <w:pPr>
              <w:spacing w:before="100" w:beforeAutospacing="1" w:after="115" w:line="240" w:lineRule="auto"/>
              <w:ind w:firstLine="173"/>
              <w:jc w:val="center"/>
              <w:rPr>
                <w:rFonts w:eastAsia="Times New Roman" w:cstheme="minorHAnsi"/>
                <w:color w:val="000000" w:themeColor="text1"/>
                <w:sz w:val="24"/>
                <w:szCs w:val="24"/>
              </w:rPr>
            </w:pPr>
            <w:r w:rsidRPr="00CA7F26">
              <w:rPr>
                <w:rFonts w:eastAsia="Times New Roman" w:cstheme="minorHAnsi"/>
                <w:color w:val="000000" w:themeColor="text1"/>
                <w:sz w:val="16"/>
                <w:szCs w:val="16"/>
              </w:rPr>
              <w:t>(1) Quantity</w:t>
            </w:r>
          </w:p>
        </w:tc>
      </w:tr>
      <w:tr w:rsidR="000D6FCF" w:rsidRPr="00CA7F26" w14:paraId="068659CE" w14:textId="77777777" w:rsidTr="000D6FCF">
        <w:trPr>
          <w:trHeight w:val="216"/>
          <w:tblCellSpacing w:w="0" w:type="dxa"/>
        </w:trPr>
        <w:tc>
          <w:tcPr>
            <w:tcW w:w="509" w:type="dxa"/>
            <w:tcBorders>
              <w:top w:val="outset" w:sz="6" w:space="0" w:color="000001"/>
              <w:left w:val="outset" w:sz="6" w:space="0" w:color="000001"/>
              <w:bottom w:val="outset" w:sz="6" w:space="0" w:color="000001"/>
              <w:right w:val="outset" w:sz="6" w:space="0" w:color="000001"/>
            </w:tcBorders>
            <w:hideMark/>
          </w:tcPr>
          <w:p w14:paraId="1EE8EE51" w14:textId="77777777" w:rsidR="00885E4B" w:rsidRPr="00CA7F26" w:rsidRDefault="00885E4B" w:rsidP="00885E4B">
            <w:pPr>
              <w:spacing w:before="100" w:beforeAutospacing="1" w:after="115" w:line="240" w:lineRule="auto"/>
              <w:ind w:left="1022" w:hanging="1138"/>
              <w:rPr>
                <w:rFonts w:eastAsia="Times New Roman" w:cstheme="minorHAnsi"/>
                <w:color w:val="000000" w:themeColor="text1"/>
                <w:sz w:val="24"/>
                <w:szCs w:val="24"/>
              </w:rPr>
            </w:pPr>
            <w:r w:rsidRPr="00CA7F26">
              <w:rPr>
                <w:rFonts w:eastAsia="Times New Roman" w:cstheme="minorHAnsi"/>
                <w:color w:val="000000" w:themeColor="text1"/>
                <w:sz w:val="16"/>
                <w:szCs w:val="16"/>
              </w:rPr>
              <w:t>Maize</w:t>
            </w:r>
          </w:p>
        </w:tc>
        <w:tc>
          <w:tcPr>
            <w:tcW w:w="771" w:type="dxa"/>
            <w:tcBorders>
              <w:top w:val="outset" w:sz="6" w:space="0" w:color="000001"/>
              <w:left w:val="outset" w:sz="6" w:space="0" w:color="000001"/>
              <w:bottom w:val="outset" w:sz="6" w:space="0" w:color="000001"/>
              <w:right w:val="outset" w:sz="6" w:space="0" w:color="000001"/>
            </w:tcBorders>
            <w:hideMark/>
          </w:tcPr>
          <w:p w14:paraId="690B4987"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1085" w:type="dxa"/>
            <w:tcBorders>
              <w:top w:val="outset" w:sz="6" w:space="0" w:color="000001"/>
              <w:left w:val="outset" w:sz="6" w:space="0" w:color="000001"/>
              <w:bottom w:val="outset" w:sz="6" w:space="0" w:color="000001"/>
              <w:right w:val="outset" w:sz="6" w:space="0" w:color="000001"/>
            </w:tcBorders>
            <w:hideMark/>
          </w:tcPr>
          <w:p w14:paraId="7110B168"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771" w:type="dxa"/>
            <w:tcBorders>
              <w:top w:val="outset" w:sz="6" w:space="0" w:color="000001"/>
              <w:left w:val="outset" w:sz="6" w:space="0" w:color="000001"/>
              <w:bottom w:val="outset" w:sz="6" w:space="0" w:color="000001"/>
              <w:right w:val="outset" w:sz="6" w:space="0" w:color="000001"/>
            </w:tcBorders>
            <w:hideMark/>
          </w:tcPr>
          <w:p w14:paraId="2872DC2B"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799" w:type="dxa"/>
            <w:tcBorders>
              <w:top w:val="outset" w:sz="6" w:space="0" w:color="000001"/>
              <w:left w:val="outset" w:sz="6" w:space="0" w:color="000001"/>
              <w:bottom w:val="outset" w:sz="6" w:space="0" w:color="000001"/>
              <w:right w:val="outset" w:sz="6" w:space="0" w:color="000001"/>
            </w:tcBorders>
            <w:hideMark/>
          </w:tcPr>
          <w:p w14:paraId="59751AFC"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771" w:type="dxa"/>
            <w:tcBorders>
              <w:top w:val="outset" w:sz="6" w:space="0" w:color="000001"/>
              <w:left w:val="outset" w:sz="6" w:space="0" w:color="000001"/>
              <w:bottom w:val="outset" w:sz="6" w:space="0" w:color="000001"/>
              <w:right w:val="outset" w:sz="6" w:space="0" w:color="000001"/>
            </w:tcBorders>
            <w:hideMark/>
          </w:tcPr>
          <w:p w14:paraId="7C992CAE"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1115" w:type="dxa"/>
            <w:tcBorders>
              <w:top w:val="outset" w:sz="6" w:space="0" w:color="000001"/>
              <w:left w:val="outset" w:sz="6" w:space="0" w:color="000001"/>
              <w:bottom w:val="outset" w:sz="6" w:space="0" w:color="000001"/>
              <w:right w:val="outset" w:sz="6" w:space="0" w:color="000001"/>
            </w:tcBorders>
            <w:hideMark/>
          </w:tcPr>
          <w:p w14:paraId="1B540813"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965" w:type="dxa"/>
            <w:tcBorders>
              <w:top w:val="outset" w:sz="6" w:space="0" w:color="000001"/>
              <w:left w:val="outset" w:sz="6" w:space="0" w:color="000001"/>
              <w:bottom w:val="outset" w:sz="6" w:space="0" w:color="000001"/>
              <w:right w:val="outset" w:sz="6" w:space="0" w:color="000001"/>
            </w:tcBorders>
            <w:hideMark/>
          </w:tcPr>
          <w:p w14:paraId="01C673EF"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569" w:type="dxa"/>
            <w:tcBorders>
              <w:top w:val="outset" w:sz="6" w:space="0" w:color="000001"/>
              <w:left w:val="outset" w:sz="6" w:space="0" w:color="000001"/>
              <w:bottom w:val="outset" w:sz="6" w:space="0" w:color="000001"/>
              <w:right w:val="outset" w:sz="6" w:space="0" w:color="000001"/>
            </w:tcBorders>
            <w:hideMark/>
          </w:tcPr>
          <w:p w14:paraId="355A3FB0"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1766" w:type="dxa"/>
            <w:gridSpan w:val="2"/>
            <w:tcBorders>
              <w:top w:val="outset" w:sz="6" w:space="0" w:color="000001"/>
              <w:left w:val="outset" w:sz="6" w:space="0" w:color="000001"/>
              <w:bottom w:val="outset" w:sz="6" w:space="0" w:color="000001"/>
              <w:right w:val="outset" w:sz="6" w:space="0" w:color="000001"/>
            </w:tcBorders>
            <w:hideMark/>
          </w:tcPr>
          <w:p w14:paraId="624A0EB1"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422" w:type="dxa"/>
            <w:tcBorders>
              <w:top w:val="outset" w:sz="6" w:space="0" w:color="000001"/>
              <w:left w:val="outset" w:sz="6" w:space="0" w:color="000001"/>
              <w:bottom w:val="outset" w:sz="6" w:space="0" w:color="000001"/>
              <w:right w:val="outset" w:sz="6" w:space="0" w:color="000001"/>
            </w:tcBorders>
            <w:hideMark/>
          </w:tcPr>
          <w:p w14:paraId="4E227F48"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2959" w:type="dxa"/>
            <w:gridSpan w:val="2"/>
            <w:tcBorders>
              <w:top w:val="outset" w:sz="6" w:space="0" w:color="000001"/>
              <w:left w:val="outset" w:sz="6" w:space="0" w:color="000001"/>
              <w:bottom w:val="outset" w:sz="6" w:space="0" w:color="000001"/>
              <w:right w:val="outset" w:sz="6" w:space="0" w:color="000001"/>
            </w:tcBorders>
            <w:hideMark/>
          </w:tcPr>
          <w:p w14:paraId="1C79C4FA"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r>
      <w:tr w:rsidR="000D6FCF" w:rsidRPr="00CA7F26" w14:paraId="6C528DCA" w14:textId="77777777" w:rsidTr="000D6FCF">
        <w:trPr>
          <w:trHeight w:val="204"/>
          <w:tblCellSpacing w:w="0" w:type="dxa"/>
        </w:trPr>
        <w:tc>
          <w:tcPr>
            <w:tcW w:w="509" w:type="dxa"/>
            <w:tcBorders>
              <w:top w:val="outset" w:sz="6" w:space="0" w:color="000001"/>
              <w:left w:val="outset" w:sz="6" w:space="0" w:color="000001"/>
              <w:bottom w:val="outset" w:sz="6" w:space="0" w:color="000001"/>
              <w:right w:val="outset" w:sz="6" w:space="0" w:color="000001"/>
            </w:tcBorders>
            <w:hideMark/>
          </w:tcPr>
          <w:p w14:paraId="6B2FE30A" w14:textId="77777777" w:rsidR="00885E4B" w:rsidRPr="00CA7F26" w:rsidRDefault="00885E4B" w:rsidP="00885E4B">
            <w:pPr>
              <w:spacing w:before="100" w:beforeAutospacing="1" w:after="115" w:line="240" w:lineRule="auto"/>
              <w:ind w:left="1022" w:hanging="1138"/>
              <w:rPr>
                <w:rFonts w:eastAsia="Times New Roman" w:cstheme="minorHAnsi"/>
                <w:color w:val="000000" w:themeColor="text1"/>
                <w:sz w:val="24"/>
                <w:szCs w:val="24"/>
              </w:rPr>
            </w:pPr>
            <w:r w:rsidRPr="00CA7F26">
              <w:rPr>
                <w:rFonts w:eastAsia="Times New Roman" w:cstheme="minorHAnsi"/>
                <w:color w:val="000000" w:themeColor="text1"/>
                <w:sz w:val="16"/>
                <w:szCs w:val="16"/>
              </w:rPr>
              <w:t>Rice…</w:t>
            </w:r>
          </w:p>
        </w:tc>
        <w:tc>
          <w:tcPr>
            <w:tcW w:w="771" w:type="dxa"/>
            <w:tcBorders>
              <w:top w:val="outset" w:sz="6" w:space="0" w:color="000001"/>
              <w:left w:val="outset" w:sz="6" w:space="0" w:color="000001"/>
              <w:bottom w:val="outset" w:sz="6" w:space="0" w:color="000001"/>
              <w:right w:val="outset" w:sz="6" w:space="0" w:color="000001"/>
            </w:tcBorders>
            <w:hideMark/>
          </w:tcPr>
          <w:p w14:paraId="2725E11C"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1085" w:type="dxa"/>
            <w:tcBorders>
              <w:top w:val="outset" w:sz="6" w:space="0" w:color="000001"/>
              <w:left w:val="outset" w:sz="6" w:space="0" w:color="000001"/>
              <w:bottom w:val="outset" w:sz="6" w:space="0" w:color="000001"/>
              <w:right w:val="outset" w:sz="6" w:space="0" w:color="000001"/>
            </w:tcBorders>
            <w:hideMark/>
          </w:tcPr>
          <w:p w14:paraId="7339A6FE"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771" w:type="dxa"/>
            <w:tcBorders>
              <w:top w:val="outset" w:sz="6" w:space="0" w:color="000001"/>
              <w:left w:val="outset" w:sz="6" w:space="0" w:color="000001"/>
              <w:bottom w:val="outset" w:sz="6" w:space="0" w:color="000001"/>
              <w:right w:val="outset" w:sz="6" w:space="0" w:color="000001"/>
            </w:tcBorders>
            <w:hideMark/>
          </w:tcPr>
          <w:p w14:paraId="05C8447B"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799" w:type="dxa"/>
            <w:tcBorders>
              <w:top w:val="outset" w:sz="6" w:space="0" w:color="000001"/>
              <w:left w:val="outset" w:sz="6" w:space="0" w:color="000001"/>
              <w:bottom w:val="outset" w:sz="6" w:space="0" w:color="000001"/>
              <w:right w:val="outset" w:sz="6" w:space="0" w:color="000001"/>
            </w:tcBorders>
            <w:hideMark/>
          </w:tcPr>
          <w:p w14:paraId="6EF7CCDE"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771" w:type="dxa"/>
            <w:tcBorders>
              <w:top w:val="outset" w:sz="6" w:space="0" w:color="000001"/>
              <w:left w:val="outset" w:sz="6" w:space="0" w:color="000001"/>
              <w:bottom w:val="outset" w:sz="6" w:space="0" w:color="000001"/>
              <w:right w:val="outset" w:sz="6" w:space="0" w:color="000001"/>
            </w:tcBorders>
            <w:hideMark/>
          </w:tcPr>
          <w:p w14:paraId="337B449B"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1115" w:type="dxa"/>
            <w:tcBorders>
              <w:top w:val="outset" w:sz="6" w:space="0" w:color="000001"/>
              <w:left w:val="outset" w:sz="6" w:space="0" w:color="000001"/>
              <w:bottom w:val="outset" w:sz="6" w:space="0" w:color="000001"/>
              <w:right w:val="outset" w:sz="6" w:space="0" w:color="000001"/>
            </w:tcBorders>
            <w:hideMark/>
          </w:tcPr>
          <w:p w14:paraId="1B03ADC7"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965" w:type="dxa"/>
            <w:tcBorders>
              <w:top w:val="outset" w:sz="6" w:space="0" w:color="000001"/>
              <w:left w:val="outset" w:sz="6" w:space="0" w:color="000001"/>
              <w:bottom w:val="outset" w:sz="6" w:space="0" w:color="000001"/>
              <w:right w:val="outset" w:sz="6" w:space="0" w:color="000001"/>
            </w:tcBorders>
            <w:hideMark/>
          </w:tcPr>
          <w:p w14:paraId="772E58FF"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569" w:type="dxa"/>
            <w:tcBorders>
              <w:top w:val="outset" w:sz="6" w:space="0" w:color="000001"/>
              <w:left w:val="outset" w:sz="6" w:space="0" w:color="000001"/>
              <w:bottom w:val="outset" w:sz="6" w:space="0" w:color="000001"/>
              <w:right w:val="outset" w:sz="6" w:space="0" w:color="000001"/>
            </w:tcBorders>
            <w:hideMark/>
          </w:tcPr>
          <w:p w14:paraId="48192732"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1766" w:type="dxa"/>
            <w:gridSpan w:val="2"/>
            <w:tcBorders>
              <w:top w:val="outset" w:sz="6" w:space="0" w:color="000001"/>
              <w:left w:val="outset" w:sz="6" w:space="0" w:color="000001"/>
              <w:bottom w:val="outset" w:sz="6" w:space="0" w:color="000001"/>
              <w:right w:val="outset" w:sz="6" w:space="0" w:color="000001"/>
            </w:tcBorders>
            <w:hideMark/>
          </w:tcPr>
          <w:p w14:paraId="08018D0C"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422" w:type="dxa"/>
            <w:tcBorders>
              <w:top w:val="outset" w:sz="6" w:space="0" w:color="000001"/>
              <w:left w:val="outset" w:sz="6" w:space="0" w:color="000001"/>
              <w:bottom w:val="outset" w:sz="6" w:space="0" w:color="000001"/>
              <w:right w:val="outset" w:sz="6" w:space="0" w:color="000001"/>
            </w:tcBorders>
            <w:hideMark/>
          </w:tcPr>
          <w:p w14:paraId="3E8CBDB5"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c>
          <w:tcPr>
            <w:tcW w:w="2959" w:type="dxa"/>
            <w:gridSpan w:val="2"/>
            <w:tcBorders>
              <w:top w:val="outset" w:sz="6" w:space="0" w:color="000001"/>
              <w:left w:val="outset" w:sz="6" w:space="0" w:color="000001"/>
              <w:bottom w:val="outset" w:sz="6" w:space="0" w:color="000001"/>
              <w:right w:val="outset" w:sz="6" w:space="0" w:color="000001"/>
            </w:tcBorders>
            <w:hideMark/>
          </w:tcPr>
          <w:p w14:paraId="38569302" w14:textId="77777777" w:rsidR="00885E4B" w:rsidRPr="00CA7F26" w:rsidRDefault="00885E4B" w:rsidP="00885E4B">
            <w:pPr>
              <w:spacing w:before="100" w:beforeAutospacing="1" w:after="115" w:line="240" w:lineRule="auto"/>
              <w:ind w:hanging="720"/>
              <w:rPr>
                <w:rFonts w:eastAsia="Times New Roman" w:cstheme="minorHAnsi"/>
                <w:color w:val="000000" w:themeColor="text1"/>
                <w:sz w:val="24"/>
                <w:szCs w:val="24"/>
              </w:rPr>
            </w:pPr>
          </w:p>
        </w:tc>
      </w:tr>
    </w:tbl>
    <w:p w14:paraId="361664F6"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142BFE79"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76CE17E8" w14:textId="77777777" w:rsidR="00885E4B" w:rsidRPr="004716D7" w:rsidRDefault="00885E4B" w:rsidP="00A17B63">
      <w:pPr>
        <w:pStyle w:val="ListParagraph"/>
        <w:numPr>
          <w:ilvl w:val="0"/>
          <w:numId w:val="20"/>
        </w:numPr>
        <w:shd w:val="clear" w:color="auto" w:fill="FFFFFF"/>
        <w:spacing w:before="100" w:beforeAutospacing="1" w:after="115" w:line="240"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t xml:space="preserve"> Please, list for me the household members [PERSONS] that worked in any the household cultivated PLOTS and in which [AGRICULTURAL ACTIVITY] in the PAST THREE MONTHS: [ENUMERATOR: Include harvested products and an estimate of the production ready to be harvested but not harvested yet]</w:t>
      </w:r>
    </w:p>
    <w:tbl>
      <w:tblPr>
        <w:tblW w:w="10907" w:type="dxa"/>
        <w:tblCellSpacing w:w="0" w:type="dxa"/>
        <w:tblBorders>
          <w:top w:val="outset" w:sz="6" w:space="0" w:color="000001"/>
          <w:left w:val="outset" w:sz="6" w:space="0" w:color="000001"/>
          <w:bottom w:val="outset" w:sz="6" w:space="0" w:color="000001"/>
          <w:right w:val="outset" w:sz="6" w:space="0" w:color="000001"/>
        </w:tblBorders>
        <w:tblCellMar>
          <w:top w:w="84" w:type="dxa"/>
          <w:left w:w="84" w:type="dxa"/>
          <w:bottom w:w="84" w:type="dxa"/>
          <w:right w:w="84" w:type="dxa"/>
        </w:tblCellMar>
        <w:tblLook w:val="04A0" w:firstRow="1" w:lastRow="0" w:firstColumn="1" w:lastColumn="0" w:noHBand="0" w:noVBand="1"/>
      </w:tblPr>
      <w:tblGrid>
        <w:gridCol w:w="1967"/>
        <w:gridCol w:w="1480"/>
        <w:gridCol w:w="1070"/>
        <w:gridCol w:w="1833"/>
        <w:gridCol w:w="2068"/>
        <w:gridCol w:w="2489"/>
      </w:tblGrid>
      <w:tr w:rsidR="000D6FCF" w:rsidRPr="00CA7F26" w14:paraId="32553208" w14:textId="77777777" w:rsidTr="000D6FCF">
        <w:trPr>
          <w:trHeight w:val="1176"/>
          <w:tblCellSpacing w:w="0" w:type="dxa"/>
        </w:trPr>
        <w:tc>
          <w:tcPr>
            <w:tcW w:w="1967" w:type="dxa"/>
            <w:tcBorders>
              <w:top w:val="outset" w:sz="6" w:space="0" w:color="000001"/>
              <w:left w:val="outset" w:sz="6" w:space="0" w:color="000001"/>
              <w:bottom w:val="outset" w:sz="6" w:space="0" w:color="000001"/>
              <w:right w:val="outset" w:sz="6" w:space="0" w:color="000001"/>
            </w:tcBorders>
            <w:hideMark/>
          </w:tcPr>
          <w:p w14:paraId="5B782913"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Name</w:t>
            </w:r>
          </w:p>
        </w:tc>
        <w:tc>
          <w:tcPr>
            <w:tcW w:w="1480" w:type="dxa"/>
            <w:tcBorders>
              <w:top w:val="outset" w:sz="6" w:space="0" w:color="000001"/>
              <w:left w:val="outset" w:sz="6" w:space="0" w:color="000001"/>
              <w:bottom w:val="outset" w:sz="6" w:space="0" w:color="000001"/>
              <w:right w:val="outset" w:sz="6" w:space="0" w:color="000001"/>
            </w:tcBorders>
            <w:hideMark/>
          </w:tcPr>
          <w:p w14:paraId="2BCC993E"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Did [PERSON] worked in any of the household cultivated PLOTS in the PAST THREE MONTHS?</w:t>
            </w:r>
          </w:p>
        </w:tc>
        <w:tc>
          <w:tcPr>
            <w:tcW w:w="1070" w:type="dxa"/>
            <w:tcBorders>
              <w:top w:val="outset" w:sz="6" w:space="0" w:color="000001"/>
              <w:left w:val="outset" w:sz="6" w:space="0" w:color="000001"/>
              <w:bottom w:val="outset" w:sz="6" w:space="0" w:color="000001"/>
              <w:right w:val="outset" w:sz="6" w:space="0" w:color="000001"/>
            </w:tcBorders>
            <w:hideMark/>
          </w:tcPr>
          <w:p w14:paraId="631FA31B"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Agricultural Activity CODE</w:t>
            </w:r>
          </w:p>
        </w:tc>
        <w:tc>
          <w:tcPr>
            <w:tcW w:w="1833" w:type="dxa"/>
            <w:tcBorders>
              <w:top w:val="outset" w:sz="6" w:space="0" w:color="000001"/>
              <w:left w:val="outset" w:sz="6" w:space="0" w:color="000001"/>
              <w:bottom w:val="outset" w:sz="6" w:space="0" w:color="000001"/>
              <w:right w:val="outset" w:sz="6" w:space="0" w:color="000001"/>
            </w:tcBorders>
            <w:hideMark/>
          </w:tcPr>
          <w:p w14:paraId="4FC13CDE"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B3) How many WEEKS did [PERSON] work doing [AGRICULTURAL ACTIVITY] (on average) in ALL PLOTS during the PAST THREE MONTHS?</w:t>
            </w:r>
          </w:p>
        </w:tc>
        <w:tc>
          <w:tcPr>
            <w:tcW w:w="2068" w:type="dxa"/>
            <w:tcBorders>
              <w:top w:val="outset" w:sz="6" w:space="0" w:color="000001"/>
              <w:left w:val="outset" w:sz="6" w:space="0" w:color="000001"/>
              <w:bottom w:val="outset" w:sz="6" w:space="0" w:color="000001"/>
              <w:right w:val="outset" w:sz="6" w:space="0" w:color="000001"/>
            </w:tcBorders>
            <w:hideMark/>
          </w:tcPr>
          <w:p w14:paraId="4348E65E"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B2) How many DAYS PER WEEK did [PERSON] work doing [AGRICULTURAL ACTIVITY] (on average) in ALL PLOTS during the PAST THREE MONTHS?</w:t>
            </w:r>
          </w:p>
        </w:tc>
        <w:tc>
          <w:tcPr>
            <w:tcW w:w="2489" w:type="dxa"/>
            <w:tcBorders>
              <w:top w:val="outset" w:sz="6" w:space="0" w:color="000001"/>
              <w:left w:val="outset" w:sz="6" w:space="0" w:color="000001"/>
              <w:bottom w:val="outset" w:sz="6" w:space="0" w:color="000001"/>
              <w:right w:val="outset" w:sz="6" w:space="0" w:color="000001"/>
            </w:tcBorders>
            <w:hideMark/>
          </w:tcPr>
          <w:p w14:paraId="5EBA7632"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B1) How many HOURS PER DAY did [PERSON] work doing [AGRICULTURAL ACTIVITY] (on average) in ALL PLOTS during the PAST THREE MONTHS?</w:t>
            </w:r>
          </w:p>
        </w:tc>
      </w:tr>
      <w:tr w:rsidR="000D6FCF" w:rsidRPr="00CA7F26" w14:paraId="65DBFD6F" w14:textId="77777777" w:rsidTr="000D6FCF">
        <w:trPr>
          <w:trHeight w:val="36"/>
          <w:tblCellSpacing w:w="0" w:type="dxa"/>
        </w:trPr>
        <w:tc>
          <w:tcPr>
            <w:tcW w:w="1967" w:type="dxa"/>
            <w:tcBorders>
              <w:top w:val="outset" w:sz="6" w:space="0" w:color="000001"/>
              <w:left w:val="outset" w:sz="6" w:space="0" w:color="000001"/>
              <w:bottom w:val="outset" w:sz="6" w:space="0" w:color="000001"/>
              <w:right w:val="outset" w:sz="6" w:space="0" w:color="000001"/>
            </w:tcBorders>
            <w:hideMark/>
          </w:tcPr>
          <w:p w14:paraId="096D3CE5"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p>
        </w:tc>
        <w:tc>
          <w:tcPr>
            <w:tcW w:w="1480" w:type="dxa"/>
            <w:tcBorders>
              <w:top w:val="outset" w:sz="6" w:space="0" w:color="000001"/>
              <w:left w:val="outset" w:sz="6" w:space="0" w:color="000001"/>
              <w:bottom w:val="outset" w:sz="6" w:space="0" w:color="000001"/>
              <w:right w:val="outset" w:sz="6" w:space="0" w:color="000001"/>
            </w:tcBorders>
            <w:hideMark/>
          </w:tcPr>
          <w:p w14:paraId="3EC5C474"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p>
        </w:tc>
        <w:tc>
          <w:tcPr>
            <w:tcW w:w="1070" w:type="dxa"/>
            <w:tcBorders>
              <w:top w:val="outset" w:sz="6" w:space="0" w:color="000001"/>
              <w:left w:val="outset" w:sz="6" w:space="0" w:color="000001"/>
              <w:bottom w:val="outset" w:sz="6" w:space="0" w:color="000001"/>
              <w:right w:val="outset" w:sz="6" w:space="0" w:color="000001"/>
            </w:tcBorders>
            <w:hideMark/>
          </w:tcPr>
          <w:p w14:paraId="440E76E0"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p>
        </w:tc>
        <w:tc>
          <w:tcPr>
            <w:tcW w:w="1833" w:type="dxa"/>
            <w:tcBorders>
              <w:top w:val="outset" w:sz="6" w:space="0" w:color="000001"/>
              <w:left w:val="outset" w:sz="6" w:space="0" w:color="000001"/>
              <w:bottom w:val="outset" w:sz="6" w:space="0" w:color="000001"/>
              <w:right w:val="outset" w:sz="6" w:space="0" w:color="000001"/>
            </w:tcBorders>
            <w:hideMark/>
          </w:tcPr>
          <w:p w14:paraId="79F335F4"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1-4 If not know, - 99</w:t>
            </w:r>
          </w:p>
        </w:tc>
        <w:tc>
          <w:tcPr>
            <w:tcW w:w="2068" w:type="dxa"/>
            <w:tcBorders>
              <w:top w:val="outset" w:sz="6" w:space="0" w:color="000001"/>
              <w:left w:val="outset" w:sz="6" w:space="0" w:color="000001"/>
              <w:bottom w:val="outset" w:sz="6" w:space="0" w:color="000001"/>
              <w:right w:val="outset" w:sz="6" w:space="0" w:color="000001"/>
            </w:tcBorders>
            <w:hideMark/>
          </w:tcPr>
          <w:p w14:paraId="0269D5E5"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1-7 If not know, -99</w:t>
            </w:r>
          </w:p>
        </w:tc>
        <w:tc>
          <w:tcPr>
            <w:tcW w:w="2489" w:type="dxa"/>
            <w:tcBorders>
              <w:top w:val="outset" w:sz="6" w:space="0" w:color="000001"/>
              <w:left w:val="outset" w:sz="6" w:space="0" w:color="000001"/>
              <w:bottom w:val="outset" w:sz="6" w:space="0" w:color="000001"/>
              <w:right w:val="outset" w:sz="6" w:space="0" w:color="000001"/>
            </w:tcBorders>
            <w:hideMark/>
          </w:tcPr>
          <w:p w14:paraId="313F563C"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1-24 if not know, -99</w:t>
            </w:r>
          </w:p>
        </w:tc>
      </w:tr>
      <w:tr w:rsidR="000D6FCF" w:rsidRPr="00CA7F26" w14:paraId="7146821B" w14:textId="77777777" w:rsidTr="000D6FCF">
        <w:trPr>
          <w:trHeight w:val="132"/>
          <w:tblCellSpacing w:w="0" w:type="dxa"/>
        </w:trPr>
        <w:tc>
          <w:tcPr>
            <w:tcW w:w="1967" w:type="dxa"/>
            <w:tcBorders>
              <w:top w:val="outset" w:sz="6" w:space="0" w:color="000001"/>
              <w:left w:val="outset" w:sz="6" w:space="0" w:color="000001"/>
              <w:bottom w:val="outset" w:sz="6" w:space="0" w:color="000001"/>
              <w:right w:val="outset" w:sz="6" w:space="0" w:color="000001"/>
            </w:tcBorders>
            <w:hideMark/>
          </w:tcPr>
          <w:p w14:paraId="439680A9"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1</w:t>
            </w:r>
          </w:p>
        </w:tc>
        <w:tc>
          <w:tcPr>
            <w:tcW w:w="1480" w:type="dxa"/>
            <w:tcBorders>
              <w:top w:val="outset" w:sz="6" w:space="0" w:color="000001"/>
              <w:left w:val="outset" w:sz="6" w:space="0" w:color="000001"/>
              <w:bottom w:val="outset" w:sz="6" w:space="0" w:color="000001"/>
              <w:right w:val="outset" w:sz="6" w:space="0" w:color="000001"/>
            </w:tcBorders>
            <w:hideMark/>
          </w:tcPr>
          <w:p w14:paraId="7FD2BE77"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p>
        </w:tc>
        <w:tc>
          <w:tcPr>
            <w:tcW w:w="1070" w:type="dxa"/>
            <w:tcBorders>
              <w:top w:val="outset" w:sz="6" w:space="0" w:color="000001"/>
              <w:left w:val="outset" w:sz="6" w:space="0" w:color="000001"/>
              <w:bottom w:val="outset" w:sz="6" w:space="0" w:color="000001"/>
              <w:right w:val="outset" w:sz="6" w:space="0" w:color="000001"/>
            </w:tcBorders>
            <w:hideMark/>
          </w:tcPr>
          <w:p w14:paraId="52E1CAB9"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p>
        </w:tc>
        <w:tc>
          <w:tcPr>
            <w:tcW w:w="1833" w:type="dxa"/>
            <w:tcBorders>
              <w:top w:val="outset" w:sz="6" w:space="0" w:color="000001"/>
              <w:left w:val="outset" w:sz="6" w:space="0" w:color="000001"/>
              <w:bottom w:val="outset" w:sz="6" w:space="0" w:color="000001"/>
              <w:right w:val="outset" w:sz="6" w:space="0" w:color="000001"/>
            </w:tcBorders>
            <w:hideMark/>
          </w:tcPr>
          <w:p w14:paraId="3B2AFFD6"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p>
        </w:tc>
        <w:tc>
          <w:tcPr>
            <w:tcW w:w="2068" w:type="dxa"/>
            <w:tcBorders>
              <w:top w:val="outset" w:sz="6" w:space="0" w:color="000001"/>
              <w:left w:val="outset" w:sz="6" w:space="0" w:color="000001"/>
              <w:bottom w:val="outset" w:sz="6" w:space="0" w:color="000001"/>
              <w:right w:val="outset" w:sz="6" w:space="0" w:color="000001"/>
            </w:tcBorders>
            <w:hideMark/>
          </w:tcPr>
          <w:p w14:paraId="7BA58C68"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p>
        </w:tc>
        <w:tc>
          <w:tcPr>
            <w:tcW w:w="2489" w:type="dxa"/>
            <w:tcBorders>
              <w:top w:val="outset" w:sz="6" w:space="0" w:color="000001"/>
              <w:left w:val="outset" w:sz="6" w:space="0" w:color="000001"/>
              <w:bottom w:val="outset" w:sz="6" w:space="0" w:color="000001"/>
              <w:right w:val="outset" w:sz="6" w:space="0" w:color="000001"/>
            </w:tcBorders>
            <w:hideMark/>
          </w:tcPr>
          <w:p w14:paraId="19085F8E"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p>
        </w:tc>
      </w:tr>
      <w:tr w:rsidR="000D6FCF" w:rsidRPr="00CA7F26" w14:paraId="47CCF8DD" w14:textId="77777777" w:rsidTr="000D6FCF">
        <w:trPr>
          <w:trHeight w:val="96"/>
          <w:tblCellSpacing w:w="0" w:type="dxa"/>
        </w:trPr>
        <w:tc>
          <w:tcPr>
            <w:tcW w:w="1967" w:type="dxa"/>
            <w:tcBorders>
              <w:top w:val="outset" w:sz="6" w:space="0" w:color="000001"/>
              <w:left w:val="outset" w:sz="6" w:space="0" w:color="000001"/>
              <w:bottom w:val="outset" w:sz="6" w:space="0" w:color="000001"/>
              <w:right w:val="outset" w:sz="6" w:space="0" w:color="000001"/>
            </w:tcBorders>
            <w:hideMark/>
          </w:tcPr>
          <w:p w14:paraId="38FA3680"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2</w:t>
            </w:r>
          </w:p>
        </w:tc>
        <w:tc>
          <w:tcPr>
            <w:tcW w:w="1480" w:type="dxa"/>
            <w:tcBorders>
              <w:top w:val="outset" w:sz="6" w:space="0" w:color="000001"/>
              <w:left w:val="outset" w:sz="6" w:space="0" w:color="000001"/>
              <w:bottom w:val="outset" w:sz="6" w:space="0" w:color="000001"/>
              <w:right w:val="outset" w:sz="6" w:space="0" w:color="000001"/>
            </w:tcBorders>
            <w:hideMark/>
          </w:tcPr>
          <w:p w14:paraId="7209AD88"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p>
        </w:tc>
        <w:tc>
          <w:tcPr>
            <w:tcW w:w="1070" w:type="dxa"/>
            <w:tcBorders>
              <w:top w:val="outset" w:sz="6" w:space="0" w:color="000001"/>
              <w:left w:val="outset" w:sz="6" w:space="0" w:color="000001"/>
              <w:bottom w:val="outset" w:sz="6" w:space="0" w:color="000001"/>
              <w:right w:val="outset" w:sz="6" w:space="0" w:color="000001"/>
            </w:tcBorders>
            <w:hideMark/>
          </w:tcPr>
          <w:p w14:paraId="78531CDC"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p>
        </w:tc>
        <w:tc>
          <w:tcPr>
            <w:tcW w:w="1833" w:type="dxa"/>
            <w:tcBorders>
              <w:top w:val="outset" w:sz="6" w:space="0" w:color="000001"/>
              <w:left w:val="outset" w:sz="6" w:space="0" w:color="000001"/>
              <w:bottom w:val="outset" w:sz="6" w:space="0" w:color="000001"/>
              <w:right w:val="outset" w:sz="6" w:space="0" w:color="000001"/>
            </w:tcBorders>
            <w:hideMark/>
          </w:tcPr>
          <w:p w14:paraId="278717D6"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p>
        </w:tc>
        <w:tc>
          <w:tcPr>
            <w:tcW w:w="2068" w:type="dxa"/>
            <w:tcBorders>
              <w:top w:val="outset" w:sz="6" w:space="0" w:color="000001"/>
              <w:left w:val="outset" w:sz="6" w:space="0" w:color="000001"/>
              <w:bottom w:val="outset" w:sz="6" w:space="0" w:color="000001"/>
              <w:right w:val="outset" w:sz="6" w:space="0" w:color="000001"/>
            </w:tcBorders>
            <w:hideMark/>
          </w:tcPr>
          <w:p w14:paraId="04AA4696"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p>
        </w:tc>
        <w:tc>
          <w:tcPr>
            <w:tcW w:w="2489" w:type="dxa"/>
            <w:tcBorders>
              <w:top w:val="outset" w:sz="6" w:space="0" w:color="000001"/>
              <w:left w:val="outset" w:sz="6" w:space="0" w:color="000001"/>
              <w:bottom w:val="outset" w:sz="6" w:space="0" w:color="000001"/>
              <w:right w:val="outset" w:sz="6" w:space="0" w:color="000001"/>
            </w:tcBorders>
            <w:hideMark/>
          </w:tcPr>
          <w:p w14:paraId="136293CE"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p>
        </w:tc>
      </w:tr>
      <w:tr w:rsidR="000D6FCF" w:rsidRPr="00CA7F26" w14:paraId="34524381" w14:textId="77777777" w:rsidTr="000D6FCF">
        <w:trPr>
          <w:trHeight w:val="156"/>
          <w:tblCellSpacing w:w="0" w:type="dxa"/>
        </w:trPr>
        <w:tc>
          <w:tcPr>
            <w:tcW w:w="1967" w:type="dxa"/>
            <w:tcBorders>
              <w:top w:val="outset" w:sz="6" w:space="0" w:color="000001"/>
              <w:left w:val="outset" w:sz="6" w:space="0" w:color="000001"/>
              <w:bottom w:val="outset" w:sz="6" w:space="0" w:color="000001"/>
              <w:right w:val="outset" w:sz="6" w:space="0" w:color="000001"/>
            </w:tcBorders>
            <w:hideMark/>
          </w:tcPr>
          <w:p w14:paraId="1D740483"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3</w:t>
            </w:r>
          </w:p>
        </w:tc>
        <w:tc>
          <w:tcPr>
            <w:tcW w:w="1480" w:type="dxa"/>
            <w:tcBorders>
              <w:top w:val="outset" w:sz="6" w:space="0" w:color="000001"/>
              <w:left w:val="outset" w:sz="6" w:space="0" w:color="000001"/>
              <w:bottom w:val="outset" w:sz="6" w:space="0" w:color="000001"/>
              <w:right w:val="outset" w:sz="6" w:space="0" w:color="000001"/>
            </w:tcBorders>
            <w:hideMark/>
          </w:tcPr>
          <w:p w14:paraId="06DDE159"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p>
        </w:tc>
        <w:tc>
          <w:tcPr>
            <w:tcW w:w="1070" w:type="dxa"/>
            <w:tcBorders>
              <w:top w:val="outset" w:sz="6" w:space="0" w:color="000001"/>
              <w:left w:val="outset" w:sz="6" w:space="0" w:color="000001"/>
              <w:bottom w:val="outset" w:sz="6" w:space="0" w:color="000001"/>
              <w:right w:val="outset" w:sz="6" w:space="0" w:color="000001"/>
            </w:tcBorders>
            <w:hideMark/>
          </w:tcPr>
          <w:p w14:paraId="091AB8F3"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p>
        </w:tc>
        <w:tc>
          <w:tcPr>
            <w:tcW w:w="1833" w:type="dxa"/>
            <w:tcBorders>
              <w:top w:val="outset" w:sz="6" w:space="0" w:color="000001"/>
              <w:left w:val="outset" w:sz="6" w:space="0" w:color="000001"/>
              <w:bottom w:val="outset" w:sz="6" w:space="0" w:color="000001"/>
              <w:right w:val="outset" w:sz="6" w:space="0" w:color="000001"/>
            </w:tcBorders>
            <w:hideMark/>
          </w:tcPr>
          <w:p w14:paraId="6135FCCB"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p>
        </w:tc>
        <w:tc>
          <w:tcPr>
            <w:tcW w:w="2068" w:type="dxa"/>
            <w:tcBorders>
              <w:top w:val="outset" w:sz="6" w:space="0" w:color="000001"/>
              <w:left w:val="outset" w:sz="6" w:space="0" w:color="000001"/>
              <w:bottom w:val="outset" w:sz="6" w:space="0" w:color="000001"/>
              <w:right w:val="outset" w:sz="6" w:space="0" w:color="000001"/>
            </w:tcBorders>
            <w:hideMark/>
          </w:tcPr>
          <w:p w14:paraId="6F2FF2A0"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p>
        </w:tc>
        <w:tc>
          <w:tcPr>
            <w:tcW w:w="2489" w:type="dxa"/>
            <w:tcBorders>
              <w:top w:val="outset" w:sz="6" w:space="0" w:color="000001"/>
              <w:left w:val="outset" w:sz="6" w:space="0" w:color="000001"/>
              <w:bottom w:val="outset" w:sz="6" w:space="0" w:color="000001"/>
              <w:right w:val="outset" w:sz="6" w:space="0" w:color="000001"/>
            </w:tcBorders>
            <w:hideMark/>
          </w:tcPr>
          <w:p w14:paraId="1D7BE022"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p>
        </w:tc>
      </w:tr>
      <w:tr w:rsidR="000D6FCF" w:rsidRPr="00CA7F26" w14:paraId="058DA580" w14:textId="77777777" w:rsidTr="000D6FCF">
        <w:trPr>
          <w:trHeight w:val="132"/>
          <w:tblCellSpacing w:w="0" w:type="dxa"/>
        </w:trPr>
        <w:tc>
          <w:tcPr>
            <w:tcW w:w="1967" w:type="dxa"/>
            <w:tcBorders>
              <w:top w:val="outset" w:sz="6" w:space="0" w:color="000001"/>
              <w:left w:val="outset" w:sz="6" w:space="0" w:color="000001"/>
              <w:bottom w:val="outset" w:sz="6" w:space="0" w:color="000001"/>
              <w:right w:val="outset" w:sz="6" w:space="0" w:color="000001"/>
            </w:tcBorders>
            <w:hideMark/>
          </w:tcPr>
          <w:p w14:paraId="52F48CD2"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4</w:t>
            </w:r>
          </w:p>
        </w:tc>
        <w:tc>
          <w:tcPr>
            <w:tcW w:w="1480" w:type="dxa"/>
            <w:tcBorders>
              <w:top w:val="outset" w:sz="6" w:space="0" w:color="000001"/>
              <w:left w:val="outset" w:sz="6" w:space="0" w:color="000001"/>
              <w:bottom w:val="outset" w:sz="6" w:space="0" w:color="000001"/>
              <w:right w:val="outset" w:sz="6" w:space="0" w:color="000001"/>
            </w:tcBorders>
            <w:hideMark/>
          </w:tcPr>
          <w:p w14:paraId="0ACB2FC8"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p>
        </w:tc>
        <w:tc>
          <w:tcPr>
            <w:tcW w:w="1070" w:type="dxa"/>
            <w:tcBorders>
              <w:top w:val="outset" w:sz="6" w:space="0" w:color="000001"/>
              <w:left w:val="outset" w:sz="6" w:space="0" w:color="000001"/>
              <w:bottom w:val="outset" w:sz="6" w:space="0" w:color="000001"/>
              <w:right w:val="outset" w:sz="6" w:space="0" w:color="000001"/>
            </w:tcBorders>
            <w:hideMark/>
          </w:tcPr>
          <w:p w14:paraId="2FF4B6D1"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p>
        </w:tc>
        <w:tc>
          <w:tcPr>
            <w:tcW w:w="1833" w:type="dxa"/>
            <w:tcBorders>
              <w:top w:val="outset" w:sz="6" w:space="0" w:color="000001"/>
              <w:left w:val="outset" w:sz="6" w:space="0" w:color="000001"/>
              <w:bottom w:val="outset" w:sz="6" w:space="0" w:color="000001"/>
              <w:right w:val="outset" w:sz="6" w:space="0" w:color="000001"/>
            </w:tcBorders>
            <w:hideMark/>
          </w:tcPr>
          <w:p w14:paraId="5A163B61"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p>
        </w:tc>
        <w:tc>
          <w:tcPr>
            <w:tcW w:w="2068" w:type="dxa"/>
            <w:tcBorders>
              <w:top w:val="outset" w:sz="6" w:space="0" w:color="000001"/>
              <w:left w:val="outset" w:sz="6" w:space="0" w:color="000001"/>
              <w:bottom w:val="outset" w:sz="6" w:space="0" w:color="000001"/>
              <w:right w:val="outset" w:sz="6" w:space="0" w:color="000001"/>
            </w:tcBorders>
            <w:hideMark/>
          </w:tcPr>
          <w:p w14:paraId="21F0CEB5"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p>
        </w:tc>
        <w:tc>
          <w:tcPr>
            <w:tcW w:w="2489" w:type="dxa"/>
            <w:tcBorders>
              <w:top w:val="outset" w:sz="6" w:space="0" w:color="000001"/>
              <w:left w:val="outset" w:sz="6" w:space="0" w:color="000001"/>
              <w:bottom w:val="outset" w:sz="6" w:space="0" w:color="000001"/>
              <w:right w:val="outset" w:sz="6" w:space="0" w:color="000001"/>
            </w:tcBorders>
            <w:hideMark/>
          </w:tcPr>
          <w:p w14:paraId="2E36C0C2"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p>
        </w:tc>
      </w:tr>
      <w:tr w:rsidR="000D6FCF" w:rsidRPr="00CA7F26" w14:paraId="79A9D732" w14:textId="77777777" w:rsidTr="000D6FCF">
        <w:trPr>
          <w:trHeight w:val="144"/>
          <w:tblCellSpacing w:w="0" w:type="dxa"/>
        </w:trPr>
        <w:tc>
          <w:tcPr>
            <w:tcW w:w="1967" w:type="dxa"/>
            <w:tcBorders>
              <w:top w:val="outset" w:sz="6" w:space="0" w:color="000001"/>
              <w:left w:val="outset" w:sz="6" w:space="0" w:color="000001"/>
              <w:bottom w:val="outset" w:sz="6" w:space="0" w:color="000001"/>
              <w:right w:val="outset" w:sz="6" w:space="0" w:color="000001"/>
            </w:tcBorders>
            <w:hideMark/>
          </w:tcPr>
          <w:p w14:paraId="2612DCDE"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5</w:t>
            </w:r>
          </w:p>
        </w:tc>
        <w:tc>
          <w:tcPr>
            <w:tcW w:w="1480" w:type="dxa"/>
            <w:tcBorders>
              <w:top w:val="outset" w:sz="6" w:space="0" w:color="000001"/>
              <w:left w:val="outset" w:sz="6" w:space="0" w:color="000001"/>
              <w:bottom w:val="outset" w:sz="6" w:space="0" w:color="000001"/>
              <w:right w:val="outset" w:sz="6" w:space="0" w:color="000001"/>
            </w:tcBorders>
            <w:hideMark/>
          </w:tcPr>
          <w:p w14:paraId="3CB0016C"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p>
        </w:tc>
        <w:tc>
          <w:tcPr>
            <w:tcW w:w="1070" w:type="dxa"/>
            <w:tcBorders>
              <w:top w:val="outset" w:sz="6" w:space="0" w:color="000001"/>
              <w:left w:val="outset" w:sz="6" w:space="0" w:color="000001"/>
              <w:bottom w:val="outset" w:sz="6" w:space="0" w:color="000001"/>
              <w:right w:val="outset" w:sz="6" w:space="0" w:color="000001"/>
            </w:tcBorders>
            <w:hideMark/>
          </w:tcPr>
          <w:p w14:paraId="47335EBB"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p>
        </w:tc>
        <w:tc>
          <w:tcPr>
            <w:tcW w:w="1833" w:type="dxa"/>
            <w:tcBorders>
              <w:top w:val="outset" w:sz="6" w:space="0" w:color="000001"/>
              <w:left w:val="outset" w:sz="6" w:space="0" w:color="000001"/>
              <w:bottom w:val="outset" w:sz="6" w:space="0" w:color="000001"/>
              <w:right w:val="outset" w:sz="6" w:space="0" w:color="000001"/>
            </w:tcBorders>
            <w:hideMark/>
          </w:tcPr>
          <w:p w14:paraId="18C60540"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p>
        </w:tc>
        <w:tc>
          <w:tcPr>
            <w:tcW w:w="2068" w:type="dxa"/>
            <w:tcBorders>
              <w:top w:val="outset" w:sz="6" w:space="0" w:color="000001"/>
              <w:left w:val="outset" w:sz="6" w:space="0" w:color="000001"/>
              <w:bottom w:val="outset" w:sz="6" w:space="0" w:color="000001"/>
              <w:right w:val="outset" w:sz="6" w:space="0" w:color="000001"/>
            </w:tcBorders>
            <w:hideMark/>
          </w:tcPr>
          <w:p w14:paraId="7FC42F81"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p>
        </w:tc>
        <w:tc>
          <w:tcPr>
            <w:tcW w:w="2489" w:type="dxa"/>
            <w:tcBorders>
              <w:top w:val="outset" w:sz="6" w:space="0" w:color="000001"/>
              <w:left w:val="outset" w:sz="6" w:space="0" w:color="000001"/>
              <w:bottom w:val="outset" w:sz="6" w:space="0" w:color="000001"/>
              <w:right w:val="outset" w:sz="6" w:space="0" w:color="000001"/>
            </w:tcBorders>
            <w:hideMark/>
          </w:tcPr>
          <w:p w14:paraId="245F5E1A" w14:textId="77777777" w:rsidR="000D6FCF" w:rsidRPr="00CA7F26" w:rsidRDefault="000D6FCF" w:rsidP="00885E4B">
            <w:pPr>
              <w:spacing w:before="100" w:beforeAutospacing="1" w:after="115" w:line="240" w:lineRule="auto"/>
              <w:rPr>
                <w:rFonts w:eastAsia="Times New Roman" w:cstheme="minorHAnsi"/>
                <w:color w:val="000000" w:themeColor="text1"/>
                <w:sz w:val="24"/>
                <w:szCs w:val="24"/>
              </w:rPr>
            </w:pPr>
          </w:p>
        </w:tc>
      </w:tr>
    </w:tbl>
    <w:p w14:paraId="03B18B82" w14:textId="77777777" w:rsidR="00885E4B" w:rsidRPr="00CA7F26" w:rsidRDefault="00885E4B" w:rsidP="00885E4B">
      <w:pPr>
        <w:shd w:val="clear" w:color="auto" w:fill="FFFFFF"/>
        <w:spacing w:before="100" w:beforeAutospacing="1" w:after="240" w:line="240" w:lineRule="auto"/>
        <w:ind w:left="792"/>
        <w:rPr>
          <w:rFonts w:eastAsia="Times New Roman" w:cstheme="minorHAnsi"/>
          <w:color w:val="000000" w:themeColor="text1"/>
          <w:sz w:val="24"/>
          <w:szCs w:val="24"/>
        </w:rPr>
      </w:pPr>
    </w:p>
    <w:p w14:paraId="4D41B4E5" w14:textId="77777777" w:rsidR="00885E4B" w:rsidRPr="004716D7" w:rsidRDefault="00885E4B" w:rsidP="00A17B63">
      <w:pPr>
        <w:pStyle w:val="ListParagraph"/>
        <w:numPr>
          <w:ilvl w:val="0"/>
          <w:numId w:val="20"/>
        </w:numPr>
        <w:shd w:val="clear" w:color="auto" w:fill="FFFFFF"/>
        <w:spacing w:before="100" w:beforeAutospacing="1" w:after="115" w:line="240"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lastRenderedPageBreak/>
        <w:t xml:space="preserve"> Let´s talk about the costs of the agricultural production in the PAST THREE MONTHS (for ALL the plots):</w:t>
      </w:r>
    </w:p>
    <w:p w14:paraId="6CC597A5" w14:textId="77777777" w:rsidR="00885E4B" w:rsidRPr="00CA7F26" w:rsidRDefault="00885E4B" w:rsidP="00A17B63">
      <w:pPr>
        <w:numPr>
          <w:ilvl w:val="0"/>
          <w:numId w:val="21"/>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Did your household hire (not GANYU) someone outside the household to work on the household plots in the last 3 months?</w:t>
      </w:r>
    </w:p>
    <w:p w14:paraId="735788B4" w14:textId="77777777" w:rsidR="00885E4B" w:rsidRPr="00CA7F26" w:rsidRDefault="00885E4B" w:rsidP="00A17B63">
      <w:pPr>
        <w:numPr>
          <w:ilvl w:val="0"/>
          <w:numId w:val="21"/>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How many people did your household hire (not as </w:t>
      </w:r>
      <w:proofErr w:type="spellStart"/>
      <w:r w:rsidRPr="00CA7F26">
        <w:rPr>
          <w:rFonts w:eastAsia="Times New Roman" w:cstheme="minorHAnsi"/>
          <w:color w:val="000000" w:themeColor="text1"/>
          <w:sz w:val="24"/>
          <w:szCs w:val="24"/>
        </w:rPr>
        <w:t>ganyu</w:t>
      </w:r>
      <w:proofErr w:type="spellEnd"/>
      <w:r w:rsidRPr="00CA7F26">
        <w:rPr>
          <w:rFonts w:eastAsia="Times New Roman" w:cstheme="minorHAnsi"/>
          <w:color w:val="000000" w:themeColor="text1"/>
          <w:sz w:val="24"/>
          <w:szCs w:val="24"/>
        </w:rPr>
        <w:t>) in the last 3 months?</w:t>
      </w:r>
    </w:p>
    <w:p w14:paraId="002453A9" w14:textId="77777777" w:rsidR="00885E4B" w:rsidRPr="00E170B3" w:rsidRDefault="00885E4B" w:rsidP="004716D7">
      <w:pPr>
        <w:shd w:val="clear" w:color="auto" w:fill="FFFFFF"/>
        <w:spacing w:before="100" w:beforeAutospacing="1" w:after="115" w:line="240" w:lineRule="auto"/>
        <w:ind w:left="720"/>
        <w:rPr>
          <w:rFonts w:eastAsia="Times New Roman" w:cstheme="minorHAnsi"/>
          <w:i/>
          <w:color w:val="000000" w:themeColor="text1"/>
          <w:sz w:val="24"/>
          <w:szCs w:val="24"/>
        </w:rPr>
      </w:pPr>
      <w:r w:rsidRPr="00E170B3">
        <w:rPr>
          <w:rFonts w:eastAsia="Times New Roman" w:cstheme="minorHAnsi"/>
          <w:i/>
          <w:color w:val="000000" w:themeColor="text1"/>
          <w:sz w:val="24"/>
          <w:szCs w:val="24"/>
        </w:rPr>
        <w:t>You said that you hired PERSONS to work in your plots in the last 3 months. Now we will ask you some questions PER PERSON.</w:t>
      </w:r>
    </w:p>
    <w:p w14:paraId="0CAA2E06" w14:textId="77777777" w:rsidR="00885E4B" w:rsidRPr="00CA7F26" w:rsidRDefault="00885E4B" w:rsidP="00A17B63">
      <w:pPr>
        <w:numPr>
          <w:ilvl w:val="0"/>
          <w:numId w:val="21"/>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What is the name of a PERSON you hired?</w:t>
      </w:r>
    </w:p>
    <w:p w14:paraId="77B4556C" w14:textId="77777777" w:rsidR="00885E4B" w:rsidRPr="00CA7F26" w:rsidRDefault="00885E4B" w:rsidP="00A17B63">
      <w:pPr>
        <w:numPr>
          <w:ilvl w:val="0"/>
          <w:numId w:val="21"/>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Use the booklet to identify the unique household id number of PERSON:</w:t>
      </w:r>
    </w:p>
    <w:p w14:paraId="5C3E161F" w14:textId="77777777" w:rsidR="00885E4B" w:rsidRPr="00CA7F26" w:rsidRDefault="00885E4B" w:rsidP="00A17B63">
      <w:pPr>
        <w:numPr>
          <w:ilvl w:val="0"/>
          <w:numId w:val="21"/>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Where is PERSON from?</w:t>
      </w:r>
    </w:p>
    <w:p w14:paraId="54E38498" w14:textId="77777777" w:rsidR="00885E4B" w:rsidRPr="00CA7F26" w:rsidRDefault="00885E4B" w:rsidP="00A17B63">
      <w:pPr>
        <w:numPr>
          <w:ilvl w:val="0"/>
          <w:numId w:val="21"/>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This household is in the village but not identified. Please provide some information: Name of spouse, phone number, or closest neighbor.</w:t>
      </w:r>
    </w:p>
    <w:p w14:paraId="3762932F" w14:textId="77777777" w:rsidR="00885E4B" w:rsidRPr="00CA7F26" w:rsidRDefault="00885E4B" w:rsidP="00A17B63">
      <w:pPr>
        <w:numPr>
          <w:ilvl w:val="0"/>
          <w:numId w:val="21"/>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Specify this other village:</w:t>
      </w:r>
    </w:p>
    <w:p w14:paraId="5BB5555A" w14:textId="77777777" w:rsidR="00885E4B" w:rsidRPr="00CA7F26" w:rsidRDefault="00885E4B" w:rsidP="00A17B63">
      <w:pPr>
        <w:numPr>
          <w:ilvl w:val="0"/>
          <w:numId w:val="21"/>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What is/are the agricultural activities that PERSON did in the plots during the last 3 months?</w:t>
      </w:r>
    </w:p>
    <w:p w14:paraId="56985162" w14:textId="77777777" w:rsidR="00885E4B" w:rsidRPr="00CA7F26" w:rsidRDefault="00885E4B" w:rsidP="00A17B63">
      <w:pPr>
        <w:numPr>
          <w:ilvl w:val="0"/>
          <w:numId w:val="21"/>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how many weeks during the last 3 months did PERSON work?</w:t>
      </w:r>
    </w:p>
    <w:p w14:paraId="2C7707D3" w14:textId="77777777" w:rsidR="00885E4B" w:rsidRPr="00CA7F26" w:rsidRDefault="00885E4B" w:rsidP="00A17B63">
      <w:pPr>
        <w:numPr>
          <w:ilvl w:val="0"/>
          <w:numId w:val="21"/>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On average, how many days per week did PERSON work?</w:t>
      </w:r>
    </w:p>
    <w:p w14:paraId="6D7400B7" w14:textId="77777777" w:rsidR="00885E4B" w:rsidRPr="00CA7F26" w:rsidRDefault="00885E4B" w:rsidP="00A17B63">
      <w:pPr>
        <w:numPr>
          <w:ilvl w:val="0"/>
          <w:numId w:val="21"/>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On average, how many hours per day did PERSON work?</w:t>
      </w:r>
    </w:p>
    <w:p w14:paraId="164C6F3C" w14:textId="77777777" w:rsidR="00885E4B" w:rsidRPr="00CA7F26" w:rsidRDefault="00885E4B" w:rsidP="00A17B63">
      <w:pPr>
        <w:numPr>
          <w:ilvl w:val="0"/>
          <w:numId w:val="21"/>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On average, </w:t>
      </w:r>
      <w:proofErr w:type="gramStart"/>
      <w:r w:rsidRPr="00CA7F26">
        <w:rPr>
          <w:rFonts w:eastAsia="Times New Roman" w:cstheme="minorHAnsi"/>
          <w:color w:val="000000" w:themeColor="text1"/>
          <w:sz w:val="24"/>
          <w:szCs w:val="24"/>
        </w:rPr>
        <w:t>How</w:t>
      </w:r>
      <w:proofErr w:type="gramEnd"/>
      <w:r w:rsidRPr="00CA7F26">
        <w:rPr>
          <w:rFonts w:eastAsia="Times New Roman" w:cstheme="minorHAnsi"/>
          <w:color w:val="000000" w:themeColor="text1"/>
          <w:sz w:val="24"/>
          <w:szCs w:val="24"/>
        </w:rPr>
        <w:t xml:space="preserve"> much did your household payed to PERSON including in-kind payments?</w:t>
      </w:r>
    </w:p>
    <w:p w14:paraId="0D5402ED" w14:textId="77777777" w:rsidR="00E170B3" w:rsidRPr="00E170B3" w:rsidRDefault="00885E4B" w:rsidP="00A17B63">
      <w:pPr>
        <w:numPr>
          <w:ilvl w:val="0"/>
          <w:numId w:val="21"/>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What </w:t>
      </w:r>
      <w:proofErr w:type="gramStart"/>
      <w:r w:rsidRPr="00CA7F26">
        <w:rPr>
          <w:rFonts w:eastAsia="Times New Roman" w:cstheme="minorHAnsi"/>
          <w:color w:val="000000" w:themeColor="text1"/>
          <w:sz w:val="24"/>
          <w:szCs w:val="24"/>
        </w:rPr>
        <w:t>period of time</w:t>
      </w:r>
      <w:proofErr w:type="gramEnd"/>
      <w:r w:rsidRPr="00CA7F26">
        <w:rPr>
          <w:rFonts w:eastAsia="Times New Roman" w:cstheme="minorHAnsi"/>
          <w:color w:val="000000" w:themeColor="text1"/>
          <w:sz w:val="24"/>
          <w:szCs w:val="24"/>
        </w:rPr>
        <w:t xml:space="preserve"> that payment covered? </w:t>
      </w:r>
    </w:p>
    <w:p w14:paraId="6B01056D" w14:textId="77777777" w:rsidR="00885E4B" w:rsidRPr="004716D7" w:rsidRDefault="00885E4B" w:rsidP="00A17B63">
      <w:pPr>
        <w:pStyle w:val="ListParagraph"/>
        <w:numPr>
          <w:ilvl w:val="0"/>
          <w:numId w:val="20"/>
        </w:numPr>
        <w:shd w:val="clear" w:color="auto" w:fill="FFFFFF"/>
        <w:spacing w:before="245" w:after="115" w:line="276"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t>Did your household hire as GANYU someone outside the household to work on the household plots in the last 7 days?</w:t>
      </w:r>
    </w:p>
    <w:p w14:paraId="213A23CE" w14:textId="77777777" w:rsidR="004716D7" w:rsidRDefault="00885E4B" w:rsidP="00A17B63">
      <w:pPr>
        <w:pStyle w:val="ListParagraph"/>
        <w:numPr>
          <w:ilvl w:val="0"/>
          <w:numId w:val="32"/>
        </w:numPr>
        <w:shd w:val="clear" w:color="auto" w:fill="FFFFFF"/>
        <w:spacing w:before="245" w:after="115" w:line="276"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t xml:space="preserve">How many people did you hire as </w:t>
      </w:r>
      <w:proofErr w:type="spellStart"/>
      <w:r w:rsidRPr="004716D7">
        <w:rPr>
          <w:rFonts w:eastAsia="Times New Roman" w:cstheme="minorHAnsi"/>
          <w:color w:val="000000" w:themeColor="text1"/>
          <w:sz w:val="24"/>
          <w:szCs w:val="24"/>
        </w:rPr>
        <w:t>ganyu</w:t>
      </w:r>
      <w:proofErr w:type="spellEnd"/>
      <w:r w:rsidRPr="004716D7">
        <w:rPr>
          <w:rFonts w:eastAsia="Times New Roman" w:cstheme="minorHAnsi"/>
          <w:color w:val="000000" w:themeColor="text1"/>
          <w:sz w:val="24"/>
          <w:szCs w:val="24"/>
        </w:rPr>
        <w:t>?</w:t>
      </w:r>
      <w:r w:rsidR="004716D7">
        <w:rPr>
          <w:rFonts w:eastAsia="Times New Roman" w:cstheme="minorHAnsi"/>
          <w:color w:val="000000" w:themeColor="text1"/>
          <w:sz w:val="24"/>
          <w:szCs w:val="24"/>
        </w:rPr>
        <w:t xml:space="preserve"> </w:t>
      </w:r>
    </w:p>
    <w:p w14:paraId="4E7C5D64" w14:textId="77777777" w:rsidR="004716D7" w:rsidRDefault="00885E4B" w:rsidP="00A17B63">
      <w:pPr>
        <w:pStyle w:val="ListParagraph"/>
        <w:numPr>
          <w:ilvl w:val="0"/>
          <w:numId w:val="32"/>
        </w:numPr>
        <w:shd w:val="clear" w:color="auto" w:fill="FFFFFF"/>
        <w:spacing w:before="245" w:after="115" w:line="276"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t>You said you hired PERSONS to work as GANYU in your plots during the last 7 days. Now we will ask you some questions PER PERSON.</w:t>
      </w:r>
    </w:p>
    <w:p w14:paraId="1417B114" w14:textId="77777777" w:rsidR="004716D7" w:rsidRDefault="00885E4B" w:rsidP="00A17B63">
      <w:pPr>
        <w:pStyle w:val="ListParagraph"/>
        <w:numPr>
          <w:ilvl w:val="0"/>
          <w:numId w:val="32"/>
        </w:numPr>
        <w:shd w:val="clear" w:color="auto" w:fill="FFFFFF"/>
        <w:spacing w:before="245" w:after="115" w:line="276"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t xml:space="preserve">What is the name of a PERSON your household hired as </w:t>
      </w:r>
      <w:proofErr w:type="spellStart"/>
      <w:r w:rsidRPr="004716D7">
        <w:rPr>
          <w:rFonts w:eastAsia="Times New Roman" w:cstheme="minorHAnsi"/>
          <w:color w:val="000000" w:themeColor="text1"/>
          <w:sz w:val="24"/>
          <w:szCs w:val="24"/>
        </w:rPr>
        <w:t>ganyu</w:t>
      </w:r>
      <w:proofErr w:type="spellEnd"/>
      <w:r w:rsidRPr="004716D7">
        <w:rPr>
          <w:rFonts w:eastAsia="Times New Roman" w:cstheme="minorHAnsi"/>
          <w:color w:val="000000" w:themeColor="text1"/>
          <w:sz w:val="24"/>
          <w:szCs w:val="24"/>
        </w:rPr>
        <w:t>?</w:t>
      </w:r>
    </w:p>
    <w:p w14:paraId="6BF10762" w14:textId="77777777" w:rsidR="004716D7" w:rsidRDefault="00885E4B" w:rsidP="00A17B63">
      <w:pPr>
        <w:pStyle w:val="ListParagraph"/>
        <w:numPr>
          <w:ilvl w:val="0"/>
          <w:numId w:val="32"/>
        </w:numPr>
        <w:shd w:val="clear" w:color="auto" w:fill="FFFFFF"/>
        <w:spacing w:before="245" w:after="115" w:line="276"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t>Use the booklet to identify the unique household id number of PERSON:</w:t>
      </w:r>
    </w:p>
    <w:p w14:paraId="18B52082" w14:textId="77777777" w:rsidR="004716D7" w:rsidRDefault="00885E4B" w:rsidP="00A17B63">
      <w:pPr>
        <w:pStyle w:val="ListParagraph"/>
        <w:numPr>
          <w:ilvl w:val="0"/>
          <w:numId w:val="32"/>
        </w:numPr>
        <w:shd w:val="clear" w:color="auto" w:fill="FFFFFF"/>
        <w:spacing w:before="245" w:after="115" w:line="276"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t>Where is PERSON from?</w:t>
      </w:r>
    </w:p>
    <w:p w14:paraId="77ACCFE6" w14:textId="77777777" w:rsidR="004716D7" w:rsidRDefault="00885E4B" w:rsidP="00A17B63">
      <w:pPr>
        <w:pStyle w:val="ListParagraph"/>
        <w:numPr>
          <w:ilvl w:val="0"/>
          <w:numId w:val="32"/>
        </w:numPr>
        <w:shd w:val="clear" w:color="auto" w:fill="FFFFFF"/>
        <w:spacing w:before="245" w:after="115" w:line="276"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t>This household is in the village but not identified. Please provide some information: Name of spouse, phone number, or closest neighbor.</w:t>
      </w:r>
    </w:p>
    <w:p w14:paraId="3BB09EFE" w14:textId="77777777" w:rsidR="004716D7" w:rsidRDefault="00885E4B" w:rsidP="00A17B63">
      <w:pPr>
        <w:pStyle w:val="ListParagraph"/>
        <w:numPr>
          <w:ilvl w:val="0"/>
          <w:numId w:val="32"/>
        </w:numPr>
        <w:shd w:val="clear" w:color="auto" w:fill="FFFFFF"/>
        <w:spacing w:before="245" w:after="115" w:line="276"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t>Specify this other village:</w:t>
      </w:r>
    </w:p>
    <w:p w14:paraId="01D05A9B" w14:textId="77777777" w:rsidR="004716D7" w:rsidRDefault="00885E4B" w:rsidP="00A17B63">
      <w:pPr>
        <w:pStyle w:val="ListParagraph"/>
        <w:numPr>
          <w:ilvl w:val="0"/>
          <w:numId w:val="32"/>
        </w:numPr>
        <w:shd w:val="clear" w:color="auto" w:fill="FFFFFF"/>
        <w:spacing w:before="245" w:after="115" w:line="276"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t>What is/are the agricultural activities that PERSON did in the plots during the last 3 months?</w:t>
      </w:r>
    </w:p>
    <w:p w14:paraId="3130A81A" w14:textId="77777777" w:rsidR="004716D7" w:rsidRDefault="00885E4B" w:rsidP="00A17B63">
      <w:pPr>
        <w:pStyle w:val="ListParagraph"/>
        <w:numPr>
          <w:ilvl w:val="0"/>
          <w:numId w:val="32"/>
        </w:numPr>
        <w:shd w:val="clear" w:color="auto" w:fill="FFFFFF"/>
        <w:spacing w:before="245" w:after="115" w:line="276"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t xml:space="preserve">how many weeks during the last 3 months did PERSON do </w:t>
      </w:r>
      <w:proofErr w:type="spellStart"/>
      <w:r w:rsidRPr="004716D7">
        <w:rPr>
          <w:rFonts w:eastAsia="Times New Roman" w:cstheme="minorHAnsi"/>
          <w:color w:val="000000" w:themeColor="text1"/>
          <w:sz w:val="24"/>
          <w:szCs w:val="24"/>
        </w:rPr>
        <w:t>ganyu</w:t>
      </w:r>
      <w:proofErr w:type="spellEnd"/>
      <w:r w:rsidRPr="004716D7">
        <w:rPr>
          <w:rFonts w:eastAsia="Times New Roman" w:cstheme="minorHAnsi"/>
          <w:color w:val="000000" w:themeColor="text1"/>
          <w:sz w:val="24"/>
          <w:szCs w:val="24"/>
        </w:rPr>
        <w:t>?</w:t>
      </w:r>
    </w:p>
    <w:p w14:paraId="32ADC557" w14:textId="77777777" w:rsidR="004716D7" w:rsidRDefault="00885E4B" w:rsidP="00A17B63">
      <w:pPr>
        <w:pStyle w:val="ListParagraph"/>
        <w:numPr>
          <w:ilvl w:val="0"/>
          <w:numId w:val="32"/>
        </w:numPr>
        <w:shd w:val="clear" w:color="auto" w:fill="FFFFFF"/>
        <w:spacing w:before="245" w:after="115" w:line="276"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t xml:space="preserve">On average, how many days per week did PERSON do </w:t>
      </w:r>
      <w:proofErr w:type="spellStart"/>
      <w:r w:rsidRPr="004716D7">
        <w:rPr>
          <w:rFonts w:eastAsia="Times New Roman" w:cstheme="minorHAnsi"/>
          <w:color w:val="000000" w:themeColor="text1"/>
          <w:sz w:val="24"/>
          <w:szCs w:val="24"/>
        </w:rPr>
        <w:t>ganyu</w:t>
      </w:r>
      <w:proofErr w:type="spellEnd"/>
      <w:r w:rsidRPr="004716D7">
        <w:rPr>
          <w:rFonts w:eastAsia="Times New Roman" w:cstheme="minorHAnsi"/>
          <w:color w:val="000000" w:themeColor="text1"/>
          <w:sz w:val="24"/>
          <w:szCs w:val="24"/>
        </w:rPr>
        <w:t>?</w:t>
      </w:r>
    </w:p>
    <w:p w14:paraId="4F78678E" w14:textId="77777777" w:rsidR="004716D7" w:rsidRDefault="00885E4B" w:rsidP="00A17B63">
      <w:pPr>
        <w:pStyle w:val="ListParagraph"/>
        <w:numPr>
          <w:ilvl w:val="0"/>
          <w:numId w:val="32"/>
        </w:numPr>
        <w:shd w:val="clear" w:color="auto" w:fill="FFFFFF"/>
        <w:spacing w:before="245" w:after="115" w:line="276"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lastRenderedPageBreak/>
        <w:t xml:space="preserve">On average, how many hours per day did PERSON do </w:t>
      </w:r>
      <w:proofErr w:type="spellStart"/>
      <w:r w:rsidRPr="004716D7">
        <w:rPr>
          <w:rFonts w:eastAsia="Times New Roman" w:cstheme="minorHAnsi"/>
          <w:color w:val="000000" w:themeColor="text1"/>
          <w:sz w:val="24"/>
          <w:szCs w:val="24"/>
        </w:rPr>
        <w:t>ganyu</w:t>
      </w:r>
      <w:proofErr w:type="spellEnd"/>
      <w:r w:rsidRPr="004716D7">
        <w:rPr>
          <w:rFonts w:eastAsia="Times New Roman" w:cstheme="minorHAnsi"/>
          <w:color w:val="000000" w:themeColor="text1"/>
          <w:sz w:val="24"/>
          <w:szCs w:val="24"/>
        </w:rPr>
        <w:t>?</w:t>
      </w:r>
    </w:p>
    <w:p w14:paraId="5929A154" w14:textId="77777777" w:rsidR="004716D7" w:rsidRDefault="00885E4B" w:rsidP="00A17B63">
      <w:pPr>
        <w:pStyle w:val="ListParagraph"/>
        <w:numPr>
          <w:ilvl w:val="0"/>
          <w:numId w:val="32"/>
        </w:numPr>
        <w:shd w:val="clear" w:color="auto" w:fill="FFFFFF"/>
        <w:spacing w:before="245" w:after="115" w:line="276"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t>How often do you pay PERSON?</w:t>
      </w:r>
    </w:p>
    <w:p w14:paraId="2D1EFF30" w14:textId="77777777" w:rsidR="004716D7" w:rsidRDefault="00885E4B" w:rsidP="00A17B63">
      <w:pPr>
        <w:pStyle w:val="ListParagraph"/>
        <w:numPr>
          <w:ilvl w:val="0"/>
          <w:numId w:val="32"/>
        </w:numPr>
        <w:shd w:val="clear" w:color="auto" w:fill="FFFFFF"/>
        <w:spacing w:before="245" w:after="115" w:line="276"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t>How much did your household payed to PERSON including in-kind payments for that period?</w:t>
      </w:r>
    </w:p>
    <w:p w14:paraId="1930AEF4" w14:textId="77777777" w:rsidR="004716D7" w:rsidRDefault="00885E4B" w:rsidP="00A17B63">
      <w:pPr>
        <w:pStyle w:val="ListParagraph"/>
        <w:numPr>
          <w:ilvl w:val="0"/>
          <w:numId w:val="32"/>
        </w:numPr>
        <w:shd w:val="clear" w:color="auto" w:fill="FFFFFF"/>
        <w:spacing w:before="245" w:after="115" w:line="276"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t>How many GANYUS did PERSON do for you in the last 3 months?</w:t>
      </w:r>
    </w:p>
    <w:p w14:paraId="7BB48A4C" w14:textId="77777777" w:rsidR="004716D7" w:rsidRPr="00E170B3" w:rsidRDefault="00885E4B" w:rsidP="00A17B63">
      <w:pPr>
        <w:pStyle w:val="ListParagraph"/>
        <w:numPr>
          <w:ilvl w:val="0"/>
          <w:numId w:val="32"/>
        </w:numPr>
        <w:shd w:val="clear" w:color="auto" w:fill="FFFFFF"/>
        <w:spacing w:before="245" w:after="115" w:line="276"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t xml:space="preserve">On average, </w:t>
      </w:r>
      <w:proofErr w:type="gramStart"/>
      <w:r w:rsidRPr="004716D7">
        <w:rPr>
          <w:rFonts w:eastAsia="Times New Roman" w:cstheme="minorHAnsi"/>
          <w:color w:val="000000" w:themeColor="text1"/>
          <w:sz w:val="24"/>
          <w:szCs w:val="24"/>
        </w:rPr>
        <w:t>How</w:t>
      </w:r>
      <w:proofErr w:type="gramEnd"/>
      <w:r w:rsidRPr="004716D7">
        <w:rPr>
          <w:rFonts w:eastAsia="Times New Roman" w:cstheme="minorHAnsi"/>
          <w:color w:val="000000" w:themeColor="text1"/>
          <w:sz w:val="24"/>
          <w:szCs w:val="24"/>
        </w:rPr>
        <w:t xml:space="preserve"> much did your household payed to PERSON PER GANYU provided including in-kind payments?</w:t>
      </w:r>
    </w:p>
    <w:p w14:paraId="582A86A2" w14:textId="77777777" w:rsidR="00885E4B" w:rsidRPr="00E170B3" w:rsidRDefault="00885E4B" w:rsidP="00E170B3">
      <w:pPr>
        <w:shd w:val="clear" w:color="auto" w:fill="FFFFFF"/>
        <w:spacing w:before="245" w:after="115" w:line="276" w:lineRule="auto"/>
        <w:ind w:left="720"/>
        <w:rPr>
          <w:rFonts w:eastAsia="Times New Roman" w:cstheme="minorHAnsi"/>
          <w:i/>
          <w:color w:val="000000" w:themeColor="text1"/>
          <w:sz w:val="24"/>
          <w:szCs w:val="24"/>
        </w:rPr>
      </w:pPr>
      <w:r w:rsidRPr="00E170B3">
        <w:rPr>
          <w:rFonts w:eastAsia="Times New Roman" w:cstheme="minorHAnsi"/>
          <w:i/>
          <w:color w:val="000000" w:themeColor="text1"/>
          <w:sz w:val="24"/>
          <w:szCs w:val="24"/>
        </w:rPr>
        <w:t>IF HOUSEHOLD DID NOT HIRE AS GANYU ANYONE IN THE LAST 7 DAYS, THEN ASK:</w:t>
      </w:r>
    </w:p>
    <w:p w14:paraId="727BECF5" w14:textId="77777777" w:rsidR="004716D7" w:rsidRDefault="00885E4B" w:rsidP="00A17B63">
      <w:pPr>
        <w:numPr>
          <w:ilvl w:val="0"/>
          <w:numId w:val="20"/>
        </w:numPr>
        <w:shd w:val="clear" w:color="auto" w:fill="FFFFFF"/>
        <w:spacing w:before="245" w:after="115"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Did your household hire as GANYU someone outside the household to work on the household plots in the LAST 3 MONTHS?</w:t>
      </w:r>
    </w:p>
    <w:p w14:paraId="173E79BA" w14:textId="77777777" w:rsidR="004716D7" w:rsidRDefault="00885E4B" w:rsidP="00A17B63">
      <w:pPr>
        <w:pStyle w:val="ListParagraph"/>
        <w:numPr>
          <w:ilvl w:val="0"/>
          <w:numId w:val="33"/>
        </w:numPr>
        <w:shd w:val="clear" w:color="auto" w:fill="FFFFFF"/>
        <w:spacing w:before="245" w:after="115" w:line="276"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t>How many people did you hire AS GANYU?</w:t>
      </w:r>
    </w:p>
    <w:p w14:paraId="52D09ED3" w14:textId="77777777" w:rsidR="004716D7" w:rsidRDefault="00885E4B" w:rsidP="00A17B63">
      <w:pPr>
        <w:pStyle w:val="ListParagraph"/>
        <w:numPr>
          <w:ilvl w:val="0"/>
          <w:numId w:val="33"/>
        </w:numPr>
        <w:shd w:val="clear" w:color="auto" w:fill="FFFFFF"/>
        <w:spacing w:before="245" w:after="115" w:line="276"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t xml:space="preserve">You said you hired PERSONS to work as GANYU in your plots during the last 3 months. Now we will ask you some questions PER EACH PERSON you hired as </w:t>
      </w:r>
      <w:proofErr w:type="spellStart"/>
      <w:r w:rsidRPr="004716D7">
        <w:rPr>
          <w:rFonts w:eastAsia="Times New Roman" w:cstheme="minorHAnsi"/>
          <w:color w:val="000000" w:themeColor="text1"/>
          <w:sz w:val="24"/>
          <w:szCs w:val="24"/>
        </w:rPr>
        <w:t>ganyu</w:t>
      </w:r>
      <w:proofErr w:type="spellEnd"/>
      <w:r w:rsidRPr="004716D7">
        <w:rPr>
          <w:rFonts w:eastAsia="Times New Roman" w:cstheme="minorHAnsi"/>
          <w:color w:val="000000" w:themeColor="text1"/>
          <w:sz w:val="24"/>
          <w:szCs w:val="24"/>
        </w:rPr>
        <w:t xml:space="preserve"> for your plots in the last 3 months</w:t>
      </w:r>
      <w:r w:rsidR="004716D7">
        <w:rPr>
          <w:rFonts w:eastAsia="Times New Roman" w:cstheme="minorHAnsi"/>
          <w:color w:val="000000" w:themeColor="text1"/>
          <w:sz w:val="24"/>
          <w:szCs w:val="24"/>
        </w:rPr>
        <w:t xml:space="preserve">. </w:t>
      </w:r>
    </w:p>
    <w:p w14:paraId="2869DEB8" w14:textId="77777777" w:rsidR="004716D7" w:rsidRDefault="00885E4B" w:rsidP="00A17B63">
      <w:pPr>
        <w:pStyle w:val="ListParagraph"/>
        <w:numPr>
          <w:ilvl w:val="0"/>
          <w:numId w:val="33"/>
        </w:numPr>
        <w:shd w:val="clear" w:color="auto" w:fill="FFFFFF"/>
        <w:spacing w:before="245" w:after="115" w:line="276"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t xml:space="preserve">What is the name of a PERSON your household hired as </w:t>
      </w:r>
      <w:proofErr w:type="spellStart"/>
      <w:r w:rsidRPr="004716D7">
        <w:rPr>
          <w:rFonts w:eastAsia="Times New Roman" w:cstheme="minorHAnsi"/>
          <w:color w:val="000000" w:themeColor="text1"/>
          <w:sz w:val="24"/>
          <w:szCs w:val="24"/>
        </w:rPr>
        <w:t>ganyu</w:t>
      </w:r>
      <w:proofErr w:type="spellEnd"/>
      <w:r w:rsidRPr="004716D7">
        <w:rPr>
          <w:rFonts w:eastAsia="Times New Roman" w:cstheme="minorHAnsi"/>
          <w:color w:val="000000" w:themeColor="text1"/>
          <w:sz w:val="24"/>
          <w:szCs w:val="24"/>
        </w:rPr>
        <w:t>?</w:t>
      </w:r>
    </w:p>
    <w:p w14:paraId="0091F910" w14:textId="77777777" w:rsidR="004716D7" w:rsidRDefault="00885E4B" w:rsidP="00A17B63">
      <w:pPr>
        <w:pStyle w:val="ListParagraph"/>
        <w:numPr>
          <w:ilvl w:val="0"/>
          <w:numId w:val="33"/>
        </w:numPr>
        <w:shd w:val="clear" w:color="auto" w:fill="FFFFFF"/>
        <w:spacing w:before="245" w:after="115" w:line="276"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t>Use the booklet to identify the unique household id number of PERSON:</w:t>
      </w:r>
    </w:p>
    <w:p w14:paraId="7B0C8179" w14:textId="77777777" w:rsidR="004716D7" w:rsidRDefault="00885E4B" w:rsidP="00A17B63">
      <w:pPr>
        <w:pStyle w:val="ListParagraph"/>
        <w:numPr>
          <w:ilvl w:val="0"/>
          <w:numId w:val="33"/>
        </w:numPr>
        <w:shd w:val="clear" w:color="auto" w:fill="FFFFFF"/>
        <w:spacing w:before="245" w:after="115" w:line="276"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t>Where is PERSON from?</w:t>
      </w:r>
    </w:p>
    <w:p w14:paraId="29CFF4AC" w14:textId="77777777" w:rsidR="004716D7" w:rsidRDefault="00885E4B" w:rsidP="00A17B63">
      <w:pPr>
        <w:pStyle w:val="ListParagraph"/>
        <w:numPr>
          <w:ilvl w:val="0"/>
          <w:numId w:val="33"/>
        </w:numPr>
        <w:shd w:val="clear" w:color="auto" w:fill="FFFFFF"/>
        <w:spacing w:before="245" w:after="115" w:line="276"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t>This household is in the village but not identified. Please provide some information: Name of spouse, phone number, or closest neighbor.</w:t>
      </w:r>
    </w:p>
    <w:p w14:paraId="29EA374A" w14:textId="77777777" w:rsidR="004716D7" w:rsidRDefault="00885E4B" w:rsidP="00A17B63">
      <w:pPr>
        <w:pStyle w:val="ListParagraph"/>
        <w:numPr>
          <w:ilvl w:val="0"/>
          <w:numId w:val="33"/>
        </w:numPr>
        <w:shd w:val="clear" w:color="auto" w:fill="FFFFFF"/>
        <w:spacing w:before="245" w:after="115" w:line="276"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t>Specify this other village:</w:t>
      </w:r>
    </w:p>
    <w:p w14:paraId="1957CC54" w14:textId="77777777" w:rsidR="004716D7" w:rsidRDefault="00885E4B" w:rsidP="00A17B63">
      <w:pPr>
        <w:pStyle w:val="ListParagraph"/>
        <w:numPr>
          <w:ilvl w:val="0"/>
          <w:numId w:val="33"/>
        </w:numPr>
        <w:shd w:val="clear" w:color="auto" w:fill="FFFFFF"/>
        <w:spacing w:before="245" w:after="115" w:line="276"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t>What is/are the agricultural activities that PERSON did in the plots during the last 3 months?</w:t>
      </w:r>
    </w:p>
    <w:p w14:paraId="58468011" w14:textId="77777777" w:rsidR="004716D7" w:rsidRDefault="00885E4B" w:rsidP="00A17B63">
      <w:pPr>
        <w:pStyle w:val="ListParagraph"/>
        <w:numPr>
          <w:ilvl w:val="0"/>
          <w:numId w:val="33"/>
        </w:numPr>
        <w:shd w:val="clear" w:color="auto" w:fill="FFFFFF"/>
        <w:spacing w:before="245" w:after="115" w:line="276"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t xml:space="preserve">how many weeks during the last 3 months did PERSON do </w:t>
      </w:r>
      <w:proofErr w:type="spellStart"/>
      <w:r w:rsidRPr="004716D7">
        <w:rPr>
          <w:rFonts w:eastAsia="Times New Roman" w:cstheme="minorHAnsi"/>
          <w:color w:val="000000" w:themeColor="text1"/>
          <w:sz w:val="24"/>
          <w:szCs w:val="24"/>
        </w:rPr>
        <w:t>ganyu</w:t>
      </w:r>
      <w:proofErr w:type="spellEnd"/>
      <w:r w:rsidRPr="004716D7">
        <w:rPr>
          <w:rFonts w:eastAsia="Times New Roman" w:cstheme="minorHAnsi"/>
          <w:color w:val="000000" w:themeColor="text1"/>
          <w:sz w:val="24"/>
          <w:szCs w:val="24"/>
        </w:rPr>
        <w:t>?</w:t>
      </w:r>
    </w:p>
    <w:p w14:paraId="23ABE5F1" w14:textId="77777777" w:rsidR="004716D7" w:rsidRDefault="00885E4B" w:rsidP="00A17B63">
      <w:pPr>
        <w:pStyle w:val="ListParagraph"/>
        <w:numPr>
          <w:ilvl w:val="0"/>
          <w:numId w:val="33"/>
        </w:numPr>
        <w:shd w:val="clear" w:color="auto" w:fill="FFFFFF"/>
        <w:spacing w:before="245" w:after="115" w:line="276"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t xml:space="preserve">On average, how many days per week did PERSON do </w:t>
      </w:r>
      <w:proofErr w:type="spellStart"/>
      <w:r w:rsidRPr="004716D7">
        <w:rPr>
          <w:rFonts w:eastAsia="Times New Roman" w:cstheme="minorHAnsi"/>
          <w:color w:val="000000" w:themeColor="text1"/>
          <w:sz w:val="24"/>
          <w:szCs w:val="24"/>
        </w:rPr>
        <w:t>ganyu</w:t>
      </w:r>
      <w:proofErr w:type="spellEnd"/>
      <w:r w:rsidRPr="004716D7">
        <w:rPr>
          <w:rFonts w:eastAsia="Times New Roman" w:cstheme="minorHAnsi"/>
          <w:color w:val="000000" w:themeColor="text1"/>
          <w:sz w:val="24"/>
          <w:szCs w:val="24"/>
        </w:rPr>
        <w:t>?</w:t>
      </w:r>
    </w:p>
    <w:p w14:paraId="14A11942" w14:textId="77777777" w:rsidR="004716D7" w:rsidRDefault="00885E4B" w:rsidP="00A17B63">
      <w:pPr>
        <w:pStyle w:val="ListParagraph"/>
        <w:numPr>
          <w:ilvl w:val="0"/>
          <w:numId w:val="33"/>
        </w:numPr>
        <w:shd w:val="clear" w:color="auto" w:fill="FFFFFF"/>
        <w:spacing w:before="245" w:after="115" w:line="276"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t xml:space="preserve">On average, how many hours per day did PERSON do </w:t>
      </w:r>
      <w:proofErr w:type="spellStart"/>
      <w:r w:rsidRPr="004716D7">
        <w:rPr>
          <w:rFonts w:eastAsia="Times New Roman" w:cstheme="minorHAnsi"/>
          <w:color w:val="000000" w:themeColor="text1"/>
          <w:sz w:val="24"/>
          <w:szCs w:val="24"/>
        </w:rPr>
        <w:t>ganyu</w:t>
      </w:r>
      <w:proofErr w:type="spellEnd"/>
      <w:r w:rsidRPr="004716D7">
        <w:rPr>
          <w:rFonts w:eastAsia="Times New Roman" w:cstheme="minorHAnsi"/>
          <w:color w:val="000000" w:themeColor="text1"/>
          <w:sz w:val="24"/>
          <w:szCs w:val="24"/>
        </w:rPr>
        <w:t>?</w:t>
      </w:r>
    </w:p>
    <w:p w14:paraId="0352B021" w14:textId="77777777" w:rsidR="004716D7" w:rsidRDefault="00885E4B" w:rsidP="00A17B63">
      <w:pPr>
        <w:pStyle w:val="ListParagraph"/>
        <w:numPr>
          <w:ilvl w:val="0"/>
          <w:numId w:val="33"/>
        </w:numPr>
        <w:shd w:val="clear" w:color="auto" w:fill="FFFFFF"/>
        <w:spacing w:before="245" w:after="115" w:line="276"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t>How often did you pay PERSON?</w:t>
      </w:r>
    </w:p>
    <w:p w14:paraId="163B897A" w14:textId="77777777" w:rsidR="004716D7" w:rsidRDefault="00885E4B" w:rsidP="00A17B63">
      <w:pPr>
        <w:pStyle w:val="ListParagraph"/>
        <w:numPr>
          <w:ilvl w:val="0"/>
          <w:numId w:val="33"/>
        </w:numPr>
        <w:shd w:val="clear" w:color="auto" w:fill="FFFFFF"/>
        <w:spacing w:before="245" w:after="115" w:line="276"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t>How much did your household payed to PERSON including in-kind payments?</w:t>
      </w:r>
    </w:p>
    <w:p w14:paraId="0515DC9A" w14:textId="77777777" w:rsidR="004716D7" w:rsidRDefault="00885E4B" w:rsidP="00A17B63">
      <w:pPr>
        <w:pStyle w:val="ListParagraph"/>
        <w:numPr>
          <w:ilvl w:val="0"/>
          <w:numId w:val="33"/>
        </w:numPr>
        <w:shd w:val="clear" w:color="auto" w:fill="FFFFFF"/>
        <w:spacing w:before="245" w:after="115" w:line="276"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t>How many GANYUS did PERSON do for you in the last 3 months?</w:t>
      </w:r>
    </w:p>
    <w:p w14:paraId="32BCAACE" w14:textId="77777777" w:rsidR="004716D7" w:rsidRDefault="00885E4B" w:rsidP="00A17B63">
      <w:pPr>
        <w:pStyle w:val="ListParagraph"/>
        <w:numPr>
          <w:ilvl w:val="0"/>
          <w:numId w:val="33"/>
        </w:numPr>
        <w:shd w:val="clear" w:color="auto" w:fill="FFFFFF"/>
        <w:spacing w:before="245" w:after="115" w:line="276"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t xml:space="preserve">On average, </w:t>
      </w:r>
      <w:proofErr w:type="gramStart"/>
      <w:r w:rsidRPr="004716D7">
        <w:rPr>
          <w:rFonts w:eastAsia="Times New Roman" w:cstheme="minorHAnsi"/>
          <w:color w:val="000000" w:themeColor="text1"/>
          <w:sz w:val="24"/>
          <w:szCs w:val="24"/>
        </w:rPr>
        <w:t>How</w:t>
      </w:r>
      <w:proofErr w:type="gramEnd"/>
      <w:r w:rsidRPr="004716D7">
        <w:rPr>
          <w:rFonts w:eastAsia="Times New Roman" w:cstheme="minorHAnsi"/>
          <w:color w:val="000000" w:themeColor="text1"/>
          <w:sz w:val="24"/>
          <w:szCs w:val="24"/>
        </w:rPr>
        <w:t xml:space="preserve"> much did your household payed to PERSON PER GANYU provided including in-kind payments?</w:t>
      </w:r>
    </w:p>
    <w:p w14:paraId="0AF176C8" w14:textId="77777777" w:rsidR="004716D7" w:rsidRDefault="004716D7" w:rsidP="00E170B3">
      <w:pPr>
        <w:pStyle w:val="ListParagraph"/>
        <w:shd w:val="clear" w:color="auto" w:fill="FFFFFF"/>
        <w:spacing w:before="245" w:after="115" w:line="276" w:lineRule="auto"/>
        <w:ind w:left="1440"/>
        <w:rPr>
          <w:rFonts w:eastAsia="Times New Roman" w:cstheme="minorHAnsi"/>
          <w:color w:val="000000" w:themeColor="text1"/>
          <w:sz w:val="24"/>
          <w:szCs w:val="24"/>
        </w:rPr>
      </w:pPr>
    </w:p>
    <w:p w14:paraId="6C66973E" w14:textId="77777777" w:rsidR="00885E4B" w:rsidRPr="004716D7" w:rsidRDefault="00885E4B" w:rsidP="00A17B63">
      <w:pPr>
        <w:pStyle w:val="ListParagraph"/>
        <w:numPr>
          <w:ilvl w:val="0"/>
          <w:numId w:val="20"/>
        </w:numPr>
        <w:shd w:val="clear" w:color="auto" w:fill="FFFFFF"/>
        <w:spacing w:before="245" w:after="115" w:line="276"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t xml:space="preserve">How much did your household spend in renting in equipment in the PAST THREE MONTHS: farm implements and machinery (e.g., hand hoe, slasher, axe, sprayer, </w:t>
      </w:r>
      <w:proofErr w:type="spellStart"/>
      <w:r w:rsidRPr="004716D7">
        <w:rPr>
          <w:rFonts w:eastAsia="Times New Roman" w:cstheme="minorHAnsi"/>
          <w:color w:val="000000" w:themeColor="text1"/>
          <w:sz w:val="24"/>
          <w:szCs w:val="24"/>
        </w:rPr>
        <w:t>panga</w:t>
      </w:r>
      <w:proofErr w:type="spellEnd"/>
      <w:r w:rsidRPr="004716D7">
        <w:rPr>
          <w:rFonts w:eastAsia="Times New Roman" w:cstheme="minorHAnsi"/>
          <w:color w:val="000000" w:themeColor="text1"/>
          <w:sz w:val="24"/>
          <w:szCs w:val="24"/>
        </w:rPr>
        <w:t xml:space="preserve"> knife, sickle, treadle pump, watering can, ox cart, ox plough, generator, maize shell, spade, wheel barrow) in the PAST THREE MONTHS? value in MWK</w:t>
      </w:r>
    </w:p>
    <w:p w14:paraId="36C51564" w14:textId="77777777" w:rsidR="00885E4B" w:rsidRPr="00CA7F26" w:rsidRDefault="00885E4B" w:rsidP="00A17B63">
      <w:pPr>
        <w:numPr>
          <w:ilvl w:val="0"/>
          <w:numId w:val="20"/>
        </w:numPr>
        <w:shd w:val="clear" w:color="auto" w:fill="FFFFFF"/>
        <w:spacing w:before="100" w:beforeAutospacing="1" w:after="115"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Renting in land in the PAST THREE MONTHS:</w:t>
      </w:r>
    </w:p>
    <w:p w14:paraId="41D27E83" w14:textId="77777777" w:rsidR="00885E4B" w:rsidRPr="00CA7F26" w:rsidRDefault="00885E4B" w:rsidP="00A17B63">
      <w:pPr>
        <w:numPr>
          <w:ilvl w:val="1"/>
          <w:numId w:val="20"/>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lastRenderedPageBreak/>
        <w:t xml:space="preserve">Did your household rent in any land during the PAST THREE MONTHS? YES/NO </w:t>
      </w:r>
    </w:p>
    <w:p w14:paraId="434C319E" w14:textId="77777777" w:rsidR="00885E4B" w:rsidRPr="00CA7F26" w:rsidRDefault="00885E4B" w:rsidP="00A17B63">
      <w:pPr>
        <w:numPr>
          <w:ilvl w:val="1"/>
          <w:numId w:val="20"/>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From how many [PERSONS] did you rent in land?</w:t>
      </w:r>
    </w:p>
    <w:p w14:paraId="5D1865EB" w14:textId="77777777" w:rsidR="00885E4B" w:rsidRPr="00CA7F26" w:rsidRDefault="00885E4B" w:rsidP="00A17B63">
      <w:pPr>
        <w:numPr>
          <w:ilvl w:val="1"/>
          <w:numId w:val="20"/>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Write the name of [PERSON] from which your household rented in land. </w:t>
      </w:r>
    </w:p>
    <w:p w14:paraId="0C0ADB51" w14:textId="77777777" w:rsidR="00885E4B" w:rsidRPr="00CA7F26" w:rsidRDefault="00885E4B" w:rsidP="00A17B63">
      <w:pPr>
        <w:numPr>
          <w:ilvl w:val="1"/>
          <w:numId w:val="20"/>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Use the booklet to identify the unique household id number of [PERSON]:</w:t>
      </w:r>
    </w:p>
    <w:p w14:paraId="178C57F8" w14:textId="77777777" w:rsidR="00885E4B" w:rsidRPr="00CA7F26" w:rsidRDefault="00885E4B" w:rsidP="00A17B63">
      <w:pPr>
        <w:numPr>
          <w:ilvl w:val="1"/>
          <w:numId w:val="20"/>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Where is [PERSON] from? 1.Gerald North of road, 2. Gerald South of road, 3. </w:t>
      </w:r>
      <w:proofErr w:type="spellStart"/>
      <w:r w:rsidRPr="00CA7F26">
        <w:rPr>
          <w:rFonts w:eastAsia="Times New Roman" w:cstheme="minorHAnsi"/>
          <w:color w:val="000000" w:themeColor="text1"/>
          <w:sz w:val="24"/>
          <w:szCs w:val="24"/>
        </w:rPr>
        <w:t>Kalongo</w:t>
      </w:r>
      <w:proofErr w:type="spellEnd"/>
      <w:r w:rsidRPr="00CA7F26">
        <w:rPr>
          <w:rFonts w:eastAsia="Times New Roman" w:cstheme="minorHAnsi"/>
          <w:color w:val="000000" w:themeColor="text1"/>
          <w:sz w:val="24"/>
          <w:szCs w:val="24"/>
        </w:rPr>
        <w:t xml:space="preserve">, 4. </w:t>
      </w:r>
      <w:proofErr w:type="spellStart"/>
      <w:r w:rsidRPr="00CA7F26">
        <w:rPr>
          <w:rFonts w:eastAsia="Times New Roman" w:cstheme="minorHAnsi"/>
          <w:color w:val="000000" w:themeColor="text1"/>
          <w:sz w:val="24"/>
          <w:szCs w:val="24"/>
        </w:rPr>
        <w:t>Ilimu</w:t>
      </w:r>
      <w:proofErr w:type="spellEnd"/>
      <w:r w:rsidRPr="00CA7F26">
        <w:rPr>
          <w:rFonts w:eastAsia="Times New Roman" w:cstheme="minorHAnsi"/>
          <w:color w:val="000000" w:themeColor="text1"/>
          <w:sz w:val="24"/>
          <w:szCs w:val="24"/>
        </w:rPr>
        <w:t>, 5. Other (specify).</w:t>
      </w:r>
    </w:p>
    <w:p w14:paraId="7E1778A4" w14:textId="77777777" w:rsidR="00885E4B" w:rsidRPr="00CA7F26" w:rsidRDefault="00885E4B" w:rsidP="00A17B63">
      <w:pPr>
        <w:numPr>
          <w:ilvl w:val="1"/>
          <w:numId w:val="20"/>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This household is in the village but not identified. Please provide some information: Name of spouse, phone number, or closest neighbor.</w:t>
      </w:r>
    </w:p>
    <w:p w14:paraId="657C2A94" w14:textId="77777777" w:rsidR="00885E4B" w:rsidRPr="00CA7F26" w:rsidRDefault="00885E4B" w:rsidP="00A17B63">
      <w:pPr>
        <w:numPr>
          <w:ilvl w:val="1"/>
          <w:numId w:val="20"/>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Specify this other village (if 21e = 5):</w:t>
      </w:r>
    </w:p>
    <w:p w14:paraId="677A6B78" w14:textId="77777777" w:rsidR="00885E4B" w:rsidRPr="00CA7F26" w:rsidRDefault="00885E4B" w:rsidP="00A17B63">
      <w:pPr>
        <w:numPr>
          <w:ilvl w:val="1"/>
          <w:numId w:val="20"/>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What area of land did your household rent in from [PERSON]? [ENUMERATOR: Use the units of QCA3Aa]</w:t>
      </w:r>
    </w:p>
    <w:p w14:paraId="5E79D686" w14:textId="77777777" w:rsidR="00885E4B" w:rsidRPr="00CA7F26" w:rsidRDefault="00885E4B" w:rsidP="00A17B63">
      <w:pPr>
        <w:numPr>
          <w:ilvl w:val="1"/>
          <w:numId w:val="20"/>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What period does the rental cover? [CHOICE QUESTION]</w:t>
      </w:r>
    </w:p>
    <w:p w14:paraId="0327BD28" w14:textId="77777777" w:rsidR="00885E4B" w:rsidRPr="00CA7F26" w:rsidRDefault="00885E4B" w:rsidP="00A17B63">
      <w:pPr>
        <w:numPr>
          <w:ilvl w:val="1"/>
          <w:numId w:val="20"/>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Are you supposed to pay for renting in this land to [PERSON]? Yes/No.</w:t>
      </w:r>
    </w:p>
    <w:p w14:paraId="26905F48" w14:textId="77777777" w:rsidR="00885E4B" w:rsidRPr="00CA7F26" w:rsidRDefault="00885E4B" w:rsidP="00A17B63">
      <w:pPr>
        <w:numPr>
          <w:ilvl w:val="1"/>
          <w:numId w:val="20"/>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If yes to (g): How much are you supposed to already pay in cash or in kind for renting in this land from [PERSON]? Value in MWK (Estimated if in kind]</w:t>
      </w:r>
    </w:p>
    <w:p w14:paraId="0BA40608" w14:textId="77777777" w:rsidR="00885E4B" w:rsidRPr="00CA7F26" w:rsidRDefault="00885E4B" w:rsidP="00A17B63">
      <w:pPr>
        <w:numPr>
          <w:ilvl w:val="1"/>
          <w:numId w:val="20"/>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Did you already pay this amount?</w:t>
      </w:r>
    </w:p>
    <w:p w14:paraId="2E882637" w14:textId="77777777" w:rsidR="00885E4B" w:rsidRPr="00CA7F26" w:rsidRDefault="00885E4B" w:rsidP="00A17B63">
      <w:pPr>
        <w:numPr>
          <w:ilvl w:val="1"/>
          <w:numId w:val="20"/>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How much is left to pay for renting-in this land from [PERSON]?</w:t>
      </w:r>
    </w:p>
    <w:p w14:paraId="382EE67F" w14:textId="77777777" w:rsidR="00E170B3" w:rsidRPr="00E170B3" w:rsidRDefault="00885E4B" w:rsidP="00A17B63">
      <w:pPr>
        <w:numPr>
          <w:ilvl w:val="1"/>
          <w:numId w:val="20"/>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Do you expect to pay this amount in the future?</w:t>
      </w:r>
    </w:p>
    <w:p w14:paraId="7A4D59CB" w14:textId="77777777" w:rsidR="004716D7" w:rsidRDefault="00885E4B" w:rsidP="00A17B63">
      <w:pPr>
        <w:pStyle w:val="ListParagraph"/>
        <w:numPr>
          <w:ilvl w:val="0"/>
          <w:numId w:val="20"/>
        </w:numPr>
        <w:shd w:val="clear" w:color="auto" w:fill="FFFFFF"/>
        <w:spacing w:before="100" w:beforeAutospacing="1" w:after="115" w:line="360"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t xml:space="preserve">Did your household use organic fertilizer in the PAST THREE MONTHS? </w:t>
      </w:r>
    </w:p>
    <w:p w14:paraId="047AC1C7" w14:textId="77777777" w:rsidR="00AE0C77" w:rsidRDefault="00885E4B" w:rsidP="00A17B63">
      <w:pPr>
        <w:pStyle w:val="ListParagraph"/>
        <w:numPr>
          <w:ilvl w:val="0"/>
          <w:numId w:val="20"/>
        </w:numPr>
        <w:shd w:val="clear" w:color="auto" w:fill="FFFFFF"/>
        <w:spacing w:before="100" w:beforeAutospacing="1" w:after="115" w:line="360" w:lineRule="auto"/>
        <w:rPr>
          <w:rFonts w:eastAsia="Times New Roman" w:cstheme="minorHAnsi"/>
          <w:color w:val="000000" w:themeColor="text1"/>
          <w:sz w:val="24"/>
          <w:szCs w:val="24"/>
        </w:rPr>
      </w:pPr>
      <w:r w:rsidRPr="004716D7">
        <w:rPr>
          <w:rFonts w:eastAsia="Times New Roman" w:cstheme="minorHAnsi"/>
          <w:color w:val="000000" w:themeColor="text1"/>
          <w:sz w:val="24"/>
          <w:szCs w:val="24"/>
        </w:rPr>
        <w:t>How many KG did your household use in organic fertilizer in the PAST THREE MONTHS?</w:t>
      </w:r>
    </w:p>
    <w:p w14:paraId="74689AAC" w14:textId="77777777" w:rsidR="00AE0C77" w:rsidRDefault="00885E4B" w:rsidP="00A17B63">
      <w:pPr>
        <w:pStyle w:val="ListParagraph"/>
        <w:numPr>
          <w:ilvl w:val="0"/>
          <w:numId w:val="20"/>
        </w:numPr>
        <w:shd w:val="clear" w:color="auto" w:fill="FFFFFF"/>
        <w:spacing w:before="100" w:beforeAutospacing="1" w:after="115" w:line="360" w:lineRule="auto"/>
        <w:rPr>
          <w:rFonts w:eastAsia="Times New Roman" w:cstheme="minorHAnsi"/>
          <w:color w:val="000000" w:themeColor="text1"/>
          <w:sz w:val="24"/>
          <w:szCs w:val="24"/>
        </w:rPr>
      </w:pPr>
      <w:r w:rsidRPr="00AE0C77">
        <w:rPr>
          <w:rFonts w:eastAsia="Times New Roman" w:cstheme="minorHAnsi"/>
          <w:color w:val="000000" w:themeColor="text1"/>
          <w:sz w:val="24"/>
          <w:szCs w:val="24"/>
        </w:rPr>
        <w:t xml:space="preserve">Did your household use inorganic fertilizer in the PAST THREE MONTHS? </w:t>
      </w:r>
    </w:p>
    <w:p w14:paraId="6C02BF34" w14:textId="77777777" w:rsidR="00AE0C77" w:rsidRDefault="00885E4B" w:rsidP="00A17B63">
      <w:pPr>
        <w:pStyle w:val="ListParagraph"/>
        <w:numPr>
          <w:ilvl w:val="0"/>
          <w:numId w:val="20"/>
        </w:numPr>
        <w:shd w:val="clear" w:color="auto" w:fill="FFFFFF"/>
        <w:spacing w:before="100" w:beforeAutospacing="1" w:after="115" w:line="360" w:lineRule="auto"/>
        <w:rPr>
          <w:rFonts w:eastAsia="Times New Roman" w:cstheme="minorHAnsi"/>
          <w:color w:val="000000" w:themeColor="text1"/>
          <w:sz w:val="24"/>
          <w:szCs w:val="24"/>
        </w:rPr>
      </w:pPr>
      <w:r w:rsidRPr="00AE0C77">
        <w:rPr>
          <w:rFonts w:eastAsia="Times New Roman" w:cstheme="minorHAnsi"/>
          <w:color w:val="000000" w:themeColor="text1"/>
          <w:sz w:val="24"/>
          <w:szCs w:val="24"/>
        </w:rPr>
        <w:t xml:space="preserve">How many KG did your household use in inorganic fertilizer in the PAST THREE MONTHS? </w:t>
      </w:r>
    </w:p>
    <w:p w14:paraId="406E1E82" w14:textId="77777777" w:rsidR="00AE0C77" w:rsidRDefault="00885E4B" w:rsidP="00A17B63">
      <w:pPr>
        <w:pStyle w:val="ListParagraph"/>
        <w:numPr>
          <w:ilvl w:val="0"/>
          <w:numId w:val="20"/>
        </w:numPr>
        <w:shd w:val="clear" w:color="auto" w:fill="FFFFFF"/>
        <w:spacing w:before="100" w:beforeAutospacing="1" w:after="115" w:line="360" w:lineRule="auto"/>
        <w:rPr>
          <w:rFonts w:eastAsia="Times New Roman" w:cstheme="minorHAnsi"/>
          <w:color w:val="000000" w:themeColor="text1"/>
          <w:sz w:val="24"/>
          <w:szCs w:val="24"/>
        </w:rPr>
      </w:pPr>
      <w:r w:rsidRPr="00AE0C77">
        <w:rPr>
          <w:rFonts w:eastAsia="Times New Roman" w:cstheme="minorHAnsi"/>
          <w:color w:val="000000" w:themeColor="text1"/>
          <w:sz w:val="24"/>
          <w:szCs w:val="24"/>
        </w:rPr>
        <w:t xml:space="preserve">Did your household buy fertilizer in the PAST THREE MONTHS? YESNO </w:t>
      </w:r>
    </w:p>
    <w:p w14:paraId="5B953B5D" w14:textId="77777777" w:rsidR="00AE0C77" w:rsidRDefault="00885E4B" w:rsidP="00A17B63">
      <w:pPr>
        <w:pStyle w:val="ListParagraph"/>
        <w:numPr>
          <w:ilvl w:val="0"/>
          <w:numId w:val="20"/>
        </w:numPr>
        <w:shd w:val="clear" w:color="auto" w:fill="FFFFFF"/>
        <w:spacing w:before="100" w:beforeAutospacing="1" w:after="115" w:line="360" w:lineRule="auto"/>
        <w:rPr>
          <w:rFonts w:eastAsia="Times New Roman" w:cstheme="minorHAnsi"/>
          <w:color w:val="000000" w:themeColor="text1"/>
          <w:sz w:val="24"/>
          <w:szCs w:val="24"/>
        </w:rPr>
      </w:pPr>
      <w:r w:rsidRPr="00AE0C77">
        <w:rPr>
          <w:rFonts w:eastAsia="Times New Roman" w:cstheme="minorHAnsi"/>
          <w:color w:val="000000" w:themeColor="text1"/>
          <w:sz w:val="24"/>
          <w:szCs w:val="24"/>
        </w:rPr>
        <w:t>If yes to (xxvi), how much did your household buy (in Kg)</w:t>
      </w:r>
    </w:p>
    <w:p w14:paraId="07134C56" w14:textId="77777777" w:rsidR="00AE0C77" w:rsidRDefault="00885E4B" w:rsidP="00A17B63">
      <w:pPr>
        <w:pStyle w:val="ListParagraph"/>
        <w:numPr>
          <w:ilvl w:val="0"/>
          <w:numId w:val="20"/>
        </w:numPr>
        <w:shd w:val="clear" w:color="auto" w:fill="FFFFFF"/>
        <w:spacing w:before="100" w:beforeAutospacing="1" w:after="115" w:line="360" w:lineRule="auto"/>
        <w:rPr>
          <w:rFonts w:eastAsia="Times New Roman" w:cstheme="minorHAnsi"/>
          <w:color w:val="000000" w:themeColor="text1"/>
          <w:sz w:val="24"/>
          <w:szCs w:val="24"/>
        </w:rPr>
      </w:pPr>
      <w:r w:rsidRPr="00AE0C77">
        <w:rPr>
          <w:rFonts w:eastAsia="Times New Roman" w:cstheme="minorHAnsi"/>
          <w:color w:val="000000" w:themeColor="text1"/>
          <w:sz w:val="24"/>
          <w:szCs w:val="24"/>
        </w:rPr>
        <w:t>If yes to (xxvi), how much did your household pay for this fertilizer? MWK</w:t>
      </w:r>
    </w:p>
    <w:p w14:paraId="0A6421CA" w14:textId="77777777" w:rsidR="00AE0C77" w:rsidRDefault="00885E4B" w:rsidP="00A17B63">
      <w:pPr>
        <w:pStyle w:val="ListParagraph"/>
        <w:numPr>
          <w:ilvl w:val="0"/>
          <w:numId w:val="20"/>
        </w:numPr>
        <w:shd w:val="clear" w:color="auto" w:fill="FFFFFF"/>
        <w:spacing w:before="100" w:beforeAutospacing="1" w:after="115" w:line="360" w:lineRule="auto"/>
        <w:rPr>
          <w:rFonts w:eastAsia="Times New Roman" w:cstheme="minorHAnsi"/>
          <w:color w:val="000000" w:themeColor="text1"/>
          <w:sz w:val="24"/>
          <w:szCs w:val="24"/>
        </w:rPr>
      </w:pPr>
      <w:r w:rsidRPr="00AE0C77">
        <w:rPr>
          <w:rFonts w:eastAsia="Times New Roman" w:cstheme="minorHAnsi"/>
          <w:color w:val="000000" w:themeColor="text1"/>
          <w:sz w:val="24"/>
          <w:szCs w:val="24"/>
        </w:rPr>
        <w:t>How much did your household spend on seeds in the PAST THREE MONTHS? Value in MWK.</w:t>
      </w:r>
    </w:p>
    <w:p w14:paraId="3E70EBBE" w14:textId="77777777" w:rsidR="00885E4B" w:rsidRPr="00AE0C77" w:rsidRDefault="00885E4B" w:rsidP="00A17B63">
      <w:pPr>
        <w:pStyle w:val="ListParagraph"/>
        <w:numPr>
          <w:ilvl w:val="0"/>
          <w:numId w:val="20"/>
        </w:numPr>
        <w:shd w:val="clear" w:color="auto" w:fill="FFFFFF"/>
        <w:spacing w:before="100" w:beforeAutospacing="1" w:after="115" w:line="360" w:lineRule="auto"/>
        <w:rPr>
          <w:rFonts w:eastAsia="Times New Roman" w:cstheme="minorHAnsi"/>
          <w:color w:val="000000" w:themeColor="text1"/>
          <w:sz w:val="24"/>
          <w:szCs w:val="24"/>
        </w:rPr>
      </w:pPr>
      <w:r w:rsidRPr="00AE0C77">
        <w:rPr>
          <w:rFonts w:eastAsia="Times New Roman" w:cstheme="minorHAnsi"/>
          <w:color w:val="000000" w:themeColor="text1"/>
          <w:sz w:val="24"/>
          <w:szCs w:val="24"/>
        </w:rPr>
        <w:t>How much did your household spend on herbicides and pesticides in the PAST THREE MONTHS? Value in MWK.</w:t>
      </w:r>
    </w:p>
    <w:p w14:paraId="0D10BC0E" w14:textId="77777777" w:rsidR="00885E4B" w:rsidRPr="00CA7F26" w:rsidRDefault="00885E4B" w:rsidP="00E170B3">
      <w:pPr>
        <w:shd w:val="clear" w:color="auto" w:fill="FFFFFF"/>
        <w:spacing w:before="100" w:beforeAutospacing="1" w:after="240" w:line="360" w:lineRule="auto"/>
        <w:rPr>
          <w:rFonts w:eastAsia="Times New Roman" w:cstheme="minorHAnsi"/>
          <w:color w:val="000000" w:themeColor="text1"/>
          <w:sz w:val="24"/>
          <w:szCs w:val="24"/>
        </w:rPr>
      </w:pPr>
    </w:p>
    <w:p w14:paraId="560B2B5E" w14:textId="77777777" w:rsidR="00885E4B" w:rsidRPr="00E170B3" w:rsidRDefault="00E170B3" w:rsidP="00E170B3">
      <w:pPr>
        <w:shd w:val="clear" w:color="auto" w:fill="FFFFFF"/>
        <w:spacing w:before="100" w:beforeAutospacing="1" w:after="115" w:line="276" w:lineRule="auto"/>
        <w:rPr>
          <w:rFonts w:eastAsia="Times New Roman" w:cstheme="minorHAnsi"/>
          <w:b/>
          <w:color w:val="000000" w:themeColor="text1"/>
          <w:sz w:val="24"/>
          <w:szCs w:val="24"/>
        </w:rPr>
      </w:pPr>
      <w:r w:rsidRPr="00E170B3">
        <w:rPr>
          <w:rFonts w:eastAsia="Times New Roman" w:cstheme="minorHAnsi"/>
          <w:b/>
          <w:color w:val="000000" w:themeColor="text1"/>
          <w:sz w:val="24"/>
          <w:szCs w:val="24"/>
        </w:rPr>
        <w:t xml:space="preserve">    </w:t>
      </w:r>
      <w:r w:rsidR="00885E4B" w:rsidRPr="00E170B3">
        <w:rPr>
          <w:rFonts w:eastAsia="Times New Roman" w:cstheme="minorHAnsi"/>
          <w:b/>
          <w:color w:val="000000" w:themeColor="text1"/>
          <w:sz w:val="24"/>
          <w:szCs w:val="24"/>
        </w:rPr>
        <w:t xml:space="preserve">Income from renting out agricultural </w:t>
      </w:r>
      <w:proofErr w:type="gramStart"/>
      <w:r w:rsidR="00885E4B" w:rsidRPr="00E170B3">
        <w:rPr>
          <w:rFonts w:eastAsia="Times New Roman" w:cstheme="minorHAnsi"/>
          <w:b/>
          <w:color w:val="000000" w:themeColor="text1"/>
          <w:sz w:val="24"/>
          <w:szCs w:val="24"/>
        </w:rPr>
        <w:t>capital :</w:t>
      </w:r>
      <w:proofErr w:type="gramEnd"/>
    </w:p>
    <w:p w14:paraId="058B9D87" w14:textId="77777777" w:rsidR="00885E4B" w:rsidRPr="00AE0C77" w:rsidRDefault="00885E4B" w:rsidP="00A17B63">
      <w:pPr>
        <w:pStyle w:val="ListParagraph"/>
        <w:numPr>
          <w:ilvl w:val="0"/>
          <w:numId w:val="20"/>
        </w:numPr>
        <w:shd w:val="clear" w:color="auto" w:fill="FFFFFF"/>
        <w:spacing w:before="100" w:beforeAutospacing="1" w:after="115" w:line="276" w:lineRule="auto"/>
        <w:rPr>
          <w:rFonts w:eastAsia="Times New Roman" w:cstheme="minorHAnsi"/>
          <w:color w:val="000000" w:themeColor="text1"/>
          <w:sz w:val="24"/>
          <w:szCs w:val="24"/>
        </w:rPr>
      </w:pPr>
      <w:r w:rsidRPr="00AE0C77">
        <w:rPr>
          <w:rFonts w:eastAsia="Times New Roman" w:cstheme="minorHAnsi"/>
          <w:color w:val="000000" w:themeColor="text1"/>
          <w:sz w:val="24"/>
          <w:szCs w:val="24"/>
        </w:rPr>
        <w:lastRenderedPageBreak/>
        <w:t xml:space="preserve">Renting out equipment in the PAST THREE MONTHS: How much did your household earn from renting out equipment: farm implements and machinery (hand hoe, slasher, axe, sprayer, </w:t>
      </w:r>
      <w:proofErr w:type="spellStart"/>
      <w:r w:rsidRPr="00AE0C77">
        <w:rPr>
          <w:rFonts w:eastAsia="Times New Roman" w:cstheme="minorHAnsi"/>
          <w:color w:val="000000" w:themeColor="text1"/>
          <w:sz w:val="24"/>
          <w:szCs w:val="24"/>
        </w:rPr>
        <w:t>panga</w:t>
      </w:r>
      <w:proofErr w:type="spellEnd"/>
      <w:r w:rsidRPr="00AE0C77">
        <w:rPr>
          <w:rFonts w:eastAsia="Times New Roman" w:cstheme="minorHAnsi"/>
          <w:color w:val="000000" w:themeColor="text1"/>
          <w:sz w:val="24"/>
          <w:szCs w:val="24"/>
        </w:rPr>
        <w:t xml:space="preserve"> knife, sickle, treadle pump, watering can, ox cart, ox plough, generator, maize shell, spade, wheel barrow) in the PAST THREE MONTHS? value in MWK</w:t>
      </w:r>
    </w:p>
    <w:p w14:paraId="5826F87E" w14:textId="77777777" w:rsidR="00885E4B" w:rsidRPr="00CA7F26" w:rsidRDefault="00885E4B" w:rsidP="00A17B63">
      <w:pPr>
        <w:numPr>
          <w:ilvl w:val="0"/>
          <w:numId w:val="20"/>
        </w:numPr>
        <w:shd w:val="clear" w:color="auto" w:fill="FFFFFF"/>
        <w:spacing w:before="100" w:beforeAutospacing="1" w:after="115"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Renting out land in the PAST THREE MONTHS:</w:t>
      </w:r>
    </w:p>
    <w:p w14:paraId="6A17D94E" w14:textId="77777777" w:rsidR="00885E4B" w:rsidRPr="00CA7F26" w:rsidRDefault="00885E4B" w:rsidP="00A17B63">
      <w:pPr>
        <w:numPr>
          <w:ilvl w:val="1"/>
          <w:numId w:val="20"/>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Did your household rent-out any land in the last 3 months excluding the plots you rented-out yearly or for the rainy season?</w:t>
      </w:r>
    </w:p>
    <w:p w14:paraId="2FF875E1" w14:textId="77777777" w:rsidR="00885E4B" w:rsidRPr="00CA7F26" w:rsidRDefault="00885E4B" w:rsidP="00A17B63">
      <w:pPr>
        <w:numPr>
          <w:ilvl w:val="1"/>
          <w:numId w:val="20"/>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To how many people did your household rent-out land excluding the plots you rented-out yearly or for the rainy season?</w:t>
      </w:r>
    </w:p>
    <w:p w14:paraId="69CF0BD5" w14:textId="77777777" w:rsidR="00885E4B" w:rsidRPr="00E170B3" w:rsidRDefault="00885E4B" w:rsidP="00E170B3">
      <w:pPr>
        <w:shd w:val="clear" w:color="auto" w:fill="FFFFFF"/>
        <w:spacing w:before="100" w:beforeAutospacing="1" w:after="0" w:line="276" w:lineRule="auto"/>
        <w:ind w:left="1440"/>
        <w:rPr>
          <w:rFonts w:eastAsia="Times New Roman" w:cstheme="minorHAnsi"/>
          <w:i/>
          <w:color w:val="000000" w:themeColor="text1"/>
          <w:sz w:val="24"/>
          <w:szCs w:val="24"/>
        </w:rPr>
      </w:pPr>
      <w:r w:rsidRPr="00E170B3">
        <w:rPr>
          <w:rFonts w:eastAsia="Times New Roman" w:cstheme="minorHAnsi"/>
          <w:i/>
          <w:color w:val="000000" w:themeColor="text1"/>
          <w:sz w:val="24"/>
          <w:szCs w:val="24"/>
        </w:rPr>
        <w:t>You said you rented-out land to PERSONS in the last 3 months. Now we will ask you some questions PER PERSON.</w:t>
      </w:r>
    </w:p>
    <w:p w14:paraId="4705D514" w14:textId="77777777" w:rsidR="00885E4B" w:rsidRPr="00CA7F26" w:rsidRDefault="00885E4B" w:rsidP="00A17B63">
      <w:pPr>
        <w:numPr>
          <w:ilvl w:val="1"/>
          <w:numId w:val="20"/>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What is the name of a PERSON your household rented-out land to?</w:t>
      </w:r>
    </w:p>
    <w:p w14:paraId="45CC2CEB" w14:textId="77777777" w:rsidR="00885E4B" w:rsidRPr="00CA7F26" w:rsidRDefault="00885E4B" w:rsidP="00A17B63">
      <w:pPr>
        <w:numPr>
          <w:ilvl w:val="1"/>
          <w:numId w:val="20"/>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Use the booklet to identify the unique household id number of PERSON:</w:t>
      </w:r>
    </w:p>
    <w:p w14:paraId="44E4063E" w14:textId="77777777" w:rsidR="00885E4B" w:rsidRPr="00CA7F26" w:rsidRDefault="00885E4B" w:rsidP="00A17B63">
      <w:pPr>
        <w:numPr>
          <w:ilvl w:val="1"/>
          <w:numId w:val="20"/>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Where is PERSON from?</w:t>
      </w:r>
    </w:p>
    <w:p w14:paraId="7AD04E50" w14:textId="77777777" w:rsidR="00885E4B" w:rsidRPr="00CA7F26" w:rsidRDefault="00885E4B" w:rsidP="00A17B63">
      <w:pPr>
        <w:numPr>
          <w:ilvl w:val="1"/>
          <w:numId w:val="20"/>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This household is in the village but not identified. Please provide some information: Name of spouse, phone number, or closest neighbor.</w:t>
      </w:r>
    </w:p>
    <w:p w14:paraId="24595271" w14:textId="77777777" w:rsidR="00885E4B" w:rsidRPr="00CA7F26" w:rsidRDefault="00885E4B" w:rsidP="00A17B63">
      <w:pPr>
        <w:numPr>
          <w:ilvl w:val="1"/>
          <w:numId w:val="20"/>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Specify this other village:</w:t>
      </w:r>
    </w:p>
    <w:p w14:paraId="11BC8ACD" w14:textId="77777777" w:rsidR="00885E4B" w:rsidRPr="00CA7F26" w:rsidRDefault="00885E4B" w:rsidP="00A17B63">
      <w:pPr>
        <w:numPr>
          <w:ilvl w:val="1"/>
          <w:numId w:val="20"/>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What is the total area your household rent-out to PERSON?</w:t>
      </w:r>
    </w:p>
    <w:p w14:paraId="09259479" w14:textId="77777777" w:rsidR="00885E4B" w:rsidRPr="00CA7F26" w:rsidRDefault="00885E4B" w:rsidP="00A17B63">
      <w:pPr>
        <w:numPr>
          <w:ilvl w:val="1"/>
          <w:numId w:val="20"/>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What month did the rental start?</w:t>
      </w:r>
    </w:p>
    <w:p w14:paraId="01BD89B4" w14:textId="77777777" w:rsidR="00885E4B" w:rsidRPr="00CA7F26" w:rsidRDefault="00885E4B" w:rsidP="00A17B63">
      <w:pPr>
        <w:numPr>
          <w:ilvl w:val="1"/>
          <w:numId w:val="20"/>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What month did the rental end?</w:t>
      </w:r>
    </w:p>
    <w:p w14:paraId="5F586427" w14:textId="77777777" w:rsidR="00885E4B" w:rsidRPr="00CA7F26" w:rsidRDefault="00885E4B" w:rsidP="00A17B63">
      <w:pPr>
        <w:numPr>
          <w:ilvl w:val="1"/>
          <w:numId w:val="20"/>
        </w:numPr>
        <w:shd w:val="clear" w:color="auto" w:fill="FFFFFF"/>
        <w:spacing w:before="100" w:beforeAutospacing="1" w:after="0" w:line="276" w:lineRule="auto"/>
        <w:rPr>
          <w:rFonts w:eastAsia="Times New Roman" w:cstheme="minorHAnsi"/>
          <w:color w:val="000000" w:themeColor="text1"/>
          <w:sz w:val="24"/>
          <w:szCs w:val="24"/>
        </w:rPr>
      </w:pPr>
      <w:proofErr w:type="spellStart"/>
      <w:r w:rsidRPr="00CA7F26">
        <w:rPr>
          <w:rFonts w:eastAsia="Times New Roman" w:cstheme="minorHAnsi"/>
          <w:color w:val="000000" w:themeColor="text1"/>
          <w:sz w:val="24"/>
          <w:szCs w:val="24"/>
        </w:rPr>
        <w:t>Were</w:t>
      </w:r>
      <w:proofErr w:type="spellEnd"/>
      <w:r w:rsidRPr="00CA7F26">
        <w:rPr>
          <w:rFonts w:eastAsia="Times New Roman" w:cstheme="minorHAnsi"/>
          <w:color w:val="000000" w:themeColor="text1"/>
          <w:sz w:val="24"/>
          <w:szCs w:val="24"/>
        </w:rPr>
        <w:t xml:space="preserve">/Are you supposed to be </w:t>
      </w:r>
      <w:proofErr w:type="spellStart"/>
      <w:r w:rsidRPr="00CA7F26">
        <w:rPr>
          <w:rFonts w:eastAsia="Times New Roman" w:cstheme="minorHAnsi"/>
          <w:color w:val="000000" w:themeColor="text1"/>
          <w:sz w:val="24"/>
          <w:szCs w:val="24"/>
        </w:rPr>
        <w:t>payed</w:t>
      </w:r>
      <w:proofErr w:type="spellEnd"/>
      <w:r w:rsidRPr="00CA7F26">
        <w:rPr>
          <w:rFonts w:eastAsia="Times New Roman" w:cstheme="minorHAnsi"/>
          <w:color w:val="000000" w:themeColor="text1"/>
          <w:sz w:val="24"/>
          <w:szCs w:val="24"/>
        </w:rPr>
        <w:t xml:space="preserve"> for renting-out this land to PERSON?</w:t>
      </w:r>
    </w:p>
    <w:p w14:paraId="5D071AFD" w14:textId="77777777" w:rsidR="00885E4B" w:rsidRPr="00CA7F26" w:rsidRDefault="00885E4B" w:rsidP="00A17B63">
      <w:pPr>
        <w:numPr>
          <w:ilvl w:val="1"/>
          <w:numId w:val="20"/>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How much is for the renting-out this land?</w:t>
      </w:r>
    </w:p>
    <w:p w14:paraId="74A33F30" w14:textId="77777777" w:rsidR="00885E4B" w:rsidRPr="00CA7F26" w:rsidRDefault="00885E4B" w:rsidP="00A17B63">
      <w:pPr>
        <w:numPr>
          <w:ilvl w:val="1"/>
          <w:numId w:val="20"/>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Did ${landoutname3} already pay this amount?</w:t>
      </w:r>
    </w:p>
    <w:p w14:paraId="35BC0821" w14:textId="77777777" w:rsidR="00885E4B" w:rsidRPr="00CA7F26" w:rsidRDefault="00885E4B" w:rsidP="00A17B63">
      <w:pPr>
        <w:numPr>
          <w:ilvl w:val="1"/>
          <w:numId w:val="20"/>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How much is left for you to get paid for renting-out this land to </w:t>
      </w:r>
      <w:proofErr w:type="gramStart"/>
      <w:r w:rsidRPr="00CA7F26">
        <w:rPr>
          <w:rFonts w:eastAsia="Times New Roman" w:cstheme="minorHAnsi"/>
          <w:color w:val="000000" w:themeColor="text1"/>
          <w:sz w:val="24"/>
          <w:szCs w:val="24"/>
        </w:rPr>
        <w:t>PERSON ?</w:t>
      </w:r>
      <w:proofErr w:type="gramEnd"/>
    </w:p>
    <w:p w14:paraId="09909EDA" w14:textId="77777777" w:rsidR="00885E4B" w:rsidRPr="00CA7F26" w:rsidRDefault="00885E4B" w:rsidP="00A17B63">
      <w:pPr>
        <w:numPr>
          <w:ilvl w:val="1"/>
          <w:numId w:val="20"/>
        </w:numPr>
        <w:shd w:val="clear" w:color="auto" w:fill="FFFFFF"/>
        <w:spacing w:before="100" w:beforeAutospacing="1" w:after="0"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Do you expect that PERSON will pay this amount in the future?</w:t>
      </w:r>
    </w:p>
    <w:p w14:paraId="0C2AC1E7" w14:textId="77777777" w:rsidR="00885E4B" w:rsidRPr="00CA7F26" w:rsidRDefault="00885E4B" w:rsidP="00E170B3">
      <w:pPr>
        <w:shd w:val="clear" w:color="auto" w:fill="FFFFFF"/>
        <w:spacing w:before="100" w:beforeAutospacing="1" w:after="240" w:line="276" w:lineRule="auto"/>
        <w:rPr>
          <w:rFonts w:eastAsia="Times New Roman" w:cstheme="minorHAnsi"/>
          <w:color w:val="000000" w:themeColor="text1"/>
          <w:sz w:val="24"/>
          <w:szCs w:val="24"/>
        </w:rPr>
      </w:pPr>
    </w:p>
    <w:p w14:paraId="5F5D70F1" w14:textId="77777777" w:rsidR="00885E4B" w:rsidRPr="00CA7F26" w:rsidRDefault="00885E4B" w:rsidP="00E170B3">
      <w:pPr>
        <w:shd w:val="clear" w:color="auto" w:fill="FFFFFF"/>
        <w:spacing w:before="100" w:beforeAutospacing="1" w:after="0" w:line="276" w:lineRule="auto"/>
        <w:rPr>
          <w:rFonts w:eastAsia="Times New Roman" w:cstheme="minorHAnsi"/>
          <w:color w:val="000000" w:themeColor="text1"/>
          <w:sz w:val="24"/>
          <w:szCs w:val="24"/>
        </w:rPr>
      </w:pPr>
    </w:p>
    <w:p w14:paraId="1EC2A5F8" w14:textId="77777777" w:rsidR="00885E4B" w:rsidRPr="00CA7F26" w:rsidRDefault="00885E4B" w:rsidP="00885E4B">
      <w:pPr>
        <w:shd w:val="clear" w:color="auto" w:fill="FFFFFF"/>
        <w:spacing w:before="100" w:beforeAutospacing="1" w:after="0" w:line="240" w:lineRule="auto"/>
        <w:rPr>
          <w:rFonts w:eastAsia="Times New Roman" w:cstheme="minorHAnsi"/>
          <w:color w:val="000000" w:themeColor="text1"/>
          <w:sz w:val="24"/>
          <w:szCs w:val="24"/>
        </w:rPr>
      </w:pPr>
    </w:p>
    <w:p w14:paraId="2C65DB75" w14:textId="77777777" w:rsidR="00885E4B" w:rsidRPr="00CA7F26" w:rsidRDefault="00885E4B" w:rsidP="00885E4B">
      <w:pPr>
        <w:shd w:val="clear" w:color="auto" w:fill="FFFFFF"/>
        <w:spacing w:before="100" w:beforeAutospacing="1" w:after="0" w:line="240" w:lineRule="auto"/>
        <w:rPr>
          <w:rFonts w:eastAsia="Times New Roman" w:cstheme="minorHAnsi"/>
          <w:color w:val="000000" w:themeColor="text1"/>
          <w:sz w:val="24"/>
          <w:szCs w:val="24"/>
        </w:rPr>
      </w:pPr>
    </w:p>
    <w:p w14:paraId="5AA0F277" w14:textId="77777777" w:rsidR="00595615" w:rsidRDefault="00595615">
      <w:pPr>
        <w:rPr>
          <w:rFonts w:eastAsia="Times New Roman" w:cstheme="minorHAnsi"/>
          <w:color w:val="000000" w:themeColor="text1"/>
          <w:sz w:val="24"/>
          <w:szCs w:val="24"/>
        </w:rPr>
      </w:pPr>
    </w:p>
    <w:p w14:paraId="6B82ACB3" w14:textId="77777777" w:rsidR="00885E4B" w:rsidRPr="00CA7F26" w:rsidRDefault="00885E4B" w:rsidP="00885E4B">
      <w:pPr>
        <w:shd w:val="clear" w:color="auto" w:fill="FFFFFF"/>
        <w:spacing w:before="100" w:beforeAutospacing="1" w:after="0" w:line="240" w:lineRule="auto"/>
        <w:rPr>
          <w:rFonts w:eastAsia="Times New Roman" w:cstheme="minorHAnsi"/>
          <w:color w:val="000000" w:themeColor="text1"/>
          <w:sz w:val="24"/>
          <w:szCs w:val="24"/>
        </w:rPr>
      </w:pPr>
      <w:r w:rsidRPr="00CA7F26">
        <w:rPr>
          <w:rFonts w:eastAsia="Times New Roman" w:cstheme="minorHAnsi"/>
          <w:b/>
          <w:bCs/>
          <w:color w:val="000000" w:themeColor="text1"/>
          <w:sz w:val="24"/>
          <w:szCs w:val="24"/>
          <w:u w:val="single"/>
        </w:rPr>
        <w:lastRenderedPageBreak/>
        <w:t>Section D: Wage Income, Business Income, and other Sources of Income (PAST 3 MONTHS)</w:t>
      </w:r>
    </w:p>
    <w:p w14:paraId="0F283755" w14:textId="77777777" w:rsidR="00885E4B" w:rsidRPr="00CA7F26" w:rsidRDefault="00885E4B" w:rsidP="00885E4B">
      <w:pPr>
        <w:shd w:val="clear" w:color="auto" w:fill="FFFFFF"/>
        <w:spacing w:before="100" w:beforeAutospacing="1" w:after="0" w:line="240" w:lineRule="auto"/>
        <w:rPr>
          <w:rFonts w:eastAsia="Times New Roman" w:cstheme="minorHAnsi"/>
          <w:color w:val="000000" w:themeColor="text1"/>
          <w:sz w:val="24"/>
          <w:szCs w:val="24"/>
        </w:rPr>
      </w:pPr>
    </w:p>
    <w:p w14:paraId="14DF655D" w14:textId="77777777" w:rsidR="00885E4B" w:rsidRPr="00CA7F26" w:rsidRDefault="00885E4B" w:rsidP="00885E4B">
      <w:pPr>
        <w:shd w:val="clear" w:color="auto" w:fill="FFFFFF"/>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u w:val="single"/>
        </w:rPr>
        <w:t xml:space="preserve">D1) Labor Income (Market + </w:t>
      </w:r>
      <w:proofErr w:type="spellStart"/>
      <w:r w:rsidRPr="00CA7F26">
        <w:rPr>
          <w:rFonts w:eastAsia="Times New Roman" w:cstheme="minorHAnsi"/>
          <w:color w:val="000000" w:themeColor="text1"/>
          <w:sz w:val="24"/>
          <w:szCs w:val="24"/>
          <w:u w:val="single"/>
        </w:rPr>
        <w:t>Ganyu</w:t>
      </w:r>
      <w:proofErr w:type="spellEnd"/>
      <w:r w:rsidRPr="00CA7F26">
        <w:rPr>
          <w:rFonts w:eastAsia="Times New Roman" w:cstheme="minorHAnsi"/>
          <w:color w:val="000000" w:themeColor="text1"/>
          <w:sz w:val="24"/>
          <w:szCs w:val="24"/>
          <w:u w:val="single"/>
        </w:rPr>
        <w:t>)</w:t>
      </w:r>
    </w:p>
    <w:p w14:paraId="59405E13" w14:textId="77777777" w:rsidR="00885E4B" w:rsidRPr="00CA7F26" w:rsidRDefault="00885E4B" w:rsidP="00A17B63">
      <w:pPr>
        <w:numPr>
          <w:ilvl w:val="0"/>
          <w:numId w:val="22"/>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How many household members including yourself work in a job as an employee for a wage, salary, </w:t>
      </w:r>
      <w:proofErr w:type="spellStart"/>
      <w:r w:rsidRPr="00CA7F26">
        <w:rPr>
          <w:rFonts w:eastAsia="Times New Roman" w:cstheme="minorHAnsi"/>
          <w:color w:val="000000" w:themeColor="text1"/>
          <w:sz w:val="24"/>
          <w:szCs w:val="24"/>
        </w:rPr>
        <w:t>comission</w:t>
      </w:r>
      <w:proofErr w:type="spellEnd"/>
      <w:r w:rsidRPr="00CA7F26">
        <w:rPr>
          <w:rFonts w:eastAsia="Times New Roman" w:cstheme="minorHAnsi"/>
          <w:color w:val="000000" w:themeColor="text1"/>
          <w:sz w:val="24"/>
          <w:szCs w:val="24"/>
        </w:rPr>
        <w:t xml:space="preserve"> or any payment in kind EXCLUDING GANYU in the last 3 months?</w:t>
      </w:r>
    </w:p>
    <w:p w14:paraId="1565EF13" w14:textId="77777777" w:rsidR="00885E4B" w:rsidRPr="00CA7F26" w:rsidRDefault="00885E4B" w:rsidP="00A17B63">
      <w:pPr>
        <w:numPr>
          <w:ilvl w:val="0"/>
          <w:numId w:val="22"/>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What is the name of the PERSON?</w:t>
      </w:r>
    </w:p>
    <w:p w14:paraId="02915C29" w14:textId="77777777" w:rsidR="00885E4B" w:rsidRPr="00CA7F26" w:rsidRDefault="00885E4B" w:rsidP="00A17B63">
      <w:pPr>
        <w:numPr>
          <w:ilvl w:val="0"/>
          <w:numId w:val="22"/>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How many jobs as an employee did PERSON have in the last 3 </w:t>
      </w:r>
      <w:commentRangeStart w:id="6"/>
      <w:r w:rsidRPr="00CA7F26">
        <w:rPr>
          <w:rFonts w:eastAsia="Times New Roman" w:cstheme="minorHAnsi"/>
          <w:color w:val="000000" w:themeColor="text1"/>
          <w:sz w:val="24"/>
          <w:szCs w:val="24"/>
        </w:rPr>
        <w:t>months</w:t>
      </w:r>
      <w:commentRangeEnd w:id="6"/>
      <w:r w:rsidR="00F623FA">
        <w:rPr>
          <w:rStyle w:val="CommentReference"/>
        </w:rPr>
        <w:commentReference w:id="6"/>
      </w:r>
      <w:r w:rsidRPr="00CA7F26">
        <w:rPr>
          <w:rFonts w:eastAsia="Times New Roman" w:cstheme="minorHAnsi"/>
          <w:color w:val="000000" w:themeColor="text1"/>
          <w:sz w:val="24"/>
          <w:szCs w:val="24"/>
        </w:rPr>
        <w:t>?</w:t>
      </w:r>
    </w:p>
    <w:tbl>
      <w:tblPr>
        <w:tblW w:w="5000" w:type="pct"/>
        <w:tblCellSpacing w:w="0" w:type="dxa"/>
        <w:tblBorders>
          <w:top w:val="outset" w:sz="6" w:space="0" w:color="000001"/>
          <w:left w:val="outset" w:sz="6" w:space="0" w:color="000001"/>
          <w:bottom w:val="outset" w:sz="6" w:space="0" w:color="000001"/>
          <w:right w:val="outset" w:sz="6" w:space="0" w:color="000001"/>
        </w:tblBorders>
        <w:tblCellMar>
          <w:top w:w="84" w:type="dxa"/>
          <w:left w:w="84" w:type="dxa"/>
          <w:bottom w:w="84" w:type="dxa"/>
          <w:right w:w="84" w:type="dxa"/>
        </w:tblCellMar>
        <w:tblLook w:val="04A0" w:firstRow="1" w:lastRow="0" w:firstColumn="1" w:lastColumn="0" w:noHBand="0" w:noVBand="1"/>
      </w:tblPr>
      <w:tblGrid>
        <w:gridCol w:w="1223"/>
        <w:gridCol w:w="791"/>
        <w:gridCol w:w="870"/>
        <w:gridCol w:w="831"/>
        <w:gridCol w:w="1253"/>
        <w:gridCol w:w="1253"/>
        <w:gridCol w:w="1253"/>
        <w:gridCol w:w="1442"/>
        <w:gridCol w:w="1943"/>
        <w:gridCol w:w="3525"/>
      </w:tblGrid>
      <w:tr w:rsidR="00171E87" w:rsidRPr="00CA7F26" w14:paraId="54464021" w14:textId="77777777" w:rsidTr="00885E4B">
        <w:trPr>
          <w:trHeight w:val="2616"/>
          <w:tblCellSpacing w:w="0" w:type="dxa"/>
        </w:trPr>
        <w:tc>
          <w:tcPr>
            <w:tcW w:w="450" w:type="pct"/>
            <w:tcBorders>
              <w:top w:val="outset" w:sz="6" w:space="0" w:color="000001"/>
              <w:left w:val="outset" w:sz="6" w:space="0" w:color="000001"/>
              <w:bottom w:val="outset" w:sz="6" w:space="0" w:color="000001"/>
              <w:right w:val="outset" w:sz="6" w:space="0" w:color="000001"/>
            </w:tcBorders>
            <w:hideMark/>
          </w:tcPr>
          <w:p w14:paraId="1D894379"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roofErr w:type="spellStart"/>
            <w:r w:rsidRPr="00CA7F26">
              <w:rPr>
                <w:rFonts w:eastAsia="Times New Roman" w:cstheme="minorHAnsi"/>
                <w:color w:val="000000" w:themeColor="text1"/>
                <w:sz w:val="16"/>
                <w:szCs w:val="16"/>
              </w:rPr>
              <w:t>Ocupation</w:t>
            </w:r>
            <w:proofErr w:type="spellEnd"/>
          </w:p>
          <w:p w14:paraId="35EE43BD" w14:textId="77777777" w:rsidR="00885E4B" w:rsidRPr="00CA7F26" w:rsidRDefault="00885E4B" w:rsidP="00885E4B">
            <w:pPr>
              <w:spacing w:before="100" w:beforeAutospacing="1" w:after="115" w:line="240" w:lineRule="auto"/>
              <w:ind w:left="360"/>
              <w:rPr>
                <w:rFonts w:eastAsia="Times New Roman" w:cstheme="minorHAnsi"/>
                <w:color w:val="000000" w:themeColor="text1"/>
                <w:sz w:val="24"/>
                <w:szCs w:val="24"/>
              </w:rPr>
            </w:pPr>
          </w:p>
        </w:tc>
        <w:tc>
          <w:tcPr>
            <w:tcW w:w="300" w:type="pct"/>
            <w:tcBorders>
              <w:top w:val="outset" w:sz="6" w:space="0" w:color="000001"/>
              <w:left w:val="outset" w:sz="6" w:space="0" w:color="000001"/>
              <w:bottom w:val="outset" w:sz="6" w:space="0" w:color="000001"/>
              <w:right w:val="outset" w:sz="6" w:space="0" w:color="000001"/>
            </w:tcBorders>
            <w:hideMark/>
          </w:tcPr>
          <w:p w14:paraId="10A97EC8"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Describe in one word the type of job?</w:t>
            </w:r>
          </w:p>
        </w:tc>
        <w:tc>
          <w:tcPr>
            <w:tcW w:w="300" w:type="pct"/>
            <w:tcBorders>
              <w:top w:val="outset" w:sz="6" w:space="0" w:color="000001"/>
              <w:left w:val="outset" w:sz="6" w:space="0" w:color="000001"/>
              <w:bottom w:val="outset" w:sz="6" w:space="0" w:color="000001"/>
              <w:right w:val="outset" w:sz="6" w:space="0" w:color="000001"/>
            </w:tcBorders>
            <w:hideMark/>
          </w:tcPr>
          <w:p w14:paraId="51717F52"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Name the individual, company or institution that employs [PERSON]</w:t>
            </w:r>
          </w:p>
        </w:tc>
        <w:tc>
          <w:tcPr>
            <w:tcW w:w="300" w:type="pct"/>
            <w:tcBorders>
              <w:top w:val="outset" w:sz="6" w:space="0" w:color="000001"/>
              <w:left w:val="outset" w:sz="6" w:space="0" w:color="000001"/>
              <w:bottom w:val="outset" w:sz="6" w:space="0" w:color="000001"/>
              <w:right w:val="outset" w:sz="6" w:space="0" w:color="000001"/>
            </w:tcBorders>
            <w:hideMark/>
          </w:tcPr>
          <w:p w14:paraId="0A2E3D44"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Is the individual that [PERSON] work for from the village?</w:t>
            </w:r>
          </w:p>
          <w:p w14:paraId="2AF11054"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Specify </w:t>
            </w:r>
            <w:proofErr w:type="gramStart"/>
            <w:r w:rsidRPr="00CA7F26">
              <w:rPr>
                <w:rFonts w:eastAsia="Times New Roman" w:cstheme="minorHAnsi"/>
                <w:color w:val="000000" w:themeColor="text1"/>
                <w:sz w:val="16"/>
                <w:szCs w:val="16"/>
              </w:rPr>
              <w:t>other</w:t>
            </w:r>
            <w:proofErr w:type="gramEnd"/>
            <w:r w:rsidRPr="00CA7F26">
              <w:rPr>
                <w:rFonts w:eastAsia="Times New Roman" w:cstheme="minorHAnsi"/>
                <w:color w:val="000000" w:themeColor="text1"/>
                <w:sz w:val="16"/>
                <w:szCs w:val="16"/>
              </w:rPr>
              <w:t xml:space="preserve"> village:</w:t>
            </w:r>
          </w:p>
        </w:tc>
        <w:tc>
          <w:tcPr>
            <w:tcW w:w="300" w:type="pct"/>
            <w:tcBorders>
              <w:top w:val="outset" w:sz="6" w:space="0" w:color="000001"/>
              <w:left w:val="outset" w:sz="6" w:space="0" w:color="000001"/>
              <w:bottom w:val="outset" w:sz="6" w:space="0" w:color="000001"/>
              <w:right w:val="outset" w:sz="6" w:space="0" w:color="000001"/>
            </w:tcBorders>
            <w:hideMark/>
          </w:tcPr>
          <w:p w14:paraId="7D0C29F3"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A4) How many MONTHS in the PAST 3 MONTHS did [PERSON] worked on this [OCCUPATION]?</w:t>
            </w:r>
          </w:p>
          <w:p w14:paraId="56B23B66" w14:textId="77777777" w:rsidR="00885E4B" w:rsidRPr="00CA7F26" w:rsidRDefault="00885E4B" w:rsidP="00885E4B">
            <w:pPr>
              <w:shd w:val="clear" w:color="auto" w:fill="FFFFFF"/>
              <w:spacing w:before="100" w:beforeAutospacing="1" w:after="115" w:line="240" w:lineRule="auto"/>
              <w:ind w:left="29"/>
              <w:rPr>
                <w:rFonts w:eastAsia="Times New Roman" w:cstheme="minorHAnsi"/>
                <w:color w:val="000000" w:themeColor="text1"/>
                <w:sz w:val="24"/>
                <w:szCs w:val="24"/>
              </w:rPr>
            </w:pPr>
          </w:p>
        </w:tc>
        <w:tc>
          <w:tcPr>
            <w:tcW w:w="400" w:type="pct"/>
            <w:tcBorders>
              <w:top w:val="outset" w:sz="6" w:space="0" w:color="000001"/>
              <w:left w:val="outset" w:sz="6" w:space="0" w:color="000001"/>
              <w:bottom w:val="outset" w:sz="6" w:space="0" w:color="000001"/>
              <w:right w:val="outset" w:sz="6" w:space="0" w:color="000001"/>
            </w:tcBorders>
            <w:hideMark/>
          </w:tcPr>
          <w:p w14:paraId="0E9D9618"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A3) How many WEEKS PER MONTH did [PERSON] work on this [OCCUPATION]? </w:t>
            </w:r>
          </w:p>
        </w:tc>
        <w:tc>
          <w:tcPr>
            <w:tcW w:w="450" w:type="pct"/>
            <w:tcBorders>
              <w:top w:val="outset" w:sz="6" w:space="0" w:color="000001"/>
              <w:left w:val="outset" w:sz="6" w:space="0" w:color="000001"/>
              <w:bottom w:val="outset" w:sz="6" w:space="0" w:color="000001"/>
              <w:right w:val="outset" w:sz="6" w:space="0" w:color="000001"/>
            </w:tcBorders>
            <w:hideMark/>
          </w:tcPr>
          <w:p w14:paraId="4E93C89F"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A2) How many DAYS PER WEEK did [PERSON] work on this [OCCUPATION]?</w:t>
            </w:r>
          </w:p>
        </w:tc>
        <w:tc>
          <w:tcPr>
            <w:tcW w:w="550" w:type="pct"/>
            <w:tcBorders>
              <w:top w:val="outset" w:sz="6" w:space="0" w:color="000001"/>
              <w:left w:val="outset" w:sz="6" w:space="0" w:color="000001"/>
              <w:bottom w:val="outset" w:sz="6" w:space="0" w:color="000001"/>
              <w:right w:val="outset" w:sz="6" w:space="0" w:color="000001"/>
            </w:tcBorders>
            <w:hideMark/>
          </w:tcPr>
          <w:p w14:paraId="1684548E"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A1) How many HOURS (on average) PER DAY did [PERSON] work on this [OCCUPATION]?</w:t>
            </w:r>
          </w:p>
        </w:tc>
        <w:tc>
          <w:tcPr>
            <w:tcW w:w="700" w:type="pct"/>
            <w:tcBorders>
              <w:top w:val="outset" w:sz="6" w:space="0" w:color="000001"/>
              <w:left w:val="outset" w:sz="6" w:space="0" w:color="000001"/>
              <w:bottom w:val="outset" w:sz="6" w:space="0" w:color="000001"/>
              <w:right w:val="outset" w:sz="6" w:space="0" w:color="000001"/>
            </w:tcBorders>
            <w:hideMark/>
          </w:tcPr>
          <w:p w14:paraId="6DAC886D" w14:textId="77777777" w:rsidR="00885E4B" w:rsidRPr="00CA7F26" w:rsidRDefault="00885E4B" w:rsidP="00885E4B">
            <w:pPr>
              <w:shd w:val="clear" w:color="auto" w:fill="FFFFFF"/>
              <w:spacing w:before="100" w:beforeAutospacing="1" w:after="115" w:line="240" w:lineRule="auto"/>
              <w:ind w:left="29"/>
              <w:rPr>
                <w:rFonts w:eastAsia="Times New Roman" w:cstheme="minorHAnsi"/>
                <w:color w:val="000000" w:themeColor="text1"/>
                <w:sz w:val="24"/>
                <w:szCs w:val="24"/>
              </w:rPr>
            </w:pPr>
            <w:r w:rsidRPr="00CA7F26">
              <w:rPr>
                <w:rFonts w:eastAsia="Times New Roman" w:cstheme="minorHAnsi"/>
                <w:color w:val="000000" w:themeColor="text1"/>
                <w:sz w:val="16"/>
                <w:szCs w:val="16"/>
              </w:rPr>
              <w:t>c) HOW MUCH salary was paid for this work?</w:t>
            </w:r>
          </w:p>
          <w:p w14:paraId="0EFAAA52" w14:textId="77777777" w:rsidR="00885E4B" w:rsidRPr="00CA7F26" w:rsidRDefault="00885E4B" w:rsidP="00885E4B">
            <w:pPr>
              <w:shd w:val="clear" w:color="auto" w:fill="FFFFFF"/>
              <w:spacing w:before="100" w:beforeAutospacing="1" w:after="115" w:line="240" w:lineRule="auto"/>
              <w:ind w:left="29"/>
              <w:rPr>
                <w:rFonts w:eastAsia="Times New Roman" w:cstheme="minorHAnsi"/>
                <w:color w:val="000000" w:themeColor="text1"/>
                <w:sz w:val="24"/>
                <w:szCs w:val="24"/>
              </w:rPr>
            </w:pPr>
            <w:r w:rsidRPr="00CA7F26">
              <w:rPr>
                <w:rFonts w:eastAsia="Times New Roman" w:cstheme="minorHAnsi"/>
                <w:color w:val="000000" w:themeColor="text1"/>
                <w:sz w:val="16"/>
                <w:szCs w:val="16"/>
              </w:rPr>
              <w:t>[ENUMERATOR: Write the estimated value of food (or other in-kind payments) as well cash payments in MWK]</w:t>
            </w:r>
          </w:p>
        </w:tc>
        <w:tc>
          <w:tcPr>
            <w:tcW w:w="1250" w:type="pct"/>
            <w:tcBorders>
              <w:top w:val="outset" w:sz="6" w:space="0" w:color="000001"/>
              <w:left w:val="outset" w:sz="6" w:space="0" w:color="000001"/>
              <w:bottom w:val="outset" w:sz="6" w:space="0" w:color="000001"/>
              <w:right w:val="outset" w:sz="6" w:space="0" w:color="000001"/>
            </w:tcBorders>
            <w:hideMark/>
          </w:tcPr>
          <w:p w14:paraId="4164D4D8" w14:textId="77777777" w:rsidR="00885E4B" w:rsidRPr="00CA7F26" w:rsidRDefault="00885E4B" w:rsidP="00885E4B">
            <w:pPr>
              <w:shd w:val="clear" w:color="auto" w:fill="FFFFFF"/>
              <w:spacing w:before="100" w:beforeAutospacing="1" w:after="115" w:line="240" w:lineRule="auto"/>
              <w:ind w:left="29"/>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d) What </w:t>
            </w:r>
            <w:proofErr w:type="gramStart"/>
            <w:r w:rsidRPr="00CA7F26">
              <w:rPr>
                <w:rFonts w:eastAsia="Times New Roman" w:cstheme="minorHAnsi"/>
                <w:color w:val="000000" w:themeColor="text1"/>
                <w:sz w:val="16"/>
                <w:szCs w:val="16"/>
              </w:rPr>
              <w:t>period of time</w:t>
            </w:r>
            <w:proofErr w:type="gramEnd"/>
            <w:r w:rsidRPr="00CA7F26">
              <w:rPr>
                <w:rFonts w:eastAsia="Times New Roman" w:cstheme="minorHAnsi"/>
                <w:color w:val="000000" w:themeColor="text1"/>
                <w:sz w:val="16"/>
                <w:szCs w:val="16"/>
              </w:rPr>
              <w:t xml:space="preserve"> does the salary payment cover? (MONTHS, WEEKS, DAYS)</w:t>
            </w:r>
          </w:p>
        </w:tc>
      </w:tr>
      <w:tr w:rsidR="00171E87" w:rsidRPr="00CA7F26" w14:paraId="6CD399FF" w14:textId="77777777" w:rsidTr="00885E4B">
        <w:trPr>
          <w:trHeight w:val="228"/>
          <w:tblCellSpacing w:w="0" w:type="dxa"/>
        </w:trPr>
        <w:tc>
          <w:tcPr>
            <w:tcW w:w="450" w:type="pct"/>
            <w:tcBorders>
              <w:top w:val="outset" w:sz="6" w:space="0" w:color="000001"/>
              <w:left w:val="outset" w:sz="6" w:space="0" w:color="000001"/>
              <w:bottom w:val="outset" w:sz="6" w:space="0" w:color="000001"/>
              <w:right w:val="outset" w:sz="6" w:space="0" w:color="000001"/>
            </w:tcBorders>
            <w:hideMark/>
          </w:tcPr>
          <w:p w14:paraId="26170DC7"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00" w:type="pct"/>
            <w:tcBorders>
              <w:top w:val="outset" w:sz="6" w:space="0" w:color="000001"/>
              <w:left w:val="outset" w:sz="6" w:space="0" w:color="000001"/>
              <w:bottom w:val="outset" w:sz="6" w:space="0" w:color="000001"/>
              <w:right w:val="outset" w:sz="6" w:space="0" w:color="000001"/>
            </w:tcBorders>
            <w:hideMark/>
          </w:tcPr>
          <w:p w14:paraId="5D785253"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00" w:type="pct"/>
            <w:tcBorders>
              <w:top w:val="outset" w:sz="6" w:space="0" w:color="000001"/>
              <w:left w:val="outset" w:sz="6" w:space="0" w:color="000001"/>
              <w:bottom w:val="outset" w:sz="6" w:space="0" w:color="000001"/>
              <w:right w:val="outset" w:sz="6" w:space="0" w:color="000001"/>
            </w:tcBorders>
            <w:hideMark/>
          </w:tcPr>
          <w:p w14:paraId="6BFB1B7B"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00" w:type="pct"/>
            <w:tcBorders>
              <w:top w:val="outset" w:sz="6" w:space="0" w:color="000001"/>
              <w:left w:val="outset" w:sz="6" w:space="0" w:color="000001"/>
              <w:bottom w:val="outset" w:sz="6" w:space="0" w:color="000001"/>
              <w:right w:val="outset" w:sz="6" w:space="0" w:color="000001"/>
            </w:tcBorders>
            <w:hideMark/>
          </w:tcPr>
          <w:p w14:paraId="1B5A3C04"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00" w:type="pct"/>
            <w:tcBorders>
              <w:top w:val="outset" w:sz="6" w:space="0" w:color="000001"/>
              <w:left w:val="outset" w:sz="6" w:space="0" w:color="000001"/>
              <w:bottom w:val="outset" w:sz="6" w:space="0" w:color="000001"/>
              <w:right w:val="outset" w:sz="6" w:space="0" w:color="000001"/>
            </w:tcBorders>
            <w:hideMark/>
          </w:tcPr>
          <w:p w14:paraId="6FBD2284"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1-12. If not know, write -99</w:t>
            </w:r>
          </w:p>
        </w:tc>
        <w:tc>
          <w:tcPr>
            <w:tcW w:w="400" w:type="pct"/>
            <w:tcBorders>
              <w:top w:val="outset" w:sz="6" w:space="0" w:color="000001"/>
              <w:left w:val="outset" w:sz="6" w:space="0" w:color="000001"/>
              <w:bottom w:val="outset" w:sz="6" w:space="0" w:color="000001"/>
              <w:right w:val="outset" w:sz="6" w:space="0" w:color="000001"/>
            </w:tcBorders>
            <w:hideMark/>
          </w:tcPr>
          <w:p w14:paraId="45E22394"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1-4 If not know, - 99</w:t>
            </w:r>
          </w:p>
        </w:tc>
        <w:tc>
          <w:tcPr>
            <w:tcW w:w="450" w:type="pct"/>
            <w:tcBorders>
              <w:top w:val="outset" w:sz="6" w:space="0" w:color="000001"/>
              <w:left w:val="outset" w:sz="6" w:space="0" w:color="000001"/>
              <w:bottom w:val="outset" w:sz="6" w:space="0" w:color="000001"/>
              <w:right w:val="outset" w:sz="6" w:space="0" w:color="000001"/>
            </w:tcBorders>
            <w:hideMark/>
          </w:tcPr>
          <w:p w14:paraId="0F7BC7E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1-7 If not know, -99</w:t>
            </w:r>
          </w:p>
        </w:tc>
        <w:tc>
          <w:tcPr>
            <w:tcW w:w="550" w:type="pct"/>
            <w:tcBorders>
              <w:top w:val="outset" w:sz="6" w:space="0" w:color="000001"/>
              <w:left w:val="outset" w:sz="6" w:space="0" w:color="000001"/>
              <w:bottom w:val="outset" w:sz="6" w:space="0" w:color="000001"/>
              <w:right w:val="outset" w:sz="6" w:space="0" w:color="000001"/>
            </w:tcBorders>
            <w:hideMark/>
          </w:tcPr>
          <w:p w14:paraId="1AB081F2"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1-24 if not know, -99</w:t>
            </w:r>
          </w:p>
        </w:tc>
        <w:tc>
          <w:tcPr>
            <w:tcW w:w="700" w:type="pct"/>
            <w:tcBorders>
              <w:top w:val="outset" w:sz="6" w:space="0" w:color="000001"/>
              <w:left w:val="outset" w:sz="6" w:space="0" w:color="000001"/>
              <w:bottom w:val="outset" w:sz="6" w:space="0" w:color="000001"/>
              <w:right w:val="outset" w:sz="6" w:space="0" w:color="000001"/>
            </w:tcBorders>
            <w:hideMark/>
          </w:tcPr>
          <w:p w14:paraId="0075EE05"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MWK or if in kind specify quantity in kg.</w:t>
            </w:r>
          </w:p>
        </w:tc>
        <w:tc>
          <w:tcPr>
            <w:tcW w:w="1250" w:type="pct"/>
            <w:tcBorders>
              <w:top w:val="outset" w:sz="6" w:space="0" w:color="000001"/>
              <w:left w:val="outset" w:sz="6" w:space="0" w:color="000001"/>
              <w:bottom w:val="outset" w:sz="6" w:space="0" w:color="000001"/>
              <w:right w:val="outset" w:sz="6" w:space="0" w:color="000001"/>
            </w:tcBorders>
            <w:hideMark/>
          </w:tcPr>
          <w:p w14:paraId="4738E5C5"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Months=1, Weeks=2, days=3, hours=4</w:t>
            </w:r>
          </w:p>
        </w:tc>
      </w:tr>
      <w:tr w:rsidR="00171E87" w:rsidRPr="00CA7F26" w14:paraId="13FD31D1" w14:textId="77777777" w:rsidTr="00885E4B">
        <w:trPr>
          <w:trHeight w:val="132"/>
          <w:tblCellSpacing w:w="0" w:type="dxa"/>
        </w:trPr>
        <w:tc>
          <w:tcPr>
            <w:tcW w:w="450" w:type="pct"/>
            <w:tcBorders>
              <w:top w:val="outset" w:sz="6" w:space="0" w:color="000001"/>
              <w:left w:val="outset" w:sz="6" w:space="0" w:color="000001"/>
              <w:bottom w:val="outset" w:sz="6" w:space="0" w:color="000001"/>
              <w:right w:val="outset" w:sz="6" w:space="0" w:color="000001"/>
            </w:tcBorders>
            <w:hideMark/>
          </w:tcPr>
          <w:p w14:paraId="0CC7B25E"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1</w:t>
            </w:r>
          </w:p>
        </w:tc>
        <w:tc>
          <w:tcPr>
            <w:tcW w:w="300" w:type="pct"/>
            <w:tcBorders>
              <w:top w:val="outset" w:sz="6" w:space="0" w:color="000001"/>
              <w:left w:val="outset" w:sz="6" w:space="0" w:color="000001"/>
              <w:bottom w:val="outset" w:sz="6" w:space="0" w:color="000001"/>
              <w:right w:val="outset" w:sz="6" w:space="0" w:color="000001"/>
            </w:tcBorders>
            <w:hideMark/>
          </w:tcPr>
          <w:p w14:paraId="641274D2"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00" w:type="pct"/>
            <w:tcBorders>
              <w:top w:val="outset" w:sz="6" w:space="0" w:color="000001"/>
              <w:left w:val="outset" w:sz="6" w:space="0" w:color="000001"/>
              <w:bottom w:val="outset" w:sz="6" w:space="0" w:color="000001"/>
              <w:right w:val="outset" w:sz="6" w:space="0" w:color="000001"/>
            </w:tcBorders>
            <w:hideMark/>
          </w:tcPr>
          <w:p w14:paraId="331890BB"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00" w:type="pct"/>
            <w:tcBorders>
              <w:top w:val="outset" w:sz="6" w:space="0" w:color="000001"/>
              <w:left w:val="outset" w:sz="6" w:space="0" w:color="000001"/>
              <w:bottom w:val="outset" w:sz="6" w:space="0" w:color="000001"/>
              <w:right w:val="outset" w:sz="6" w:space="0" w:color="000001"/>
            </w:tcBorders>
            <w:hideMark/>
          </w:tcPr>
          <w:p w14:paraId="507513C0"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00" w:type="pct"/>
            <w:tcBorders>
              <w:top w:val="outset" w:sz="6" w:space="0" w:color="000001"/>
              <w:left w:val="outset" w:sz="6" w:space="0" w:color="000001"/>
              <w:bottom w:val="outset" w:sz="6" w:space="0" w:color="000001"/>
              <w:right w:val="outset" w:sz="6" w:space="0" w:color="000001"/>
            </w:tcBorders>
            <w:hideMark/>
          </w:tcPr>
          <w:p w14:paraId="368380F8"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400" w:type="pct"/>
            <w:tcBorders>
              <w:top w:val="outset" w:sz="6" w:space="0" w:color="000001"/>
              <w:left w:val="outset" w:sz="6" w:space="0" w:color="000001"/>
              <w:bottom w:val="outset" w:sz="6" w:space="0" w:color="000001"/>
              <w:right w:val="outset" w:sz="6" w:space="0" w:color="000001"/>
            </w:tcBorders>
            <w:hideMark/>
          </w:tcPr>
          <w:p w14:paraId="6DF78A39"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450" w:type="pct"/>
            <w:tcBorders>
              <w:top w:val="outset" w:sz="6" w:space="0" w:color="000001"/>
              <w:left w:val="outset" w:sz="6" w:space="0" w:color="000001"/>
              <w:bottom w:val="outset" w:sz="6" w:space="0" w:color="000001"/>
              <w:right w:val="outset" w:sz="6" w:space="0" w:color="000001"/>
            </w:tcBorders>
            <w:hideMark/>
          </w:tcPr>
          <w:p w14:paraId="4C7EAEA2"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550" w:type="pct"/>
            <w:tcBorders>
              <w:top w:val="outset" w:sz="6" w:space="0" w:color="000001"/>
              <w:left w:val="outset" w:sz="6" w:space="0" w:color="000001"/>
              <w:bottom w:val="outset" w:sz="6" w:space="0" w:color="000001"/>
              <w:right w:val="outset" w:sz="6" w:space="0" w:color="000001"/>
            </w:tcBorders>
            <w:hideMark/>
          </w:tcPr>
          <w:p w14:paraId="32FE557E"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700" w:type="pct"/>
            <w:tcBorders>
              <w:top w:val="outset" w:sz="6" w:space="0" w:color="000001"/>
              <w:left w:val="outset" w:sz="6" w:space="0" w:color="000001"/>
              <w:bottom w:val="outset" w:sz="6" w:space="0" w:color="000001"/>
              <w:right w:val="outset" w:sz="6" w:space="0" w:color="000001"/>
            </w:tcBorders>
            <w:hideMark/>
          </w:tcPr>
          <w:p w14:paraId="6222980A"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250" w:type="pct"/>
            <w:tcBorders>
              <w:top w:val="outset" w:sz="6" w:space="0" w:color="000001"/>
              <w:left w:val="outset" w:sz="6" w:space="0" w:color="000001"/>
              <w:bottom w:val="outset" w:sz="6" w:space="0" w:color="000001"/>
              <w:right w:val="outset" w:sz="6" w:space="0" w:color="000001"/>
            </w:tcBorders>
            <w:hideMark/>
          </w:tcPr>
          <w:p w14:paraId="642FAC98"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r>
      <w:tr w:rsidR="00171E87" w:rsidRPr="00CA7F26" w14:paraId="300D7884" w14:textId="77777777" w:rsidTr="00885E4B">
        <w:trPr>
          <w:trHeight w:val="132"/>
          <w:tblCellSpacing w:w="0" w:type="dxa"/>
        </w:trPr>
        <w:tc>
          <w:tcPr>
            <w:tcW w:w="450" w:type="pct"/>
            <w:tcBorders>
              <w:top w:val="outset" w:sz="6" w:space="0" w:color="000001"/>
              <w:left w:val="outset" w:sz="6" w:space="0" w:color="000001"/>
              <w:bottom w:val="outset" w:sz="6" w:space="0" w:color="000001"/>
              <w:right w:val="outset" w:sz="6" w:space="0" w:color="000001"/>
            </w:tcBorders>
            <w:hideMark/>
          </w:tcPr>
          <w:p w14:paraId="736CD64C"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2</w:t>
            </w:r>
          </w:p>
        </w:tc>
        <w:tc>
          <w:tcPr>
            <w:tcW w:w="300" w:type="pct"/>
            <w:tcBorders>
              <w:top w:val="outset" w:sz="6" w:space="0" w:color="000001"/>
              <w:left w:val="outset" w:sz="6" w:space="0" w:color="000001"/>
              <w:bottom w:val="outset" w:sz="6" w:space="0" w:color="000001"/>
              <w:right w:val="outset" w:sz="6" w:space="0" w:color="000001"/>
            </w:tcBorders>
            <w:hideMark/>
          </w:tcPr>
          <w:p w14:paraId="3166045E"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00" w:type="pct"/>
            <w:tcBorders>
              <w:top w:val="outset" w:sz="6" w:space="0" w:color="000001"/>
              <w:left w:val="outset" w:sz="6" w:space="0" w:color="000001"/>
              <w:bottom w:val="outset" w:sz="6" w:space="0" w:color="000001"/>
              <w:right w:val="outset" w:sz="6" w:space="0" w:color="000001"/>
            </w:tcBorders>
            <w:hideMark/>
          </w:tcPr>
          <w:p w14:paraId="31C24D3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00" w:type="pct"/>
            <w:tcBorders>
              <w:top w:val="outset" w:sz="6" w:space="0" w:color="000001"/>
              <w:left w:val="outset" w:sz="6" w:space="0" w:color="000001"/>
              <w:bottom w:val="outset" w:sz="6" w:space="0" w:color="000001"/>
              <w:right w:val="outset" w:sz="6" w:space="0" w:color="000001"/>
            </w:tcBorders>
            <w:hideMark/>
          </w:tcPr>
          <w:p w14:paraId="0618D9E7"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00" w:type="pct"/>
            <w:tcBorders>
              <w:top w:val="outset" w:sz="6" w:space="0" w:color="000001"/>
              <w:left w:val="outset" w:sz="6" w:space="0" w:color="000001"/>
              <w:bottom w:val="outset" w:sz="6" w:space="0" w:color="000001"/>
              <w:right w:val="outset" w:sz="6" w:space="0" w:color="000001"/>
            </w:tcBorders>
            <w:hideMark/>
          </w:tcPr>
          <w:p w14:paraId="026C18C3"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400" w:type="pct"/>
            <w:tcBorders>
              <w:top w:val="outset" w:sz="6" w:space="0" w:color="000001"/>
              <w:left w:val="outset" w:sz="6" w:space="0" w:color="000001"/>
              <w:bottom w:val="outset" w:sz="6" w:space="0" w:color="000001"/>
              <w:right w:val="outset" w:sz="6" w:space="0" w:color="000001"/>
            </w:tcBorders>
            <w:hideMark/>
          </w:tcPr>
          <w:p w14:paraId="07FE99E8"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450" w:type="pct"/>
            <w:tcBorders>
              <w:top w:val="outset" w:sz="6" w:space="0" w:color="000001"/>
              <w:left w:val="outset" w:sz="6" w:space="0" w:color="000001"/>
              <w:bottom w:val="outset" w:sz="6" w:space="0" w:color="000001"/>
              <w:right w:val="outset" w:sz="6" w:space="0" w:color="000001"/>
            </w:tcBorders>
            <w:hideMark/>
          </w:tcPr>
          <w:p w14:paraId="4D62FB13"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550" w:type="pct"/>
            <w:tcBorders>
              <w:top w:val="outset" w:sz="6" w:space="0" w:color="000001"/>
              <w:left w:val="outset" w:sz="6" w:space="0" w:color="000001"/>
              <w:bottom w:val="outset" w:sz="6" w:space="0" w:color="000001"/>
              <w:right w:val="outset" w:sz="6" w:space="0" w:color="000001"/>
            </w:tcBorders>
            <w:hideMark/>
          </w:tcPr>
          <w:p w14:paraId="6946F5A9"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700" w:type="pct"/>
            <w:tcBorders>
              <w:top w:val="outset" w:sz="6" w:space="0" w:color="000001"/>
              <w:left w:val="outset" w:sz="6" w:space="0" w:color="000001"/>
              <w:bottom w:val="outset" w:sz="6" w:space="0" w:color="000001"/>
              <w:right w:val="outset" w:sz="6" w:space="0" w:color="000001"/>
            </w:tcBorders>
            <w:hideMark/>
          </w:tcPr>
          <w:p w14:paraId="624B4948"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250" w:type="pct"/>
            <w:tcBorders>
              <w:top w:val="outset" w:sz="6" w:space="0" w:color="000001"/>
              <w:left w:val="outset" w:sz="6" w:space="0" w:color="000001"/>
              <w:bottom w:val="outset" w:sz="6" w:space="0" w:color="000001"/>
              <w:right w:val="outset" w:sz="6" w:space="0" w:color="000001"/>
            </w:tcBorders>
            <w:hideMark/>
          </w:tcPr>
          <w:p w14:paraId="7D4736C7"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r>
      <w:tr w:rsidR="00171E87" w:rsidRPr="00CA7F26" w14:paraId="561DAE97" w14:textId="77777777" w:rsidTr="00885E4B">
        <w:trPr>
          <w:trHeight w:val="156"/>
          <w:tblCellSpacing w:w="0" w:type="dxa"/>
        </w:trPr>
        <w:tc>
          <w:tcPr>
            <w:tcW w:w="450" w:type="pct"/>
            <w:tcBorders>
              <w:top w:val="outset" w:sz="6" w:space="0" w:color="000001"/>
              <w:left w:val="outset" w:sz="6" w:space="0" w:color="000001"/>
              <w:bottom w:val="outset" w:sz="6" w:space="0" w:color="000001"/>
              <w:right w:val="outset" w:sz="6" w:space="0" w:color="000001"/>
            </w:tcBorders>
            <w:hideMark/>
          </w:tcPr>
          <w:p w14:paraId="0FD51C20"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3</w:t>
            </w:r>
          </w:p>
        </w:tc>
        <w:tc>
          <w:tcPr>
            <w:tcW w:w="300" w:type="pct"/>
            <w:tcBorders>
              <w:top w:val="outset" w:sz="6" w:space="0" w:color="000001"/>
              <w:left w:val="outset" w:sz="6" w:space="0" w:color="000001"/>
              <w:bottom w:val="outset" w:sz="6" w:space="0" w:color="000001"/>
              <w:right w:val="outset" w:sz="6" w:space="0" w:color="000001"/>
            </w:tcBorders>
            <w:hideMark/>
          </w:tcPr>
          <w:p w14:paraId="7DA4A5A1"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00" w:type="pct"/>
            <w:tcBorders>
              <w:top w:val="outset" w:sz="6" w:space="0" w:color="000001"/>
              <w:left w:val="outset" w:sz="6" w:space="0" w:color="000001"/>
              <w:bottom w:val="outset" w:sz="6" w:space="0" w:color="000001"/>
              <w:right w:val="outset" w:sz="6" w:space="0" w:color="000001"/>
            </w:tcBorders>
            <w:hideMark/>
          </w:tcPr>
          <w:p w14:paraId="3072FF8F"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00" w:type="pct"/>
            <w:tcBorders>
              <w:top w:val="outset" w:sz="6" w:space="0" w:color="000001"/>
              <w:left w:val="outset" w:sz="6" w:space="0" w:color="000001"/>
              <w:bottom w:val="outset" w:sz="6" w:space="0" w:color="000001"/>
              <w:right w:val="outset" w:sz="6" w:space="0" w:color="000001"/>
            </w:tcBorders>
            <w:hideMark/>
          </w:tcPr>
          <w:p w14:paraId="46C2E458"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00" w:type="pct"/>
            <w:tcBorders>
              <w:top w:val="outset" w:sz="6" w:space="0" w:color="000001"/>
              <w:left w:val="outset" w:sz="6" w:space="0" w:color="000001"/>
              <w:bottom w:val="outset" w:sz="6" w:space="0" w:color="000001"/>
              <w:right w:val="outset" w:sz="6" w:space="0" w:color="000001"/>
            </w:tcBorders>
            <w:hideMark/>
          </w:tcPr>
          <w:p w14:paraId="3DBEE42D"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400" w:type="pct"/>
            <w:tcBorders>
              <w:top w:val="outset" w:sz="6" w:space="0" w:color="000001"/>
              <w:left w:val="outset" w:sz="6" w:space="0" w:color="000001"/>
              <w:bottom w:val="outset" w:sz="6" w:space="0" w:color="000001"/>
              <w:right w:val="outset" w:sz="6" w:space="0" w:color="000001"/>
            </w:tcBorders>
            <w:hideMark/>
          </w:tcPr>
          <w:p w14:paraId="5F4474E0"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450" w:type="pct"/>
            <w:tcBorders>
              <w:top w:val="outset" w:sz="6" w:space="0" w:color="000001"/>
              <w:left w:val="outset" w:sz="6" w:space="0" w:color="000001"/>
              <w:bottom w:val="outset" w:sz="6" w:space="0" w:color="000001"/>
              <w:right w:val="outset" w:sz="6" w:space="0" w:color="000001"/>
            </w:tcBorders>
            <w:hideMark/>
          </w:tcPr>
          <w:p w14:paraId="6044B01B"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550" w:type="pct"/>
            <w:tcBorders>
              <w:top w:val="outset" w:sz="6" w:space="0" w:color="000001"/>
              <w:left w:val="outset" w:sz="6" w:space="0" w:color="000001"/>
              <w:bottom w:val="outset" w:sz="6" w:space="0" w:color="000001"/>
              <w:right w:val="outset" w:sz="6" w:space="0" w:color="000001"/>
            </w:tcBorders>
            <w:hideMark/>
          </w:tcPr>
          <w:p w14:paraId="4624E9E1"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700" w:type="pct"/>
            <w:tcBorders>
              <w:top w:val="outset" w:sz="6" w:space="0" w:color="000001"/>
              <w:left w:val="outset" w:sz="6" w:space="0" w:color="000001"/>
              <w:bottom w:val="outset" w:sz="6" w:space="0" w:color="000001"/>
              <w:right w:val="outset" w:sz="6" w:space="0" w:color="000001"/>
            </w:tcBorders>
            <w:hideMark/>
          </w:tcPr>
          <w:p w14:paraId="112D3010"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250" w:type="pct"/>
            <w:tcBorders>
              <w:top w:val="outset" w:sz="6" w:space="0" w:color="000001"/>
              <w:left w:val="outset" w:sz="6" w:space="0" w:color="000001"/>
              <w:bottom w:val="outset" w:sz="6" w:space="0" w:color="000001"/>
              <w:right w:val="outset" w:sz="6" w:space="0" w:color="000001"/>
            </w:tcBorders>
            <w:hideMark/>
          </w:tcPr>
          <w:p w14:paraId="0D9988B1"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r>
      <w:tr w:rsidR="00171E87" w:rsidRPr="00CA7F26" w14:paraId="0A995576" w14:textId="77777777" w:rsidTr="00885E4B">
        <w:trPr>
          <w:trHeight w:val="132"/>
          <w:tblCellSpacing w:w="0" w:type="dxa"/>
        </w:trPr>
        <w:tc>
          <w:tcPr>
            <w:tcW w:w="450" w:type="pct"/>
            <w:tcBorders>
              <w:top w:val="outset" w:sz="6" w:space="0" w:color="000001"/>
              <w:left w:val="outset" w:sz="6" w:space="0" w:color="000001"/>
              <w:bottom w:val="outset" w:sz="6" w:space="0" w:color="000001"/>
              <w:right w:val="outset" w:sz="6" w:space="0" w:color="000001"/>
            </w:tcBorders>
            <w:hideMark/>
          </w:tcPr>
          <w:p w14:paraId="4BBFAADA"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4</w:t>
            </w:r>
          </w:p>
        </w:tc>
        <w:tc>
          <w:tcPr>
            <w:tcW w:w="300" w:type="pct"/>
            <w:tcBorders>
              <w:top w:val="outset" w:sz="6" w:space="0" w:color="000001"/>
              <w:left w:val="outset" w:sz="6" w:space="0" w:color="000001"/>
              <w:bottom w:val="outset" w:sz="6" w:space="0" w:color="000001"/>
              <w:right w:val="outset" w:sz="6" w:space="0" w:color="000001"/>
            </w:tcBorders>
            <w:hideMark/>
          </w:tcPr>
          <w:p w14:paraId="130A386D"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00" w:type="pct"/>
            <w:tcBorders>
              <w:top w:val="outset" w:sz="6" w:space="0" w:color="000001"/>
              <w:left w:val="outset" w:sz="6" w:space="0" w:color="000001"/>
              <w:bottom w:val="outset" w:sz="6" w:space="0" w:color="000001"/>
              <w:right w:val="outset" w:sz="6" w:space="0" w:color="000001"/>
            </w:tcBorders>
            <w:hideMark/>
          </w:tcPr>
          <w:p w14:paraId="0A236F2A"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00" w:type="pct"/>
            <w:tcBorders>
              <w:top w:val="outset" w:sz="6" w:space="0" w:color="000001"/>
              <w:left w:val="outset" w:sz="6" w:space="0" w:color="000001"/>
              <w:bottom w:val="outset" w:sz="6" w:space="0" w:color="000001"/>
              <w:right w:val="outset" w:sz="6" w:space="0" w:color="000001"/>
            </w:tcBorders>
            <w:hideMark/>
          </w:tcPr>
          <w:p w14:paraId="0C6C4F44"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00" w:type="pct"/>
            <w:tcBorders>
              <w:top w:val="outset" w:sz="6" w:space="0" w:color="000001"/>
              <w:left w:val="outset" w:sz="6" w:space="0" w:color="000001"/>
              <w:bottom w:val="outset" w:sz="6" w:space="0" w:color="000001"/>
              <w:right w:val="outset" w:sz="6" w:space="0" w:color="000001"/>
            </w:tcBorders>
            <w:hideMark/>
          </w:tcPr>
          <w:p w14:paraId="32298F3D"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400" w:type="pct"/>
            <w:tcBorders>
              <w:top w:val="outset" w:sz="6" w:space="0" w:color="000001"/>
              <w:left w:val="outset" w:sz="6" w:space="0" w:color="000001"/>
              <w:bottom w:val="outset" w:sz="6" w:space="0" w:color="000001"/>
              <w:right w:val="outset" w:sz="6" w:space="0" w:color="000001"/>
            </w:tcBorders>
            <w:hideMark/>
          </w:tcPr>
          <w:p w14:paraId="7F68DF1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450" w:type="pct"/>
            <w:tcBorders>
              <w:top w:val="outset" w:sz="6" w:space="0" w:color="000001"/>
              <w:left w:val="outset" w:sz="6" w:space="0" w:color="000001"/>
              <w:bottom w:val="outset" w:sz="6" w:space="0" w:color="000001"/>
              <w:right w:val="outset" w:sz="6" w:space="0" w:color="000001"/>
            </w:tcBorders>
            <w:hideMark/>
          </w:tcPr>
          <w:p w14:paraId="75435D94"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550" w:type="pct"/>
            <w:tcBorders>
              <w:top w:val="outset" w:sz="6" w:space="0" w:color="000001"/>
              <w:left w:val="outset" w:sz="6" w:space="0" w:color="000001"/>
              <w:bottom w:val="outset" w:sz="6" w:space="0" w:color="000001"/>
              <w:right w:val="outset" w:sz="6" w:space="0" w:color="000001"/>
            </w:tcBorders>
            <w:hideMark/>
          </w:tcPr>
          <w:p w14:paraId="3469EA15"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700" w:type="pct"/>
            <w:tcBorders>
              <w:top w:val="outset" w:sz="6" w:space="0" w:color="000001"/>
              <w:left w:val="outset" w:sz="6" w:space="0" w:color="000001"/>
              <w:bottom w:val="outset" w:sz="6" w:space="0" w:color="000001"/>
              <w:right w:val="outset" w:sz="6" w:space="0" w:color="000001"/>
            </w:tcBorders>
            <w:hideMark/>
          </w:tcPr>
          <w:p w14:paraId="5E45F015"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250" w:type="pct"/>
            <w:tcBorders>
              <w:top w:val="outset" w:sz="6" w:space="0" w:color="000001"/>
              <w:left w:val="outset" w:sz="6" w:space="0" w:color="000001"/>
              <w:bottom w:val="outset" w:sz="6" w:space="0" w:color="000001"/>
              <w:right w:val="outset" w:sz="6" w:space="0" w:color="000001"/>
            </w:tcBorders>
            <w:hideMark/>
          </w:tcPr>
          <w:p w14:paraId="3C184845"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r>
      <w:tr w:rsidR="00171E87" w:rsidRPr="00CA7F26" w14:paraId="7B4EA221" w14:textId="77777777" w:rsidTr="00885E4B">
        <w:trPr>
          <w:trHeight w:val="144"/>
          <w:tblCellSpacing w:w="0" w:type="dxa"/>
        </w:trPr>
        <w:tc>
          <w:tcPr>
            <w:tcW w:w="450" w:type="pct"/>
            <w:tcBorders>
              <w:top w:val="outset" w:sz="6" w:space="0" w:color="000001"/>
              <w:left w:val="outset" w:sz="6" w:space="0" w:color="000001"/>
              <w:bottom w:val="outset" w:sz="6" w:space="0" w:color="000001"/>
              <w:right w:val="outset" w:sz="6" w:space="0" w:color="000001"/>
            </w:tcBorders>
            <w:hideMark/>
          </w:tcPr>
          <w:p w14:paraId="377053E7"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5</w:t>
            </w:r>
          </w:p>
        </w:tc>
        <w:tc>
          <w:tcPr>
            <w:tcW w:w="300" w:type="pct"/>
            <w:tcBorders>
              <w:top w:val="outset" w:sz="6" w:space="0" w:color="000001"/>
              <w:left w:val="outset" w:sz="6" w:space="0" w:color="000001"/>
              <w:bottom w:val="outset" w:sz="6" w:space="0" w:color="000001"/>
              <w:right w:val="outset" w:sz="6" w:space="0" w:color="000001"/>
            </w:tcBorders>
            <w:hideMark/>
          </w:tcPr>
          <w:p w14:paraId="6B4F9C0F"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00" w:type="pct"/>
            <w:tcBorders>
              <w:top w:val="outset" w:sz="6" w:space="0" w:color="000001"/>
              <w:left w:val="outset" w:sz="6" w:space="0" w:color="000001"/>
              <w:bottom w:val="outset" w:sz="6" w:space="0" w:color="000001"/>
              <w:right w:val="outset" w:sz="6" w:space="0" w:color="000001"/>
            </w:tcBorders>
            <w:hideMark/>
          </w:tcPr>
          <w:p w14:paraId="6822CECD"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00" w:type="pct"/>
            <w:tcBorders>
              <w:top w:val="outset" w:sz="6" w:space="0" w:color="000001"/>
              <w:left w:val="outset" w:sz="6" w:space="0" w:color="000001"/>
              <w:bottom w:val="outset" w:sz="6" w:space="0" w:color="000001"/>
              <w:right w:val="outset" w:sz="6" w:space="0" w:color="000001"/>
            </w:tcBorders>
            <w:hideMark/>
          </w:tcPr>
          <w:p w14:paraId="1A648948"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00" w:type="pct"/>
            <w:tcBorders>
              <w:top w:val="outset" w:sz="6" w:space="0" w:color="000001"/>
              <w:left w:val="outset" w:sz="6" w:space="0" w:color="000001"/>
              <w:bottom w:val="outset" w:sz="6" w:space="0" w:color="000001"/>
              <w:right w:val="outset" w:sz="6" w:space="0" w:color="000001"/>
            </w:tcBorders>
            <w:hideMark/>
          </w:tcPr>
          <w:p w14:paraId="1DF35DD5"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400" w:type="pct"/>
            <w:tcBorders>
              <w:top w:val="outset" w:sz="6" w:space="0" w:color="000001"/>
              <w:left w:val="outset" w:sz="6" w:space="0" w:color="000001"/>
              <w:bottom w:val="outset" w:sz="6" w:space="0" w:color="000001"/>
              <w:right w:val="outset" w:sz="6" w:space="0" w:color="000001"/>
            </w:tcBorders>
            <w:hideMark/>
          </w:tcPr>
          <w:p w14:paraId="1C638395"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450" w:type="pct"/>
            <w:tcBorders>
              <w:top w:val="outset" w:sz="6" w:space="0" w:color="000001"/>
              <w:left w:val="outset" w:sz="6" w:space="0" w:color="000001"/>
              <w:bottom w:val="outset" w:sz="6" w:space="0" w:color="000001"/>
              <w:right w:val="outset" w:sz="6" w:space="0" w:color="000001"/>
            </w:tcBorders>
            <w:hideMark/>
          </w:tcPr>
          <w:p w14:paraId="30BB9E62"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550" w:type="pct"/>
            <w:tcBorders>
              <w:top w:val="outset" w:sz="6" w:space="0" w:color="000001"/>
              <w:left w:val="outset" w:sz="6" w:space="0" w:color="000001"/>
              <w:bottom w:val="outset" w:sz="6" w:space="0" w:color="000001"/>
              <w:right w:val="outset" w:sz="6" w:space="0" w:color="000001"/>
            </w:tcBorders>
            <w:hideMark/>
          </w:tcPr>
          <w:p w14:paraId="28B7D25F"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700" w:type="pct"/>
            <w:tcBorders>
              <w:top w:val="outset" w:sz="6" w:space="0" w:color="000001"/>
              <w:left w:val="outset" w:sz="6" w:space="0" w:color="000001"/>
              <w:bottom w:val="outset" w:sz="6" w:space="0" w:color="000001"/>
              <w:right w:val="outset" w:sz="6" w:space="0" w:color="000001"/>
            </w:tcBorders>
            <w:hideMark/>
          </w:tcPr>
          <w:p w14:paraId="2F0E45E7"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250" w:type="pct"/>
            <w:tcBorders>
              <w:top w:val="outset" w:sz="6" w:space="0" w:color="000001"/>
              <w:left w:val="outset" w:sz="6" w:space="0" w:color="000001"/>
              <w:bottom w:val="outset" w:sz="6" w:space="0" w:color="000001"/>
              <w:right w:val="outset" w:sz="6" w:space="0" w:color="000001"/>
            </w:tcBorders>
            <w:hideMark/>
          </w:tcPr>
          <w:p w14:paraId="519C7C05"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r>
    </w:tbl>
    <w:p w14:paraId="12AED5C9"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584C34FE" w14:textId="77777777" w:rsidR="00885E4B" w:rsidRPr="00CA7F26" w:rsidRDefault="00885E4B" w:rsidP="00A17B63">
      <w:pPr>
        <w:numPr>
          <w:ilvl w:val="0"/>
          <w:numId w:val="23"/>
        </w:numPr>
        <w:shd w:val="clear" w:color="auto" w:fill="FFFFFF"/>
        <w:spacing w:before="100" w:beforeAutospacing="1" w:after="115" w:line="276"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In the </w:t>
      </w:r>
      <w:r w:rsidRPr="00941D75">
        <w:rPr>
          <w:rFonts w:eastAsia="Times New Roman" w:cstheme="minorHAnsi"/>
          <w:b/>
          <w:color w:val="000000" w:themeColor="text1"/>
          <w:sz w:val="24"/>
          <w:szCs w:val="24"/>
        </w:rPr>
        <w:t>past 7 days,</w:t>
      </w:r>
      <w:r w:rsidRPr="00CA7F26">
        <w:rPr>
          <w:rFonts w:eastAsia="Times New Roman" w:cstheme="minorHAnsi"/>
          <w:color w:val="000000" w:themeColor="text1"/>
          <w:sz w:val="24"/>
          <w:szCs w:val="24"/>
        </w:rPr>
        <w:t xml:space="preserve"> did you or any member of your household do [GANYU] work? </w:t>
      </w:r>
    </w:p>
    <w:p w14:paraId="7E99DE38" w14:textId="77777777" w:rsidR="00941D75" w:rsidRDefault="00885E4B" w:rsidP="00A17B63">
      <w:pPr>
        <w:pStyle w:val="ListParagraph"/>
        <w:numPr>
          <w:ilvl w:val="0"/>
          <w:numId w:val="39"/>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lastRenderedPageBreak/>
        <w:t xml:space="preserve">How many household members (including yourself) did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 xml:space="preserve"> work in the last 7 days?</w:t>
      </w:r>
    </w:p>
    <w:p w14:paraId="6FEF0466" w14:textId="77777777" w:rsidR="00941D75" w:rsidRDefault="00885E4B" w:rsidP="00A17B63">
      <w:pPr>
        <w:pStyle w:val="ListParagraph"/>
        <w:numPr>
          <w:ilvl w:val="0"/>
          <w:numId w:val="39"/>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What is the name of the PERSON?</w:t>
      </w:r>
    </w:p>
    <w:p w14:paraId="3F88B936" w14:textId="77777777" w:rsidR="00941D75" w:rsidRDefault="00885E4B" w:rsidP="00A17B63">
      <w:pPr>
        <w:pStyle w:val="ListParagraph"/>
        <w:numPr>
          <w:ilvl w:val="0"/>
          <w:numId w:val="39"/>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Did [PERSON] do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 xml:space="preserve"> in an agricultural activity in the last 7 days?</w:t>
      </w:r>
    </w:p>
    <w:p w14:paraId="7B3625B4" w14:textId="77777777" w:rsidR="00941D75" w:rsidRDefault="00885E4B" w:rsidP="00A17B63">
      <w:pPr>
        <w:pStyle w:val="ListParagraph"/>
        <w:numPr>
          <w:ilvl w:val="0"/>
          <w:numId w:val="40"/>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What type of activities did [PERSON] do as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 xml:space="preserve"> in the last 7 days?</w:t>
      </w:r>
    </w:p>
    <w:p w14:paraId="67516978" w14:textId="77777777" w:rsidR="00941D75" w:rsidRDefault="00885E4B" w:rsidP="00A17B63">
      <w:pPr>
        <w:pStyle w:val="ListParagraph"/>
        <w:numPr>
          <w:ilvl w:val="0"/>
          <w:numId w:val="40"/>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For how many individuals did [PERSON] do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 xml:space="preserve"> in the last 7 days?</w:t>
      </w:r>
    </w:p>
    <w:p w14:paraId="3947FCD5" w14:textId="77777777" w:rsidR="00941D75" w:rsidRDefault="00885E4B" w:rsidP="00A17B63">
      <w:pPr>
        <w:pStyle w:val="ListParagraph"/>
        <w:numPr>
          <w:ilvl w:val="0"/>
          <w:numId w:val="40"/>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Name all the INDIVIDUALS (NO MORE THAN 5) that $[PERSON] did agricultural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 xml:space="preserve"> for in the last 7 days:</w:t>
      </w:r>
    </w:p>
    <w:p w14:paraId="19BB41DC" w14:textId="77777777" w:rsidR="00941D75" w:rsidRDefault="00885E4B" w:rsidP="00A17B63">
      <w:pPr>
        <w:pStyle w:val="ListParagraph"/>
        <w:numPr>
          <w:ilvl w:val="0"/>
          <w:numId w:val="40"/>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On average, </w:t>
      </w:r>
      <w:proofErr w:type="gramStart"/>
      <w:r w:rsidRPr="00941D75">
        <w:rPr>
          <w:rFonts w:eastAsia="Times New Roman" w:cstheme="minorHAnsi"/>
          <w:color w:val="000000" w:themeColor="text1"/>
          <w:sz w:val="24"/>
          <w:szCs w:val="24"/>
        </w:rPr>
        <w:t>How</w:t>
      </w:r>
      <w:proofErr w:type="gramEnd"/>
      <w:r w:rsidRPr="00941D75">
        <w:rPr>
          <w:rFonts w:eastAsia="Times New Roman" w:cstheme="minorHAnsi"/>
          <w:color w:val="000000" w:themeColor="text1"/>
          <w:sz w:val="24"/>
          <w:szCs w:val="24"/>
        </w:rPr>
        <w:t xml:space="preserve"> many weeks during the last 3 months did [PERSON]do </w:t>
      </w:r>
      <w:proofErr w:type="spellStart"/>
      <w:r w:rsidRPr="00941D75">
        <w:rPr>
          <w:rFonts w:eastAsia="Times New Roman" w:cstheme="minorHAnsi"/>
          <w:color w:val="000000" w:themeColor="text1"/>
          <w:sz w:val="24"/>
          <w:szCs w:val="24"/>
        </w:rPr>
        <w:t>acricultural</w:t>
      </w:r>
      <w:proofErr w:type="spellEnd"/>
      <w:r w:rsidRPr="00941D75">
        <w:rPr>
          <w:rFonts w:eastAsia="Times New Roman" w:cstheme="minorHAnsi"/>
          <w:color w:val="000000" w:themeColor="text1"/>
          <w:sz w:val="24"/>
          <w:szCs w:val="24"/>
        </w:rPr>
        <w:t xml:space="preserve">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w:t>
      </w:r>
    </w:p>
    <w:p w14:paraId="3FDA5D87" w14:textId="77777777" w:rsidR="00941D75" w:rsidRDefault="00885E4B" w:rsidP="00A17B63">
      <w:pPr>
        <w:pStyle w:val="ListParagraph"/>
        <w:numPr>
          <w:ilvl w:val="0"/>
          <w:numId w:val="40"/>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On average, how many days per week did [PERSON] did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 xml:space="preserve"> in agriculture?</w:t>
      </w:r>
    </w:p>
    <w:p w14:paraId="3742DE42" w14:textId="77777777" w:rsidR="00941D75" w:rsidRDefault="00885E4B" w:rsidP="00A17B63">
      <w:pPr>
        <w:pStyle w:val="ListParagraph"/>
        <w:numPr>
          <w:ilvl w:val="0"/>
          <w:numId w:val="40"/>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On average, </w:t>
      </w:r>
      <w:proofErr w:type="gramStart"/>
      <w:r w:rsidRPr="00941D75">
        <w:rPr>
          <w:rFonts w:eastAsia="Times New Roman" w:cstheme="minorHAnsi"/>
          <w:color w:val="000000" w:themeColor="text1"/>
          <w:sz w:val="24"/>
          <w:szCs w:val="24"/>
        </w:rPr>
        <w:t>How</w:t>
      </w:r>
      <w:proofErr w:type="gramEnd"/>
      <w:r w:rsidRPr="00941D75">
        <w:rPr>
          <w:rFonts w:eastAsia="Times New Roman" w:cstheme="minorHAnsi"/>
          <w:color w:val="000000" w:themeColor="text1"/>
          <w:sz w:val="24"/>
          <w:szCs w:val="24"/>
        </w:rPr>
        <w:t xml:space="preserve"> many hours per day did [PERSON] work on agricultural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w:t>
      </w:r>
    </w:p>
    <w:p w14:paraId="1B555821" w14:textId="77777777" w:rsidR="00941D75" w:rsidRDefault="00885E4B" w:rsidP="00A17B63">
      <w:pPr>
        <w:pStyle w:val="ListParagraph"/>
        <w:numPr>
          <w:ilvl w:val="0"/>
          <w:numId w:val="40"/>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How often was the payment?</w:t>
      </w:r>
    </w:p>
    <w:p w14:paraId="3422AEC6" w14:textId="77777777" w:rsidR="00941D75" w:rsidRDefault="00885E4B" w:rsidP="00A17B63">
      <w:pPr>
        <w:pStyle w:val="ListParagraph"/>
        <w:numPr>
          <w:ilvl w:val="0"/>
          <w:numId w:val="40"/>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How much was [PERSON] payed (including in-kind) for the agricultural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w:t>
      </w:r>
    </w:p>
    <w:p w14:paraId="3197B207" w14:textId="77777777" w:rsidR="00941D75" w:rsidRDefault="00885E4B" w:rsidP="00A17B63">
      <w:pPr>
        <w:pStyle w:val="ListParagraph"/>
        <w:numPr>
          <w:ilvl w:val="0"/>
          <w:numId w:val="40"/>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How many times did [PERSON] do agricultural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w:t>
      </w:r>
    </w:p>
    <w:p w14:paraId="2395970D" w14:textId="77777777" w:rsidR="00941D75" w:rsidRPr="00941D75" w:rsidRDefault="00885E4B" w:rsidP="00A17B63">
      <w:pPr>
        <w:pStyle w:val="ListParagraph"/>
        <w:numPr>
          <w:ilvl w:val="0"/>
          <w:numId w:val="40"/>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On average, how much was [PERSON] payed per agricultural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w:t>
      </w:r>
    </w:p>
    <w:p w14:paraId="3CD0A5C4" w14:textId="77777777" w:rsidR="00941D75" w:rsidRDefault="00885E4B" w:rsidP="00A17B63">
      <w:pPr>
        <w:pStyle w:val="ListParagraph"/>
        <w:numPr>
          <w:ilvl w:val="0"/>
          <w:numId w:val="39"/>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Did [PERSON] do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 xml:space="preserve"> in NON-AGRICULTURAL ACTIVITIES in the last 7 days?</w:t>
      </w:r>
    </w:p>
    <w:p w14:paraId="2B741417" w14:textId="77777777" w:rsidR="00941D75" w:rsidRDefault="00885E4B" w:rsidP="00A17B63">
      <w:pPr>
        <w:pStyle w:val="ListParagraph"/>
        <w:numPr>
          <w:ilvl w:val="0"/>
          <w:numId w:val="41"/>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What type of activities did [PERSON] do as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 xml:space="preserve"> in the last 7 days?</w:t>
      </w:r>
    </w:p>
    <w:p w14:paraId="1F337F90" w14:textId="77777777" w:rsidR="00941D75" w:rsidRDefault="00885E4B" w:rsidP="00A17B63">
      <w:pPr>
        <w:pStyle w:val="ListParagraph"/>
        <w:numPr>
          <w:ilvl w:val="0"/>
          <w:numId w:val="41"/>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Specify other:</w:t>
      </w:r>
    </w:p>
    <w:p w14:paraId="15B17C8D" w14:textId="77777777" w:rsidR="00941D75" w:rsidRDefault="00885E4B" w:rsidP="00A17B63">
      <w:pPr>
        <w:pStyle w:val="ListParagraph"/>
        <w:numPr>
          <w:ilvl w:val="0"/>
          <w:numId w:val="41"/>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For how many people did [PERSON] do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 xml:space="preserve"> in the last 7 days?</w:t>
      </w:r>
    </w:p>
    <w:p w14:paraId="5503DA67" w14:textId="77777777" w:rsidR="00941D75" w:rsidRDefault="00885E4B" w:rsidP="00A17B63">
      <w:pPr>
        <w:pStyle w:val="ListParagraph"/>
        <w:numPr>
          <w:ilvl w:val="0"/>
          <w:numId w:val="41"/>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Name all the INDIVIDUALS (NO MORE THAN 5) that [PERSON] did non-agricultural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 xml:space="preserve"> for in the last 7 days:</w:t>
      </w:r>
    </w:p>
    <w:p w14:paraId="0FDE8F91" w14:textId="77777777" w:rsidR="00941D75" w:rsidRDefault="00885E4B" w:rsidP="00A17B63">
      <w:pPr>
        <w:pStyle w:val="ListParagraph"/>
        <w:numPr>
          <w:ilvl w:val="0"/>
          <w:numId w:val="41"/>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On average, how many weeks during the last 3 months did [PERSON] non-agricultural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w:t>
      </w:r>
    </w:p>
    <w:p w14:paraId="68366199" w14:textId="77777777" w:rsidR="00941D75" w:rsidRDefault="00885E4B" w:rsidP="00A17B63">
      <w:pPr>
        <w:pStyle w:val="ListParagraph"/>
        <w:numPr>
          <w:ilvl w:val="0"/>
          <w:numId w:val="41"/>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On average, how many days per week did [PERSON] do non-agricultural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w:t>
      </w:r>
    </w:p>
    <w:p w14:paraId="094B2611" w14:textId="77777777" w:rsidR="00941D75" w:rsidRDefault="00885E4B" w:rsidP="00A17B63">
      <w:pPr>
        <w:pStyle w:val="ListParagraph"/>
        <w:numPr>
          <w:ilvl w:val="0"/>
          <w:numId w:val="41"/>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On average, how many hours per day did [PERSON] work on non-agricultural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w:t>
      </w:r>
    </w:p>
    <w:p w14:paraId="23001AD7" w14:textId="77777777" w:rsidR="00941D75" w:rsidRDefault="00885E4B" w:rsidP="00A17B63">
      <w:pPr>
        <w:pStyle w:val="ListParagraph"/>
        <w:numPr>
          <w:ilvl w:val="0"/>
          <w:numId w:val="41"/>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How often was [PERSON] payed for non-agricultural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w:t>
      </w:r>
    </w:p>
    <w:p w14:paraId="56127A94" w14:textId="77777777" w:rsidR="00941D75" w:rsidRDefault="00885E4B" w:rsidP="00A17B63">
      <w:pPr>
        <w:pStyle w:val="ListParagraph"/>
        <w:numPr>
          <w:ilvl w:val="0"/>
          <w:numId w:val="41"/>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On average, </w:t>
      </w:r>
      <w:proofErr w:type="gramStart"/>
      <w:r w:rsidRPr="00941D75">
        <w:rPr>
          <w:rFonts w:eastAsia="Times New Roman" w:cstheme="minorHAnsi"/>
          <w:color w:val="000000" w:themeColor="text1"/>
          <w:sz w:val="24"/>
          <w:szCs w:val="24"/>
        </w:rPr>
        <w:t>How</w:t>
      </w:r>
      <w:proofErr w:type="gramEnd"/>
      <w:r w:rsidRPr="00941D75">
        <w:rPr>
          <w:rFonts w:eastAsia="Times New Roman" w:cstheme="minorHAnsi"/>
          <w:color w:val="000000" w:themeColor="text1"/>
          <w:sz w:val="24"/>
          <w:szCs w:val="24"/>
        </w:rPr>
        <w:t xml:space="preserve"> much was [PERSON] payed (including in-kind) for non-agricultural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w:t>
      </w:r>
    </w:p>
    <w:p w14:paraId="1DF55CC1" w14:textId="77777777" w:rsidR="00941D75" w:rsidRDefault="00885E4B" w:rsidP="00A17B63">
      <w:pPr>
        <w:pStyle w:val="ListParagraph"/>
        <w:numPr>
          <w:ilvl w:val="0"/>
          <w:numId w:val="41"/>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How many times did [PERSON] do non-agricultural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w:t>
      </w:r>
    </w:p>
    <w:p w14:paraId="68F41B8C" w14:textId="77777777" w:rsidR="00885E4B" w:rsidRPr="00941D75" w:rsidRDefault="00885E4B" w:rsidP="00A17B63">
      <w:pPr>
        <w:pStyle w:val="ListParagraph"/>
        <w:numPr>
          <w:ilvl w:val="0"/>
          <w:numId w:val="41"/>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On average, how much was [PERSON] payed per non-agricultural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w:t>
      </w:r>
    </w:p>
    <w:p w14:paraId="77D1B5FA" w14:textId="77777777" w:rsidR="00885E4B" w:rsidRPr="00CA7F26" w:rsidRDefault="00885E4B" w:rsidP="00E170B3">
      <w:pPr>
        <w:shd w:val="clear" w:color="auto" w:fill="FFFFFF"/>
        <w:spacing w:before="100" w:beforeAutospacing="1" w:after="240" w:line="276" w:lineRule="auto"/>
        <w:ind w:left="720"/>
        <w:rPr>
          <w:rFonts w:eastAsia="Times New Roman" w:cstheme="minorHAnsi"/>
          <w:color w:val="000000" w:themeColor="text1"/>
          <w:sz w:val="24"/>
          <w:szCs w:val="24"/>
        </w:rPr>
      </w:pPr>
    </w:p>
    <w:p w14:paraId="433F3C25" w14:textId="77777777" w:rsidR="00885E4B" w:rsidRPr="00941D75" w:rsidRDefault="00885E4B" w:rsidP="00A17B63">
      <w:pPr>
        <w:pStyle w:val="ListParagraph"/>
        <w:numPr>
          <w:ilvl w:val="0"/>
          <w:numId w:val="23"/>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If </w:t>
      </w:r>
      <w:commentRangeStart w:id="7"/>
      <w:r w:rsidRPr="00941D75">
        <w:rPr>
          <w:rFonts w:eastAsia="Times New Roman" w:cstheme="minorHAnsi"/>
          <w:color w:val="000000" w:themeColor="text1"/>
          <w:sz w:val="24"/>
          <w:szCs w:val="24"/>
        </w:rPr>
        <w:t>NOT</w:t>
      </w:r>
      <w:commentRangeEnd w:id="7"/>
      <w:r w:rsidR="0093375C">
        <w:rPr>
          <w:rStyle w:val="CommentReference"/>
        </w:rPr>
        <w:commentReference w:id="7"/>
      </w:r>
      <w:r w:rsidRPr="00941D75">
        <w:rPr>
          <w:rFonts w:eastAsia="Times New Roman" w:cstheme="minorHAnsi"/>
          <w:color w:val="000000" w:themeColor="text1"/>
          <w:sz w:val="24"/>
          <w:szCs w:val="24"/>
        </w:rPr>
        <w:t>, answer the following question: In any time of the past 3 months, did you or any member of your household do [GANYU] work?</w:t>
      </w:r>
    </w:p>
    <w:p w14:paraId="6BF328E3" w14:textId="77777777" w:rsidR="00941D75" w:rsidRDefault="00885E4B" w:rsidP="00A17B63">
      <w:pPr>
        <w:pStyle w:val="ListParagraph"/>
        <w:numPr>
          <w:ilvl w:val="0"/>
          <w:numId w:val="42"/>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How many household members (including yourself) did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 xml:space="preserve"> work in the last 3 months?</w:t>
      </w:r>
    </w:p>
    <w:p w14:paraId="6A74774F" w14:textId="77777777" w:rsidR="00941D75" w:rsidRDefault="00885E4B" w:rsidP="00A17B63">
      <w:pPr>
        <w:pStyle w:val="ListParagraph"/>
        <w:numPr>
          <w:ilvl w:val="0"/>
          <w:numId w:val="42"/>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Answer each of the following questions PER PERSON.</w:t>
      </w:r>
    </w:p>
    <w:p w14:paraId="111212CE" w14:textId="77777777" w:rsidR="00941D75" w:rsidRDefault="00885E4B" w:rsidP="00A17B63">
      <w:pPr>
        <w:pStyle w:val="ListParagraph"/>
        <w:numPr>
          <w:ilvl w:val="0"/>
          <w:numId w:val="42"/>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What is the name of the PERSON?</w:t>
      </w:r>
    </w:p>
    <w:p w14:paraId="7D681B09" w14:textId="77777777" w:rsidR="00941D75" w:rsidRDefault="00885E4B" w:rsidP="00A17B63">
      <w:pPr>
        <w:pStyle w:val="ListParagraph"/>
        <w:numPr>
          <w:ilvl w:val="0"/>
          <w:numId w:val="42"/>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lastRenderedPageBreak/>
        <w:t xml:space="preserve">Did [PERSON] do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 xml:space="preserve"> in an agricultural activity in the last 3 months?</w:t>
      </w:r>
    </w:p>
    <w:p w14:paraId="1DE21CEF" w14:textId="77777777" w:rsidR="00941D75" w:rsidRDefault="00885E4B" w:rsidP="00A17B63">
      <w:pPr>
        <w:pStyle w:val="ListParagraph"/>
        <w:numPr>
          <w:ilvl w:val="0"/>
          <w:numId w:val="43"/>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What type of activities did [PERSON]do as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 xml:space="preserve"> in the last 3 months?</w:t>
      </w:r>
    </w:p>
    <w:p w14:paraId="067CCFA0" w14:textId="77777777" w:rsidR="00941D75" w:rsidRDefault="00885E4B" w:rsidP="00A17B63">
      <w:pPr>
        <w:pStyle w:val="ListParagraph"/>
        <w:numPr>
          <w:ilvl w:val="0"/>
          <w:numId w:val="43"/>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For how many individuals did [PERSON] do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 xml:space="preserve"> in the last 3 months?</w:t>
      </w:r>
    </w:p>
    <w:p w14:paraId="7D35D595" w14:textId="77777777" w:rsidR="00941D75" w:rsidRDefault="00885E4B" w:rsidP="00A17B63">
      <w:pPr>
        <w:pStyle w:val="ListParagraph"/>
        <w:numPr>
          <w:ilvl w:val="0"/>
          <w:numId w:val="43"/>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Name all the INDIVIDUALS (NO MORE THAN 5) that [PERSON] agricultural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 xml:space="preserve"> for in the last 3 months:</w:t>
      </w:r>
    </w:p>
    <w:p w14:paraId="154FB8A2" w14:textId="77777777" w:rsidR="00941D75" w:rsidRDefault="00885E4B" w:rsidP="00A17B63">
      <w:pPr>
        <w:pStyle w:val="ListParagraph"/>
        <w:numPr>
          <w:ilvl w:val="0"/>
          <w:numId w:val="43"/>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On average, </w:t>
      </w:r>
      <w:proofErr w:type="gramStart"/>
      <w:r w:rsidRPr="00941D75">
        <w:rPr>
          <w:rFonts w:eastAsia="Times New Roman" w:cstheme="minorHAnsi"/>
          <w:color w:val="000000" w:themeColor="text1"/>
          <w:sz w:val="24"/>
          <w:szCs w:val="24"/>
        </w:rPr>
        <w:t>How</w:t>
      </w:r>
      <w:proofErr w:type="gramEnd"/>
      <w:r w:rsidRPr="00941D75">
        <w:rPr>
          <w:rFonts w:eastAsia="Times New Roman" w:cstheme="minorHAnsi"/>
          <w:color w:val="000000" w:themeColor="text1"/>
          <w:sz w:val="24"/>
          <w:szCs w:val="24"/>
        </w:rPr>
        <w:t xml:space="preserve"> many weeks during the last 3 months did [PERSON] do </w:t>
      </w:r>
      <w:proofErr w:type="spellStart"/>
      <w:r w:rsidRPr="00941D75">
        <w:rPr>
          <w:rFonts w:eastAsia="Times New Roman" w:cstheme="minorHAnsi"/>
          <w:color w:val="000000" w:themeColor="text1"/>
          <w:sz w:val="24"/>
          <w:szCs w:val="24"/>
        </w:rPr>
        <w:t>acricultural</w:t>
      </w:r>
      <w:proofErr w:type="spellEnd"/>
      <w:r w:rsidRPr="00941D75">
        <w:rPr>
          <w:rFonts w:eastAsia="Times New Roman" w:cstheme="minorHAnsi"/>
          <w:color w:val="000000" w:themeColor="text1"/>
          <w:sz w:val="24"/>
          <w:szCs w:val="24"/>
        </w:rPr>
        <w:t xml:space="preserve">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w:t>
      </w:r>
    </w:p>
    <w:p w14:paraId="2E6AC9F0" w14:textId="77777777" w:rsidR="00941D75" w:rsidRDefault="00885E4B" w:rsidP="00A17B63">
      <w:pPr>
        <w:pStyle w:val="ListParagraph"/>
        <w:numPr>
          <w:ilvl w:val="0"/>
          <w:numId w:val="43"/>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On average, how many days per week did [PERSON]did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 xml:space="preserve"> in agriculture?</w:t>
      </w:r>
    </w:p>
    <w:p w14:paraId="51D1C0AC" w14:textId="77777777" w:rsidR="00941D75" w:rsidRDefault="00885E4B" w:rsidP="00A17B63">
      <w:pPr>
        <w:pStyle w:val="ListParagraph"/>
        <w:numPr>
          <w:ilvl w:val="0"/>
          <w:numId w:val="43"/>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On average, </w:t>
      </w:r>
      <w:proofErr w:type="gramStart"/>
      <w:r w:rsidRPr="00941D75">
        <w:rPr>
          <w:rFonts w:eastAsia="Times New Roman" w:cstheme="minorHAnsi"/>
          <w:color w:val="000000" w:themeColor="text1"/>
          <w:sz w:val="24"/>
          <w:szCs w:val="24"/>
        </w:rPr>
        <w:t>How</w:t>
      </w:r>
      <w:proofErr w:type="gramEnd"/>
      <w:r w:rsidRPr="00941D75">
        <w:rPr>
          <w:rFonts w:eastAsia="Times New Roman" w:cstheme="minorHAnsi"/>
          <w:color w:val="000000" w:themeColor="text1"/>
          <w:sz w:val="24"/>
          <w:szCs w:val="24"/>
        </w:rPr>
        <w:t xml:space="preserve"> many hours per day did [PERSON] work on agricultural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w:t>
      </w:r>
    </w:p>
    <w:p w14:paraId="76D96112" w14:textId="77777777" w:rsidR="00941D75" w:rsidRDefault="00885E4B" w:rsidP="00A17B63">
      <w:pPr>
        <w:pStyle w:val="ListParagraph"/>
        <w:numPr>
          <w:ilvl w:val="0"/>
          <w:numId w:val="43"/>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How often was the payment?</w:t>
      </w:r>
    </w:p>
    <w:p w14:paraId="0C6DE089" w14:textId="77777777" w:rsidR="00941D75" w:rsidRDefault="00885E4B" w:rsidP="00A17B63">
      <w:pPr>
        <w:pStyle w:val="ListParagraph"/>
        <w:numPr>
          <w:ilvl w:val="0"/>
          <w:numId w:val="43"/>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How much was [PERSON] payed (including in-kind) for the agricultural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w:t>
      </w:r>
    </w:p>
    <w:p w14:paraId="6E4B97F2" w14:textId="77777777" w:rsidR="00941D75" w:rsidRDefault="00885E4B" w:rsidP="00A17B63">
      <w:pPr>
        <w:pStyle w:val="ListParagraph"/>
        <w:numPr>
          <w:ilvl w:val="0"/>
          <w:numId w:val="43"/>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How many times did [PERSON] do agricultural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w:t>
      </w:r>
    </w:p>
    <w:p w14:paraId="6511173F" w14:textId="77777777" w:rsidR="00885E4B" w:rsidRPr="00941D75" w:rsidRDefault="00885E4B" w:rsidP="00A17B63">
      <w:pPr>
        <w:pStyle w:val="ListParagraph"/>
        <w:numPr>
          <w:ilvl w:val="0"/>
          <w:numId w:val="43"/>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On average, how much was [PERSON] payed per agricultural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w:t>
      </w:r>
    </w:p>
    <w:p w14:paraId="5BB5C14C" w14:textId="77777777" w:rsidR="00885E4B" w:rsidRPr="00941D75" w:rsidRDefault="00885E4B" w:rsidP="00A17B63">
      <w:pPr>
        <w:pStyle w:val="ListParagraph"/>
        <w:numPr>
          <w:ilvl w:val="0"/>
          <w:numId w:val="42"/>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Did [PERSON] do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 xml:space="preserve"> in NON-AGRICULTURAL ACTIVITIES in the last 3 months?</w:t>
      </w:r>
    </w:p>
    <w:p w14:paraId="66C572A6" w14:textId="77777777" w:rsidR="00941D75" w:rsidRDefault="00885E4B" w:rsidP="00A17B63">
      <w:pPr>
        <w:pStyle w:val="ListParagraph"/>
        <w:numPr>
          <w:ilvl w:val="0"/>
          <w:numId w:val="44"/>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What type of activities did [PERSON] do as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w:t>
      </w:r>
    </w:p>
    <w:p w14:paraId="3FCC35AD" w14:textId="77777777" w:rsidR="00941D75" w:rsidRDefault="00885E4B" w:rsidP="00A17B63">
      <w:pPr>
        <w:pStyle w:val="ListParagraph"/>
        <w:numPr>
          <w:ilvl w:val="0"/>
          <w:numId w:val="44"/>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Specify other:</w:t>
      </w:r>
    </w:p>
    <w:p w14:paraId="183412DB" w14:textId="77777777" w:rsidR="00941D75" w:rsidRDefault="00885E4B" w:rsidP="00A17B63">
      <w:pPr>
        <w:pStyle w:val="ListParagraph"/>
        <w:numPr>
          <w:ilvl w:val="0"/>
          <w:numId w:val="44"/>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For how many people did $[PERSON] do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w:t>
      </w:r>
    </w:p>
    <w:p w14:paraId="20C40958" w14:textId="77777777" w:rsidR="00941D75" w:rsidRDefault="00885E4B" w:rsidP="00A17B63">
      <w:pPr>
        <w:pStyle w:val="ListParagraph"/>
        <w:numPr>
          <w:ilvl w:val="0"/>
          <w:numId w:val="44"/>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Name all the INDIVIDUALS (NO MORE THAN 5) that [PERSON] did non-agricultural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 xml:space="preserve"> for:</w:t>
      </w:r>
    </w:p>
    <w:p w14:paraId="1BA727C6" w14:textId="77777777" w:rsidR="00941D75" w:rsidRDefault="00885E4B" w:rsidP="00A17B63">
      <w:pPr>
        <w:pStyle w:val="ListParagraph"/>
        <w:numPr>
          <w:ilvl w:val="0"/>
          <w:numId w:val="44"/>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On average, how many weeks during the last 3 months did [PERSON] non-agricultural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w:t>
      </w:r>
    </w:p>
    <w:p w14:paraId="76AD903F" w14:textId="77777777" w:rsidR="00941D75" w:rsidRDefault="00885E4B" w:rsidP="00A17B63">
      <w:pPr>
        <w:pStyle w:val="ListParagraph"/>
        <w:numPr>
          <w:ilvl w:val="0"/>
          <w:numId w:val="44"/>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On average, how many days per week did [PERSON] do non-agricultural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w:t>
      </w:r>
    </w:p>
    <w:p w14:paraId="7B83BF5D" w14:textId="77777777" w:rsidR="00941D75" w:rsidRDefault="00885E4B" w:rsidP="00A17B63">
      <w:pPr>
        <w:pStyle w:val="ListParagraph"/>
        <w:numPr>
          <w:ilvl w:val="0"/>
          <w:numId w:val="44"/>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On average, how many hours per day did [PERSON] work on non-agricultural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w:t>
      </w:r>
    </w:p>
    <w:p w14:paraId="08514401" w14:textId="77777777" w:rsidR="00941D75" w:rsidRDefault="00885E4B" w:rsidP="00A17B63">
      <w:pPr>
        <w:pStyle w:val="ListParagraph"/>
        <w:numPr>
          <w:ilvl w:val="0"/>
          <w:numId w:val="44"/>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How often was [PERSON] payed for non-agricultural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w:t>
      </w:r>
    </w:p>
    <w:p w14:paraId="30AA9F86" w14:textId="77777777" w:rsidR="00941D75" w:rsidRDefault="00885E4B" w:rsidP="00A17B63">
      <w:pPr>
        <w:pStyle w:val="ListParagraph"/>
        <w:numPr>
          <w:ilvl w:val="0"/>
          <w:numId w:val="44"/>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On average, </w:t>
      </w:r>
      <w:proofErr w:type="gramStart"/>
      <w:r w:rsidRPr="00941D75">
        <w:rPr>
          <w:rFonts w:eastAsia="Times New Roman" w:cstheme="minorHAnsi"/>
          <w:color w:val="000000" w:themeColor="text1"/>
          <w:sz w:val="24"/>
          <w:szCs w:val="24"/>
        </w:rPr>
        <w:t>How</w:t>
      </w:r>
      <w:proofErr w:type="gramEnd"/>
      <w:r w:rsidRPr="00941D75">
        <w:rPr>
          <w:rFonts w:eastAsia="Times New Roman" w:cstheme="minorHAnsi"/>
          <w:color w:val="000000" w:themeColor="text1"/>
          <w:sz w:val="24"/>
          <w:szCs w:val="24"/>
        </w:rPr>
        <w:t xml:space="preserve"> much was [PERSON] payed (including in-kind) for non-agricultural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w:t>
      </w:r>
    </w:p>
    <w:p w14:paraId="1CB6A442" w14:textId="77777777" w:rsidR="00290BBA" w:rsidRDefault="00885E4B" w:rsidP="00A17B63">
      <w:pPr>
        <w:pStyle w:val="ListParagraph"/>
        <w:numPr>
          <w:ilvl w:val="0"/>
          <w:numId w:val="44"/>
        </w:numPr>
        <w:shd w:val="clear" w:color="auto" w:fill="FFFFFF"/>
        <w:spacing w:before="100" w:beforeAutospacing="1" w:after="115" w:line="276" w:lineRule="auto"/>
        <w:rPr>
          <w:rFonts w:eastAsia="Times New Roman" w:cstheme="minorHAnsi"/>
          <w:color w:val="000000" w:themeColor="text1"/>
          <w:sz w:val="24"/>
          <w:szCs w:val="24"/>
        </w:rPr>
      </w:pPr>
      <w:r w:rsidRPr="00941D75">
        <w:rPr>
          <w:rFonts w:eastAsia="Times New Roman" w:cstheme="minorHAnsi"/>
          <w:color w:val="000000" w:themeColor="text1"/>
          <w:sz w:val="24"/>
          <w:szCs w:val="24"/>
        </w:rPr>
        <w:t xml:space="preserve">How many times did [PERSON] do non-agricultural </w:t>
      </w:r>
      <w:proofErr w:type="spellStart"/>
      <w:r w:rsidRPr="00941D75">
        <w:rPr>
          <w:rFonts w:eastAsia="Times New Roman" w:cstheme="minorHAnsi"/>
          <w:color w:val="000000" w:themeColor="text1"/>
          <w:sz w:val="24"/>
          <w:szCs w:val="24"/>
        </w:rPr>
        <w:t>ganyu</w:t>
      </w:r>
      <w:proofErr w:type="spellEnd"/>
      <w:r w:rsidRPr="00941D75">
        <w:rPr>
          <w:rFonts w:eastAsia="Times New Roman" w:cstheme="minorHAnsi"/>
          <w:color w:val="000000" w:themeColor="text1"/>
          <w:sz w:val="24"/>
          <w:szCs w:val="24"/>
        </w:rPr>
        <w:t>?</w:t>
      </w:r>
    </w:p>
    <w:p w14:paraId="25C843E1" w14:textId="77777777" w:rsidR="00885E4B" w:rsidRPr="00290BBA" w:rsidRDefault="00885E4B" w:rsidP="00A17B63">
      <w:pPr>
        <w:pStyle w:val="ListParagraph"/>
        <w:numPr>
          <w:ilvl w:val="0"/>
          <w:numId w:val="44"/>
        </w:numPr>
        <w:shd w:val="clear" w:color="auto" w:fill="FFFFFF"/>
        <w:spacing w:before="100" w:beforeAutospacing="1" w:after="115" w:line="276" w:lineRule="auto"/>
        <w:rPr>
          <w:rFonts w:eastAsia="Times New Roman" w:cstheme="minorHAnsi"/>
          <w:color w:val="000000" w:themeColor="text1"/>
          <w:sz w:val="24"/>
          <w:szCs w:val="24"/>
        </w:rPr>
      </w:pPr>
      <w:r w:rsidRPr="00290BBA">
        <w:rPr>
          <w:rFonts w:eastAsia="Times New Roman" w:cstheme="minorHAnsi"/>
          <w:color w:val="000000" w:themeColor="text1"/>
          <w:sz w:val="24"/>
          <w:szCs w:val="24"/>
        </w:rPr>
        <w:t xml:space="preserve">On average, how much was [PERSON] payed per non-agricultural </w:t>
      </w:r>
      <w:proofErr w:type="spellStart"/>
      <w:r w:rsidRPr="00290BBA">
        <w:rPr>
          <w:rFonts w:eastAsia="Times New Roman" w:cstheme="minorHAnsi"/>
          <w:color w:val="000000" w:themeColor="text1"/>
          <w:sz w:val="24"/>
          <w:szCs w:val="24"/>
        </w:rPr>
        <w:t>ganyu</w:t>
      </w:r>
      <w:proofErr w:type="spellEnd"/>
      <w:r w:rsidRPr="00290BBA">
        <w:rPr>
          <w:rFonts w:eastAsia="Times New Roman" w:cstheme="minorHAnsi"/>
          <w:color w:val="000000" w:themeColor="text1"/>
          <w:sz w:val="24"/>
          <w:szCs w:val="24"/>
        </w:rPr>
        <w:t>?</w:t>
      </w:r>
    </w:p>
    <w:p w14:paraId="0EE0E8A8" w14:textId="77777777" w:rsidR="00885E4B" w:rsidRPr="00CA7F26" w:rsidRDefault="00885E4B" w:rsidP="00E170B3">
      <w:pPr>
        <w:shd w:val="clear" w:color="auto" w:fill="FFFFFF"/>
        <w:spacing w:before="100" w:beforeAutospacing="1" w:after="240" w:line="276" w:lineRule="auto"/>
        <w:rPr>
          <w:rFonts w:eastAsia="Times New Roman" w:cstheme="minorHAnsi"/>
          <w:color w:val="000000" w:themeColor="text1"/>
          <w:sz w:val="24"/>
          <w:szCs w:val="24"/>
        </w:rPr>
      </w:pPr>
    </w:p>
    <w:p w14:paraId="654A274E" w14:textId="77777777" w:rsidR="00E170B3" w:rsidRDefault="00E170B3" w:rsidP="00885E4B">
      <w:pPr>
        <w:shd w:val="clear" w:color="auto" w:fill="FFFFFF"/>
        <w:spacing w:before="100" w:beforeAutospacing="1" w:after="115" w:line="240" w:lineRule="auto"/>
        <w:rPr>
          <w:rFonts w:eastAsia="Times New Roman" w:cstheme="minorHAnsi"/>
          <w:color w:val="000000" w:themeColor="text1"/>
          <w:sz w:val="24"/>
          <w:szCs w:val="24"/>
          <w:u w:val="single"/>
        </w:rPr>
      </w:pPr>
    </w:p>
    <w:p w14:paraId="68D2D6F7" w14:textId="77777777" w:rsidR="00E170B3" w:rsidRDefault="00E170B3" w:rsidP="00885E4B">
      <w:pPr>
        <w:shd w:val="clear" w:color="auto" w:fill="FFFFFF"/>
        <w:spacing w:before="100" w:beforeAutospacing="1" w:after="115" w:line="240" w:lineRule="auto"/>
        <w:rPr>
          <w:rFonts w:eastAsia="Times New Roman" w:cstheme="minorHAnsi"/>
          <w:color w:val="000000" w:themeColor="text1"/>
          <w:sz w:val="24"/>
          <w:szCs w:val="24"/>
          <w:u w:val="single"/>
        </w:rPr>
      </w:pPr>
    </w:p>
    <w:p w14:paraId="7B8DB6B1" w14:textId="77777777" w:rsidR="00E170B3" w:rsidRDefault="00E170B3" w:rsidP="00885E4B">
      <w:pPr>
        <w:shd w:val="clear" w:color="auto" w:fill="FFFFFF"/>
        <w:spacing w:before="100" w:beforeAutospacing="1" w:after="115" w:line="240" w:lineRule="auto"/>
        <w:rPr>
          <w:rFonts w:eastAsia="Times New Roman" w:cstheme="minorHAnsi"/>
          <w:color w:val="000000" w:themeColor="text1"/>
          <w:sz w:val="24"/>
          <w:szCs w:val="24"/>
          <w:u w:val="single"/>
        </w:rPr>
      </w:pPr>
    </w:p>
    <w:p w14:paraId="06A692E6" w14:textId="77777777" w:rsidR="00885E4B" w:rsidRPr="00CA7F26" w:rsidRDefault="00885E4B" w:rsidP="00885E4B">
      <w:p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u w:val="single"/>
        </w:rPr>
        <w:t>D2) Business Income:</w:t>
      </w:r>
    </w:p>
    <w:p w14:paraId="3F5E38ED" w14:textId="77777777" w:rsidR="00885E4B" w:rsidRPr="00290BBA" w:rsidRDefault="00885E4B" w:rsidP="00290BBA">
      <w:pPr>
        <w:shd w:val="clear" w:color="auto" w:fill="FFFFFF"/>
        <w:spacing w:before="100" w:beforeAutospacing="1" w:after="0" w:line="240" w:lineRule="auto"/>
        <w:ind w:left="720"/>
        <w:rPr>
          <w:rFonts w:eastAsia="Times New Roman" w:cstheme="minorHAnsi"/>
          <w:i/>
          <w:color w:val="000000" w:themeColor="text1"/>
          <w:sz w:val="24"/>
          <w:szCs w:val="24"/>
        </w:rPr>
      </w:pPr>
      <w:r w:rsidRPr="00290BBA">
        <w:rPr>
          <w:rFonts w:eastAsia="Times New Roman" w:cstheme="minorHAnsi"/>
          <w:i/>
          <w:color w:val="000000" w:themeColor="text1"/>
          <w:sz w:val="24"/>
          <w:szCs w:val="24"/>
        </w:rPr>
        <w:lastRenderedPageBreak/>
        <w:t xml:space="preserve">Let's talk about non-agricultural businesses that you or someone in your household ran during the last year. </w:t>
      </w:r>
    </w:p>
    <w:p w14:paraId="1CBABEDB" w14:textId="77777777" w:rsidR="00885E4B" w:rsidRPr="00CA7F26" w:rsidRDefault="00885E4B" w:rsidP="00A17B63">
      <w:pPr>
        <w:numPr>
          <w:ilvl w:val="0"/>
          <w:numId w:val="24"/>
        </w:numPr>
        <w:shd w:val="clear" w:color="auto" w:fill="FFFFFF"/>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Over the last month how many household members have operated a non-agricultural business or have owned a shop or </w:t>
      </w:r>
      <w:del w:id="8" w:author="Leandro De Magalhaes" w:date="2019-05-01T15:09:00Z">
        <w:r w:rsidRPr="00CA7F26" w:rsidDel="0093375C">
          <w:rPr>
            <w:rFonts w:eastAsia="Times New Roman" w:cstheme="minorHAnsi"/>
            <w:color w:val="000000" w:themeColor="text1"/>
            <w:sz w:val="24"/>
            <w:szCs w:val="24"/>
          </w:rPr>
          <w:delText>operarted</w:delText>
        </w:r>
      </w:del>
      <w:ins w:id="9" w:author="Leandro De Magalhaes" w:date="2019-05-01T15:09:00Z">
        <w:r w:rsidR="0093375C" w:rsidRPr="00CA7F26">
          <w:rPr>
            <w:rFonts w:eastAsia="Times New Roman" w:cstheme="minorHAnsi"/>
            <w:color w:val="000000" w:themeColor="text1"/>
            <w:sz w:val="24"/>
            <w:szCs w:val="24"/>
          </w:rPr>
          <w:t>operated</w:t>
        </w:r>
      </w:ins>
      <w:r w:rsidRPr="00CA7F26">
        <w:rPr>
          <w:rFonts w:eastAsia="Times New Roman" w:cstheme="minorHAnsi"/>
          <w:color w:val="000000" w:themeColor="text1"/>
          <w:sz w:val="24"/>
          <w:szCs w:val="24"/>
        </w:rPr>
        <w:t xml:space="preserve"> a trading business?</w:t>
      </w:r>
    </w:p>
    <w:p w14:paraId="43389A78" w14:textId="77777777" w:rsidR="00885E4B" w:rsidRPr="00290BBA" w:rsidRDefault="00885E4B" w:rsidP="00885E4B">
      <w:pPr>
        <w:shd w:val="clear" w:color="auto" w:fill="FFFFFF"/>
        <w:spacing w:before="100" w:beforeAutospacing="1" w:after="0" w:line="240" w:lineRule="auto"/>
        <w:ind w:left="720"/>
        <w:rPr>
          <w:rFonts w:eastAsia="Times New Roman" w:cstheme="minorHAnsi"/>
          <w:i/>
          <w:color w:val="000000" w:themeColor="text1"/>
          <w:sz w:val="24"/>
          <w:szCs w:val="24"/>
        </w:rPr>
      </w:pPr>
      <w:r w:rsidRPr="00290BBA">
        <w:rPr>
          <w:rFonts w:eastAsia="Times New Roman" w:cstheme="minorHAnsi"/>
          <w:i/>
          <w:color w:val="000000" w:themeColor="text1"/>
          <w:sz w:val="24"/>
          <w:szCs w:val="24"/>
        </w:rPr>
        <w:t>You said X PERSONS operated a business.</w:t>
      </w:r>
    </w:p>
    <w:p w14:paraId="6D8ACF4C" w14:textId="77777777" w:rsidR="00290BBA" w:rsidRDefault="00885E4B" w:rsidP="00A17B63">
      <w:pPr>
        <w:pStyle w:val="ListParagraph"/>
        <w:numPr>
          <w:ilvl w:val="0"/>
          <w:numId w:val="45"/>
        </w:numPr>
        <w:shd w:val="clear" w:color="auto" w:fill="FFFFFF"/>
        <w:spacing w:before="100" w:beforeAutospacing="1" w:after="0" w:line="240" w:lineRule="auto"/>
        <w:rPr>
          <w:rFonts w:eastAsia="Times New Roman" w:cstheme="minorHAnsi"/>
          <w:color w:val="000000" w:themeColor="text1"/>
          <w:sz w:val="24"/>
          <w:szCs w:val="24"/>
        </w:rPr>
      </w:pPr>
      <w:r w:rsidRPr="00290BBA">
        <w:rPr>
          <w:rFonts w:eastAsia="Times New Roman" w:cstheme="minorHAnsi"/>
          <w:color w:val="000000" w:themeColor="text1"/>
          <w:sz w:val="24"/>
          <w:szCs w:val="24"/>
        </w:rPr>
        <w:t>What is the name of a PERSON that operated business?</w:t>
      </w:r>
    </w:p>
    <w:p w14:paraId="013F916C" w14:textId="77777777" w:rsidR="00290BBA" w:rsidRDefault="00885E4B" w:rsidP="00A17B63">
      <w:pPr>
        <w:pStyle w:val="ListParagraph"/>
        <w:numPr>
          <w:ilvl w:val="0"/>
          <w:numId w:val="45"/>
        </w:numPr>
        <w:shd w:val="clear" w:color="auto" w:fill="FFFFFF"/>
        <w:spacing w:before="100" w:beforeAutospacing="1" w:after="0" w:line="240" w:lineRule="auto"/>
        <w:rPr>
          <w:rFonts w:eastAsia="Times New Roman" w:cstheme="minorHAnsi"/>
          <w:color w:val="000000" w:themeColor="text1"/>
          <w:sz w:val="24"/>
          <w:szCs w:val="24"/>
        </w:rPr>
      </w:pPr>
      <w:r w:rsidRPr="00290BBA">
        <w:rPr>
          <w:rFonts w:eastAsia="Times New Roman" w:cstheme="minorHAnsi"/>
          <w:color w:val="000000" w:themeColor="text1"/>
          <w:sz w:val="24"/>
          <w:szCs w:val="24"/>
        </w:rPr>
        <w:t>How many business or shops did PERSON operated?</w:t>
      </w:r>
    </w:p>
    <w:p w14:paraId="7EBA849E" w14:textId="77777777" w:rsidR="00885E4B" w:rsidRPr="00290BBA" w:rsidRDefault="00885E4B" w:rsidP="00A17B63">
      <w:pPr>
        <w:pStyle w:val="ListParagraph"/>
        <w:numPr>
          <w:ilvl w:val="0"/>
          <w:numId w:val="45"/>
        </w:numPr>
        <w:shd w:val="clear" w:color="auto" w:fill="FFFFFF"/>
        <w:spacing w:before="100" w:beforeAutospacing="1" w:after="0" w:line="240" w:lineRule="auto"/>
        <w:rPr>
          <w:rFonts w:eastAsia="Times New Roman" w:cstheme="minorHAnsi"/>
          <w:color w:val="000000" w:themeColor="text1"/>
          <w:sz w:val="24"/>
          <w:szCs w:val="24"/>
        </w:rPr>
      </w:pPr>
      <w:r w:rsidRPr="00290BBA">
        <w:rPr>
          <w:rFonts w:eastAsia="Times New Roman" w:cstheme="minorHAnsi"/>
          <w:color w:val="000000" w:themeColor="text1"/>
          <w:sz w:val="24"/>
          <w:szCs w:val="24"/>
        </w:rPr>
        <w:t>You said that PERSON operated X business. Now we will ask some questions PER BUSINESS operated by PERSON in the following table:</w:t>
      </w:r>
    </w:p>
    <w:p w14:paraId="547E9DEE" w14:textId="77777777" w:rsidR="00885E4B" w:rsidRPr="00290BBA" w:rsidRDefault="00885E4B" w:rsidP="00885E4B">
      <w:pPr>
        <w:shd w:val="clear" w:color="auto" w:fill="FFFFFF"/>
        <w:spacing w:before="100" w:beforeAutospacing="1" w:after="0" w:line="240" w:lineRule="auto"/>
        <w:rPr>
          <w:rFonts w:eastAsia="Times New Roman" w:cstheme="minorHAnsi"/>
          <w:i/>
          <w:color w:val="000000" w:themeColor="text1"/>
          <w:sz w:val="24"/>
          <w:szCs w:val="24"/>
        </w:rPr>
      </w:pPr>
      <w:r w:rsidRPr="00290BBA">
        <w:rPr>
          <w:rFonts w:eastAsia="Times New Roman" w:cstheme="minorHAnsi"/>
          <w:i/>
          <w:color w:val="000000" w:themeColor="text1"/>
          <w:sz w:val="24"/>
          <w:szCs w:val="24"/>
        </w:rPr>
        <w:t>[ENUMERATOR: A [BUSINESS] an income generating non-agricultural enterprise which produces goods or services or owned a shop or operated a trading business]</w:t>
      </w:r>
    </w:p>
    <w:p w14:paraId="187D947F" w14:textId="77777777" w:rsidR="00885E4B" w:rsidRPr="00CA7F26" w:rsidRDefault="00885E4B" w:rsidP="00885E4B">
      <w:pPr>
        <w:shd w:val="clear" w:color="auto" w:fill="FFFFFF"/>
        <w:spacing w:before="100" w:beforeAutospacing="1" w:after="0" w:line="360" w:lineRule="auto"/>
        <w:ind w:left="2520"/>
        <w:rPr>
          <w:rFonts w:eastAsia="Times New Roman" w:cstheme="minorHAnsi"/>
          <w:color w:val="000000" w:themeColor="text1"/>
          <w:sz w:val="24"/>
          <w:szCs w:val="24"/>
        </w:rPr>
      </w:pPr>
    </w:p>
    <w:tbl>
      <w:tblPr>
        <w:tblW w:w="10890" w:type="dxa"/>
        <w:tblCellSpacing w:w="0" w:type="dxa"/>
        <w:tblBorders>
          <w:top w:val="outset" w:sz="6" w:space="0" w:color="000001"/>
          <w:left w:val="outset" w:sz="6" w:space="0" w:color="000001"/>
          <w:bottom w:val="outset" w:sz="6" w:space="0" w:color="000001"/>
          <w:right w:val="outset" w:sz="6" w:space="0" w:color="000001"/>
        </w:tblBorders>
        <w:tblCellMar>
          <w:top w:w="84" w:type="dxa"/>
          <w:left w:w="84" w:type="dxa"/>
          <w:bottom w:w="84" w:type="dxa"/>
          <w:right w:w="84" w:type="dxa"/>
        </w:tblCellMar>
        <w:tblLook w:val="04A0" w:firstRow="1" w:lastRow="0" w:firstColumn="1" w:lastColumn="0" w:noHBand="0" w:noVBand="1"/>
      </w:tblPr>
      <w:tblGrid>
        <w:gridCol w:w="970"/>
        <w:gridCol w:w="1089"/>
        <w:gridCol w:w="1821"/>
        <w:gridCol w:w="2484"/>
        <w:gridCol w:w="2025"/>
        <w:gridCol w:w="2501"/>
      </w:tblGrid>
      <w:tr w:rsidR="00885E4B" w:rsidRPr="00CA7F26" w14:paraId="340331A3" w14:textId="77777777" w:rsidTr="00885E4B">
        <w:trPr>
          <w:trHeight w:val="2616"/>
          <w:tblCellSpacing w:w="0" w:type="dxa"/>
        </w:trPr>
        <w:tc>
          <w:tcPr>
            <w:tcW w:w="855" w:type="dxa"/>
            <w:tcBorders>
              <w:top w:val="outset" w:sz="6" w:space="0" w:color="000001"/>
              <w:left w:val="outset" w:sz="6" w:space="0" w:color="000001"/>
              <w:bottom w:val="outset" w:sz="6" w:space="0" w:color="000001"/>
              <w:right w:val="outset" w:sz="6" w:space="0" w:color="000001"/>
            </w:tcBorders>
            <w:hideMark/>
          </w:tcPr>
          <w:p w14:paraId="24B6883B" w14:textId="77777777" w:rsidR="00885E4B" w:rsidRPr="00CA7F26" w:rsidRDefault="00885E4B" w:rsidP="00885E4B">
            <w:pPr>
              <w:spacing w:before="100" w:beforeAutospacing="1" w:after="240" w:line="240" w:lineRule="auto"/>
              <w:rPr>
                <w:rFonts w:eastAsia="Times New Roman" w:cstheme="minorHAnsi"/>
                <w:color w:val="000000" w:themeColor="text1"/>
                <w:sz w:val="24"/>
                <w:szCs w:val="24"/>
              </w:rPr>
            </w:pPr>
          </w:p>
          <w:p w14:paraId="09950CD7"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960" w:type="dxa"/>
            <w:tcBorders>
              <w:top w:val="outset" w:sz="6" w:space="0" w:color="000001"/>
              <w:left w:val="outset" w:sz="6" w:space="0" w:color="000001"/>
              <w:bottom w:val="outset" w:sz="6" w:space="0" w:color="000001"/>
              <w:right w:val="outset" w:sz="6" w:space="0" w:color="000001"/>
            </w:tcBorders>
            <w:hideMark/>
          </w:tcPr>
          <w:p w14:paraId="361A3992"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BUSINESS ID</w:t>
            </w:r>
          </w:p>
        </w:tc>
        <w:tc>
          <w:tcPr>
            <w:tcW w:w="1605" w:type="dxa"/>
            <w:tcBorders>
              <w:top w:val="outset" w:sz="6" w:space="0" w:color="000001"/>
              <w:left w:val="outset" w:sz="6" w:space="0" w:color="000001"/>
              <w:bottom w:val="outset" w:sz="6" w:space="0" w:color="000001"/>
              <w:right w:val="outset" w:sz="6" w:space="0" w:color="000001"/>
            </w:tcBorders>
            <w:hideMark/>
          </w:tcPr>
          <w:p w14:paraId="271F68FD" w14:textId="77777777" w:rsidR="00885E4B" w:rsidRPr="00CA7F26" w:rsidRDefault="00885E4B" w:rsidP="00885E4B">
            <w:p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What activity was the business about?</w:t>
            </w:r>
          </w:p>
          <w:p w14:paraId="7B0B684E" w14:textId="77777777" w:rsidR="00885E4B" w:rsidRPr="00CA7F26" w:rsidRDefault="00885E4B" w:rsidP="00885E4B">
            <w:pPr>
              <w:shd w:val="clear" w:color="auto" w:fill="FFFFFF"/>
              <w:spacing w:before="100" w:beforeAutospacing="1" w:after="0" w:line="240" w:lineRule="auto"/>
              <w:ind w:left="-115"/>
              <w:rPr>
                <w:rFonts w:eastAsia="Times New Roman" w:cstheme="minorHAnsi"/>
                <w:color w:val="000000" w:themeColor="text1"/>
                <w:sz w:val="24"/>
                <w:szCs w:val="24"/>
              </w:rPr>
            </w:pPr>
          </w:p>
          <w:p w14:paraId="7FAD7397" w14:textId="77777777" w:rsidR="00885E4B" w:rsidRPr="00CA7F26" w:rsidRDefault="00885E4B" w:rsidP="00885E4B">
            <w:pPr>
              <w:shd w:val="clear" w:color="auto" w:fill="FFFFFF"/>
              <w:spacing w:before="100" w:beforeAutospacing="1" w:after="0" w:line="240" w:lineRule="auto"/>
              <w:ind w:left="-115"/>
              <w:rPr>
                <w:rFonts w:eastAsia="Times New Roman" w:cstheme="minorHAnsi"/>
                <w:color w:val="000000" w:themeColor="text1"/>
                <w:sz w:val="24"/>
                <w:szCs w:val="24"/>
              </w:rPr>
            </w:pPr>
          </w:p>
          <w:p w14:paraId="3C38606A" w14:textId="77777777" w:rsidR="00885E4B" w:rsidRPr="00CA7F26" w:rsidRDefault="00885E4B" w:rsidP="00885E4B">
            <w:pPr>
              <w:shd w:val="clear" w:color="auto" w:fill="FFFFFF"/>
              <w:spacing w:before="100" w:beforeAutospacing="1" w:after="0" w:line="240" w:lineRule="auto"/>
              <w:ind w:left="-115"/>
              <w:rPr>
                <w:rFonts w:eastAsia="Times New Roman" w:cstheme="minorHAnsi"/>
                <w:color w:val="000000" w:themeColor="text1"/>
                <w:sz w:val="24"/>
                <w:szCs w:val="24"/>
              </w:rPr>
            </w:pPr>
          </w:p>
          <w:p w14:paraId="59D7A663" w14:textId="77777777" w:rsidR="00885E4B" w:rsidRPr="00CA7F26" w:rsidRDefault="00885E4B" w:rsidP="00885E4B">
            <w:pPr>
              <w:shd w:val="clear" w:color="auto" w:fill="FFFFFF"/>
              <w:spacing w:before="100" w:beforeAutospacing="1" w:after="0" w:line="240" w:lineRule="auto"/>
              <w:ind w:left="-115"/>
              <w:rPr>
                <w:rFonts w:eastAsia="Times New Roman" w:cstheme="minorHAnsi"/>
                <w:color w:val="000000" w:themeColor="text1"/>
                <w:sz w:val="24"/>
                <w:szCs w:val="24"/>
              </w:rPr>
            </w:pPr>
            <w:r w:rsidRPr="00CA7F26">
              <w:rPr>
                <w:rFonts w:eastAsia="Times New Roman" w:cstheme="minorHAnsi"/>
                <w:i/>
                <w:iCs/>
                <w:color w:val="000000" w:themeColor="text1"/>
                <w:sz w:val="16"/>
                <w:szCs w:val="16"/>
              </w:rPr>
              <w:t>.</w:t>
            </w:r>
          </w:p>
          <w:p w14:paraId="411702AD" w14:textId="77777777" w:rsidR="00885E4B" w:rsidRPr="00CA7F26" w:rsidRDefault="00885E4B" w:rsidP="00885E4B">
            <w:pPr>
              <w:shd w:val="clear" w:color="auto" w:fill="FFFFFF"/>
              <w:spacing w:before="100" w:beforeAutospacing="1" w:after="115" w:line="240" w:lineRule="auto"/>
              <w:ind w:firstLine="173"/>
              <w:rPr>
                <w:rFonts w:eastAsia="Times New Roman" w:cstheme="minorHAnsi"/>
                <w:color w:val="000000" w:themeColor="text1"/>
                <w:sz w:val="24"/>
                <w:szCs w:val="24"/>
              </w:rPr>
            </w:pPr>
          </w:p>
        </w:tc>
        <w:tc>
          <w:tcPr>
            <w:tcW w:w="2190" w:type="dxa"/>
            <w:tcBorders>
              <w:top w:val="outset" w:sz="6" w:space="0" w:color="000001"/>
              <w:left w:val="outset" w:sz="6" w:space="0" w:color="000001"/>
              <w:bottom w:val="outset" w:sz="6" w:space="0" w:color="000001"/>
              <w:right w:val="outset" w:sz="6" w:space="0" w:color="000001"/>
            </w:tcBorders>
            <w:hideMark/>
          </w:tcPr>
          <w:p w14:paraId="2ACE711A" w14:textId="77777777" w:rsidR="00885E4B" w:rsidRPr="00CA7F26" w:rsidRDefault="00885E4B" w:rsidP="00885E4B">
            <w:pPr>
              <w:shd w:val="clear" w:color="auto" w:fill="FFFFFF"/>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b) What was the total SALES [</w:t>
            </w:r>
            <w:proofErr w:type="spellStart"/>
            <w:r w:rsidRPr="00CA7F26">
              <w:rPr>
                <w:rFonts w:eastAsia="Times New Roman" w:cstheme="minorHAnsi"/>
                <w:i/>
                <w:iCs/>
                <w:color w:val="000000" w:themeColor="text1"/>
                <w:sz w:val="16"/>
                <w:szCs w:val="16"/>
              </w:rPr>
              <w:t>zogulitsa</w:t>
            </w:r>
            <w:proofErr w:type="spellEnd"/>
            <w:r w:rsidRPr="00CA7F26">
              <w:rPr>
                <w:rFonts w:eastAsia="Times New Roman" w:cstheme="minorHAnsi"/>
                <w:color w:val="000000" w:themeColor="text1"/>
                <w:sz w:val="16"/>
                <w:szCs w:val="16"/>
              </w:rPr>
              <w:t>] of products, goods or services of this business in the PAST MONTH?</w:t>
            </w:r>
          </w:p>
          <w:p w14:paraId="4CD5CC82" w14:textId="77777777" w:rsidR="00885E4B" w:rsidRPr="00CA7F26" w:rsidRDefault="00885E4B" w:rsidP="00885E4B">
            <w:pPr>
              <w:shd w:val="clear" w:color="auto" w:fill="FFFFFF"/>
              <w:spacing w:before="100" w:beforeAutospacing="1" w:after="115" w:line="240" w:lineRule="auto"/>
              <w:ind w:left="-101"/>
              <w:rPr>
                <w:rFonts w:eastAsia="Times New Roman" w:cstheme="minorHAnsi"/>
                <w:color w:val="000000" w:themeColor="text1"/>
                <w:sz w:val="24"/>
                <w:szCs w:val="24"/>
              </w:rPr>
            </w:pPr>
          </w:p>
        </w:tc>
        <w:tc>
          <w:tcPr>
            <w:tcW w:w="1785" w:type="dxa"/>
            <w:tcBorders>
              <w:top w:val="outset" w:sz="6" w:space="0" w:color="000001"/>
              <w:left w:val="outset" w:sz="6" w:space="0" w:color="000001"/>
              <w:bottom w:val="outset" w:sz="6" w:space="0" w:color="000001"/>
              <w:right w:val="outset" w:sz="6" w:space="0" w:color="000001"/>
            </w:tcBorders>
            <w:hideMark/>
          </w:tcPr>
          <w:p w14:paraId="41137DCE"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c) If hired people to work on THIS BUSINESS, what was the expenditure on total labor during the last month?</w:t>
            </w:r>
          </w:p>
        </w:tc>
        <w:tc>
          <w:tcPr>
            <w:tcW w:w="2205" w:type="dxa"/>
            <w:tcBorders>
              <w:top w:val="outset" w:sz="6" w:space="0" w:color="000001"/>
              <w:left w:val="outset" w:sz="6" w:space="0" w:color="000001"/>
              <w:bottom w:val="outset" w:sz="6" w:space="0" w:color="000001"/>
              <w:right w:val="outset" w:sz="6" w:space="0" w:color="000001"/>
            </w:tcBorders>
            <w:hideMark/>
          </w:tcPr>
          <w:p w14:paraId="23CE14DD"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d) Besides labor, </w:t>
            </w:r>
            <w:proofErr w:type="gramStart"/>
            <w:r w:rsidRPr="00CA7F26">
              <w:rPr>
                <w:rFonts w:eastAsia="Times New Roman" w:cstheme="minorHAnsi"/>
                <w:color w:val="000000" w:themeColor="text1"/>
                <w:sz w:val="16"/>
                <w:szCs w:val="16"/>
              </w:rPr>
              <w:t>How</w:t>
            </w:r>
            <w:proofErr w:type="gramEnd"/>
            <w:r w:rsidRPr="00CA7F26">
              <w:rPr>
                <w:rFonts w:eastAsia="Times New Roman" w:cstheme="minorHAnsi"/>
                <w:color w:val="000000" w:themeColor="text1"/>
                <w:sz w:val="16"/>
                <w:szCs w:val="16"/>
              </w:rPr>
              <w:t xml:space="preserve"> much did this business SPEND ON OPERATING THE FIRM in the PAST MONTH? including buildings and machinery </w:t>
            </w:r>
            <w:proofErr w:type="spellStart"/>
            <w:r w:rsidRPr="00CA7F26">
              <w:rPr>
                <w:rFonts w:eastAsia="Times New Roman" w:cstheme="minorHAnsi"/>
                <w:color w:val="000000" w:themeColor="text1"/>
                <w:sz w:val="16"/>
                <w:szCs w:val="16"/>
              </w:rPr>
              <w:t>rentings</w:t>
            </w:r>
            <w:proofErr w:type="spellEnd"/>
            <w:r w:rsidRPr="00CA7F26">
              <w:rPr>
                <w:rFonts w:eastAsia="Times New Roman" w:cstheme="minorHAnsi"/>
                <w:color w:val="000000" w:themeColor="text1"/>
                <w:sz w:val="16"/>
                <w:szCs w:val="16"/>
              </w:rPr>
              <w:t xml:space="preserve">, inputs used as kerosene, electricity, </w:t>
            </w:r>
            <w:proofErr w:type="spellStart"/>
            <w:r w:rsidRPr="00CA7F26">
              <w:rPr>
                <w:rFonts w:eastAsia="Times New Roman" w:cstheme="minorHAnsi"/>
                <w:color w:val="000000" w:themeColor="text1"/>
                <w:sz w:val="16"/>
                <w:szCs w:val="16"/>
              </w:rPr>
              <w:t>etc</w:t>
            </w:r>
            <w:proofErr w:type="spellEnd"/>
            <w:r w:rsidRPr="00CA7F26">
              <w:rPr>
                <w:rFonts w:eastAsia="Times New Roman" w:cstheme="minorHAnsi"/>
                <w:color w:val="000000" w:themeColor="text1"/>
                <w:sz w:val="16"/>
                <w:szCs w:val="16"/>
              </w:rPr>
              <w:t>, raw materials/stock</w:t>
            </w:r>
          </w:p>
        </w:tc>
      </w:tr>
      <w:tr w:rsidR="00885E4B" w:rsidRPr="00CA7F26" w14:paraId="47D0422A" w14:textId="77777777" w:rsidTr="00885E4B">
        <w:trPr>
          <w:trHeight w:val="60"/>
          <w:tblCellSpacing w:w="0" w:type="dxa"/>
        </w:trPr>
        <w:tc>
          <w:tcPr>
            <w:tcW w:w="855" w:type="dxa"/>
            <w:tcBorders>
              <w:top w:val="outset" w:sz="6" w:space="0" w:color="000001"/>
              <w:left w:val="outset" w:sz="6" w:space="0" w:color="000001"/>
              <w:bottom w:val="outset" w:sz="6" w:space="0" w:color="000001"/>
              <w:right w:val="outset" w:sz="6" w:space="0" w:color="000001"/>
            </w:tcBorders>
            <w:hideMark/>
          </w:tcPr>
          <w:p w14:paraId="7993FB6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960" w:type="dxa"/>
            <w:tcBorders>
              <w:top w:val="outset" w:sz="6" w:space="0" w:color="000001"/>
              <w:left w:val="outset" w:sz="6" w:space="0" w:color="000001"/>
              <w:bottom w:val="outset" w:sz="6" w:space="0" w:color="000001"/>
              <w:right w:val="outset" w:sz="6" w:space="0" w:color="000001"/>
            </w:tcBorders>
            <w:hideMark/>
          </w:tcPr>
          <w:p w14:paraId="3D20794E"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605" w:type="dxa"/>
            <w:tcBorders>
              <w:top w:val="outset" w:sz="6" w:space="0" w:color="000001"/>
              <w:left w:val="outset" w:sz="6" w:space="0" w:color="000001"/>
              <w:bottom w:val="outset" w:sz="6" w:space="0" w:color="000001"/>
              <w:right w:val="outset" w:sz="6" w:space="0" w:color="000001"/>
            </w:tcBorders>
            <w:hideMark/>
          </w:tcPr>
          <w:p w14:paraId="21DA8BEA"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YES/NO</w:t>
            </w:r>
          </w:p>
        </w:tc>
        <w:tc>
          <w:tcPr>
            <w:tcW w:w="2190" w:type="dxa"/>
            <w:tcBorders>
              <w:top w:val="outset" w:sz="6" w:space="0" w:color="000001"/>
              <w:left w:val="outset" w:sz="6" w:space="0" w:color="000001"/>
              <w:bottom w:val="outset" w:sz="6" w:space="0" w:color="000001"/>
              <w:right w:val="outset" w:sz="6" w:space="0" w:color="000001"/>
            </w:tcBorders>
            <w:hideMark/>
          </w:tcPr>
          <w:p w14:paraId="58365D08"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1-12</w:t>
            </w:r>
          </w:p>
        </w:tc>
        <w:tc>
          <w:tcPr>
            <w:tcW w:w="1785" w:type="dxa"/>
            <w:tcBorders>
              <w:top w:val="outset" w:sz="6" w:space="0" w:color="000001"/>
              <w:left w:val="outset" w:sz="6" w:space="0" w:color="000001"/>
              <w:bottom w:val="outset" w:sz="6" w:space="0" w:color="000001"/>
              <w:right w:val="outset" w:sz="6" w:space="0" w:color="000001"/>
            </w:tcBorders>
            <w:hideMark/>
          </w:tcPr>
          <w:p w14:paraId="389BF19F"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MWK</w:t>
            </w:r>
          </w:p>
        </w:tc>
        <w:tc>
          <w:tcPr>
            <w:tcW w:w="2205" w:type="dxa"/>
            <w:tcBorders>
              <w:top w:val="outset" w:sz="6" w:space="0" w:color="000001"/>
              <w:left w:val="outset" w:sz="6" w:space="0" w:color="000001"/>
              <w:bottom w:val="outset" w:sz="6" w:space="0" w:color="000001"/>
              <w:right w:val="outset" w:sz="6" w:space="0" w:color="000001"/>
            </w:tcBorders>
            <w:hideMark/>
          </w:tcPr>
          <w:p w14:paraId="519121F3"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MWK</w:t>
            </w:r>
          </w:p>
        </w:tc>
      </w:tr>
      <w:tr w:rsidR="00885E4B" w:rsidRPr="00CA7F26" w14:paraId="79F93BC9" w14:textId="77777777" w:rsidTr="00885E4B">
        <w:trPr>
          <w:trHeight w:val="132"/>
          <w:tblCellSpacing w:w="0" w:type="dxa"/>
        </w:trPr>
        <w:tc>
          <w:tcPr>
            <w:tcW w:w="855" w:type="dxa"/>
            <w:tcBorders>
              <w:top w:val="outset" w:sz="6" w:space="0" w:color="000001"/>
              <w:left w:val="outset" w:sz="6" w:space="0" w:color="000001"/>
              <w:bottom w:val="outset" w:sz="6" w:space="0" w:color="000001"/>
              <w:right w:val="outset" w:sz="6" w:space="0" w:color="000001"/>
            </w:tcBorders>
            <w:hideMark/>
          </w:tcPr>
          <w:p w14:paraId="1B872BC3"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1</w:t>
            </w:r>
          </w:p>
        </w:tc>
        <w:tc>
          <w:tcPr>
            <w:tcW w:w="960" w:type="dxa"/>
            <w:tcBorders>
              <w:top w:val="outset" w:sz="6" w:space="0" w:color="000001"/>
              <w:left w:val="outset" w:sz="6" w:space="0" w:color="000001"/>
              <w:bottom w:val="outset" w:sz="6" w:space="0" w:color="000001"/>
              <w:right w:val="outset" w:sz="6" w:space="0" w:color="000001"/>
            </w:tcBorders>
            <w:hideMark/>
          </w:tcPr>
          <w:p w14:paraId="2BA69DE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605" w:type="dxa"/>
            <w:tcBorders>
              <w:top w:val="outset" w:sz="6" w:space="0" w:color="000001"/>
              <w:left w:val="outset" w:sz="6" w:space="0" w:color="000001"/>
              <w:bottom w:val="outset" w:sz="6" w:space="0" w:color="000001"/>
              <w:right w:val="outset" w:sz="6" w:space="0" w:color="000001"/>
            </w:tcBorders>
            <w:hideMark/>
          </w:tcPr>
          <w:p w14:paraId="32045407"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2190" w:type="dxa"/>
            <w:tcBorders>
              <w:top w:val="outset" w:sz="6" w:space="0" w:color="000001"/>
              <w:left w:val="outset" w:sz="6" w:space="0" w:color="000001"/>
              <w:bottom w:val="outset" w:sz="6" w:space="0" w:color="000001"/>
              <w:right w:val="outset" w:sz="6" w:space="0" w:color="000001"/>
            </w:tcBorders>
            <w:hideMark/>
          </w:tcPr>
          <w:p w14:paraId="6B18515B"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785" w:type="dxa"/>
            <w:tcBorders>
              <w:top w:val="outset" w:sz="6" w:space="0" w:color="000001"/>
              <w:left w:val="outset" w:sz="6" w:space="0" w:color="000001"/>
              <w:bottom w:val="outset" w:sz="6" w:space="0" w:color="000001"/>
              <w:right w:val="outset" w:sz="6" w:space="0" w:color="000001"/>
            </w:tcBorders>
            <w:hideMark/>
          </w:tcPr>
          <w:p w14:paraId="1EF5EE78"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2205" w:type="dxa"/>
            <w:tcBorders>
              <w:top w:val="outset" w:sz="6" w:space="0" w:color="000001"/>
              <w:left w:val="outset" w:sz="6" w:space="0" w:color="000001"/>
              <w:bottom w:val="outset" w:sz="6" w:space="0" w:color="000001"/>
              <w:right w:val="outset" w:sz="6" w:space="0" w:color="000001"/>
            </w:tcBorders>
            <w:hideMark/>
          </w:tcPr>
          <w:p w14:paraId="5BCA465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r>
      <w:tr w:rsidR="00885E4B" w:rsidRPr="00CA7F26" w14:paraId="523A15F6" w14:textId="77777777" w:rsidTr="00885E4B">
        <w:trPr>
          <w:trHeight w:val="132"/>
          <w:tblCellSpacing w:w="0" w:type="dxa"/>
        </w:trPr>
        <w:tc>
          <w:tcPr>
            <w:tcW w:w="855" w:type="dxa"/>
            <w:tcBorders>
              <w:top w:val="outset" w:sz="6" w:space="0" w:color="000001"/>
              <w:left w:val="outset" w:sz="6" w:space="0" w:color="000001"/>
              <w:bottom w:val="outset" w:sz="6" w:space="0" w:color="000001"/>
              <w:right w:val="outset" w:sz="6" w:space="0" w:color="000001"/>
            </w:tcBorders>
            <w:hideMark/>
          </w:tcPr>
          <w:p w14:paraId="69779975"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2</w:t>
            </w:r>
          </w:p>
        </w:tc>
        <w:tc>
          <w:tcPr>
            <w:tcW w:w="960" w:type="dxa"/>
            <w:tcBorders>
              <w:top w:val="outset" w:sz="6" w:space="0" w:color="000001"/>
              <w:left w:val="outset" w:sz="6" w:space="0" w:color="000001"/>
              <w:bottom w:val="outset" w:sz="6" w:space="0" w:color="000001"/>
              <w:right w:val="outset" w:sz="6" w:space="0" w:color="000001"/>
            </w:tcBorders>
            <w:hideMark/>
          </w:tcPr>
          <w:p w14:paraId="2C471F0E"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605" w:type="dxa"/>
            <w:tcBorders>
              <w:top w:val="outset" w:sz="6" w:space="0" w:color="000001"/>
              <w:left w:val="outset" w:sz="6" w:space="0" w:color="000001"/>
              <w:bottom w:val="outset" w:sz="6" w:space="0" w:color="000001"/>
              <w:right w:val="outset" w:sz="6" w:space="0" w:color="000001"/>
            </w:tcBorders>
            <w:hideMark/>
          </w:tcPr>
          <w:p w14:paraId="3F7F3819"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2190" w:type="dxa"/>
            <w:tcBorders>
              <w:top w:val="outset" w:sz="6" w:space="0" w:color="000001"/>
              <w:left w:val="outset" w:sz="6" w:space="0" w:color="000001"/>
              <w:bottom w:val="outset" w:sz="6" w:space="0" w:color="000001"/>
              <w:right w:val="outset" w:sz="6" w:space="0" w:color="000001"/>
            </w:tcBorders>
            <w:hideMark/>
          </w:tcPr>
          <w:p w14:paraId="0E97F30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785" w:type="dxa"/>
            <w:tcBorders>
              <w:top w:val="outset" w:sz="6" w:space="0" w:color="000001"/>
              <w:left w:val="outset" w:sz="6" w:space="0" w:color="000001"/>
              <w:bottom w:val="outset" w:sz="6" w:space="0" w:color="000001"/>
              <w:right w:val="outset" w:sz="6" w:space="0" w:color="000001"/>
            </w:tcBorders>
            <w:hideMark/>
          </w:tcPr>
          <w:p w14:paraId="7652DBC8"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2205" w:type="dxa"/>
            <w:tcBorders>
              <w:top w:val="outset" w:sz="6" w:space="0" w:color="000001"/>
              <w:left w:val="outset" w:sz="6" w:space="0" w:color="000001"/>
              <w:bottom w:val="outset" w:sz="6" w:space="0" w:color="000001"/>
              <w:right w:val="outset" w:sz="6" w:space="0" w:color="000001"/>
            </w:tcBorders>
            <w:hideMark/>
          </w:tcPr>
          <w:p w14:paraId="63C6871B"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r>
      <w:tr w:rsidR="00885E4B" w:rsidRPr="00CA7F26" w14:paraId="6E10E8DF" w14:textId="77777777" w:rsidTr="00885E4B">
        <w:trPr>
          <w:trHeight w:val="144"/>
          <w:tblCellSpacing w:w="0" w:type="dxa"/>
        </w:trPr>
        <w:tc>
          <w:tcPr>
            <w:tcW w:w="855" w:type="dxa"/>
            <w:tcBorders>
              <w:top w:val="outset" w:sz="6" w:space="0" w:color="000001"/>
              <w:left w:val="outset" w:sz="6" w:space="0" w:color="000001"/>
              <w:bottom w:val="outset" w:sz="6" w:space="0" w:color="000001"/>
              <w:right w:val="outset" w:sz="6" w:space="0" w:color="000001"/>
            </w:tcBorders>
            <w:hideMark/>
          </w:tcPr>
          <w:p w14:paraId="19696193"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3</w:t>
            </w:r>
          </w:p>
        </w:tc>
        <w:tc>
          <w:tcPr>
            <w:tcW w:w="960" w:type="dxa"/>
            <w:tcBorders>
              <w:top w:val="outset" w:sz="6" w:space="0" w:color="000001"/>
              <w:left w:val="outset" w:sz="6" w:space="0" w:color="000001"/>
              <w:bottom w:val="outset" w:sz="6" w:space="0" w:color="000001"/>
              <w:right w:val="outset" w:sz="6" w:space="0" w:color="000001"/>
            </w:tcBorders>
            <w:hideMark/>
          </w:tcPr>
          <w:p w14:paraId="7AD10AC2"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605" w:type="dxa"/>
            <w:tcBorders>
              <w:top w:val="outset" w:sz="6" w:space="0" w:color="000001"/>
              <w:left w:val="outset" w:sz="6" w:space="0" w:color="000001"/>
              <w:bottom w:val="outset" w:sz="6" w:space="0" w:color="000001"/>
              <w:right w:val="outset" w:sz="6" w:space="0" w:color="000001"/>
            </w:tcBorders>
            <w:hideMark/>
          </w:tcPr>
          <w:p w14:paraId="4096A3D2"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2190" w:type="dxa"/>
            <w:tcBorders>
              <w:top w:val="outset" w:sz="6" w:space="0" w:color="000001"/>
              <w:left w:val="outset" w:sz="6" w:space="0" w:color="000001"/>
              <w:bottom w:val="outset" w:sz="6" w:space="0" w:color="000001"/>
              <w:right w:val="outset" w:sz="6" w:space="0" w:color="000001"/>
            </w:tcBorders>
            <w:hideMark/>
          </w:tcPr>
          <w:p w14:paraId="6E178621"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785" w:type="dxa"/>
            <w:tcBorders>
              <w:top w:val="outset" w:sz="6" w:space="0" w:color="000001"/>
              <w:left w:val="outset" w:sz="6" w:space="0" w:color="000001"/>
              <w:bottom w:val="outset" w:sz="6" w:space="0" w:color="000001"/>
              <w:right w:val="outset" w:sz="6" w:space="0" w:color="000001"/>
            </w:tcBorders>
            <w:hideMark/>
          </w:tcPr>
          <w:p w14:paraId="17818DD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2205" w:type="dxa"/>
            <w:tcBorders>
              <w:top w:val="outset" w:sz="6" w:space="0" w:color="000001"/>
              <w:left w:val="outset" w:sz="6" w:space="0" w:color="000001"/>
              <w:bottom w:val="outset" w:sz="6" w:space="0" w:color="000001"/>
              <w:right w:val="outset" w:sz="6" w:space="0" w:color="000001"/>
            </w:tcBorders>
            <w:hideMark/>
          </w:tcPr>
          <w:p w14:paraId="602B094E"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r>
    </w:tbl>
    <w:p w14:paraId="19C2B6AA" w14:textId="77777777" w:rsidR="00885E4B" w:rsidRPr="00CA7F26" w:rsidRDefault="00885E4B" w:rsidP="00885E4B">
      <w:pPr>
        <w:spacing w:before="100" w:beforeAutospacing="1" w:after="0" w:line="240" w:lineRule="auto"/>
        <w:rPr>
          <w:rFonts w:eastAsia="Times New Roman" w:cstheme="minorHAnsi"/>
          <w:color w:val="000000" w:themeColor="text1"/>
          <w:sz w:val="24"/>
          <w:szCs w:val="24"/>
        </w:rPr>
      </w:pPr>
    </w:p>
    <w:p w14:paraId="5DE650C7" w14:textId="77777777" w:rsidR="00885E4B" w:rsidRPr="00CA7F26" w:rsidRDefault="00885E4B" w:rsidP="00885E4B">
      <w:p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u w:val="single"/>
        </w:rPr>
        <w:t>D3 Other sources of Income:</w:t>
      </w:r>
    </w:p>
    <w:p w14:paraId="67B5C4E6" w14:textId="77777777" w:rsidR="00290BBA" w:rsidRDefault="00885E4B" w:rsidP="00A17B63">
      <w:pPr>
        <w:pStyle w:val="ListParagraph"/>
        <w:numPr>
          <w:ilvl w:val="0"/>
          <w:numId w:val="46"/>
        </w:numPr>
        <w:shd w:val="clear" w:color="auto" w:fill="FFFFFF"/>
        <w:spacing w:before="100" w:beforeAutospacing="1" w:after="115" w:line="240" w:lineRule="auto"/>
        <w:rPr>
          <w:rFonts w:eastAsia="Times New Roman" w:cstheme="minorHAnsi"/>
          <w:color w:val="000000" w:themeColor="text1"/>
          <w:sz w:val="24"/>
          <w:szCs w:val="24"/>
        </w:rPr>
      </w:pPr>
      <w:r w:rsidRPr="00290BBA">
        <w:rPr>
          <w:rFonts w:eastAsia="Times New Roman" w:cstheme="minorHAnsi"/>
          <w:color w:val="000000" w:themeColor="text1"/>
          <w:sz w:val="24"/>
          <w:szCs w:val="24"/>
        </w:rPr>
        <w:lastRenderedPageBreak/>
        <w:t>Over the past 3 months did you or any member of your household receive income from some social welfare program, government transfer, NGOs. Please state how much in total? (Estimated in MWK).</w:t>
      </w:r>
    </w:p>
    <w:p w14:paraId="434F86E4" w14:textId="77777777" w:rsidR="00885E4B" w:rsidRPr="00290BBA" w:rsidRDefault="00885E4B" w:rsidP="00A17B63">
      <w:pPr>
        <w:pStyle w:val="ListParagraph"/>
        <w:numPr>
          <w:ilvl w:val="0"/>
          <w:numId w:val="46"/>
        </w:numPr>
        <w:shd w:val="clear" w:color="auto" w:fill="FFFFFF"/>
        <w:spacing w:before="100" w:beforeAutospacing="1" w:after="115" w:line="240" w:lineRule="auto"/>
        <w:rPr>
          <w:rFonts w:eastAsia="Times New Roman" w:cstheme="minorHAnsi"/>
          <w:color w:val="000000" w:themeColor="text1"/>
          <w:sz w:val="24"/>
          <w:szCs w:val="24"/>
        </w:rPr>
      </w:pPr>
      <w:r w:rsidRPr="00290BBA">
        <w:rPr>
          <w:rFonts w:eastAsia="Times New Roman" w:cstheme="minorHAnsi"/>
          <w:color w:val="000000" w:themeColor="text1"/>
          <w:sz w:val="24"/>
          <w:szCs w:val="24"/>
        </w:rPr>
        <w:t>Did you or any member of your household receive income from individuals (e.g., children) living elsewhere (e.g., South Africa)? Please state how much in total? (Estimated in MWK).</w:t>
      </w:r>
    </w:p>
    <w:p w14:paraId="5CF6C2C6"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019B1FFE" w14:textId="77777777" w:rsidR="00885E4B" w:rsidRPr="00CA7F26" w:rsidRDefault="00885E4B" w:rsidP="00290BBA">
      <w:p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b/>
          <w:bCs/>
          <w:color w:val="000000" w:themeColor="text1"/>
          <w:sz w:val="24"/>
          <w:szCs w:val="24"/>
          <w:u w:val="single"/>
        </w:rPr>
        <w:t>Section E: Time Use (Livestock, Firewood, Water and Unpaid Labor)</w:t>
      </w:r>
    </w:p>
    <w:p w14:paraId="372702A1" w14:textId="77777777" w:rsidR="00885E4B" w:rsidRPr="00CA7F26" w:rsidRDefault="00885E4B" w:rsidP="00A17B63">
      <w:pPr>
        <w:numPr>
          <w:ilvl w:val="0"/>
          <w:numId w:val="25"/>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In the past 7 days, did you or any member of your household spend time on these activities? If yes answer the following table for each [PERSON] and [ACTIVITY]</w:t>
      </w:r>
    </w:p>
    <w:tbl>
      <w:tblPr>
        <w:tblW w:w="11535" w:type="dxa"/>
        <w:tblCellSpacing w:w="0" w:type="dxa"/>
        <w:tblBorders>
          <w:top w:val="outset" w:sz="6" w:space="0" w:color="000001"/>
          <w:left w:val="outset" w:sz="6" w:space="0" w:color="000001"/>
          <w:bottom w:val="outset" w:sz="6" w:space="0" w:color="000001"/>
          <w:right w:val="outset" w:sz="6" w:space="0" w:color="000001"/>
        </w:tblBorders>
        <w:tblCellMar>
          <w:top w:w="84" w:type="dxa"/>
          <w:left w:w="84" w:type="dxa"/>
          <w:bottom w:w="84" w:type="dxa"/>
          <w:right w:w="84" w:type="dxa"/>
        </w:tblCellMar>
        <w:tblLook w:val="04A0" w:firstRow="1" w:lastRow="0" w:firstColumn="1" w:lastColumn="0" w:noHBand="0" w:noVBand="1"/>
      </w:tblPr>
      <w:tblGrid>
        <w:gridCol w:w="1365"/>
        <w:gridCol w:w="2677"/>
        <w:gridCol w:w="1044"/>
        <w:gridCol w:w="1044"/>
        <w:gridCol w:w="2711"/>
        <w:gridCol w:w="2694"/>
      </w:tblGrid>
      <w:tr w:rsidR="00885E4B" w:rsidRPr="00CA7F26" w14:paraId="1EC7599E" w14:textId="77777777" w:rsidTr="00885E4B">
        <w:trPr>
          <w:trHeight w:val="2616"/>
          <w:tblCellSpacing w:w="0" w:type="dxa"/>
        </w:trPr>
        <w:tc>
          <w:tcPr>
            <w:tcW w:w="1215" w:type="dxa"/>
            <w:tcBorders>
              <w:top w:val="outset" w:sz="6" w:space="0" w:color="000001"/>
              <w:left w:val="outset" w:sz="6" w:space="0" w:color="000001"/>
              <w:bottom w:val="outset" w:sz="6" w:space="0" w:color="000001"/>
              <w:right w:val="outset" w:sz="6" w:space="0" w:color="000001"/>
            </w:tcBorders>
            <w:hideMark/>
          </w:tcPr>
          <w:p w14:paraId="6E9CAC89"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Household member ID code:</w:t>
            </w:r>
          </w:p>
          <w:p w14:paraId="0B93E51B"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2385" w:type="dxa"/>
            <w:tcBorders>
              <w:top w:val="outset" w:sz="6" w:space="0" w:color="000001"/>
              <w:left w:val="outset" w:sz="6" w:space="0" w:color="000001"/>
              <w:bottom w:val="outset" w:sz="6" w:space="0" w:color="000001"/>
              <w:right w:val="outset" w:sz="6" w:space="0" w:color="000001"/>
            </w:tcBorders>
            <w:hideMark/>
          </w:tcPr>
          <w:p w14:paraId="43C8EE7C"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TIME ACTIVITY ID</w:t>
            </w:r>
          </w:p>
          <w:p w14:paraId="0E71F54C" w14:textId="77777777" w:rsidR="00885E4B" w:rsidRPr="00CA7F26" w:rsidRDefault="00885E4B" w:rsidP="00885E4B">
            <w:pPr>
              <w:spacing w:before="100" w:beforeAutospacing="1" w:after="240" w:line="240" w:lineRule="auto"/>
              <w:rPr>
                <w:rFonts w:eastAsia="Times New Roman" w:cstheme="minorHAnsi"/>
                <w:color w:val="000000" w:themeColor="text1"/>
                <w:sz w:val="24"/>
                <w:szCs w:val="24"/>
              </w:rPr>
            </w:pPr>
          </w:p>
          <w:p w14:paraId="44DC2DD0" w14:textId="77777777" w:rsidR="00885E4B" w:rsidRPr="00CA7F26" w:rsidRDefault="00885E4B" w:rsidP="00885E4B">
            <w:pPr>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15"/>
                <w:szCs w:val="15"/>
              </w:rPr>
              <w:t>Household livestock activities whether for sale or for household food…</w:t>
            </w:r>
            <w:proofErr w:type="gramStart"/>
            <w:r w:rsidRPr="00CA7F26">
              <w:rPr>
                <w:rFonts w:eastAsia="Times New Roman" w:cstheme="minorHAnsi"/>
                <w:color w:val="000000" w:themeColor="text1"/>
                <w:sz w:val="15"/>
                <w:szCs w:val="15"/>
              </w:rPr>
              <w:t>…..</w:t>
            </w:r>
            <w:proofErr w:type="gramEnd"/>
            <w:r w:rsidRPr="00CA7F26">
              <w:rPr>
                <w:rFonts w:eastAsia="Times New Roman" w:cstheme="minorHAnsi"/>
                <w:color w:val="000000" w:themeColor="text1"/>
                <w:sz w:val="15"/>
                <w:szCs w:val="15"/>
              </w:rPr>
              <w:t>…1</w:t>
            </w:r>
          </w:p>
          <w:p w14:paraId="4DD67029" w14:textId="77777777" w:rsidR="00885E4B" w:rsidRPr="00CA7F26" w:rsidRDefault="00885E4B" w:rsidP="00885E4B">
            <w:pPr>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15"/>
                <w:szCs w:val="15"/>
              </w:rPr>
              <w:t xml:space="preserve">Collecting firewood (or other fuel materials) for your household [EXCLUDING </w:t>
            </w:r>
            <w:proofErr w:type="gramStart"/>
            <w:r w:rsidRPr="00CA7F26">
              <w:rPr>
                <w:rFonts w:eastAsia="Times New Roman" w:cstheme="minorHAnsi"/>
                <w:color w:val="000000" w:themeColor="text1"/>
                <w:sz w:val="15"/>
                <w:szCs w:val="15"/>
              </w:rPr>
              <w:t>GANYU]…</w:t>
            </w:r>
            <w:proofErr w:type="gramEnd"/>
            <w:r w:rsidRPr="00CA7F26">
              <w:rPr>
                <w:rFonts w:eastAsia="Times New Roman" w:cstheme="minorHAnsi"/>
                <w:color w:val="000000" w:themeColor="text1"/>
                <w:sz w:val="15"/>
                <w:szCs w:val="15"/>
              </w:rPr>
              <w:t>…..…2</w:t>
            </w:r>
          </w:p>
          <w:p w14:paraId="3699A871" w14:textId="77777777" w:rsidR="00885E4B" w:rsidRPr="00CA7F26" w:rsidRDefault="00885E4B" w:rsidP="00885E4B">
            <w:pPr>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15"/>
                <w:szCs w:val="15"/>
              </w:rPr>
              <w:t xml:space="preserve">Collecting water for your household [EXCLUDING </w:t>
            </w:r>
            <w:proofErr w:type="gramStart"/>
            <w:r w:rsidRPr="00CA7F26">
              <w:rPr>
                <w:rFonts w:eastAsia="Times New Roman" w:cstheme="minorHAnsi"/>
                <w:color w:val="000000" w:themeColor="text1"/>
                <w:sz w:val="15"/>
                <w:szCs w:val="15"/>
              </w:rPr>
              <w:t>GANYU]…</w:t>
            </w:r>
            <w:proofErr w:type="gramEnd"/>
            <w:r w:rsidRPr="00CA7F26">
              <w:rPr>
                <w:rFonts w:eastAsia="Times New Roman" w:cstheme="minorHAnsi"/>
                <w:color w:val="000000" w:themeColor="text1"/>
                <w:sz w:val="15"/>
                <w:szCs w:val="15"/>
              </w:rPr>
              <w:t>…..…3</w:t>
            </w:r>
          </w:p>
          <w:p w14:paraId="3FDFBED5" w14:textId="77777777" w:rsidR="00885E4B" w:rsidRPr="00CA7F26" w:rsidRDefault="00885E4B" w:rsidP="00885E4B">
            <w:pPr>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15"/>
                <w:szCs w:val="15"/>
              </w:rPr>
              <w:t>Work for other households, free of charge, as exchange laborer or to assist for nothing in return …</w:t>
            </w:r>
            <w:proofErr w:type="gramStart"/>
            <w:r w:rsidRPr="00CA7F26">
              <w:rPr>
                <w:rFonts w:eastAsia="Times New Roman" w:cstheme="minorHAnsi"/>
                <w:color w:val="000000" w:themeColor="text1"/>
                <w:sz w:val="15"/>
                <w:szCs w:val="15"/>
              </w:rPr>
              <w:t>…..</w:t>
            </w:r>
            <w:proofErr w:type="gramEnd"/>
            <w:r w:rsidRPr="00CA7F26">
              <w:rPr>
                <w:rFonts w:eastAsia="Times New Roman" w:cstheme="minorHAnsi"/>
                <w:color w:val="000000" w:themeColor="text1"/>
                <w:sz w:val="15"/>
                <w:szCs w:val="15"/>
              </w:rPr>
              <w:t>…4</w:t>
            </w:r>
          </w:p>
          <w:p w14:paraId="05A8CBAC" w14:textId="77777777" w:rsidR="00885E4B" w:rsidRPr="00CA7F26" w:rsidRDefault="00885E4B" w:rsidP="00885E4B">
            <w:pPr>
              <w:spacing w:before="100" w:beforeAutospacing="1" w:after="240" w:line="240" w:lineRule="auto"/>
              <w:rPr>
                <w:rFonts w:eastAsia="Times New Roman" w:cstheme="minorHAnsi"/>
                <w:color w:val="000000" w:themeColor="text1"/>
                <w:sz w:val="24"/>
                <w:szCs w:val="24"/>
              </w:rPr>
            </w:pPr>
          </w:p>
          <w:p w14:paraId="379A343E"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930" w:type="dxa"/>
            <w:tcBorders>
              <w:top w:val="outset" w:sz="6" w:space="0" w:color="000001"/>
              <w:left w:val="outset" w:sz="6" w:space="0" w:color="000001"/>
              <w:bottom w:val="outset" w:sz="6" w:space="0" w:color="000001"/>
              <w:right w:val="outset" w:sz="6" w:space="0" w:color="000001"/>
            </w:tcBorders>
            <w:hideMark/>
          </w:tcPr>
          <w:p w14:paraId="31D2EF30"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A1) In the past 7 days, how many HOURS (on average) per DAY did [PERSON] spend time on [TIME ACTIVITY]?</w:t>
            </w:r>
          </w:p>
        </w:tc>
        <w:tc>
          <w:tcPr>
            <w:tcW w:w="930" w:type="dxa"/>
            <w:tcBorders>
              <w:top w:val="outset" w:sz="6" w:space="0" w:color="000001"/>
              <w:left w:val="outset" w:sz="6" w:space="0" w:color="000001"/>
              <w:bottom w:val="outset" w:sz="6" w:space="0" w:color="000001"/>
              <w:right w:val="outset" w:sz="6" w:space="0" w:color="000001"/>
            </w:tcBorders>
            <w:hideMark/>
          </w:tcPr>
          <w:p w14:paraId="042ED4EA"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A2) How many DAYS in the past week did [PERSON] spend time on [TIME ACTIVITY]?</w:t>
            </w:r>
          </w:p>
          <w:p w14:paraId="13AACBA2"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2415" w:type="dxa"/>
            <w:tcBorders>
              <w:top w:val="outset" w:sz="6" w:space="0" w:color="000001"/>
              <w:left w:val="outset" w:sz="6" w:space="0" w:color="000001"/>
              <w:bottom w:val="outset" w:sz="6" w:space="0" w:color="000001"/>
              <w:right w:val="outset" w:sz="6" w:space="0" w:color="000001"/>
            </w:tcBorders>
            <w:hideMark/>
          </w:tcPr>
          <w:p w14:paraId="1A52C94A"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A3) How many weeks in the past month did [PERSON] spend time on [TIME ACTIVITY]?</w:t>
            </w:r>
          </w:p>
          <w:p w14:paraId="7500E1A3"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2400" w:type="dxa"/>
            <w:tcBorders>
              <w:top w:val="outset" w:sz="6" w:space="0" w:color="000001"/>
              <w:left w:val="outset" w:sz="6" w:space="0" w:color="000001"/>
              <w:bottom w:val="outset" w:sz="6" w:space="0" w:color="000001"/>
              <w:right w:val="outset" w:sz="6" w:space="0" w:color="000001"/>
            </w:tcBorders>
            <w:hideMark/>
          </w:tcPr>
          <w:p w14:paraId="3DDD2E8A"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A4) In the past 3 months, how many months did [PERSON] spend time on [TIME ACTIVITY]?</w:t>
            </w:r>
          </w:p>
          <w:p w14:paraId="694F3594"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r>
      <w:tr w:rsidR="00885E4B" w:rsidRPr="00CA7F26" w14:paraId="0F174CAB" w14:textId="77777777" w:rsidTr="00885E4B">
        <w:trPr>
          <w:trHeight w:val="228"/>
          <w:tblCellSpacing w:w="0" w:type="dxa"/>
        </w:trPr>
        <w:tc>
          <w:tcPr>
            <w:tcW w:w="1215" w:type="dxa"/>
            <w:tcBorders>
              <w:top w:val="outset" w:sz="6" w:space="0" w:color="000001"/>
              <w:left w:val="outset" w:sz="6" w:space="0" w:color="000001"/>
              <w:bottom w:val="outset" w:sz="6" w:space="0" w:color="000001"/>
              <w:right w:val="outset" w:sz="6" w:space="0" w:color="000001"/>
            </w:tcBorders>
            <w:hideMark/>
          </w:tcPr>
          <w:p w14:paraId="60C5B69F"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2385" w:type="dxa"/>
            <w:tcBorders>
              <w:top w:val="outset" w:sz="6" w:space="0" w:color="000001"/>
              <w:left w:val="outset" w:sz="6" w:space="0" w:color="000001"/>
              <w:bottom w:val="outset" w:sz="6" w:space="0" w:color="000001"/>
              <w:right w:val="outset" w:sz="6" w:space="0" w:color="000001"/>
            </w:tcBorders>
            <w:hideMark/>
          </w:tcPr>
          <w:p w14:paraId="1BFBE2C2"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930" w:type="dxa"/>
            <w:tcBorders>
              <w:top w:val="outset" w:sz="6" w:space="0" w:color="000001"/>
              <w:left w:val="outset" w:sz="6" w:space="0" w:color="000001"/>
              <w:bottom w:val="outset" w:sz="6" w:space="0" w:color="000001"/>
              <w:right w:val="outset" w:sz="6" w:space="0" w:color="000001"/>
            </w:tcBorders>
            <w:hideMark/>
          </w:tcPr>
          <w:p w14:paraId="2936DCA8"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1-24 If not know, - 99</w:t>
            </w:r>
          </w:p>
        </w:tc>
        <w:tc>
          <w:tcPr>
            <w:tcW w:w="930" w:type="dxa"/>
            <w:tcBorders>
              <w:top w:val="outset" w:sz="6" w:space="0" w:color="000001"/>
              <w:left w:val="outset" w:sz="6" w:space="0" w:color="000001"/>
              <w:bottom w:val="outset" w:sz="6" w:space="0" w:color="000001"/>
              <w:right w:val="outset" w:sz="6" w:space="0" w:color="000001"/>
            </w:tcBorders>
            <w:hideMark/>
          </w:tcPr>
          <w:p w14:paraId="38BBEB01"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1-7. If not know, write -99</w:t>
            </w:r>
          </w:p>
        </w:tc>
        <w:tc>
          <w:tcPr>
            <w:tcW w:w="2415" w:type="dxa"/>
            <w:tcBorders>
              <w:top w:val="outset" w:sz="6" w:space="0" w:color="000001"/>
              <w:left w:val="outset" w:sz="6" w:space="0" w:color="000001"/>
              <w:bottom w:val="outset" w:sz="6" w:space="0" w:color="000001"/>
              <w:right w:val="outset" w:sz="6" w:space="0" w:color="000001"/>
            </w:tcBorders>
            <w:hideMark/>
          </w:tcPr>
          <w:p w14:paraId="1C335444"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1-4. If not know, write -99</w:t>
            </w:r>
          </w:p>
        </w:tc>
        <w:tc>
          <w:tcPr>
            <w:tcW w:w="2400" w:type="dxa"/>
            <w:tcBorders>
              <w:top w:val="outset" w:sz="6" w:space="0" w:color="000001"/>
              <w:left w:val="outset" w:sz="6" w:space="0" w:color="000001"/>
              <w:bottom w:val="outset" w:sz="6" w:space="0" w:color="000001"/>
              <w:right w:val="outset" w:sz="6" w:space="0" w:color="000001"/>
            </w:tcBorders>
            <w:hideMark/>
          </w:tcPr>
          <w:p w14:paraId="78347271"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1-3</w:t>
            </w:r>
          </w:p>
        </w:tc>
      </w:tr>
      <w:tr w:rsidR="00885E4B" w:rsidRPr="00CA7F26" w14:paraId="0DB0D3D0" w14:textId="77777777" w:rsidTr="00885E4B">
        <w:trPr>
          <w:trHeight w:val="132"/>
          <w:tblCellSpacing w:w="0" w:type="dxa"/>
        </w:trPr>
        <w:tc>
          <w:tcPr>
            <w:tcW w:w="1215" w:type="dxa"/>
            <w:tcBorders>
              <w:top w:val="outset" w:sz="6" w:space="0" w:color="000001"/>
              <w:left w:val="outset" w:sz="6" w:space="0" w:color="000001"/>
              <w:bottom w:val="outset" w:sz="6" w:space="0" w:color="000001"/>
              <w:right w:val="outset" w:sz="6" w:space="0" w:color="000001"/>
            </w:tcBorders>
            <w:hideMark/>
          </w:tcPr>
          <w:p w14:paraId="0BE4FA17"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1</w:t>
            </w:r>
          </w:p>
        </w:tc>
        <w:tc>
          <w:tcPr>
            <w:tcW w:w="2385" w:type="dxa"/>
            <w:tcBorders>
              <w:top w:val="outset" w:sz="6" w:space="0" w:color="000001"/>
              <w:left w:val="outset" w:sz="6" w:space="0" w:color="000001"/>
              <w:bottom w:val="outset" w:sz="6" w:space="0" w:color="000001"/>
              <w:right w:val="outset" w:sz="6" w:space="0" w:color="000001"/>
            </w:tcBorders>
            <w:hideMark/>
          </w:tcPr>
          <w:p w14:paraId="6A5B0025"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930" w:type="dxa"/>
            <w:tcBorders>
              <w:top w:val="outset" w:sz="6" w:space="0" w:color="000001"/>
              <w:left w:val="outset" w:sz="6" w:space="0" w:color="000001"/>
              <w:bottom w:val="outset" w:sz="6" w:space="0" w:color="000001"/>
              <w:right w:val="outset" w:sz="6" w:space="0" w:color="000001"/>
            </w:tcBorders>
            <w:hideMark/>
          </w:tcPr>
          <w:p w14:paraId="402189B2"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930" w:type="dxa"/>
            <w:tcBorders>
              <w:top w:val="outset" w:sz="6" w:space="0" w:color="000001"/>
              <w:left w:val="outset" w:sz="6" w:space="0" w:color="000001"/>
              <w:bottom w:val="outset" w:sz="6" w:space="0" w:color="000001"/>
              <w:right w:val="outset" w:sz="6" w:space="0" w:color="000001"/>
            </w:tcBorders>
            <w:hideMark/>
          </w:tcPr>
          <w:p w14:paraId="61AC4DF9"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2415" w:type="dxa"/>
            <w:tcBorders>
              <w:top w:val="outset" w:sz="6" w:space="0" w:color="000001"/>
              <w:left w:val="outset" w:sz="6" w:space="0" w:color="000001"/>
              <w:bottom w:val="outset" w:sz="6" w:space="0" w:color="000001"/>
              <w:right w:val="outset" w:sz="6" w:space="0" w:color="000001"/>
            </w:tcBorders>
            <w:hideMark/>
          </w:tcPr>
          <w:p w14:paraId="2A384145"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2400" w:type="dxa"/>
            <w:tcBorders>
              <w:top w:val="outset" w:sz="6" w:space="0" w:color="000001"/>
              <w:left w:val="outset" w:sz="6" w:space="0" w:color="000001"/>
              <w:bottom w:val="outset" w:sz="6" w:space="0" w:color="000001"/>
              <w:right w:val="outset" w:sz="6" w:space="0" w:color="000001"/>
            </w:tcBorders>
            <w:hideMark/>
          </w:tcPr>
          <w:p w14:paraId="4B2CB88D"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r>
      <w:tr w:rsidR="00885E4B" w:rsidRPr="00CA7F26" w14:paraId="11302EF4" w14:textId="77777777" w:rsidTr="00885E4B">
        <w:trPr>
          <w:trHeight w:val="132"/>
          <w:tblCellSpacing w:w="0" w:type="dxa"/>
        </w:trPr>
        <w:tc>
          <w:tcPr>
            <w:tcW w:w="1215" w:type="dxa"/>
            <w:tcBorders>
              <w:top w:val="outset" w:sz="6" w:space="0" w:color="000001"/>
              <w:left w:val="outset" w:sz="6" w:space="0" w:color="000001"/>
              <w:bottom w:val="outset" w:sz="6" w:space="0" w:color="000001"/>
              <w:right w:val="outset" w:sz="6" w:space="0" w:color="000001"/>
            </w:tcBorders>
            <w:hideMark/>
          </w:tcPr>
          <w:p w14:paraId="53BA9D31"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2</w:t>
            </w:r>
          </w:p>
        </w:tc>
        <w:tc>
          <w:tcPr>
            <w:tcW w:w="2385" w:type="dxa"/>
            <w:tcBorders>
              <w:top w:val="outset" w:sz="6" w:space="0" w:color="000001"/>
              <w:left w:val="outset" w:sz="6" w:space="0" w:color="000001"/>
              <w:bottom w:val="outset" w:sz="6" w:space="0" w:color="000001"/>
              <w:right w:val="outset" w:sz="6" w:space="0" w:color="000001"/>
            </w:tcBorders>
            <w:hideMark/>
          </w:tcPr>
          <w:p w14:paraId="392D3758"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930" w:type="dxa"/>
            <w:tcBorders>
              <w:top w:val="outset" w:sz="6" w:space="0" w:color="000001"/>
              <w:left w:val="outset" w:sz="6" w:space="0" w:color="000001"/>
              <w:bottom w:val="outset" w:sz="6" w:space="0" w:color="000001"/>
              <w:right w:val="outset" w:sz="6" w:space="0" w:color="000001"/>
            </w:tcBorders>
            <w:hideMark/>
          </w:tcPr>
          <w:p w14:paraId="16B0FCF1"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930" w:type="dxa"/>
            <w:tcBorders>
              <w:top w:val="outset" w:sz="6" w:space="0" w:color="000001"/>
              <w:left w:val="outset" w:sz="6" w:space="0" w:color="000001"/>
              <w:bottom w:val="outset" w:sz="6" w:space="0" w:color="000001"/>
              <w:right w:val="outset" w:sz="6" w:space="0" w:color="000001"/>
            </w:tcBorders>
            <w:hideMark/>
          </w:tcPr>
          <w:p w14:paraId="1EE47874"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2415" w:type="dxa"/>
            <w:tcBorders>
              <w:top w:val="outset" w:sz="6" w:space="0" w:color="000001"/>
              <w:left w:val="outset" w:sz="6" w:space="0" w:color="000001"/>
              <w:bottom w:val="outset" w:sz="6" w:space="0" w:color="000001"/>
              <w:right w:val="outset" w:sz="6" w:space="0" w:color="000001"/>
            </w:tcBorders>
            <w:hideMark/>
          </w:tcPr>
          <w:p w14:paraId="3DEDB7E2"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2400" w:type="dxa"/>
            <w:tcBorders>
              <w:top w:val="outset" w:sz="6" w:space="0" w:color="000001"/>
              <w:left w:val="outset" w:sz="6" w:space="0" w:color="000001"/>
              <w:bottom w:val="outset" w:sz="6" w:space="0" w:color="000001"/>
              <w:right w:val="outset" w:sz="6" w:space="0" w:color="000001"/>
            </w:tcBorders>
            <w:hideMark/>
          </w:tcPr>
          <w:p w14:paraId="63B4265A"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r>
      <w:tr w:rsidR="00885E4B" w:rsidRPr="00CA7F26" w14:paraId="4F6FDF04" w14:textId="77777777" w:rsidTr="00885E4B">
        <w:trPr>
          <w:trHeight w:val="156"/>
          <w:tblCellSpacing w:w="0" w:type="dxa"/>
        </w:trPr>
        <w:tc>
          <w:tcPr>
            <w:tcW w:w="1215" w:type="dxa"/>
            <w:tcBorders>
              <w:top w:val="outset" w:sz="6" w:space="0" w:color="000001"/>
              <w:left w:val="outset" w:sz="6" w:space="0" w:color="000001"/>
              <w:bottom w:val="outset" w:sz="6" w:space="0" w:color="000001"/>
              <w:right w:val="outset" w:sz="6" w:space="0" w:color="000001"/>
            </w:tcBorders>
            <w:hideMark/>
          </w:tcPr>
          <w:p w14:paraId="0085FB78"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3</w:t>
            </w:r>
          </w:p>
        </w:tc>
        <w:tc>
          <w:tcPr>
            <w:tcW w:w="2385" w:type="dxa"/>
            <w:tcBorders>
              <w:top w:val="outset" w:sz="6" w:space="0" w:color="000001"/>
              <w:left w:val="outset" w:sz="6" w:space="0" w:color="000001"/>
              <w:bottom w:val="outset" w:sz="6" w:space="0" w:color="000001"/>
              <w:right w:val="outset" w:sz="6" w:space="0" w:color="000001"/>
            </w:tcBorders>
            <w:hideMark/>
          </w:tcPr>
          <w:p w14:paraId="2F0CE03E"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930" w:type="dxa"/>
            <w:tcBorders>
              <w:top w:val="outset" w:sz="6" w:space="0" w:color="000001"/>
              <w:left w:val="outset" w:sz="6" w:space="0" w:color="000001"/>
              <w:bottom w:val="outset" w:sz="6" w:space="0" w:color="000001"/>
              <w:right w:val="outset" w:sz="6" w:space="0" w:color="000001"/>
            </w:tcBorders>
            <w:hideMark/>
          </w:tcPr>
          <w:p w14:paraId="1C038677"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930" w:type="dxa"/>
            <w:tcBorders>
              <w:top w:val="outset" w:sz="6" w:space="0" w:color="000001"/>
              <w:left w:val="outset" w:sz="6" w:space="0" w:color="000001"/>
              <w:bottom w:val="outset" w:sz="6" w:space="0" w:color="000001"/>
              <w:right w:val="outset" w:sz="6" w:space="0" w:color="000001"/>
            </w:tcBorders>
            <w:hideMark/>
          </w:tcPr>
          <w:p w14:paraId="4E4A3D5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2415" w:type="dxa"/>
            <w:tcBorders>
              <w:top w:val="outset" w:sz="6" w:space="0" w:color="000001"/>
              <w:left w:val="outset" w:sz="6" w:space="0" w:color="000001"/>
              <w:bottom w:val="outset" w:sz="6" w:space="0" w:color="000001"/>
              <w:right w:val="outset" w:sz="6" w:space="0" w:color="000001"/>
            </w:tcBorders>
            <w:hideMark/>
          </w:tcPr>
          <w:p w14:paraId="111FF3FC"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2400" w:type="dxa"/>
            <w:tcBorders>
              <w:top w:val="outset" w:sz="6" w:space="0" w:color="000001"/>
              <w:left w:val="outset" w:sz="6" w:space="0" w:color="000001"/>
              <w:bottom w:val="outset" w:sz="6" w:space="0" w:color="000001"/>
              <w:right w:val="outset" w:sz="6" w:space="0" w:color="000001"/>
            </w:tcBorders>
            <w:hideMark/>
          </w:tcPr>
          <w:p w14:paraId="11DFBD5A"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r>
      <w:tr w:rsidR="00885E4B" w:rsidRPr="00CA7F26" w14:paraId="62E84204" w14:textId="77777777" w:rsidTr="00885E4B">
        <w:trPr>
          <w:trHeight w:val="132"/>
          <w:tblCellSpacing w:w="0" w:type="dxa"/>
        </w:trPr>
        <w:tc>
          <w:tcPr>
            <w:tcW w:w="1215" w:type="dxa"/>
            <w:tcBorders>
              <w:top w:val="outset" w:sz="6" w:space="0" w:color="000001"/>
              <w:left w:val="outset" w:sz="6" w:space="0" w:color="000001"/>
              <w:bottom w:val="outset" w:sz="6" w:space="0" w:color="000001"/>
              <w:right w:val="outset" w:sz="6" w:space="0" w:color="000001"/>
            </w:tcBorders>
            <w:hideMark/>
          </w:tcPr>
          <w:p w14:paraId="11CB7492"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lastRenderedPageBreak/>
              <w:t>4</w:t>
            </w:r>
          </w:p>
        </w:tc>
        <w:tc>
          <w:tcPr>
            <w:tcW w:w="2385" w:type="dxa"/>
            <w:tcBorders>
              <w:top w:val="outset" w:sz="6" w:space="0" w:color="000001"/>
              <w:left w:val="outset" w:sz="6" w:space="0" w:color="000001"/>
              <w:bottom w:val="outset" w:sz="6" w:space="0" w:color="000001"/>
              <w:right w:val="outset" w:sz="6" w:space="0" w:color="000001"/>
            </w:tcBorders>
            <w:hideMark/>
          </w:tcPr>
          <w:p w14:paraId="4543CFE4"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930" w:type="dxa"/>
            <w:tcBorders>
              <w:top w:val="outset" w:sz="6" w:space="0" w:color="000001"/>
              <w:left w:val="outset" w:sz="6" w:space="0" w:color="000001"/>
              <w:bottom w:val="outset" w:sz="6" w:space="0" w:color="000001"/>
              <w:right w:val="outset" w:sz="6" w:space="0" w:color="000001"/>
            </w:tcBorders>
            <w:hideMark/>
          </w:tcPr>
          <w:p w14:paraId="558B494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930" w:type="dxa"/>
            <w:tcBorders>
              <w:top w:val="outset" w:sz="6" w:space="0" w:color="000001"/>
              <w:left w:val="outset" w:sz="6" w:space="0" w:color="000001"/>
              <w:bottom w:val="outset" w:sz="6" w:space="0" w:color="000001"/>
              <w:right w:val="outset" w:sz="6" w:space="0" w:color="000001"/>
            </w:tcBorders>
            <w:hideMark/>
          </w:tcPr>
          <w:p w14:paraId="5B86EE6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2415" w:type="dxa"/>
            <w:tcBorders>
              <w:top w:val="outset" w:sz="6" w:space="0" w:color="000001"/>
              <w:left w:val="outset" w:sz="6" w:space="0" w:color="000001"/>
              <w:bottom w:val="outset" w:sz="6" w:space="0" w:color="000001"/>
              <w:right w:val="outset" w:sz="6" w:space="0" w:color="000001"/>
            </w:tcBorders>
            <w:hideMark/>
          </w:tcPr>
          <w:p w14:paraId="6274B571"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2400" w:type="dxa"/>
            <w:tcBorders>
              <w:top w:val="outset" w:sz="6" w:space="0" w:color="000001"/>
              <w:left w:val="outset" w:sz="6" w:space="0" w:color="000001"/>
              <w:bottom w:val="outset" w:sz="6" w:space="0" w:color="000001"/>
              <w:right w:val="outset" w:sz="6" w:space="0" w:color="000001"/>
            </w:tcBorders>
            <w:hideMark/>
          </w:tcPr>
          <w:p w14:paraId="32618997"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r>
      <w:tr w:rsidR="00885E4B" w:rsidRPr="00CA7F26" w14:paraId="7755DDC3" w14:textId="77777777" w:rsidTr="00885E4B">
        <w:trPr>
          <w:trHeight w:val="144"/>
          <w:tblCellSpacing w:w="0" w:type="dxa"/>
        </w:trPr>
        <w:tc>
          <w:tcPr>
            <w:tcW w:w="1215" w:type="dxa"/>
            <w:tcBorders>
              <w:top w:val="outset" w:sz="6" w:space="0" w:color="000001"/>
              <w:left w:val="outset" w:sz="6" w:space="0" w:color="000001"/>
              <w:bottom w:val="outset" w:sz="6" w:space="0" w:color="000001"/>
              <w:right w:val="outset" w:sz="6" w:space="0" w:color="000001"/>
            </w:tcBorders>
            <w:hideMark/>
          </w:tcPr>
          <w:p w14:paraId="03397D55"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5</w:t>
            </w:r>
          </w:p>
        </w:tc>
        <w:tc>
          <w:tcPr>
            <w:tcW w:w="2385" w:type="dxa"/>
            <w:tcBorders>
              <w:top w:val="outset" w:sz="6" w:space="0" w:color="000001"/>
              <w:left w:val="outset" w:sz="6" w:space="0" w:color="000001"/>
              <w:bottom w:val="outset" w:sz="6" w:space="0" w:color="000001"/>
              <w:right w:val="outset" w:sz="6" w:space="0" w:color="000001"/>
            </w:tcBorders>
            <w:hideMark/>
          </w:tcPr>
          <w:p w14:paraId="4F89CC3E"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930" w:type="dxa"/>
            <w:tcBorders>
              <w:top w:val="outset" w:sz="6" w:space="0" w:color="000001"/>
              <w:left w:val="outset" w:sz="6" w:space="0" w:color="000001"/>
              <w:bottom w:val="outset" w:sz="6" w:space="0" w:color="000001"/>
              <w:right w:val="outset" w:sz="6" w:space="0" w:color="000001"/>
            </w:tcBorders>
            <w:hideMark/>
          </w:tcPr>
          <w:p w14:paraId="746D405D"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930" w:type="dxa"/>
            <w:tcBorders>
              <w:top w:val="outset" w:sz="6" w:space="0" w:color="000001"/>
              <w:left w:val="outset" w:sz="6" w:space="0" w:color="000001"/>
              <w:bottom w:val="outset" w:sz="6" w:space="0" w:color="000001"/>
              <w:right w:val="outset" w:sz="6" w:space="0" w:color="000001"/>
            </w:tcBorders>
            <w:hideMark/>
          </w:tcPr>
          <w:p w14:paraId="1E4B187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2415" w:type="dxa"/>
            <w:tcBorders>
              <w:top w:val="outset" w:sz="6" w:space="0" w:color="000001"/>
              <w:left w:val="outset" w:sz="6" w:space="0" w:color="000001"/>
              <w:bottom w:val="outset" w:sz="6" w:space="0" w:color="000001"/>
              <w:right w:val="outset" w:sz="6" w:space="0" w:color="000001"/>
            </w:tcBorders>
            <w:hideMark/>
          </w:tcPr>
          <w:p w14:paraId="41F63744"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2400" w:type="dxa"/>
            <w:tcBorders>
              <w:top w:val="outset" w:sz="6" w:space="0" w:color="000001"/>
              <w:left w:val="outset" w:sz="6" w:space="0" w:color="000001"/>
              <w:bottom w:val="outset" w:sz="6" w:space="0" w:color="000001"/>
              <w:right w:val="outset" w:sz="6" w:space="0" w:color="000001"/>
            </w:tcBorders>
            <w:hideMark/>
          </w:tcPr>
          <w:p w14:paraId="1DB301B9"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r>
    </w:tbl>
    <w:p w14:paraId="34296D96" w14:textId="77777777" w:rsidR="00885E4B" w:rsidRPr="00CA7F26" w:rsidRDefault="00885E4B" w:rsidP="00885E4B">
      <w:pPr>
        <w:shd w:val="clear" w:color="auto" w:fill="FFFFFF"/>
        <w:spacing w:before="100" w:beforeAutospacing="1" w:after="240" w:line="240" w:lineRule="auto"/>
        <w:rPr>
          <w:rFonts w:eastAsia="Times New Roman" w:cstheme="minorHAnsi"/>
          <w:color w:val="000000" w:themeColor="text1"/>
          <w:sz w:val="24"/>
          <w:szCs w:val="24"/>
        </w:rPr>
      </w:pPr>
    </w:p>
    <w:p w14:paraId="345DF520" w14:textId="77777777" w:rsidR="00885E4B" w:rsidRPr="00CA7F26" w:rsidRDefault="00885E4B" w:rsidP="00885E4B">
      <w:p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b/>
          <w:bCs/>
          <w:color w:val="000000" w:themeColor="text1"/>
          <w:sz w:val="24"/>
          <w:szCs w:val="24"/>
          <w:u w:val="single"/>
        </w:rPr>
        <w:t>Section F: Household Assets</w:t>
      </w:r>
    </w:p>
    <w:p w14:paraId="13919A1B" w14:textId="77777777" w:rsidR="00885E4B" w:rsidRPr="00CA7F26" w:rsidRDefault="00885E4B" w:rsidP="00A17B63">
      <w:pPr>
        <w:numPr>
          <w:ilvl w:val="0"/>
          <w:numId w:val="26"/>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If your household were to sell your DWELLING, how much would you get for it? MWK. </w:t>
      </w:r>
    </w:p>
    <w:p w14:paraId="53D1AA3D" w14:textId="77777777" w:rsidR="00885E4B" w:rsidRPr="00CA7F26" w:rsidRDefault="00885E4B" w:rsidP="00A17B63">
      <w:pPr>
        <w:numPr>
          <w:ilvl w:val="0"/>
          <w:numId w:val="26"/>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Does your household own any livestock? Each of the following Yes/No CALF, STEER/HEIFER, COW, BULL, OX, DONKEY/MULE/HORSE, GOAT, SHEEP, PIG, CHICKEN-LAYER/CHICKEN-BROILER, LOCAL-HEN, LOCAL-COCK, TURKEY/GUINEA FOWL, DUCK, DOVE/PIGEON, OTHER (SPECIFY) </w:t>
      </w:r>
    </w:p>
    <w:p w14:paraId="2D7CDB59" w14:textId="77777777" w:rsidR="00290BBA" w:rsidRDefault="00885E4B" w:rsidP="00A17B63">
      <w:pPr>
        <w:pStyle w:val="ListParagraph"/>
        <w:numPr>
          <w:ilvl w:val="0"/>
          <w:numId w:val="47"/>
        </w:numPr>
        <w:shd w:val="clear" w:color="auto" w:fill="FFFFFF"/>
        <w:spacing w:before="100" w:beforeAutospacing="1" w:after="115" w:line="240" w:lineRule="auto"/>
        <w:rPr>
          <w:rFonts w:eastAsia="Times New Roman" w:cstheme="minorHAnsi"/>
          <w:color w:val="000000" w:themeColor="text1"/>
          <w:sz w:val="24"/>
          <w:szCs w:val="24"/>
        </w:rPr>
      </w:pPr>
      <w:r w:rsidRPr="00290BBA">
        <w:rPr>
          <w:rFonts w:eastAsia="Times New Roman" w:cstheme="minorHAnsi"/>
          <w:color w:val="000000" w:themeColor="text1"/>
          <w:sz w:val="24"/>
          <w:szCs w:val="24"/>
        </w:rPr>
        <w:t xml:space="preserve">You said your household owns </w:t>
      </w:r>
      <w:r w:rsidR="00290BBA" w:rsidRPr="00290BBA">
        <w:rPr>
          <w:rFonts w:eastAsia="Times New Roman" w:cstheme="minorHAnsi"/>
          <w:color w:val="000000" w:themeColor="text1"/>
          <w:sz w:val="24"/>
          <w:szCs w:val="24"/>
        </w:rPr>
        <w:t>ANIMAL</w:t>
      </w:r>
      <w:r w:rsidRPr="00290BBA">
        <w:rPr>
          <w:rFonts w:eastAsia="Times New Roman" w:cstheme="minorHAnsi"/>
          <w:color w:val="000000" w:themeColor="text1"/>
          <w:sz w:val="24"/>
          <w:szCs w:val="24"/>
        </w:rPr>
        <w:t>. How many?</w:t>
      </w:r>
    </w:p>
    <w:p w14:paraId="29F7C278" w14:textId="77777777" w:rsidR="00885E4B" w:rsidRPr="00290BBA" w:rsidRDefault="00885E4B" w:rsidP="00A17B63">
      <w:pPr>
        <w:pStyle w:val="ListParagraph"/>
        <w:numPr>
          <w:ilvl w:val="0"/>
          <w:numId w:val="47"/>
        </w:numPr>
        <w:shd w:val="clear" w:color="auto" w:fill="FFFFFF"/>
        <w:spacing w:before="100" w:beforeAutospacing="1" w:after="115" w:line="240" w:lineRule="auto"/>
        <w:rPr>
          <w:rFonts w:eastAsia="Times New Roman" w:cstheme="minorHAnsi"/>
          <w:color w:val="000000" w:themeColor="text1"/>
          <w:sz w:val="24"/>
          <w:szCs w:val="24"/>
        </w:rPr>
      </w:pPr>
      <w:r w:rsidRPr="00290BBA">
        <w:rPr>
          <w:rFonts w:eastAsia="Times New Roman" w:cstheme="minorHAnsi"/>
          <w:color w:val="000000" w:themeColor="text1"/>
          <w:sz w:val="24"/>
          <w:szCs w:val="24"/>
        </w:rPr>
        <w:t xml:space="preserve">If your household were to sell </w:t>
      </w:r>
      <w:r w:rsidR="00290BBA" w:rsidRPr="00290BBA">
        <w:rPr>
          <w:rFonts w:eastAsia="Times New Roman" w:cstheme="minorHAnsi"/>
          <w:color w:val="000000" w:themeColor="text1"/>
          <w:sz w:val="24"/>
          <w:szCs w:val="24"/>
        </w:rPr>
        <w:t>ANIMAL</w:t>
      </w:r>
      <w:r w:rsidRPr="00290BBA">
        <w:rPr>
          <w:rFonts w:eastAsia="Times New Roman" w:cstheme="minorHAnsi"/>
          <w:color w:val="000000" w:themeColor="text1"/>
          <w:sz w:val="24"/>
          <w:szCs w:val="24"/>
        </w:rPr>
        <w:t>, how much would you get for them? MWK</w:t>
      </w:r>
    </w:p>
    <w:p w14:paraId="20EC46F8" w14:textId="77777777" w:rsidR="00885E4B" w:rsidRPr="00CA7F26" w:rsidRDefault="00885E4B" w:rsidP="00A17B63">
      <w:pPr>
        <w:numPr>
          <w:ilvl w:val="0"/>
          <w:numId w:val="27"/>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Is there any LIVESTOCK owned by your household that is used in agriculture to cultivate your crops (</w:t>
      </w:r>
      <w:proofErr w:type="spellStart"/>
      <w:r w:rsidRPr="00CA7F26">
        <w:rPr>
          <w:rFonts w:eastAsia="Times New Roman" w:cstheme="minorHAnsi"/>
          <w:color w:val="000000" w:themeColor="text1"/>
          <w:sz w:val="24"/>
          <w:szCs w:val="24"/>
        </w:rPr>
        <w:t>e.g</w:t>
      </w:r>
      <w:proofErr w:type="spellEnd"/>
      <w:r w:rsidRPr="00CA7F26">
        <w:rPr>
          <w:rFonts w:eastAsia="Times New Roman" w:cstheme="minorHAnsi"/>
          <w:color w:val="000000" w:themeColor="text1"/>
          <w:sz w:val="24"/>
          <w:szCs w:val="24"/>
        </w:rPr>
        <w:t>, an ox or other forms of animal power)? YES/NO [To each item of the previous list]</w:t>
      </w:r>
    </w:p>
    <w:p w14:paraId="236B559D" w14:textId="77777777" w:rsidR="00885E4B" w:rsidRPr="00CA7F26" w:rsidRDefault="00885E4B" w:rsidP="00A17B63">
      <w:pPr>
        <w:numPr>
          <w:ilvl w:val="0"/>
          <w:numId w:val="27"/>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 xml:space="preserve">Does your household own farming equipment and machinery? Each of the following Yes/No Hand hoe, slasher, axe, sprayer, </w:t>
      </w:r>
      <w:proofErr w:type="spellStart"/>
      <w:r w:rsidRPr="00CA7F26">
        <w:rPr>
          <w:rFonts w:eastAsia="Times New Roman" w:cstheme="minorHAnsi"/>
          <w:color w:val="000000" w:themeColor="text1"/>
          <w:sz w:val="24"/>
          <w:szCs w:val="24"/>
        </w:rPr>
        <w:t>panga</w:t>
      </w:r>
      <w:proofErr w:type="spellEnd"/>
      <w:r w:rsidRPr="00CA7F26">
        <w:rPr>
          <w:rFonts w:eastAsia="Times New Roman" w:cstheme="minorHAnsi"/>
          <w:color w:val="000000" w:themeColor="text1"/>
          <w:sz w:val="24"/>
          <w:szCs w:val="24"/>
        </w:rPr>
        <w:t xml:space="preserve"> knife, sickle, treadle pump, watering can, ox cart, ox plough, grain mill, spade, wheel barrow</w:t>
      </w:r>
    </w:p>
    <w:p w14:paraId="67C02061" w14:textId="77777777" w:rsidR="00290BBA" w:rsidRDefault="00885E4B" w:rsidP="00A17B63">
      <w:pPr>
        <w:pStyle w:val="ListParagraph"/>
        <w:numPr>
          <w:ilvl w:val="0"/>
          <w:numId w:val="48"/>
        </w:numPr>
        <w:shd w:val="clear" w:color="auto" w:fill="FFFFFF"/>
        <w:spacing w:before="100" w:beforeAutospacing="1" w:after="115" w:line="240" w:lineRule="auto"/>
        <w:rPr>
          <w:rFonts w:eastAsia="Times New Roman" w:cstheme="minorHAnsi"/>
          <w:color w:val="000000" w:themeColor="text1"/>
          <w:sz w:val="24"/>
          <w:szCs w:val="24"/>
        </w:rPr>
      </w:pPr>
      <w:r w:rsidRPr="00290BBA">
        <w:rPr>
          <w:rFonts w:eastAsia="Times New Roman" w:cstheme="minorHAnsi"/>
          <w:color w:val="000000" w:themeColor="text1"/>
          <w:sz w:val="24"/>
          <w:szCs w:val="24"/>
        </w:rPr>
        <w:t>You said your household owns</w:t>
      </w:r>
      <w:r w:rsidR="00290BBA" w:rsidRPr="00290BBA">
        <w:rPr>
          <w:rFonts w:eastAsia="Times New Roman" w:cstheme="minorHAnsi"/>
          <w:color w:val="000000" w:themeColor="text1"/>
          <w:sz w:val="24"/>
          <w:szCs w:val="24"/>
        </w:rPr>
        <w:t xml:space="preserve"> ITEM</w:t>
      </w:r>
      <w:r w:rsidRPr="00290BBA">
        <w:rPr>
          <w:rFonts w:eastAsia="Times New Roman" w:cstheme="minorHAnsi"/>
          <w:color w:val="000000" w:themeColor="text1"/>
          <w:sz w:val="24"/>
          <w:szCs w:val="24"/>
        </w:rPr>
        <w:t>. How many?</w:t>
      </w:r>
    </w:p>
    <w:p w14:paraId="50A719DB" w14:textId="77777777" w:rsidR="00885E4B" w:rsidRPr="00E170B3" w:rsidRDefault="00885E4B" w:rsidP="00A17B63">
      <w:pPr>
        <w:pStyle w:val="ListParagraph"/>
        <w:numPr>
          <w:ilvl w:val="0"/>
          <w:numId w:val="48"/>
        </w:numPr>
        <w:shd w:val="clear" w:color="auto" w:fill="FFFFFF"/>
        <w:spacing w:before="100" w:beforeAutospacing="1" w:after="115" w:line="240" w:lineRule="auto"/>
        <w:rPr>
          <w:rFonts w:eastAsia="Times New Roman" w:cstheme="minorHAnsi"/>
          <w:i/>
          <w:color w:val="000000" w:themeColor="text1"/>
          <w:sz w:val="24"/>
          <w:szCs w:val="24"/>
        </w:rPr>
      </w:pPr>
      <w:r w:rsidRPr="00E170B3">
        <w:rPr>
          <w:rFonts w:eastAsia="Times New Roman" w:cstheme="minorHAnsi"/>
          <w:color w:val="000000" w:themeColor="text1"/>
          <w:sz w:val="24"/>
          <w:szCs w:val="24"/>
        </w:rPr>
        <w:t xml:space="preserve">If your household were to sell ALL your farming equipment? MWK </w:t>
      </w:r>
      <w:r w:rsidRPr="00E170B3">
        <w:rPr>
          <w:rFonts w:eastAsia="Times New Roman" w:cstheme="minorHAnsi"/>
          <w:i/>
          <w:color w:val="000000" w:themeColor="text1"/>
          <w:sz w:val="24"/>
          <w:szCs w:val="24"/>
        </w:rPr>
        <w:t>[It would be better if these are YES/NO questions for each item, and value for each item]</w:t>
      </w:r>
    </w:p>
    <w:p w14:paraId="3597C0A0" w14:textId="77777777" w:rsidR="00885E4B" w:rsidRPr="00CA7F26" w:rsidRDefault="00885E4B" w:rsidP="00A17B63">
      <w:pPr>
        <w:numPr>
          <w:ilvl w:val="0"/>
          <w:numId w:val="28"/>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Does your household own farming structure? Each of the following Yes/No Chicken house, livestock kraal, poultry kraal, storage house, granary, barn, pig sty, storage container, silos.</w:t>
      </w:r>
    </w:p>
    <w:p w14:paraId="19C57A57" w14:textId="77777777" w:rsidR="00290BBA" w:rsidRDefault="00885E4B" w:rsidP="00A17B63">
      <w:pPr>
        <w:pStyle w:val="ListParagraph"/>
        <w:numPr>
          <w:ilvl w:val="0"/>
          <w:numId w:val="49"/>
        </w:numPr>
        <w:shd w:val="clear" w:color="auto" w:fill="FFFFFF"/>
        <w:spacing w:before="100" w:beforeAutospacing="1" w:after="115" w:line="240" w:lineRule="auto"/>
        <w:rPr>
          <w:rFonts w:eastAsia="Times New Roman" w:cstheme="minorHAnsi"/>
          <w:color w:val="000000" w:themeColor="text1"/>
          <w:sz w:val="24"/>
          <w:szCs w:val="24"/>
        </w:rPr>
      </w:pPr>
      <w:r w:rsidRPr="00290BBA">
        <w:rPr>
          <w:rFonts w:eastAsia="Times New Roman" w:cstheme="minorHAnsi"/>
          <w:color w:val="000000" w:themeColor="text1"/>
          <w:sz w:val="24"/>
          <w:szCs w:val="24"/>
        </w:rPr>
        <w:t xml:space="preserve">You said your household owns </w:t>
      </w:r>
      <w:r w:rsidR="00290BBA" w:rsidRPr="00290BBA">
        <w:rPr>
          <w:rFonts w:eastAsia="Times New Roman" w:cstheme="minorHAnsi"/>
          <w:color w:val="000000" w:themeColor="text1"/>
          <w:sz w:val="24"/>
          <w:szCs w:val="24"/>
        </w:rPr>
        <w:t>FARMING STRUCTURE</w:t>
      </w:r>
      <w:r w:rsidRPr="00290BBA">
        <w:rPr>
          <w:rFonts w:eastAsia="Times New Roman" w:cstheme="minorHAnsi"/>
          <w:color w:val="000000" w:themeColor="text1"/>
          <w:sz w:val="24"/>
          <w:szCs w:val="24"/>
        </w:rPr>
        <w:t>. How many?</w:t>
      </w:r>
    </w:p>
    <w:p w14:paraId="47F328A2" w14:textId="77777777" w:rsidR="00885E4B" w:rsidRPr="00290BBA" w:rsidRDefault="00885E4B" w:rsidP="00A17B63">
      <w:pPr>
        <w:pStyle w:val="ListParagraph"/>
        <w:numPr>
          <w:ilvl w:val="0"/>
          <w:numId w:val="49"/>
        </w:numPr>
        <w:shd w:val="clear" w:color="auto" w:fill="FFFFFF"/>
        <w:spacing w:before="100" w:beforeAutospacing="1" w:after="115" w:line="240" w:lineRule="auto"/>
        <w:rPr>
          <w:rFonts w:eastAsia="Times New Roman" w:cstheme="minorHAnsi"/>
          <w:color w:val="000000" w:themeColor="text1"/>
          <w:sz w:val="24"/>
          <w:szCs w:val="24"/>
        </w:rPr>
      </w:pPr>
      <w:r w:rsidRPr="00290BBA">
        <w:rPr>
          <w:rFonts w:eastAsia="Times New Roman" w:cstheme="minorHAnsi"/>
          <w:color w:val="000000" w:themeColor="text1"/>
          <w:sz w:val="24"/>
          <w:szCs w:val="24"/>
        </w:rPr>
        <w:t>If your household were to sell ALL your farming structure how much would you get for it? MWK [It would be better if these are YES/NO questions for each item, and value for each item]</w:t>
      </w:r>
    </w:p>
    <w:p w14:paraId="566A9E33" w14:textId="77777777" w:rsidR="00290BBA" w:rsidRDefault="00885E4B" w:rsidP="00A17B63">
      <w:pPr>
        <w:numPr>
          <w:ilvl w:val="0"/>
          <w:numId w:val="29"/>
        </w:numPr>
        <w:shd w:val="clear" w:color="auto" w:fill="FFFFFF"/>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Does your household own any of these assets? Each of the following Yes/No</w:t>
      </w:r>
      <w:r w:rsidR="00290BBA">
        <w:rPr>
          <w:rFonts w:eastAsia="Times New Roman" w:cstheme="minorHAnsi"/>
          <w:color w:val="000000" w:themeColor="text1"/>
          <w:sz w:val="24"/>
          <w:szCs w:val="24"/>
        </w:rPr>
        <w:t>:</w:t>
      </w:r>
    </w:p>
    <w:p w14:paraId="5343F214" w14:textId="77777777" w:rsidR="00885E4B" w:rsidRPr="00CA7F26" w:rsidRDefault="00885E4B" w:rsidP="00290BBA">
      <w:pPr>
        <w:shd w:val="clear" w:color="auto" w:fill="FFFFFF"/>
        <w:spacing w:before="100" w:beforeAutospacing="1" w:after="0" w:line="240" w:lineRule="auto"/>
        <w:ind w:left="720"/>
        <w:rPr>
          <w:rFonts w:eastAsia="Times New Roman" w:cstheme="minorHAnsi"/>
          <w:color w:val="000000" w:themeColor="text1"/>
          <w:sz w:val="24"/>
          <w:szCs w:val="24"/>
        </w:rPr>
      </w:pPr>
      <w:r w:rsidRPr="00CA7F26">
        <w:rPr>
          <w:rFonts w:eastAsia="Times New Roman" w:cstheme="minorHAnsi"/>
          <w:color w:val="000000" w:themeColor="text1"/>
          <w:sz w:val="24"/>
          <w:szCs w:val="24"/>
        </w:rPr>
        <w:lastRenderedPageBreak/>
        <w:t xml:space="preserve"> Bicycle, Motorcycle/scooter, Car, Mortar/pestle (</w:t>
      </w:r>
      <w:proofErr w:type="spellStart"/>
      <w:r w:rsidRPr="00CA7F26">
        <w:rPr>
          <w:rFonts w:eastAsia="Times New Roman" w:cstheme="minorHAnsi"/>
          <w:color w:val="000000" w:themeColor="text1"/>
          <w:sz w:val="24"/>
          <w:szCs w:val="24"/>
        </w:rPr>
        <w:t>mtondo</w:t>
      </w:r>
      <w:proofErr w:type="spellEnd"/>
      <w:r w:rsidRPr="00CA7F26">
        <w:rPr>
          <w:rFonts w:eastAsia="Times New Roman" w:cstheme="minorHAnsi"/>
          <w:color w:val="000000" w:themeColor="text1"/>
          <w:sz w:val="24"/>
          <w:szCs w:val="24"/>
        </w:rPr>
        <w:t xml:space="preserve">), </w:t>
      </w:r>
      <w:r w:rsidRPr="00290BBA">
        <w:rPr>
          <w:rFonts w:eastAsia="Times New Roman" w:cstheme="minorHAnsi"/>
          <w:color w:val="000000" w:themeColor="text1"/>
          <w:sz w:val="24"/>
          <w:szCs w:val="24"/>
        </w:rPr>
        <w:t xml:space="preserve">Bed, Table, Chair, Cupboard, Kerosene/paraffin stove, Lantern (paraffin), Clock, Watch, Fan, Air conditioner, </w:t>
      </w:r>
      <w:proofErr w:type="gramStart"/>
      <w:r w:rsidRPr="00CA7F26">
        <w:rPr>
          <w:rFonts w:eastAsia="Times New Roman" w:cstheme="minorHAnsi"/>
          <w:color w:val="000000" w:themeColor="text1"/>
          <w:sz w:val="24"/>
          <w:szCs w:val="24"/>
        </w:rPr>
        <w:t>Sewing</w:t>
      </w:r>
      <w:proofErr w:type="gramEnd"/>
      <w:r w:rsidRPr="00CA7F26">
        <w:rPr>
          <w:rFonts w:eastAsia="Times New Roman" w:cstheme="minorHAnsi"/>
          <w:color w:val="000000" w:themeColor="text1"/>
          <w:sz w:val="24"/>
          <w:szCs w:val="24"/>
        </w:rPr>
        <w:t xml:space="preserve"> machine, Refrigerator, Washing machine, Radio, Television, </w:t>
      </w:r>
      <w:proofErr w:type="spellStart"/>
      <w:r w:rsidRPr="00CA7F26">
        <w:rPr>
          <w:rFonts w:eastAsia="Times New Roman" w:cstheme="minorHAnsi"/>
          <w:color w:val="000000" w:themeColor="text1"/>
          <w:sz w:val="24"/>
          <w:szCs w:val="24"/>
        </w:rPr>
        <w:t>Sattelite</w:t>
      </w:r>
      <w:proofErr w:type="spellEnd"/>
      <w:r w:rsidRPr="00CA7F26">
        <w:rPr>
          <w:rFonts w:eastAsia="Times New Roman" w:cstheme="minorHAnsi"/>
          <w:color w:val="000000" w:themeColor="text1"/>
          <w:sz w:val="24"/>
          <w:szCs w:val="24"/>
        </w:rPr>
        <w:t xml:space="preserve"> dish, Cell Phone, Solar panel, Generator</w:t>
      </w:r>
    </w:p>
    <w:p w14:paraId="70AAC427" w14:textId="77777777" w:rsidR="00171E87" w:rsidRDefault="00885E4B" w:rsidP="00A17B63">
      <w:pPr>
        <w:pStyle w:val="ListParagraph"/>
        <w:numPr>
          <w:ilvl w:val="0"/>
          <w:numId w:val="50"/>
        </w:numPr>
        <w:shd w:val="clear" w:color="auto" w:fill="FFFFFF"/>
        <w:spacing w:before="100" w:beforeAutospacing="1" w:after="115" w:line="240" w:lineRule="auto"/>
        <w:rPr>
          <w:rFonts w:eastAsia="Times New Roman" w:cstheme="minorHAnsi"/>
          <w:color w:val="000000" w:themeColor="text1"/>
          <w:sz w:val="24"/>
          <w:szCs w:val="24"/>
        </w:rPr>
      </w:pPr>
      <w:r w:rsidRPr="00171E87">
        <w:rPr>
          <w:rFonts w:eastAsia="Times New Roman" w:cstheme="minorHAnsi"/>
          <w:color w:val="000000" w:themeColor="text1"/>
          <w:sz w:val="24"/>
          <w:szCs w:val="24"/>
        </w:rPr>
        <w:t>You said your household owns</w:t>
      </w:r>
      <w:r w:rsidR="00171E87" w:rsidRPr="00171E87">
        <w:rPr>
          <w:rFonts w:eastAsia="Times New Roman" w:cstheme="minorHAnsi"/>
          <w:color w:val="000000" w:themeColor="text1"/>
          <w:sz w:val="24"/>
          <w:szCs w:val="24"/>
        </w:rPr>
        <w:t xml:space="preserve"> ASSET</w:t>
      </w:r>
      <w:r w:rsidRPr="00171E87">
        <w:rPr>
          <w:rFonts w:eastAsia="Times New Roman" w:cstheme="minorHAnsi"/>
          <w:color w:val="000000" w:themeColor="text1"/>
          <w:sz w:val="24"/>
          <w:szCs w:val="24"/>
        </w:rPr>
        <w:t>. How many?</w:t>
      </w:r>
    </w:p>
    <w:p w14:paraId="6233F2AB" w14:textId="77777777" w:rsidR="00885E4B" w:rsidRPr="00171E87" w:rsidRDefault="00885E4B" w:rsidP="00A17B63">
      <w:pPr>
        <w:pStyle w:val="ListParagraph"/>
        <w:numPr>
          <w:ilvl w:val="0"/>
          <w:numId w:val="50"/>
        </w:numPr>
        <w:shd w:val="clear" w:color="auto" w:fill="FFFFFF"/>
        <w:spacing w:before="100" w:beforeAutospacing="1" w:after="115" w:line="240" w:lineRule="auto"/>
        <w:rPr>
          <w:rFonts w:eastAsia="Times New Roman" w:cstheme="minorHAnsi"/>
          <w:color w:val="000000" w:themeColor="text1"/>
          <w:sz w:val="24"/>
          <w:szCs w:val="24"/>
        </w:rPr>
      </w:pPr>
      <w:r w:rsidRPr="00171E87">
        <w:rPr>
          <w:rFonts w:eastAsia="Times New Roman" w:cstheme="minorHAnsi"/>
          <w:color w:val="000000" w:themeColor="text1"/>
          <w:sz w:val="24"/>
          <w:szCs w:val="24"/>
        </w:rPr>
        <w:t xml:space="preserve">If your household were to sell ALL these assets how much would you get for it? MWK [It would be better if these are YES/NO questions for each item, and value for each </w:t>
      </w:r>
      <w:commentRangeStart w:id="10"/>
      <w:r w:rsidRPr="00171E87">
        <w:rPr>
          <w:rFonts w:eastAsia="Times New Roman" w:cstheme="minorHAnsi"/>
          <w:color w:val="000000" w:themeColor="text1"/>
          <w:sz w:val="24"/>
          <w:szCs w:val="24"/>
        </w:rPr>
        <w:t>item</w:t>
      </w:r>
      <w:commentRangeEnd w:id="10"/>
      <w:r w:rsidR="0093375C">
        <w:rPr>
          <w:rStyle w:val="CommentReference"/>
        </w:rPr>
        <w:commentReference w:id="10"/>
      </w:r>
      <w:r w:rsidRPr="00171E87">
        <w:rPr>
          <w:rFonts w:eastAsia="Times New Roman" w:cstheme="minorHAnsi"/>
          <w:color w:val="000000" w:themeColor="text1"/>
          <w:sz w:val="24"/>
          <w:szCs w:val="24"/>
        </w:rPr>
        <w:t>]</w:t>
      </w:r>
    </w:p>
    <w:p w14:paraId="7DF1768A" w14:textId="77777777" w:rsidR="00171E87" w:rsidRPr="00E170B3" w:rsidRDefault="00885E4B" w:rsidP="00A17B63">
      <w:pPr>
        <w:numPr>
          <w:ilvl w:val="0"/>
          <w:numId w:val="30"/>
        </w:numPr>
        <w:shd w:val="clear" w:color="auto" w:fill="FFFFFF"/>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How much does your household hold in cash right now? MWK</w:t>
      </w:r>
    </w:p>
    <w:p w14:paraId="335D85F8" w14:textId="77777777" w:rsidR="00885E4B" w:rsidRPr="00171E87" w:rsidRDefault="00885E4B" w:rsidP="00171E87">
      <w:pPr>
        <w:shd w:val="clear" w:color="auto" w:fill="FFFFFF"/>
        <w:spacing w:before="100" w:beforeAutospacing="1" w:after="115" w:line="240" w:lineRule="auto"/>
        <w:ind w:left="360"/>
        <w:rPr>
          <w:rFonts w:eastAsia="Times New Roman" w:cstheme="minorHAnsi"/>
          <w:color w:val="000000" w:themeColor="text1"/>
          <w:sz w:val="24"/>
          <w:szCs w:val="24"/>
        </w:rPr>
      </w:pPr>
      <w:r w:rsidRPr="00171E87">
        <w:rPr>
          <w:rFonts w:eastAsia="Times New Roman" w:cstheme="minorHAnsi"/>
          <w:b/>
          <w:bCs/>
          <w:color w:val="000000" w:themeColor="text1"/>
          <w:sz w:val="24"/>
          <w:szCs w:val="24"/>
          <w:u w:val="single"/>
        </w:rPr>
        <w:t xml:space="preserve">Section G: Household Consumption </w:t>
      </w:r>
    </w:p>
    <w:p w14:paraId="25E93C0F" w14:textId="77777777" w:rsidR="00885E4B" w:rsidRPr="00171E87" w:rsidRDefault="00885E4B" w:rsidP="00A17B63">
      <w:pPr>
        <w:numPr>
          <w:ilvl w:val="0"/>
          <w:numId w:val="31"/>
        </w:numPr>
        <w:shd w:val="clear" w:color="auto" w:fill="FFFFFF"/>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Food consumption in your household over the past 7 days</w:t>
      </w:r>
      <w:r w:rsidRPr="00CA7F26">
        <w:rPr>
          <w:rFonts w:eastAsia="Times New Roman" w:cstheme="minorHAnsi"/>
          <w:color w:val="000000" w:themeColor="text1"/>
          <w:sz w:val="16"/>
          <w:szCs w:val="16"/>
        </w:rPr>
        <w:t xml:space="preserve">. </w:t>
      </w:r>
    </w:p>
    <w:p w14:paraId="7FB1D16E" w14:textId="77777777" w:rsidR="00885E4B" w:rsidRPr="00CA7F26" w:rsidRDefault="00885E4B" w:rsidP="00885E4B">
      <w:pPr>
        <w:shd w:val="clear" w:color="auto" w:fill="FFFFFF"/>
        <w:spacing w:before="100" w:beforeAutospacing="1" w:after="0" w:line="240" w:lineRule="auto"/>
        <w:ind w:left="720"/>
        <w:rPr>
          <w:rFonts w:eastAsia="Times New Roman" w:cstheme="minorHAnsi"/>
          <w:color w:val="000000" w:themeColor="text1"/>
          <w:sz w:val="24"/>
          <w:szCs w:val="24"/>
        </w:rPr>
      </w:pPr>
    </w:p>
    <w:tbl>
      <w:tblPr>
        <w:tblW w:w="14490" w:type="dxa"/>
        <w:tblCellSpacing w:w="0" w:type="dxa"/>
        <w:tblBorders>
          <w:top w:val="outset" w:sz="6" w:space="0" w:color="000001"/>
          <w:left w:val="outset" w:sz="6" w:space="0" w:color="000001"/>
          <w:bottom w:val="outset" w:sz="6" w:space="0" w:color="000001"/>
          <w:right w:val="outset" w:sz="6" w:space="0" w:color="000001"/>
        </w:tblBorders>
        <w:tblCellMar>
          <w:top w:w="84" w:type="dxa"/>
          <w:left w:w="84" w:type="dxa"/>
          <w:bottom w:w="84" w:type="dxa"/>
          <w:right w:w="84" w:type="dxa"/>
        </w:tblCellMar>
        <w:tblLook w:val="04A0" w:firstRow="1" w:lastRow="0" w:firstColumn="1" w:lastColumn="0" w:noHBand="0" w:noVBand="1"/>
      </w:tblPr>
      <w:tblGrid>
        <w:gridCol w:w="620"/>
        <w:gridCol w:w="882"/>
        <w:gridCol w:w="882"/>
        <w:gridCol w:w="649"/>
        <w:gridCol w:w="767"/>
        <w:gridCol w:w="547"/>
        <w:gridCol w:w="917"/>
        <w:gridCol w:w="767"/>
        <w:gridCol w:w="543"/>
        <w:gridCol w:w="879"/>
        <w:gridCol w:w="538"/>
        <w:gridCol w:w="774"/>
        <w:gridCol w:w="538"/>
        <w:gridCol w:w="773"/>
        <w:gridCol w:w="1369"/>
        <w:gridCol w:w="772"/>
        <w:gridCol w:w="957"/>
        <w:gridCol w:w="767"/>
        <w:gridCol w:w="549"/>
      </w:tblGrid>
      <w:tr w:rsidR="00885E4B" w:rsidRPr="00CA7F26" w14:paraId="4C376D45" w14:textId="77777777" w:rsidTr="00885E4B">
        <w:trPr>
          <w:tblCellSpacing w:w="0" w:type="dxa"/>
        </w:trPr>
        <w:tc>
          <w:tcPr>
            <w:tcW w:w="810" w:type="dxa"/>
            <w:vMerge w:val="restart"/>
            <w:tcBorders>
              <w:top w:val="outset" w:sz="6" w:space="0" w:color="000001"/>
              <w:left w:val="outset" w:sz="6" w:space="0" w:color="000001"/>
              <w:bottom w:val="outset" w:sz="6" w:space="0" w:color="000001"/>
              <w:right w:val="outset" w:sz="6" w:space="0" w:color="000001"/>
            </w:tcBorders>
            <w:hideMark/>
          </w:tcPr>
          <w:p w14:paraId="63BC5BD3"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A </w:t>
            </w:r>
          </w:p>
          <w:p w14:paraId="4C1B990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Food Item</w:t>
            </w:r>
          </w:p>
          <w:p w14:paraId="59CA602F"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95" w:type="dxa"/>
            <w:vMerge w:val="restart"/>
            <w:tcBorders>
              <w:top w:val="outset" w:sz="6" w:space="0" w:color="000001"/>
              <w:left w:val="outset" w:sz="6" w:space="0" w:color="000001"/>
              <w:bottom w:val="outset" w:sz="6" w:space="0" w:color="000001"/>
              <w:right w:val="outset" w:sz="6" w:space="0" w:color="000001"/>
            </w:tcBorders>
            <w:hideMark/>
          </w:tcPr>
          <w:p w14:paraId="43D8BF38"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C</w:t>
            </w:r>
          </w:p>
          <w:p w14:paraId="6D2CA082"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Did you or others in your household consume any [FOOD ITEM]?</w:t>
            </w:r>
          </w:p>
          <w:p w14:paraId="64167AE8" w14:textId="77777777" w:rsidR="00885E4B" w:rsidRPr="00CA7F26" w:rsidRDefault="00885E4B" w:rsidP="00885E4B">
            <w:pPr>
              <w:spacing w:before="100" w:beforeAutospacing="1" w:after="240" w:line="240" w:lineRule="auto"/>
              <w:rPr>
                <w:rFonts w:eastAsia="Times New Roman" w:cstheme="minorHAnsi"/>
                <w:color w:val="000000" w:themeColor="text1"/>
                <w:sz w:val="24"/>
                <w:szCs w:val="24"/>
              </w:rPr>
            </w:pPr>
          </w:p>
          <w:p w14:paraId="4D7614D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510" w:type="dxa"/>
            <w:tcBorders>
              <w:top w:val="outset" w:sz="6" w:space="0" w:color="000001"/>
              <w:left w:val="outset" w:sz="6" w:space="0" w:color="000001"/>
              <w:bottom w:val="outset" w:sz="6" w:space="0" w:color="000001"/>
              <w:right w:val="outset" w:sz="6" w:space="0" w:color="000001"/>
            </w:tcBorders>
            <w:hideMark/>
          </w:tcPr>
          <w:p w14:paraId="460A2790"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r w:rsidRPr="00CA7F26">
              <w:rPr>
                <w:rFonts w:eastAsia="Times New Roman" w:cstheme="minorHAnsi"/>
                <w:b/>
                <w:bCs/>
                <w:color w:val="000000" w:themeColor="text1"/>
                <w:sz w:val="16"/>
                <w:szCs w:val="16"/>
              </w:rPr>
              <w:t>Total</w:t>
            </w:r>
          </w:p>
        </w:tc>
        <w:tc>
          <w:tcPr>
            <w:tcW w:w="4305" w:type="dxa"/>
            <w:gridSpan w:val="4"/>
            <w:tcBorders>
              <w:top w:val="outset" w:sz="6" w:space="0" w:color="000001"/>
              <w:left w:val="outset" w:sz="6" w:space="0" w:color="000001"/>
              <w:bottom w:val="outset" w:sz="6" w:space="0" w:color="000001"/>
              <w:right w:val="outset" w:sz="6" w:space="0" w:color="000001"/>
            </w:tcBorders>
            <w:hideMark/>
          </w:tcPr>
          <w:p w14:paraId="0E9CA6A4"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r w:rsidRPr="00CA7F26">
              <w:rPr>
                <w:rFonts w:eastAsia="Times New Roman" w:cstheme="minorHAnsi"/>
                <w:b/>
                <w:bCs/>
                <w:color w:val="000000" w:themeColor="text1"/>
                <w:sz w:val="16"/>
                <w:szCs w:val="16"/>
              </w:rPr>
              <w:t>Purchased</w:t>
            </w:r>
          </w:p>
        </w:tc>
        <w:tc>
          <w:tcPr>
            <w:tcW w:w="1290" w:type="dxa"/>
            <w:gridSpan w:val="2"/>
            <w:tcBorders>
              <w:top w:val="outset" w:sz="6" w:space="0" w:color="000001"/>
              <w:left w:val="outset" w:sz="6" w:space="0" w:color="000001"/>
              <w:bottom w:val="outset" w:sz="6" w:space="0" w:color="000001"/>
              <w:right w:val="outset" w:sz="6" w:space="0" w:color="000001"/>
            </w:tcBorders>
            <w:hideMark/>
          </w:tcPr>
          <w:p w14:paraId="2AB1A790" w14:textId="77777777" w:rsidR="00885E4B" w:rsidRPr="00CA7F26" w:rsidRDefault="00885E4B" w:rsidP="00885E4B">
            <w:pPr>
              <w:spacing w:before="100" w:beforeAutospacing="1" w:after="158" w:line="240" w:lineRule="auto"/>
              <w:jc w:val="center"/>
              <w:rPr>
                <w:rFonts w:eastAsia="Times New Roman" w:cstheme="minorHAnsi"/>
                <w:color w:val="000000" w:themeColor="text1"/>
                <w:sz w:val="24"/>
                <w:szCs w:val="24"/>
              </w:rPr>
            </w:pPr>
            <w:r w:rsidRPr="00CA7F26">
              <w:rPr>
                <w:rFonts w:eastAsia="Times New Roman" w:cstheme="minorHAnsi"/>
                <w:b/>
                <w:bCs/>
                <w:color w:val="000000" w:themeColor="text1"/>
                <w:sz w:val="16"/>
                <w:szCs w:val="16"/>
              </w:rPr>
              <w:t>Own-Produced</w:t>
            </w:r>
          </w:p>
          <w:p w14:paraId="7C760BD0"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p>
        </w:tc>
        <w:tc>
          <w:tcPr>
            <w:tcW w:w="3090" w:type="dxa"/>
            <w:gridSpan w:val="5"/>
            <w:tcBorders>
              <w:top w:val="outset" w:sz="6" w:space="0" w:color="000001"/>
              <w:left w:val="outset" w:sz="6" w:space="0" w:color="000001"/>
              <w:bottom w:val="outset" w:sz="6" w:space="0" w:color="000001"/>
              <w:right w:val="outset" w:sz="6" w:space="0" w:color="000001"/>
            </w:tcBorders>
            <w:hideMark/>
          </w:tcPr>
          <w:p w14:paraId="57B015DC"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r w:rsidRPr="00CA7F26">
              <w:rPr>
                <w:rFonts w:eastAsia="Times New Roman" w:cstheme="minorHAnsi"/>
                <w:b/>
                <w:bCs/>
                <w:color w:val="000000" w:themeColor="text1"/>
                <w:sz w:val="16"/>
                <w:szCs w:val="16"/>
              </w:rPr>
              <w:t>Gifts Received</w:t>
            </w:r>
          </w:p>
        </w:tc>
        <w:tc>
          <w:tcPr>
            <w:tcW w:w="2775" w:type="dxa"/>
            <w:gridSpan w:val="5"/>
            <w:tcBorders>
              <w:top w:val="outset" w:sz="6" w:space="0" w:color="000001"/>
              <w:left w:val="outset" w:sz="6" w:space="0" w:color="000001"/>
              <w:bottom w:val="outset" w:sz="6" w:space="0" w:color="000001"/>
              <w:right w:val="outset" w:sz="6" w:space="0" w:color="000001"/>
            </w:tcBorders>
            <w:hideMark/>
          </w:tcPr>
          <w:p w14:paraId="194376F6" w14:textId="77777777" w:rsidR="00885E4B" w:rsidRPr="00CA7F26" w:rsidRDefault="00885E4B" w:rsidP="00885E4B">
            <w:pPr>
              <w:spacing w:before="100" w:beforeAutospacing="1" w:after="115" w:line="240" w:lineRule="auto"/>
              <w:jc w:val="center"/>
              <w:rPr>
                <w:rFonts w:eastAsia="Times New Roman" w:cstheme="minorHAnsi"/>
                <w:color w:val="000000" w:themeColor="text1"/>
                <w:sz w:val="24"/>
                <w:szCs w:val="24"/>
              </w:rPr>
            </w:pPr>
            <w:r w:rsidRPr="00CA7F26">
              <w:rPr>
                <w:rFonts w:eastAsia="Times New Roman" w:cstheme="minorHAnsi"/>
                <w:b/>
                <w:bCs/>
                <w:color w:val="000000" w:themeColor="text1"/>
                <w:sz w:val="16"/>
                <w:szCs w:val="16"/>
              </w:rPr>
              <w:t>Gifts Given</w:t>
            </w:r>
          </w:p>
        </w:tc>
      </w:tr>
      <w:tr w:rsidR="00885E4B" w:rsidRPr="00CA7F26" w14:paraId="0CFF202A" w14:textId="77777777" w:rsidTr="00885E4B">
        <w:trPr>
          <w:tblCellSpacing w:w="0" w:type="dxa"/>
        </w:trPr>
        <w:tc>
          <w:tcPr>
            <w:tcW w:w="0" w:type="auto"/>
            <w:vMerge/>
            <w:tcBorders>
              <w:top w:val="outset" w:sz="6" w:space="0" w:color="000001"/>
              <w:left w:val="outset" w:sz="6" w:space="0" w:color="000001"/>
              <w:bottom w:val="outset" w:sz="6" w:space="0" w:color="000001"/>
              <w:right w:val="outset" w:sz="6" w:space="0" w:color="000001"/>
            </w:tcBorders>
            <w:hideMark/>
          </w:tcPr>
          <w:p w14:paraId="0567C8DC" w14:textId="77777777" w:rsidR="00885E4B" w:rsidRPr="00CA7F26" w:rsidRDefault="00885E4B" w:rsidP="00885E4B">
            <w:pPr>
              <w:spacing w:after="0" w:line="240" w:lineRule="auto"/>
              <w:rPr>
                <w:rFonts w:eastAsia="Times New Roman" w:cstheme="minorHAnsi"/>
                <w:color w:val="000000" w:themeColor="text1"/>
                <w:sz w:val="24"/>
                <w:szCs w:val="24"/>
              </w:rPr>
            </w:pPr>
          </w:p>
        </w:tc>
        <w:tc>
          <w:tcPr>
            <w:tcW w:w="0" w:type="auto"/>
            <w:vMerge/>
            <w:tcBorders>
              <w:top w:val="outset" w:sz="6" w:space="0" w:color="000001"/>
              <w:left w:val="outset" w:sz="6" w:space="0" w:color="000001"/>
              <w:bottom w:val="outset" w:sz="6" w:space="0" w:color="000001"/>
              <w:right w:val="outset" w:sz="6" w:space="0" w:color="000001"/>
            </w:tcBorders>
            <w:hideMark/>
          </w:tcPr>
          <w:p w14:paraId="79915CC3" w14:textId="77777777" w:rsidR="00885E4B" w:rsidRPr="00CA7F26" w:rsidRDefault="00885E4B" w:rsidP="00885E4B">
            <w:pPr>
              <w:spacing w:after="0" w:line="240" w:lineRule="auto"/>
              <w:rPr>
                <w:rFonts w:eastAsia="Times New Roman" w:cstheme="minorHAnsi"/>
                <w:color w:val="000000" w:themeColor="text1"/>
                <w:sz w:val="24"/>
                <w:szCs w:val="24"/>
              </w:rPr>
            </w:pPr>
          </w:p>
        </w:tc>
        <w:tc>
          <w:tcPr>
            <w:tcW w:w="510" w:type="dxa"/>
            <w:tcBorders>
              <w:top w:val="outset" w:sz="6" w:space="0" w:color="000001"/>
              <w:left w:val="outset" w:sz="6" w:space="0" w:color="000001"/>
              <w:bottom w:val="outset" w:sz="6" w:space="0" w:color="000001"/>
              <w:right w:val="outset" w:sz="6" w:space="0" w:color="000001"/>
            </w:tcBorders>
            <w:hideMark/>
          </w:tcPr>
          <w:p w14:paraId="58A0918F"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D</w:t>
            </w:r>
          </w:p>
          <w:p w14:paraId="22FD0A5F"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What quantity of [FOOD ITEM] did your household consume in total?</w:t>
            </w:r>
          </w:p>
          <w:p w14:paraId="608395CF"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roofErr w:type="spellStart"/>
            <w:r w:rsidRPr="00CA7F26">
              <w:rPr>
                <w:rFonts w:eastAsia="Times New Roman" w:cstheme="minorHAnsi"/>
                <w:b/>
                <w:bCs/>
                <w:color w:val="000000" w:themeColor="text1"/>
                <w:sz w:val="16"/>
                <w:szCs w:val="16"/>
              </w:rPr>
              <w:t>Munadya</w:t>
            </w:r>
            <w:proofErr w:type="spellEnd"/>
            <w:r w:rsidRPr="00CA7F26">
              <w:rPr>
                <w:rFonts w:eastAsia="Times New Roman" w:cstheme="minorHAnsi"/>
                <w:b/>
                <w:bCs/>
                <w:color w:val="000000" w:themeColor="text1"/>
                <w:sz w:val="16"/>
                <w:szCs w:val="16"/>
              </w:rPr>
              <w:t xml:space="preserve"> </w:t>
            </w:r>
            <w:proofErr w:type="spellStart"/>
            <w:r w:rsidRPr="00CA7F26">
              <w:rPr>
                <w:rFonts w:eastAsia="Times New Roman" w:cstheme="minorHAnsi"/>
                <w:b/>
                <w:bCs/>
                <w:color w:val="000000" w:themeColor="text1"/>
                <w:sz w:val="16"/>
                <w:szCs w:val="16"/>
              </w:rPr>
              <w:t>zochuluka</w:t>
            </w:r>
            <w:proofErr w:type="spellEnd"/>
            <w:r w:rsidRPr="00CA7F26">
              <w:rPr>
                <w:rFonts w:eastAsia="Times New Roman" w:cstheme="minorHAnsi"/>
                <w:b/>
                <w:bCs/>
                <w:color w:val="000000" w:themeColor="text1"/>
                <w:sz w:val="16"/>
                <w:szCs w:val="16"/>
              </w:rPr>
              <w:t xml:space="preserve"> </w:t>
            </w:r>
            <w:proofErr w:type="spellStart"/>
            <w:r w:rsidRPr="00CA7F26">
              <w:rPr>
                <w:rFonts w:eastAsia="Times New Roman" w:cstheme="minorHAnsi"/>
                <w:b/>
                <w:bCs/>
                <w:color w:val="000000" w:themeColor="text1"/>
                <w:sz w:val="16"/>
                <w:szCs w:val="16"/>
              </w:rPr>
              <w:t>bwanji</w:t>
            </w:r>
            <w:proofErr w:type="spellEnd"/>
          </w:p>
          <w:p w14:paraId="331701FD" w14:textId="77777777" w:rsidR="00885E4B" w:rsidRPr="00CA7F26" w:rsidRDefault="00885E4B" w:rsidP="00885E4B">
            <w:pPr>
              <w:spacing w:before="100" w:beforeAutospacing="1" w:after="240" w:line="240" w:lineRule="auto"/>
              <w:rPr>
                <w:rFonts w:eastAsia="Times New Roman" w:cstheme="minorHAnsi"/>
                <w:color w:val="000000" w:themeColor="text1"/>
                <w:sz w:val="24"/>
                <w:szCs w:val="24"/>
              </w:rPr>
            </w:pPr>
          </w:p>
          <w:p w14:paraId="14B40DF2"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465" w:type="dxa"/>
            <w:gridSpan w:val="3"/>
            <w:tcBorders>
              <w:top w:val="outset" w:sz="6" w:space="0" w:color="000001"/>
              <w:left w:val="outset" w:sz="6" w:space="0" w:color="000001"/>
              <w:bottom w:val="outset" w:sz="6" w:space="0" w:color="000001"/>
              <w:right w:val="outset" w:sz="6" w:space="0" w:color="000001"/>
            </w:tcBorders>
            <w:hideMark/>
          </w:tcPr>
          <w:p w14:paraId="5A87B7E2"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E</w:t>
            </w:r>
          </w:p>
          <w:p w14:paraId="23A63112"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What quantity of consumed [FOOD ITEM] came from PURCHASES?</w:t>
            </w:r>
          </w:p>
          <w:p w14:paraId="39B53C75"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630" w:type="dxa"/>
            <w:tcBorders>
              <w:top w:val="outset" w:sz="6" w:space="0" w:color="000001"/>
              <w:left w:val="outset" w:sz="6" w:space="0" w:color="000001"/>
              <w:bottom w:val="outset" w:sz="6" w:space="0" w:color="000001"/>
              <w:right w:val="outset" w:sz="6" w:space="0" w:color="000001"/>
            </w:tcBorders>
            <w:hideMark/>
          </w:tcPr>
          <w:p w14:paraId="78DD21D4"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F</w:t>
            </w:r>
          </w:p>
          <w:p w14:paraId="5667AD3D"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How much [in KWACHAS] did your household SPEND on buying [FOOD ITEM]?</w:t>
            </w:r>
          </w:p>
          <w:p w14:paraId="626DD44D"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290" w:type="dxa"/>
            <w:gridSpan w:val="2"/>
            <w:tcBorders>
              <w:top w:val="outset" w:sz="6" w:space="0" w:color="000001"/>
              <w:left w:val="outset" w:sz="6" w:space="0" w:color="000001"/>
              <w:bottom w:val="outset" w:sz="6" w:space="0" w:color="000001"/>
              <w:right w:val="outset" w:sz="6" w:space="0" w:color="000001"/>
            </w:tcBorders>
            <w:hideMark/>
          </w:tcPr>
          <w:p w14:paraId="2A767154"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G</w:t>
            </w:r>
          </w:p>
          <w:p w14:paraId="1CE677D0"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What quantity of consumed [FOOD ITEM] came from OWN-PRODUCTION?</w:t>
            </w:r>
          </w:p>
          <w:p w14:paraId="508F274D"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255" w:type="dxa"/>
            <w:tcBorders>
              <w:top w:val="outset" w:sz="6" w:space="0" w:color="000001"/>
              <w:left w:val="outset" w:sz="6" w:space="0" w:color="000001"/>
              <w:bottom w:val="outset" w:sz="6" w:space="0" w:color="000001"/>
              <w:right w:val="outset" w:sz="6" w:space="0" w:color="000001"/>
            </w:tcBorders>
            <w:hideMark/>
          </w:tcPr>
          <w:p w14:paraId="1EE38C6B" w14:textId="77777777" w:rsidR="00885E4B" w:rsidRPr="00CA7F26" w:rsidRDefault="00885E4B" w:rsidP="00885E4B">
            <w:pPr>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H</w:t>
            </w:r>
          </w:p>
          <w:p w14:paraId="1A8E9760" w14:textId="77777777" w:rsidR="00885E4B" w:rsidRPr="00CA7F26" w:rsidRDefault="00885E4B" w:rsidP="00885E4B">
            <w:pPr>
              <w:spacing w:before="100" w:beforeAutospacing="1" w:after="0" w:line="240" w:lineRule="auto"/>
              <w:rPr>
                <w:rFonts w:eastAsia="Times New Roman" w:cstheme="minorHAnsi"/>
                <w:color w:val="000000" w:themeColor="text1"/>
                <w:sz w:val="24"/>
                <w:szCs w:val="24"/>
              </w:rPr>
            </w:pPr>
          </w:p>
          <w:p w14:paraId="6B5201AF"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What quantity of consumed [FOOD ITEM] came from GIFTS and OTHER SOURCES?</w:t>
            </w:r>
          </w:p>
          <w:p w14:paraId="44177F2D"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485" w:type="dxa"/>
            <w:gridSpan w:val="2"/>
            <w:tcBorders>
              <w:top w:val="outset" w:sz="6" w:space="0" w:color="000001"/>
              <w:left w:val="outset" w:sz="6" w:space="0" w:color="000001"/>
              <w:bottom w:val="outset" w:sz="6" w:space="0" w:color="000001"/>
              <w:right w:val="outset" w:sz="6" w:space="0" w:color="000001"/>
            </w:tcBorders>
            <w:hideMark/>
          </w:tcPr>
          <w:p w14:paraId="5476AAB4"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I</w:t>
            </w:r>
          </w:p>
          <w:p w14:paraId="677F8E8F"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What quantity of consumed [FOOD ITEM] GIFTS were RECEIVED FOR FREE from another household?</w:t>
            </w:r>
          </w:p>
          <w:p w14:paraId="238CF59E"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915" w:type="dxa"/>
            <w:gridSpan w:val="2"/>
            <w:tcBorders>
              <w:top w:val="outset" w:sz="6" w:space="0" w:color="000001"/>
              <w:left w:val="outset" w:sz="6" w:space="0" w:color="000001"/>
              <w:bottom w:val="outset" w:sz="6" w:space="0" w:color="000001"/>
              <w:right w:val="outset" w:sz="6" w:space="0" w:color="000001"/>
            </w:tcBorders>
            <w:hideMark/>
          </w:tcPr>
          <w:p w14:paraId="71B776ED"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J</w:t>
            </w:r>
          </w:p>
          <w:p w14:paraId="265A5BB5"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What quantity of consumed [FOOD ITEM] GIFTS were RECEIVED AS GANYU COMPENSATION for working for another household?</w:t>
            </w:r>
          </w:p>
          <w:p w14:paraId="737D0119"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005" w:type="dxa"/>
            <w:gridSpan w:val="2"/>
            <w:tcBorders>
              <w:top w:val="outset" w:sz="6" w:space="0" w:color="000001"/>
              <w:left w:val="outset" w:sz="6" w:space="0" w:color="000001"/>
              <w:bottom w:val="outset" w:sz="6" w:space="0" w:color="000001"/>
              <w:right w:val="outset" w:sz="6" w:space="0" w:color="000001"/>
            </w:tcBorders>
            <w:hideMark/>
          </w:tcPr>
          <w:p w14:paraId="1DA00DD3"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K</w:t>
            </w:r>
          </w:p>
          <w:p w14:paraId="203F274E"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What quantity of [FOOD ITEM] did your household GIVE to another household as GIFTS or OTHER SOURCES?</w:t>
            </w:r>
          </w:p>
          <w:p w14:paraId="31D39209"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45" w:type="dxa"/>
            <w:tcBorders>
              <w:top w:val="outset" w:sz="6" w:space="0" w:color="000001"/>
              <w:left w:val="outset" w:sz="6" w:space="0" w:color="000001"/>
              <w:bottom w:val="outset" w:sz="6" w:space="0" w:color="000001"/>
              <w:right w:val="outset" w:sz="6" w:space="0" w:color="000001"/>
            </w:tcBorders>
            <w:hideMark/>
          </w:tcPr>
          <w:p w14:paraId="1C962DAD"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commentRangeStart w:id="11"/>
            <w:r w:rsidRPr="00CA7F26">
              <w:rPr>
                <w:rFonts w:eastAsia="Times New Roman" w:cstheme="minorHAnsi"/>
                <w:color w:val="000000" w:themeColor="text1"/>
                <w:sz w:val="16"/>
                <w:szCs w:val="16"/>
              </w:rPr>
              <w:t>L</w:t>
            </w:r>
            <w:commentRangeEnd w:id="11"/>
            <w:r w:rsidR="0093375C">
              <w:rPr>
                <w:rStyle w:val="CommentReference"/>
              </w:rPr>
              <w:commentReference w:id="11"/>
            </w:r>
          </w:p>
          <w:p w14:paraId="4863077C"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What quantity of [FOOD ITEM] did your household GIVE FOR FREE to another household?</w:t>
            </w:r>
          </w:p>
          <w:p w14:paraId="1A22FE62"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005" w:type="dxa"/>
            <w:gridSpan w:val="2"/>
            <w:tcBorders>
              <w:top w:val="outset" w:sz="6" w:space="0" w:color="000001"/>
              <w:left w:val="outset" w:sz="6" w:space="0" w:color="000001"/>
              <w:bottom w:val="outset" w:sz="6" w:space="0" w:color="000001"/>
              <w:right w:val="outset" w:sz="6" w:space="0" w:color="000001"/>
            </w:tcBorders>
            <w:hideMark/>
          </w:tcPr>
          <w:p w14:paraId="4B85C360"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M </w:t>
            </w:r>
          </w:p>
          <w:p w14:paraId="65A5288B"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What quantity of [FOOD ITEM] did your household GIVE AS GANYU COMPENSATION for working to another household?</w:t>
            </w:r>
          </w:p>
          <w:p w14:paraId="0C114134"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r>
      <w:tr w:rsidR="00885E4B" w:rsidRPr="00CA7F26" w14:paraId="108E51D4" w14:textId="77777777" w:rsidTr="00885E4B">
        <w:trPr>
          <w:tblCellSpacing w:w="0" w:type="dxa"/>
        </w:trPr>
        <w:tc>
          <w:tcPr>
            <w:tcW w:w="810" w:type="dxa"/>
            <w:tcBorders>
              <w:top w:val="outset" w:sz="6" w:space="0" w:color="000001"/>
              <w:left w:val="outset" w:sz="6" w:space="0" w:color="000001"/>
              <w:bottom w:val="outset" w:sz="6" w:space="0" w:color="000001"/>
              <w:right w:val="outset" w:sz="6" w:space="0" w:color="000001"/>
            </w:tcBorders>
            <w:hideMark/>
          </w:tcPr>
          <w:p w14:paraId="3281AE8B"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95" w:type="dxa"/>
            <w:tcBorders>
              <w:top w:val="outset" w:sz="6" w:space="0" w:color="000001"/>
              <w:left w:val="outset" w:sz="6" w:space="0" w:color="000001"/>
              <w:bottom w:val="outset" w:sz="6" w:space="0" w:color="000001"/>
              <w:right w:val="outset" w:sz="6" w:space="0" w:color="000001"/>
            </w:tcBorders>
            <w:hideMark/>
          </w:tcPr>
          <w:p w14:paraId="3411E8AF"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510" w:type="dxa"/>
            <w:tcBorders>
              <w:top w:val="outset" w:sz="6" w:space="0" w:color="000001"/>
              <w:left w:val="outset" w:sz="6" w:space="0" w:color="000001"/>
              <w:bottom w:val="outset" w:sz="6" w:space="0" w:color="000001"/>
              <w:right w:val="outset" w:sz="6" w:space="0" w:color="000001"/>
            </w:tcBorders>
            <w:hideMark/>
          </w:tcPr>
          <w:p w14:paraId="2E18416A"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(a) Quantity </w:t>
            </w:r>
          </w:p>
        </w:tc>
        <w:tc>
          <w:tcPr>
            <w:tcW w:w="2145" w:type="dxa"/>
            <w:tcBorders>
              <w:top w:val="outset" w:sz="6" w:space="0" w:color="000001"/>
              <w:left w:val="outset" w:sz="6" w:space="0" w:color="000001"/>
              <w:bottom w:val="outset" w:sz="6" w:space="0" w:color="000001"/>
              <w:right w:val="outset" w:sz="6" w:space="0" w:color="000001"/>
            </w:tcBorders>
            <w:hideMark/>
          </w:tcPr>
          <w:p w14:paraId="7392500E" w14:textId="77777777" w:rsidR="00885E4B" w:rsidRPr="00CA7F26" w:rsidRDefault="00885E4B" w:rsidP="00885E4B">
            <w:pPr>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(b) </w:t>
            </w:r>
          </w:p>
          <w:p w14:paraId="4F160D0A"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Units </w:t>
            </w:r>
          </w:p>
        </w:tc>
        <w:tc>
          <w:tcPr>
            <w:tcW w:w="450" w:type="dxa"/>
            <w:tcBorders>
              <w:top w:val="outset" w:sz="6" w:space="0" w:color="000001"/>
              <w:left w:val="outset" w:sz="6" w:space="0" w:color="000001"/>
              <w:bottom w:val="outset" w:sz="6" w:space="0" w:color="000001"/>
              <w:right w:val="outset" w:sz="6" w:space="0" w:color="000001"/>
            </w:tcBorders>
            <w:hideMark/>
          </w:tcPr>
          <w:p w14:paraId="1BFF1E7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(a) Quantity </w:t>
            </w:r>
          </w:p>
        </w:tc>
        <w:tc>
          <w:tcPr>
            <w:tcW w:w="450" w:type="dxa"/>
            <w:tcBorders>
              <w:top w:val="outset" w:sz="6" w:space="0" w:color="000001"/>
              <w:left w:val="outset" w:sz="6" w:space="0" w:color="000001"/>
              <w:bottom w:val="outset" w:sz="6" w:space="0" w:color="000001"/>
              <w:right w:val="outset" w:sz="6" w:space="0" w:color="000001"/>
            </w:tcBorders>
            <w:hideMark/>
          </w:tcPr>
          <w:p w14:paraId="254068F0" w14:textId="77777777" w:rsidR="00885E4B" w:rsidRPr="00CA7F26" w:rsidRDefault="00885E4B" w:rsidP="00885E4B">
            <w:pPr>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(b) </w:t>
            </w:r>
          </w:p>
          <w:p w14:paraId="33069163"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Units </w:t>
            </w:r>
          </w:p>
        </w:tc>
        <w:tc>
          <w:tcPr>
            <w:tcW w:w="630" w:type="dxa"/>
            <w:tcBorders>
              <w:top w:val="outset" w:sz="6" w:space="0" w:color="000001"/>
              <w:left w:val="outset" w:sz="6" w:space="0" w:color="000001"/>
              <w:bottom w:val="outset" w:sz="6" w:space="0" w:color="000001"/>
              <w:right w:val="outset" w:sz="6" w:space="0" w:color="000001"/>
            </w:tcBorders>
            <w:hideMark/>
          </w:tcPr>
          <w:p w14:paraId="1E044069"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MWK</w:t>
            </w:r>
          </w:p>
        </w:tc>
        <w:tc>
          <w:tcPr>
            <w:tcW w:w="540" w:type="dxa"/>
            <w:tcBorders>
              <w:top w:val="outset" w:sz="6" w:space="0" w:color="000001"/>
              <w:left w:val="outset" w:sz="6" w:space="0" w:color="000001"/>
              <w:bottom w:val="outset" w:sz="6" w:space="0" w:color="000001"/>
              <w:right w:val="outset" w:sz="6" w:space="0" w:color="000001"/>
            </w:tcBorders>
            <w:hideMark/>
          </w:tcPr>
          <w:p w14:paraId="2427AD8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(a) Quantity </w:t>
            </w:r>
          </w:p>
        </w:tc>
        <w:tc>
          <w:tcPr>
            <w:tcW w:w="540" w:type="dxa"/>
            <w:tcBorders>
              <w:top w:val="outset" w:sz="6" w:space="0" w:color="000001"/>
              <w:left w:val="outset" w:sz="6" w:space="0" w:color="000001"/>
              <w:bottom w:val="outset" w:sz="6" w:space="0" w:color="000001"/>
              <w:right w:val="outset" w:sz="6" w:space="0" w:color="000001"/>
            </w:tcBorders>
            <w:hideMark/>
          </w:tcPr>
          <w:p w14:paraId="2138BC0F" w14:textId="77777777" w:rsidR="00885E4B" w:rsidRPr="00CA7F26" w:rsidRDefault="00885E4B" w:rsidP="00885E4B">
            <w:pPr>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(b) </w:t>
            </w:r>
          </w:p>
          <w:p w14:paraId="18933EC7"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Units </w:t>
            </w:r>
          </w:p>
        </w:tc>
        <w:tc>
          <w:tcPr>
            <w:tcW w:w="255" w:type="dxa"/>
            <w:tcBorders>
              <w:top w:val="outset" w:sz="6" w:space="0" w:color="000001"/>
              <w:left w:val="outset" w:sz="6" w:space="0" w:color="000001"/>
              <w:bottom w:val="outset" w:sz="6" w:space="0" w:color="000001"/>
              <w:right w:val="outset" w:sz="6" w:space="0" w:color="000001"/>
            </w:tcBorders>
            <w:hideMark/>
          </w:tcPr>
          <w:p w14:paraId="63DC1C07"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(a) Quantity </w:t>
            </w:r>
          </w:p>
        </w:tc>
        <w:tc>
          <w:tcPr>
            <w:tcW w:w="270" w:type="dxa"/>
            <w:tcBorders>
              <w:top w:val="outset" w:sz="6" w:space="0" w:color="000001"/>
              <w:left w:val="outset" w:sz="6" w:space="0" w:color="000001"/>
              <w:bottom w:val="outset" w:sz="6" w:space="0" w:color="000001"/>
              <w:right w:val="outset" w:sz="6" w:space="0" w:color="000001"/>
            </w:tcBorders>
            <w:hideMark/>
          </w:tcPr>
          <w:p w14:paraId="0E2C1A2E" w14:textId="77777777" w:rsidR="00885E4B" w:rsidRPr="00CA7F26" w:rsidRDefault="00885E4B" w:rsidP="00885E4B">
            <w:pPr>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(b) </w:t>
            </w:r>
          </w:p>
          <w:p w14:paraId="4CF4FDD3"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Units </w:t>
            </w:r>
          </w:p>
        </w:tc>
        <w:tc>
          <w:tcPr>
            <w:tcW w:w="1020" w:type="dxa"/>
            <w:tcBorders>
              <w:top w:val="outset" w:sz="6" w:space="0" w:color="000001"/>
              <w:left w:val="outset" w:sz="6" w:space="0" w:color="000001"/>
              <w:bottom w:val="outset" w:sz="6" w:space="0" w:color="000001"/>
              <w:right w:val="outset" w:sz="6" w:space="0" w:color="000001"/>
            </w:tcBorders>
            <w:hideMark/>
          </w:tcPr>
          <w:p w14:paraId="6DBA5A72"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(a) Quantity </w:t>
            </w:r>
          </w:p>
        </w:tc>
        <w:tc>
          <w:tcPr>
            <w:tcW w:w="345" w:type="dxa"/>
            <w:tcBorders>
              <w:top w:val="outset" w:sz="6" w:space="0" w:color="000001"/>
              <w:left w:val="outset" w:sz="6" w:space="0" w:color="000001"/>
              <w:bottom w:val="outset" w:sz="6" w:space="0" w:color="000001"/>
              <w:right w:val="outset" w:sz="6" w:space="0" w:color="000001"/>
            </w:tcBorders>
            <w:hideMark/>
          </w:tcPr>
          <w:p w14:paraId="212CBC9B" w14:textId="77777777" w:rsidR="00885E4B" w:rsidRPr="00CA7F26" w:rsidRDefault="00885E4B" w:rsidP="00885E4B">
            <w:pPr>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(b) </w:t>
            </w:r>
          </w:p>
          <w:p w14:paraId="4C4C3D15"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Units </w:t>
            </w:r>
          </w:p>
        </w:tc>
        <w:tc>
          <w:tcPr>
            <w:tcW w:w="360" w:type="dxa"/>
            <w:tcBorders>
              <w:top w:val="outset" w:sz="6" w:space="0" w:color="000001"/>
              <w:left w:val="outset" w:sz="6" w:space="0" w:color="000001"/>
              <w:bottom w:val="outset" w:sz="6" w:space="0" w:color="000001"/>
              <w:right w:val="outset" w:sz="6" w:space="0" w:color="000001"/>
            </w:tcBorders>
            <w:hideMark/>
          </w:tcPr>
          <w:p w14:paraId="23D02001"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(a) Quantity </w:t>
            </w:r>
          </w:p>
        </w:tc>
        <w:tc>
          <w:tcPr>
            <w:tcW w:w="32767" w:type="dxa"/>
            <w:tcBorders>
              <w:top w:val="outset" w:sz="6" w:space="0" w:color="000001"/>
              <w:left w:val="outset" w:sz="6" w:space="0" w:color="000001"/>
              <w:bottom w:val="outset" w:sz="6" w:space="0" w:color="000001"/>
              <w:right w:val="outset" w:sz="6" w:space="0" w:color="000001"/>
            </w:tcBorders>
            <w:hideMark/>
          </w:tcPr>
          <w:p w14:paraId="026883E2" w14:textId="77777777" w:rsidR="00885E4B" w:rsidRPr="00CA7F26" w:rsidRDefault="00885E4B" w:rsidP="00885E4B">
            <w:pPr>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(b) </w:t>
            </w:r>
          </w:p>
          <w:p w14:paraId="7E982D72"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Units </w:t>
            </w:r>
          </w:p>
        </w:tc>
        <w:tc>
          <w:tcPr>
            <w:tcW w:w="960" w:type="dxa"/>
            <w:tcBorders>
              <w:top w:val="outset" w:sz="6" w:space="0" w:color="000001"/>
              <w:left w:val="outset" w:sz="6" w:space="0" w:color="000001"/>
              <w:bottom w:val="outset" w:sz="6" w:space="0" w:color="000001"/>
              <w:right w:val="outset" w:sz="6" w:space="0" w:color="000001"/>
            </w:tcBorders>
            <w:hideMark/>
          </w:tcPr>
          <w:p w14:paraId="2F145F09"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(a) Quantity </w:t>
            </w:r>
          </w:p>
        </w:tc>
        <w:tc>
          <w:tcPr>
            <w:tcW w:w="345" w:type="dxa"/>
            <w:tcBorders>
              <w:top w:val="outset" w:sz="6" w:space="0" w:color="000001"/>
              <w:left w:val="outset" w:sz="6" w:space="0" w:color="000001"/>
              <w:bottom w:val="outset" w:sz="6" w:space="0" w:color="000001"/>
              <w:right w:val="outset" w:sz="6" w:space="0" w:color="000001"/>
            </w:tcBorders>
            <w:hideMark/>
          </w:tcPr>
          <w:p w14:paraId="3B8EA6F9" w14:textId="77777777" w:rsidR="00885E4B" w:rsidRPr="00CA7F26" w:rsidRDefault="00885E4B" w:rsidP="00885E4B">
            <w:pPr>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(b) </w:t>
            </w:r>
          </w:p>
          <w:p w14:paraId="6AA87BF7"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Units </w:t>
            </w:r>
          </w:p>
        </w:tc>
        <w:tc>
          <w:tcPr>
            <w:tcW w:w="240" w:type="dxa"/>
            <w:tcBorders>
              <w:top w:val="outset" w:sz="6" w:space="0" w:color="000001"/>
              <w:left w:val="outset" w:sz="6" w:space="0" w:color="000001"/>
              <w:bottom w:val="outset" w:sz="6" w:space="0" w:color="000001"/>
              <w:right w:val="outset" w:sz="6" w:space="0" w:color="000001"/>
            </w:tcBorders>
            <w:hideMark/>
          </w:tcPr>
          <w:p w14:paraId="5CA8A6F1"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(a) Quantity </w:t>
            </w:r>
          </w:p>
        </w:tc>
        <w:tc>
          <w:tcPr>
            <w:tcW w:w="555" w:type="dxa"/>
            <w:tcBorders>
              <w:top w:val="outset" w:sz="6" w:space="0" w:color="000001"/>
              <w:left w:val="outset" w:sz="6" w:space="0" w:color="000001"/>
              <w:bottom w:val="outset" w:sz="6" w:space="0" w:color="000001"/>
              <w:right w:val="outset" w:sz="6" w:space="0" w:color="000001"/>
            </w:tcBorders>
            <w:hideMark/>
          </w:tcPr>
          <w:p w14:paraId="4D196130" w14:textId="77777777" w:rsidR="00885E4B" w:rsidRPr="00CA7F26" w:rsidRDefault="00885E4B" w:rsidP="00885E4B">
            <w:pPr>
              <w:spacing w:before="100" w:beforeAutospacing="1" w:after="0"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(b) </w:t>
            </w:r>
          </w:p>
          <w:p w14:paraId="61B24F05"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Units </w:t>
            </w:r>
          </w:p>
        </w:tc>
      </w:tr>
      <w:tr w:rsidR="00885E4B" w:rsidRPr="00CA7F26" w14:paraId="34CE8B80" w14:textId="77777777" w:rsidTr="00885E4B">
        <w:trPr>
          <w:trHeight w:val="480"/>
          <w:tblCellSpacing w:w="0" w:type="dxa"/>
        </w:trPr>
        <w:tc>
          <w:tcPr>
            <w:tcW w:w="810" w:type="dxa"/>
            <w:tcBorders>
              <w:top w:val="outset" w:sz="6" w:space="0" w:color="000001"/>
              <w:left w:val="outset" w:sz="6" w:space="0" w:color="000001"/>
              <w:bottom w:val="outset" w:sz="6" w:space="0" w:color="000001"/>
              <w:right w:val="outset" w:sz="6" w:space="0" w:color="000001"/>
            </w:tcBorders>
            <w:hideMark/>
          </w:tcPr>
          <w:p w14:paraId="3EE5F1C8"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2"/>
                <w:szCs w:val="12"/>
              </w:rPr>
              <w:t xml:space="preserve">Maize </w:t>
            </w:r>
            <w:proofErr w:type="spellStart"/>
            <w:r w:rsidRPr="00CA7F26">
              <w:rPr>
                <w:rFonts w:eastAsia="Times New Roman" w:cstheme="minorHAnsi"/>
                <w:color w:val="000000" w:themeColor="text1"/>
                <w:sz w:val="12"/>
                <w:szCs w:val="12"/>
              </w:rPr>
              <w:t>ufa</w:t>
            </w:r>
            <w:proofErr w:type="spellEnd"/>
            <w:r w:rsidRPr="00CA7F26">
              <w:rPr>
                <w:rFonts w:eastAsia="Times New Roman" w:cstheme="minorHAnsi"/>
                <w:color w:val="000000" w:themeColor="text1"/>
                <w:sz w:val="12"/>
                <w:szCs w:val="12"/>
              </w:rPr>
              <w:t xml:space="preserve"> (</w:t>
            </w:r>
            <w:proofErr w:type="spellStart"/>
            <w:r w:rsidRPr="00CA7F26">
              <w:rPr>
                <w:rFonts w:eastAsia="Times New Roman" w:cstheme="minorHAnsi"/>
                <w:color w:val="000000" w:themeColor="text1"/>
                <w:sz w:val="12"/>
                <w:szCs w:val="12"/>
              </w:rPr>
              <w:t>mgaiwa</w:t>
            </w:r>
            <w:proofErr w:type="spellEnd"/>
            <w:r w:rsidRPr="00CA7F26">
              <w:rPr>
                <w:rFonts w:eastAsia="Times New Roman" w:cstheme="minorHAnsi"/>
                <w:color w:val="000000" w:themeColor="text1"/>
                <w:sz w:val="12"/>
                <w:szCs w:val="12"/>
              </w:rPr>
              <w:t xml:space="preserve"> or </w:t>
            </w:r>
            <w:proofErr w:type="spellStart"/>
            <w:r w:rsidRPr="00CA7F26">
              <w:rPr>
                <w:rFonts w:eastAsia="Times New Roman" w:cstheme="minorHAnsi"/>
                <w:color w:val="000000" w:themeColor="text1"/>
                <w:sz w:val="12"/>
                <w:szCs w:val="12"/>
              </w:rPr>
              <w:lastRenderedPageBreak/>
              <w:t>madeya</w:t>
            </w:r>
            <w:proofErr w:type="spellEnd"/>
            <w:r w:rsidRPr="00CA7F26">
              <w:rPr>
                <w:rFonts w:eastAsia="Times New Roman" w:cstheme="minorHAnsi"/>
                <w:color w:val="000000" w:themeColor="text1"/>
                <w:sz w:val="12"/>
                <w:szCs w:val="12"/>
              </w:rPr>
              <w:t xml:space="preserve"> or fine)</w:t>
            </w:r>
          </w:p>
        </w:tc>
        <w:tc>
          <w:tcPr>
            <w:tcW w:w="195" w:type="dxa"/>
            <w:tcBorders>
              <w:top w:val="outset" w:sz="6" w:space="0" w:color="000001"/>
              <w:left w:val="outset" w:sz="6" w:space="0" w:color="000001"/>
              <w:bottom w:val="outset" w:sz="6" w:space="0" w:color="000001"/>
              <w:right w:val="outset" w:sz="6" w:space="0" w:color="000001"/>
            </w:tcBorders>
            <w:hideMark/>
          </w:tcPr>
          <w:p w14:paraId="16794F3D"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510" w:type="dxa"/>
            <w:tcBorders>
              <w:top w:val="outset" w:sz="6" w:space="0" w:color="000001"/>
              <w:left w:val="outset" w:sz="6" w:space="0" w:color="000001"/>
              <w:bottom w:val="outset" w:sz="6" w:space="0" w:color="000001"/>
              <w:right w:val="outset" w:sz="6" w:space="0" w:color="000001"/>
            </w:tcBorders>
            <w:hideMark/>
          </w:tcPr>
          <w:p w14:paraId="46E198DF"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50 </w:t>
            </w:r>
          </w:p>
        </w:tc>
        <w:tc>
          <w:tcPr>
            <w:tcW w:w="2145" w:type="dxa"/>
            <w:tcBorders>
              <w:top w:val="outset" w:sz="6" w:space="0" w:color="000001"/>
              <w:left w:val="outset" w:sz="6" w:space="0" w:color="000001"/>
              <w:bottom w:val="outset" w:sz="6" w:space="0" w:color="000001"/>
              <w:right w:val="outset" w:sz="6" w:space="0" w:color="000001"/>
            </w:tcBorders>
            <w:hideMark/>
          </w:tcPr>
          <w:p w14:paraId="57B28850"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6"/>
                <w:szCs w:val="16"/>
              </w:rPr>
              <w:t xml:space="preserve">Kg, piles… </w:t>
            </w:r>
          </w:p>
        </w:tc>
        <w:tc>
          <w:tcPr>
            <w:tcW w:w="1110" w:type="dxa"/>
            <w:gridSpan w:val="2"/>
            <w:tcBorders>
              <w:top w:val="outset" w:sz="6" w:space="0" w:color="000001"/>
              <w:left w:val="outset" w:sz="6" w:space="0" w:color="000001"/>
              <w:bottom w:val="outset" w:sz="6" w:space="0" w:color="000001"/>
              <w:right w:val="outset" w:sz="6" w:space="0" w:color="000001"/>
            </w:tcBorders>
            <w:hideMark/>
          </w:tcPr>
          <w:p w14:paraId="77245514"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630" w:type="dxa"/>
            <w:tcBorders>
              <w:top w:val="outset" w:sz="6" w:space="0" w:color="000001"/>
              <w:left w:val="outset" w:sz="6" w:space="0" w:color="000001"/>
              <w:bottom w:val="outset" w:sz="6" w:space="0" w:color="000001"/>
              <w:right w:val="outset" w:sz="6" w:space="0" w:color="000001"/>
            </w:tcBorders>
            <w:hideMark/>
          </w:tcPr>
          <w:p w14:paraId="47E0CF4F"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540" w:type="dxa"/>
            <w:tcBorders>
              <w:top w:val="outset" w:sz="6" w:space="0" w:color="000001"/>
              <w:left w:val="outset" w:sz="6" w:space="0" w:color="000001"/>
              <w:bottom w:val="outset" w:sz="6" w:space="0" w:color="000001"/>
              <w:right w:val="outset" w:sz="6" w:space="0" w:color="000001"/>
            </w:tcBorders>
            <w:hideMark/>
          </w:tcPr>
          <w:p w14:paraId="167DEB09"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485" w:type="dxa"/>
            <w:gridSpan w:val="3"/>
            <w:tcBorders>
              <w:top w:val="outset" w:sz="6" w:space="0" w:color="000001"/>
              <w:left w:val="outset" w:sz="6" w:space="0" w:color="000001"/>
              <w:bottom w:val="outset" w:sz="6" w:space="0" w:color="000001"/>
              <w:right w:val="outset" w:sz="6" w:space="0" w:color="000001"/>
            </w:tcBorders>
            <w:hideMark/>
          </w:tcPr>
          <w:p w14:paraId="77AE69DE"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020" w:type="dxa"/>
            <w:tcBorders>
              <w:top w:val="outset" w:sz="6" w:space="0" w:color="000001"/>
              <w:left w:val="outset" w:sz="6" w:space="0" w:color="000001"/>
              <w:bottom w:val="outset" w:sz="6" w:space="0" w:color="000001"/>
              <w:right w:val="outset" w:sz="6" w:space="0" w:color="000001"/>
            </w:tcBorders>
            <w:hideMark/>
          </w:tcPr>
          <w:p w14:paraId="7920734A"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915" w:type="dxa"/>
            <w:gridSpan w:val="2"/>
            <w:tcBorders>
              <w:top w:val="outset" w:sz="6" w:space="0" w:color="000001"/>
              <w:left w:val="outset" w:sz="6" w:space="0" w:color="000001"/>
              <w:bottom w:val="outset" w:sz="6" w:space="0" w:color="000001"/>
              <w:right w:val="outset" w:sz="6" w:space="0" w:color="000001"/>
            </w:tcBorders>
            <w:hideMark/>
          </w:tcPr>
          <w:p w14:paraId="6CF3D1A5"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2767" w:type="dxa"/>
            <w:tcBorders>
              <w:top w:val="outset" w:sz="6" w:space="0" w:color="000001"/>
              <w:left w:val="outset" w:sz="6" w:space="0" w:color="000001"/>
              <w:bottom w:val="outset" w:sz="6" w:space="0" w:color="000001"/>
              <w:right w:val="outset" w:sz="6" w:space="0" w:color="000001"/>
            </w:tcBorders>
            <w:hideMark/>
          </w:tcPr>
          <w:p w14:paraId="60BE9935"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960" w:type="dxa"/>
            <w:tcBorders>
              <w:top w:val="outset" w:sz="6" w:space="0" w:color="000001"/>
              <w:left w:val="outset" w:sz="6" w:space="0" w:color="000001"/>
              <w:bottom w:val="outset" w:sz="6" w:space="0" w:color="000001"/>
              <w:right w:val="outset" w:sz="6" w:space="0" w:color="000001"/>
            </w:tcBorders>
            <w:hideMark/>
          </w:tcPr>
          <w:p w14:paraId="0B08603F"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560" w:type="dxa"/>
            <w:gridSpan w:val="3"/>
            <w:tcBorders>
              <w:top w:val="outset" w:sz="6" w:space="0" w:color="000001"/>
              <w:left w:val="outset" w:sz="6" w:space="0" w:color="000001"/>
              <w:bottom w:val="outset" w:sz="6" w:space="0" w:color="000001"/>
              <w:right w:val="outset" w:sz="6" w:space="0" w:color="000001"/>
            </w:tcBorders>
            <w:hideMark/>
          </w:tcPr>
          <w:p w14:paraId="5B610A21"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r>
      <w:tr w:rsidR="00885E4B" w:rsidRPr="00CA7F26" w14:paraId="60FAACAD" w14:textId="77777777" w:rsidTr="00885E4B">
        <w:trPr>
          <w:trHeight w:val="120"/>
          <w:tblCellSpacing w:w="0" w:type="dxa"/>
        </w:trPr>
        <w:tc>
          <w:tcPr>
            <w:tcW w:w="810" w:type="dxa"/>
            <w:tcBorders>
              <w:top w:val="outset" w:sz="6" w:space="0" w:color="000001"/>
              <w:left w:val="outset" w:sz="6" w:space="0" w:color="000001"/>
              <w:bottom w:val="outset" w:sz="6" w:space="0" w:color="000001"/>
              <w:right w:val="outset" w:sz="6" w:space="0" w:color="000001"/>
            </w:tcBorders>
            <w:hideMark/>
          </w:tcPr>
          <w:p w14:paraId="72CA7C79"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2"/>
                <w:szCs w:val="12"/>
              </w:rPr>
              <w:t xml:space="preserve">maize grain (not as </w:t>
            </w:r>
            <w:proofErr w:type="spellStart"/>
            <w:r w:rsidRPr="00CA7F26">
              <w:rPr>
                <w:rFonts w:eastAsia="Times New Roman" w:cstheme="minorHAnsi"/>
                <w:color w:val="000000" w:themeColor="text1"/>
                <w:sz w:val="12"/>
                <w:szCs w:val="12"/>
              </w:rPr>
              <w:t>ufa</w:t>
            </w:r>
            <w:proofErr w:type="spellEnd"/>
            <w:r w:rsidRPr="00CA7F26">
              <w:rPr>
                <w:rFonts w:eastAsia="Times New Roman" w:cstheme="minorHAnsi"/>
                <w:color w:val="000000" w:themeColor="text1"/>
                <w:sz w:val="12"/>
                <w:szCs w:val="12"/>
              </w:rPr>
              <w:t>)</w:t>
            </w:r>
          </w:p>
        </w:tc>
        <w:tc>
          <w:tcPr>
            <w:tcW w:w="195" w:type="dxa"/>
            <w:tcBorders>
              <w:top w:val="outset" w:sz="6" w:space="0" w:color="000001"/>
              <w:left w:val="outset" w:sz="6" w:space="0" w:color="000001"/>
              <w:bottom w:val="outset" w:sz="6" w:space="0" w:color="000001"/>
              <w:right w:val="outset" w:sz="6" w:space="0" w:color="000001"/>
            </w:tcBorders>
            <w:hideMark/>
          </w:tcPr>
          <w:p w14:paraId="5D161907"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510" w:type="dxa"/>
            <w:tcBorders>
              <w:top w:val="outset" w:sz="6" w:space="0" w:color="000001"/>
              <w:left w:val="outset" w:sz="6" w:space="0" w:color="000001"/>
              <w:bottom w:val="outset" w:sz="6" w:space="0" w:color="000001"/>
              <w:right w:val="outset" w:sz="6" w:space="0" w:color="000001"/>
            </w:tcBorders>
            <w:hideMark/>
          </w:tcPr>
          <w:p w14:paraId="33CB111D"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2145" w:type="dxa"/>
            <w:tcBorders>
              <w:top w:val="outset" w:sz="6" w:space="0" w:color="000001"/>
              <w:left w:val="outset" w:sz="6" w:space="0" w:color="000001"/>
              <w:bottom w:val="outset" w:sz="6" w:space="0" w:color="000001"/>
              <w:right w:val="outset" w:sz="6" w:space="0" w:color="000001"/>
            </w:tcBorders>
            <w:hideMark/>
          </w:tcPr>
          <w:p w14:paraId="105C4AC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110" w:type="dxa"/>
            <w:gridSpan w:val="2"/>
            <w:tcBorders>
              <w:top w:val="outset" w:sz="6" w:space="0" w:color="000001"/>
              <w:left w:val="outset" w:sz="6" w:space="0" w:color="000001"/>
              <w:bottom w:val="outset" w:sz="6" w:space="0" w:color="000001"/>
              <w:right w:val="outset" w:sz="6" w:space="0" w:color="000001"/>
            </w:tcBorders>
            <w:hideMark/>
          </w:tcPr>
          <w:p w14:paraId="3FAD3B1D"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630" w:type="dxa"/>
            <w:tcBorders>
              <w:top w:val="outset" w:sz="6" w:space="0" w:color="000001"/>
              <w:left w:val="outset" w:sz="6" w:space="0" w:color="000001"/>
              <w:bottom w:val="outset" w:sz="6" w:space="0" w:color="000001"/>
              <w:right w:val="outset" w:sz="6" w:space="0" w:color="000001"/>
            </w:tcBorders>
            <w:hideMark/>
          </w:tcPr>
          <w:p w14:paraId="73C18F50"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540" w:type="dxa"/>
            <w:tcBorders>
              <w:top w:val="outset" w:sz="6" w:space="0" w:color="000001"/>
              <w:left w:val="outset" w:sz="6" w:space="0" w:color="000001"/>
              <w:bottom w:val="outset" w:sz="6" w:space="0" w:color="000001"/>
              <w:right w:val="outset" w:sz="6" w:space="0" w:color="000001"/>
            </w:tcBorders>
            <w:hideMark/>
          </w:tcPr>
          <w:p w14:paraId="63A3F0B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485" w:type="dxa"/>
            <w:gridSpan w:val="3"/>
            <w:tcBorders>
              <w:top w:val="outset" w:sz="6" w:space="0" w:color="000001"/>
              <w:left w:val="outset" w:sz="6" w:space="0" w:color="000001"/>
              <w:bottom w:val="outset" w:sz="6" w:space="0" w:color="000001"/>
              <w:right w:val="outset" w:sz="6" w:space="0" w:color="000001"/>
            </w:tcBorders>
            <w:hideMark/>
          </w:tcPr>
          <w:p w14:paraId="235671AD"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020" w:type="dxa"/>
            <w:tcBorders>
              <w:top w:val="outset" w:sz="6" w:space="0" w:color="000001"/>
              <w:left w:val="outset" w:sz="6" w:space="0" w:color="000001"/>
              <w:bottom w:val="outset" w:sz="6" w:space="0" w:color="000001"/>
              <w:right w:val="outset" w:sz="6" w:space="0" w:color="000001"/>
            </w:tcBorders>
            <w:hideMark/>
          </w:tcPr>
          <w:p w14:paraId="4653C17B"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915" w:type="dxa"/>
            <w:gridSpan w:val="2"/>
            <w:tcBorders>
              <w:top w:val="outset" w:sz="6" w:space="0" w:color="000001"/>
              <w:left w:val="outset" w:sz="6" w:space="0" w:color="000001"/>
              <w:bottom w:val="outset" w:sz="6" w:space="0" w:color="000001"/>
              <w:right w:val="outset" w:sz="6" w:space="0" w:color="000001"/>
            </w:tcBorders>
            <w:hideMark/>
          </w:tcPr>
          <w:p w14:paraId="1632580A"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2767" w:type="dxa"/>
            <w:tcBorders>
              <w:top w:val="outset" w:sz="6" w:space="0" w:color="000001"/>
              <w:left w:val="outset" w:sz="6" w:space="0" w:color="000001"/>
              <w:bottom w:val="outset" w:sz="6" w:space="0" w:color="000001"/>
              <w:right w:val="outset" w:sz="6" w:space="0" w:color="000001"/>
            </w:tcBorders>
            <w:hideMark/>
          </w:tcPr>
          <w:p w14:paraId="24682EA2"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960" w:type="dxa"/>
            <w:tcBorders>
              <w:top w:val="outset" w:sz="6" w:space="0" w:color="000001"/>
              <w:left w:val="outset" w:sz="6" w:space="0" w:color="000001"/>
              <w:bottom w:val="outset" w:sz="6" w:space="0" w:color="000001"/>
              <w:right w:val="outset" w:sz="6" w:space="0" w:color="000001"/>
            </w:tcBorders>
            <w:hideMark/>
          </w:tcPr>
          <w:p w14:paraId="4BD1BCC4"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560" w:type="dxa"/>
            <w:gridSpan w:val="3"/>
            <w:tcBorders>
              <w:top w:val="outset" w:sz="6" w:space="0" w:color="000001"/>
              <w:left w:val="outset" w:sz="6" w:space="0" w:color="000001"/>
              <w:bottom w:val="outset" w:sz="6" w:space="0" w:color="000001"/>
              <w:right w:val="outset" w:sz="6" w:space="0" w:color="000001"/>
            </w:tcBorders>
            <w:hideMark/>
          </w:tcPr>
          <w:p w14:paraId="484382B8"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r>
      <w:tr w:rsidR="00885E4B" w:rsidRPr="00CA7F26" w14:paraId="7DB629A6" w14:textId="77777777" w:rsidTr="00885E4B">
        <w:trPr>
          <w:tblCellSpacing w:w="0" w:type="dxa"/>
        </w:trPr>
        <w:tc>
          <w:tcPr>
            <w:tcW w:w="810" w:type="dxa"/>
            <w:tcBorders>
              <w:top w:val="outset" w:sz="6" w:space="0" w:color="000001"/>
              <w:left w:val="outset" w:sz="6" w:space="0" w:color="000001"/>
              <w:bottom w:val="outset" w:sz="6" w:space="0" w:color="000001"/>
              <w:right w:val="outset" w:sz="6" w:space="0" w:color="000001"/>
            </w:tcBorders>
            <w:hideMark/>
          </w:tcPr>
          <w:p w14:paraId="0BBF4EE7"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2"/>
                <w:szCs w:val="12"/>
              </w:rPr>
              <w:t>green maize</w:t>
            </w:r>
          </w:p>
        </w:tc>
        <w:tc>
          <w:tcPr>
            <w:tcW w:w="195" w:type="dxa"/>
            <w:tcBorders>
              <w:top w:val="outset" w:sz="6" w:space="0" w:color="000001"/>
              <w:left w:val="outset" w:sz="6" w:space="0" w:color="000001"/>
              <w:bottom w:val="outset" w:sz="6" w:space="0" w:color="000001"/>
              <w:right w:val="outset" w:sz="6" w:space="0" w:color="000001"/>
            </w:tcBorders>
            <w:hideMark/>
          </w:tcPr>
          <w:p w14:paraId="4542B687"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510" w:type="dxa"/>
            <w:tcBorders>
              <w:top w:val="outset" w:sz="6" w:space="0" w:color="000001"/>
              <w:left w:val="outset" w:sz="6" w:space="0" w:color="000001"/>
              <w:bottom w:val="outset" w:sz="6" w:space="0" w:color="000001"/>
              <w:right w:val="outset" w:sz="6" w:space="0" w:color="000001"/>
            </w:tcBorders>
            <w:hideMark/>
          </w:tcPr>
          <w:p w14:paraId="2B61453E"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2145" w:type="dxa"/>
            <w:tcBorders>
              <w:top w:val="outset" w:sz="6" w:space="0" w:color="000001"/>
              <w:left w:val="outset" w:sz="6" w:space="0" w:color="000001"/>
              <w:bottom w:val="outset" w:sz="6" w:space="0" w:color="000001"/>
              <w:right w:val="outset" w:sz="6" w:space="0" w:color="000001"/>
            </w:tcBorders>
            <w:hideMark/>
          </w:tcPr>
          <w:p w14:paraId="4DAA1A17"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110" w:type="dxa"/>
            <w:gridSpan w:val="2"/>
            <w:tcBorders>
              <w:top w:val="outset" w:sz="6" w:space="0" w:color="000001"/>
              <w:left w:val="outset" w:sz="6" w:space="0" w:color="000001"/>
              <w:bottom w:val="outset" w:sz="6" w:space="0" w:color="000001"/>
              <w:right w:val="outset" w:sz="6" w:space="0" w:color="000001"/>
            </w:tcBorders>
            <w:hideMark/>
          </w:tcPr>
          <w:p w14:paraId="11B7B189"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630" w:type="dxa"/>
            <w:tcBorders>
              <w:top w:val="outset" w:sz="6" w:space="0" w:color="000001"/>
              <w:left w:val="outset" w:sz="6" w:space="0" w:color="000001"/>
              <w:bottom w:val="outset" w:sz="6" w:space="0" w:color="000001"/>
              <w:right w:val="outset" w:sz="6" w:space="0" w:color="000001"/>
            </w:tcBorders>
            <w:hideMark/>
          </w:tcPr>
          <w:p w14:paraId="4F228BB1"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540" w:type="dxa"/>
            <w:tcBorders>
              <w:top w:val="outset" w:sz="6" w:space="0" w:color="000001"/>
              <w:left w:val="outset" w:sz="6" w:space="0" w:color="000001"/>
              <w:bottom w:val="outset" w:sz="6" w:space="0" w:color="000001"/>
              <w:right w:val="outset" w:sz="6" w:space="0" w:color="000001"/>
            </w:tcBorders>
            <w:hideMark/>
          </w:tcPr>
          <w:p w14:paraId="7B55E49B"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485" w:type="dxa"/>
            <w:gridSpan w:val="3"/>
            <w:tcBorders>
              <w:top w:val="outset" w:sz="6" w:space="0" w:color="000001"/>
              <w:left w:val="outset" w:sz="6" w:space="0" w:color="000001"/>
              <w:bottom w:val="outset" w:sz="6" w:space="0" w:color="000001"/>
              <w:right w:val="outset" w:sz="6" w:space="0" w:color="000001"/>
            </w:tcBorders>
            <w:hideMark/>
          </w:tcPr>
          <w:p w14:paraId="29301050"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020" w:type="dxa"/>
            <w:tcBorders>
              <w:top w:val="outset" w:sz="6" w:space="0" w:color="000001"/>
              <w:left w:val="outset" w:sz="6" w:space="0" w:color="000001"/>
              <w:bottom w:val="outset" w:sz="6" w:space="0" w:color="000001"/>
              <w:right w:val="outset" w:sz="6" w:space="0" w:color="000001"/>
            </w:tcBorders>
            <w:hideMark/>
          </w:tcPr>
          <w:p w14:paraId="33EE863C"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915" w:type="dxa"/>
            <w:gridSpan w:val="2"/>
            <w:tcBorders>
              <w:top w:val="outset" w:sz="6" w:space="0" w:color="000001"/>
              <w:left w:val="outset" w:sz="6" w:space="0" w:color="000001"/>
              <w:bottom w:val="outset" w:sz="6" w:space="0" w:color="000001"/>
              <w:right w:val="outset" w:sz="6" w:space="0" w:color="000001"/>
            </w:tcBorders>
            <w:hideMark/>
          </w:tcPr>
          <w:p w14:paraId="60A075F9"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2767" w:type="dxa"/>
            <w:tcBorders>
              <w:top w:val="outset" w:sz="6" w:space="0" w:color="000001"/>
              <w:left w:val="outset" w:sz="6" w:space="0" w:color="000001"/>
              <w:bottom w:val="outset" w:sz="6" w:space="0" w:color="000001"/>
              <w:right w:val="outset" w:sz="6" w:space="0" w:color="000001"/>
            </w:tcBorders>
            <w:hideMark/>
          </w:tcPr>
          <w:p w14:paraId="06DACAEB"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960" w:type="dxa"/>
            <w:tcBorders>
              <w:top w:val="outset" w:sz="6" w:space="0" w:color="000001"/>
              <w:left w:val="outset" w:sz="6" w:space="0" w:color="000001"/>
              <w:bottom w:val="outset" w:sz="6" w:space="0" w:color="000001"/>
              <w:right w:val="outset" w:sz="6" w:space="0" w:color="000001"/>
            </w:tcBorders>
            <w:hideMark/>
          </w:tcPr>
          <w:p w14:paraId="12A75DB5"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560" w:type="dxa"/>
            <w:gridSpan w:val="3"/>
            <w:tcBorders>
              <w:top w:val="outset" w:sz="6" w:space="0" w:color="000001"/>
              <w:left w:val="outset" w:sz="6" w:space="0" w:color="000001"/>
              <w:bottom w:val="outset" w:sz="6" w:space="0" w:color="000001"/>
              <w:right w:val="outset" w:sz="6" w:space="0" w:color="000001"/>
            </w:tcBorders>
            <w:hideMark/>
          </w:tcPr>
          <w:p w14:paraId="39C2B568"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r>
      <w:tr w:rsidR="00885E4B" w:rsidRPr="00CA7F26" w14:paraId="7FC297B0" w14:textId="77777777" w:rsidTr="00885E4B">
        <w:trPr>
          <w:tblCellSpacing w:w="0" w:type="dxa"/>
        </w:trPr>
        <w:tc>
          <w:tcPr>
            <w:tcW w:w="810" w:type="dxa"/>
            <w:tcBorders>
              <w:top w:val="outset" w:sz="6" w:space="0" w:color="000001"/>
              <w:left w:val="outset" w:sz="6" w:space="0" w:color="000001"/>
              <w:bottom w:val="outset" w:sz="6" w:space="0" w:color="000001"/>
              <w:right w:val="outset" w:sz="6" w:space="0" w:color="000001"/>
            </w:tcBorders>
            <w:hideMark/>
          </w:tcPr>
          <w:p w14:paraId="5068C17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2"/>
                <w:szCs w:val="12"/>
              </w:rPr>
              <w:t>Rice</w:t>
            </w:r>
          </w:p>
        </w:tc>
        <w:tc>
          <w:tcPr>
            <w:tcW w:w="195" w:type="dxa"/>
            <w:tcBorders>
              <w:top w:val="outset" w:sz="6" w:space="0" w:color="000001"/>
              <w:left w:val="outset" w:sz="6" w:space="0" w:color="000001"/>
              <w:bottom w:val="outset" w:sz="6" w:space="0" w:color="000001"/>
              <w:right w:val="outset" w:sz="6" w:space="0" w:color="000001"/>
            </w:tcBorders>
            <w:hideMark/>
          </w:tcPr>
          <w:p w14:paraId="5DD2A4F5"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510" w:type="dxa"/>
            <w:tcBorders>
              <w:top w:val="outset" w:sz="6" w:space="0" w:color="000001"/>
              <w:left w:val="outset" w:sz="6" w:space="0" w:color="000001"/>
              <w:bottom w:val="outset" w:sz="6" w:space="0" w:color="000001"/>
              <w:right w:val="outset" w:sz="6" w:space="0" w:color="000001"/>
            </w:tcBorders>
            <w:hideMark/>
          </w:tcPr>
          <w:p w14:paraId="750F23B7"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2145" w:type="dxa"/>
            <w:tcBorders>
              <w:top w:val="outset" w:sz="6" w:space="0" w:color="000001"/>
              <w:left w:val="outset" w:sz="6" w:space="0" w:color="000001"/>
              <w:bottom w:val="outset" w:sz="6" w:space="0" w:color="000001"/>
              <w:right w:val="outset" w:sz="6" w:space="0" w:color="000001"/>
            </w:tcBorders>
            <w:hideMark/>
          </w:tcPr>
          <w:p w14:paraId="60DA2614"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110" w:type="dxa"/>
            <w:gridSpan w:val="2"/>
            <w:tcBorders>
              <w:top w:val="outset" w:sz="6" w:space="0" w:color="000001"/>
              <w:left w:val="outset" w:sz="6" w:space="0" w:color="000001"/>
              <w:bottom w:val="outset" w:sz="6" w:space="0" w:color="000001"/>
              <w:right w:val="outset" w:sz="6" w:space="0" w:color="000001"/>
            </w:tcBorders>
            <w:hideMark/>
          </w:tcPr>
          <w:p w14:paraId="2BF3BE2F"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630" w:type="dxa"/>
            <w:tcBorders>
              <w:top w:val="outset" w:sz="6" w:space="0" w:color="000001"/>
              <w:left w:val="outset" w:sz="6" w:space="0" w:color="000001"/>
              <w:bottom w:val="outset" w:sz="6" w:space="0" w:color="000001"/>
              <w:right w:val="outset" w:sz="6" w:space="0" w:color="000001"/>
            </w:tcBorders>
            <w:hideMark/>
          </w:tcPr>
          <w:p w14:paraId="40D3E0A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540" w:type="dxa"/>
            <w:tcBorders>
              <w:top w:val="outset" w:sz="6" w:space="0" w:color="000001"/>
              <w:left w:val="outset" w:sz="6" w:space="0" w:color="000001"/>
              <w:bottom w:val="outset" w:sz="6" w:space="0" w:color="000001"/>
              <w:right w:val="outset" w:sz="6" w:space="0" w:color="000001"/>
            </w:tcBorders>
            <w:hideMark/>
          </w:tcPr>
          <w:p w14:paraId="1B5E166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485" w:type="dxa"/>
            <w:gridSpan w:val="3"/>
            <w:tcBorders>
              <w:top w:val="outset" w:sz="6" w:space="0" w:color="000001"/>
              <w:left w:val="outset" w:sz="6" w:space="0" w:color="000001"/>
              <w:bottom w:val="outset" w:sz="6" w:space="0" w:color="000001"/>
              <w:right w:val="outset" w:sz="6" w:space="0" w:color="000001"/>
            </w:tcBorders>
            <w:hideMark/>
          </w:tcPr>
          <w:p w14:paraId="038E1595"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020" w:type="dxa"/>
            <w:tcBorders>
              <w:top w:val="outset" w:sz="6" w:space="0" w:color="000001"/>
              <w:left w:val="outset" w:sz="6" w:space="0" w:color="000001"/>
              <w:bottom w:val="outset" w:sz="6" w:space="0" w:color="000001"/>
              <w:right w:val="outset" w:sz="6" w:space="0" w:color="000001"/>
            </w:tcBorders>
            <w:hideMark/>
          </w:tcPr>
          <w:p w14:paraId="7CDEB663"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915" w:type="dxa"/>
            <w:gridSpan w:val="2"/>
            <w:tcBorders>
              <w:top w:val="outset" w:sz="6" w:space="0" w:color="000001"/>
              <w:left w:val="outset" w:sz="6" w:space="0" w:color="000001"/>
              <w:bottom w:val="outset" w:sz="6" w:space="0" w:color="000001"/>
              <w:right w:val="outset" w:sz="6" w:space="0" w:color="000001"/>
            </w:tcBorders>
            <w:hideMark/>
          </w:tcPr>
          <w:p w14:paraId="0707FC30"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2767" w:type="dxa"/>
            <w:tcBorders>
              <w:top w:val="outset" w:sz="6" w:space="0" w:color="000001"/>
              <w:left w:val="outset" w:sz="6" w:space="0" w:color="000001"/>
              <w:bottom w:val="outset" w:sz="6" w:space="0" w:color="000001"/>
              <w:right w:val="outset" w:sz="6" w:space="0" w:color="000001"/>
            </w:tcBorders>
            <w:hideMark/>
          </w:tcPr>
          <w:p w14:paraId="5862799B"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960" w:type="dxa"/>
            <w:tcBorders>
              <w:top w:val="outset" w:sz="6" w:space="0" w:color="000001"/>
              <w:left w:val="outset" w:sz="6" w:space="0" w:color="000001"/>
              <w:bottom w:val="outset" w:sz="6" w:space="0" w:color="000001"/>
              <w:right w:val="outset" w:sz="6" w:space="0" w:color="000001"/>
            </w:tcBorders>
            <w:hideMark/>
          </w:tcPr>
          <w:p w14:paraId="54E003AD"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560" w:type="dxa"/>
            <w:gridSpan w:val="3"/>
            <w:tcBorders>
              <w:top w:val="outset" w:sz="6" w:space="0" w:color="000001"/>
              <w:left w:val="outset" w:sz="6" w:space="0" w:color="000001"/>
              <w:bottom w:val="outset" w:sz="6" w:space="0" w:color="000001"/>
              <w:right w:val="outset" w:sz="6" w:space="0" w:color="000001"/>
            </w:tcBorders>
            <w:hideMark/>
          </w:tcPr>
          <w:p w14:paraId="30F9F1EB"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r>
      <w:tr w:rsidR="00885E4B" w:rsidRPr="00CA7F26" w14:paraId="434F2C36" w14:textId="77777777" w:rsidTr="00885E4B">
        <w:trPr>
          <w:tblCellSpacing w:w="0" w:type="dxa"/>
        </w:trPr>
        <w:tc>
          <w:tcPr>
            <w:tcW w:w="810" w:type="dxa"/>
            <w:tcBorders>
              <w:top w:val="outset" w:sz="6" w:space="0" w:color="000001"/>
              <w:left w:val="outset" w:sz="6" w:space="0" w:color="000001"/>
              <w:bottom w:val="outset" w:sz="6" w:space="0" w:color="000001"/>
              <w:right w:val="outset" w:sz="6" w:space="0" w:color="000001"/>
            </w:tcBorders>
            <w:hideMark/>
          </w:tcPr>
          <w:p w14:paraId="67423A8A"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2"/>
                <w:szCs w:val="12"/>
              </w:rPr>
              <w:t>Bread</w:t>
            </w:r>
          </w:p>
        </w:tc>
        <w:tc>
          <w:tcPr>
            <w:tcW w:w="195" w:type="dxa"/>
            <w:tcBorders>
              <w:top w:val="outset" w:sz="6" w:space="0" w:color="000001"/>
              <w:left w:val="outset" w:sz="6" w:space="0" w:color="000001"/>
              <w:bottom w:val="outset" w:sz="6" w:space="0" w:color="000001"/>
              <w:right w:val="outset" w:sz="6" w:space="0" w:color="000001"/>
            </w:tcBorders>
            <w:hideMark/>
          </w:tcPr>
          <w:p w14:paraId="72CCA6DB"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510" w:type="dxa"/>
            <w:tcBorders>
              <w:top w:val="outset" w:sz="6" w:space="0" w:color="000001"/>
              <w:left w:val="outset" w:sz="6" w:space="0" w:color="000001"/>
              <w:bottom w:val="outset" w:sz="6" w:space="0" w:color="000001"/>
              <w:right w:val="outset" w:sz="6" w:space="0" w:color="000001"/>
            </w:tcBorders>
            <w:hideMark/>
          </w:tcPr>
          <w:p w14:paraId="302A20E3"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2145" w:type="dxa"/>
            <w:tcBorders>
              <w:top w:val="outset" w:sz="6" w:space="0" w:color="000001"/>
              <w:left w:val="outset" w:sz="6" w:space="0" w:color="000001"/>
              <w:bottom w:val="outset" w:sz="6" w:space="0" w:color="000001"/>
              <w:right w:val="outset" w:sz="6" w:space="0" w:color="000001"/>
            </w:tcBorders>
            <w:hideMark/>
          </w:tcPr>
          <w:p w14:paraId="5B3C6BB8"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110" w:type="dxa"/>
            <w:gridSpan w:val="2"/>
            <w:tcBorders>
              <w:top w:val="outset" w:sz="6" w:space="0" w:color="000001"/>
              <w:left w:val="outset" w:sz="6" w:space="0" w:color="000001"/>
              <w:bottom w:val="outset" w:sz="6" w:space="0" w:color="000001"/>
              <w:right w:val="outset" w:sz="6" w:space="0" w:color="000001"/>
            </w:tcBorders>
            <w:hideMark/>
          </w:tcPr>
          <w:p w14:paraId="37FD6815"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630" w:type="dxa"/>
            <w:tcBorders>
              <w:top w:val="outset" w:sz="6" w:space="0" w:color="000001"/>
              <w:left w:val="outset" w:sz="6" w:space="0" w:color="000001"/>
              <w:bottom w:val="outset" w:sz="6" w:space="0" w:color="000001"/>
              <w:right w:val="outset" w:sz="6" w:space="0" w:color="000001"/>
            </w:tcBorders>
            <w:hideMark/>
          </w:tcPr>
          <w:p w14:paraId="0F8EB93C"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540" w:type="dxa"/>
            <w:tcBorders>
              <w:top w:val="outset" w:sz="6" w:space="0" w:color="000001"/>
              <w:left w:val="outset" w:sz="6" w:space="0" w:color="000001"/>
              <w:bottom w:val="outset" w:sz="6" w:space="0" w:color="000001"/>
              <w:right w:val="outset" w:sz="6" w:space="0" w:color="000001"/>
            </w:tcBorders>
            <w:hideMark/>
          </w:tcPr>
          <w:p w14:paraId="7164F0D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485" w:type="dxa"/>
            <w:gridSpan w:val="3"/>
            <w:tcBorders>
              <w:top w:val="outset" w:sz="6" w:space="0" w:color="000001"/>
              <w:left w:val="outset" w:sz="6" w:space="0" w:color="000001"/>
              <w:bottom w:val="outset" w:sz="6" w:space="0" w:color="000001"/>
              <w:right w:val="outset" w:sz="6" w:space="0" w:color="000001"/>
            </w:tcBorders>
            <w:hideMark/>
          </w:tcPr>
          <w:p w14:paraId="48782ADE"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020" w:type="dxa"/>
            <w:tcBorders>
              <w:top w:val="outset" w:sz="6" w:space="0" w:color="000001"/>
              <w:left w:val="outset" w:sz="6" w:space="0" w:color="000001"/>
              <w:bottom w:val="outset" w:sz="6" w:space="0" w:color="000001"/>
              <w:right w:val="outset" w:sz="6" w:space="0" w:color="000001"/>
            </w:tcBorders>
            <w:hideMark/>
          </w:tcPr>
          <w:p w14:paraId="45115A7E"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915" w:type="dxa"/>
            <w:gridSpan w:val="2"/>
            <w:tcBorders>
              <w:top w:val="outset" w:sz="6" w:space="0" w:color="000001"/>
              <w:left w:val="outset" w:sz="6" w:space="0" w:color="000001"/>
              <w:bottom w:val="outset" w:sz="6" w:space="0" w:color="000001"/>
              <w:right w:val="outset" w:sz="6" w:space="0" w:color="000001"/>
            </w:tcBorders>
            <w:hideMark/>
          </w:tcPr>
          <w:p w14:paraId="45C9776E"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2767" w:type="dxa"/>
            <w:tcBorders>
              <w:top w:val="outset" w:sz="6" w:space="0" w:color="000001"/>
              <w:left w:val="outset" w:sz="6" w:space="0" w:color="000001"/>
              <w:bottom w:val="outset" w:sz="6" w:space="0" w:color="000001"/>
              <w:right w:val="outset" w:sz="6" w:space="0" w:color="000001"/>
            </w:tcBorders>
            <w:hideMark/>
          </w:tcPr>
          <w:p w14:paraId="5CF780C4"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960" w:type="dxa"/>
            <w:tcBorders>
              <w:top w:val="outset" w:sz="6" w:space="0" w:color="000001"/>
              <w:left w:val="outset" w:sz="6" w:space="0" w:color="000001"/>
              <w:bottom w:val="outset" w:sz="6" w:space="0" w:color="000001"/>
              <w:right w:val="outset" w:sz="6" w:space="0" w:color="000001"/>
            </w:tcBorders>
            <w:hideMark/>
          </w:tcPr>
          <w:p w14:paraId="1E13B5D3"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560" w:type="dxa"/>
            <w:gridSpan w:val="3"/>
            <w:tcBorders>
              <w:top w:val="outset" w:sz="6" w:space="0" w:color="000001"/>
              <w:left w:val="outset" w:sz="6" w:space="0" w:color="000001"/>
              <w:bottom w:val="outset" w:sz="6" w:space="0" w:color="000001"/>
              <w:right w:val="outset" w:sz="6" w:space="0" w:color="000001"/>
            </w:tcBorders>
            <w:hideMark/>
          </w:tcPr>
          <w:p w14:paraId="7533123A"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r>
      <w:tr w:rsidR="00885E4B" w:rsidRPr="00CA7F26" w14:paraId="38ABAB0F" w14:textId="77777777" w:rsidTr="00885E4B">
        <w:trPr>
          <w:trHeight w:val="108"/>
          <w:tblCellSpacing w:w="0" w:type="dxa"/>
        </w:trPr>
        <w:tc>
          <w:tcPr>
            <w:tcW w:w="810" w:type="dxa"/>
            <w:tcBorders>
              <w:top w:val="outset" w:sz="6" w:space="0" w:color="000001"/>
              <w:left w:val="outset" w:sz="6" w:space="0" w:color="000001"/>
              <w:bottom w:val="outset" w:sz="6" w:space="0" w:color="000001"/>
              <w:right w:val="outset" w:sz="6" w:space="0" w:color="000001"/>
            </w:tcBorders>
            <w:hideMark/>
          </w:tcPr>
          <w:p w14:paraId="4F5FF83F"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12"/>
                <w:szCs w:val="12"/>
              </w:rPr>
              <w:t>Cassava flour</w:t>
            </w:r>
          </w:p>
        </w:tc>
        <w:tc>
          <w:tcPr>
            <w:tcW w:w="195" w:type="dxa"/>
            <w:tcBorders>
              <w:top w:val="outset" w:sz="6" w:space="0" w:color="000001"/>
              <w:left w:val="outset" w:sz="6" w:space="0" w:color="000001"/>
              <w:bottom w:val="outset" w:sz="6" w:space="0" w:color="000001"/>
              <w:right w:val="outset" w:sz="6" w:space="0" w:color="000001"/>
            </w:tcBorders>
            <w:hideMark/>
          </w:tcPr>
          <w:p w14:paraId="2FC3608E"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510" w:type="dxa"/>
            <w:tcBorders>
              <w:top w:val="outset" w:sz="6" w:space="0" w:color="000001"/>
              <w:left w:val="outset" w:sz="6" w:space="0" w:color="000001"/>
              <w:bottom w:val="outset" w:sz="6" w:space="0" w:color="000001"/>
              <w:right w:val="outset" w:sz="6" w:space="0" w:color="000001"/>
            </w:tcBorders>
            <w:hideMark/>
          </w:tcPr>
          <w:p w14:paraId="755BEEFD"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2145" w:type="dxa"/>
            <w:tcBorders>
              <w:top w:val="outset" w:sz="6" w:space="0" w:color="000001"/>
              <w:left w:val="outset" w:sz="6" w:space="0" w:color="000001"/>
              <w:bottom w:val="outset" w:sz="6" w:space="0" w:color="000001"/>
              <w:right w:val="outset" w:sz="6" w:space="0" w:color="000001"/>
            </w:tcBorders>
            <w:hideMark/>
          </w:tcPr>
          <w:p w14:paraId="62EC6415"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110" w:type="dxa"/>
            <w:gridSpan w:val="2"/>
            <w:tcBorders>
              <w:top w:val="outset" w:sz="6" w:space="0" w:color="000001"/>
              <w:left w:val="outset" w:sz="6" w:space="0" w:color="000001"/>
              <w:bottom w:val="outset" w:sz="6" w:space="0" w:color="000001"/>
              <w:right w:val="outset" w:sz="6" w:space="0" w:color="000001"/>
            </w:tcBorders>
            <w:hideMark/>
          </w:tcPr>
          <w:p w14:paraId="21C8635B"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630" w:type="dxa"/>
            <w:tcBorders>
              <w:top w:val="outset" w:sz="6" w:space="0" w:color="000001"/>
              <w:left w:val="outset" w:sz="6" w:space="0" w:color="000001"/>
              <w:bottom w:val="outset" w:sz="6" w:space="0" w:color="000001"/>
              <w:right w:val="outset" w:sz="6" w:space="0" w:color="000001"/>
            </w:tcBorders>
            <w:hideMark/>
          </w:tcPr>
          <w:p w14:paraId="1F9858DA"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540" w:type="dxa"/>
            <w:tcBorders>
              <w:top w:val="outset" w:sz="6" w:space="0" w:color="000001"/>
              <w:left w:val="outset" w:sz="6" w:space="0" w:color="000001"/>
              <w:bottom w:val="outset" w:sz="6" w:space="0" w:color="000001"/>
              <w:right w:val="outset" w:sz="6" w:space="0" w:color="000001"/>
            </w:tcBorders>
            <w:hideMark/>
          </w:tcPr>
          <w:p w14:paraId="32955EEA"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485" w:type="dxa"/>
            <w:gridSpan w:val="3"/>
            <w:tcBorders>
              <w:top w:val="outset" w:sz="6" w:space="0" w:color="000001"/>
              <w:left w:val="outset" w:sz="6" w:space="0" w:color="000001"/>
              <w:bottom w:val="outset" w:sz="6" w:space="0" w:color="000001"/>
              <w:right w:val="outset" w:sz="6" w:space="0" w:color="000001"/>
            </w:tcBorders>
            <w:hideMark/>
          </w:tcPr>
          <w:p w14:paraId="276707EF"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020" w:type="dxa"/>
            <w:tcBorders>
              <w:top w:val="outset" w:sz="6" w:space="0" w:color="000001"/>
              <w:left w:val="outset" w:sz="6" w:space="0" w:color="000001"/>
              <w:bottom w:val="outset" w:sz="6" w:space="0" w:color="000001"/>
              <w:right w:val="outset" w:sz="6" w:space="0" w:color="000001"/>
            </w:tcBorders>
            <w:hideMark/>
          </w:tcPr>
          <w:p w14:paraId="36A815E5"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915" w:type="dxa"/>
            <w:gridSpan w:val="2"/>
            <w:tcBorders>
              <w:top w:val="outset" w:sz="6" w:space="0" w:color="000001"/>
              <w:left w:val="outset" w:sz="6" w:space="0" w:color="000001"/>
              <w:bottom w:val="outset" w:sz="6" w:space="0" w:color="000001"/>
              <w:right w:val="outset" w:sz="6" w:space="0" w:color="000001"/>
            </w:tcBorders>
            <w:hideMark/>
          </w:tcPr>
          <w:p w14:paraId="695CC343"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2767" w:type="dxa"/>
            <w:tcBorders>
              <w:top w:val="outset" w:sz="6" w:space="0" w:color="000001"/>
              <w:left w:val="outset" w:sz="6" w:space="0" w:color="000001"/>
              <w:bottom w:val="outset" w:sz="6" w:space="0" w:color="000001"/>
              <w:right w:val="outset" w:sz="6" w:space="0" w:color="000001"/>
            </w:tcBorders>
            <w:hideMark/>
          </w:tcPr>
          <w:p w14:paraId="26BBCFB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960" w:type="dxa"/>
            <w:tcBorders>
              <w:top w:val="outset" w:sz="6" w:space="0" w:color="000001"/>
              <w:left w:val="outset" w:sz="6" w:space="0" w:color="000001"/>
              <w:bottom w:val="outset" w:sz="6" w:space="0" w:color="000001"/>
              <w:right w:val="outset" w:sz="6" w:space="0" w:color="000001"/>
            </w:tcBorders>
            <w:hideMark/>
          </w:tcPr>
          <w:p w14:paraId="0E1C41F3"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560" w:type="dxa"/>
            <w:gridSpan w:val="3"/>
            <w:tcBorders>
              <w:top w:val="outset" w:sz="6" w:space="0" w:color="000001"/>
              <w:left w:val="outset" w:sz="6" w:space="0" w:color="000001"/>
              <w:bottom w:val="outset" w:sz="6" w:space="0" w:color="000001"/>
              <w:right w:val="outset" w:sz="6" w:space="0" w:color="000001"/>
            </w:tcBorders>
            <w:hideMark/>
          </w:tcPr>
          <w:p w14:paraId="6D1AD008"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r>
      <w:tr w:rsidR="00885E4B" w:rsidRPr="00CA7F26" w14:paraId="76EF38F3" w14:textId="77777777" w:rsidTr="00885E4B">
        <w:trPr>
          <w:trHeight w:val="84"/>
          <w:tblCellSpacing w:w="0" w:type="dxa"/>
        </w:trPr>
        <w:tc>
          <w:tcPr>
            <w:tcW w:w="810" w:type="dxa"/>
            <w:tcBorders>
              <w:top w:val="outset" w:sz="6" w:space="0" w:color="000001"/>
              <w:left w:val="outset" w:sz="6" w:space="0" w:color="000001"/>
              <w:bottom w:val="outset" w:sz="6" w:space="0" w:color="000001"/>
              <w:right w:val="outset" w:sz="6" w:space="0" w:color="000001"/>
            </w:tcBorders>
            <w:hideMark/>
          </w:tcPr>
          <w:p w14:paraId="2CCE2482"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r w:rsidRPr="00CA7F26">
              <w:rPr>
                <w:rFonts w:eastAsia="Times New Roman" w:cstheme="minorHAnsi"/>
                <w:color w:val="000000" w:themeColor="text1"/>
                <w:sz w:val="24"/>
                <w:szCs w:val="24"/>
              </w:rPr>
              <w:t>…</w:t>
            </w:r>
            <w:r w:rsidRPr="00CA7F26">
              <w:rPr>
                <w:rFonts w:eastAsia="Times New Roman" w:cstheme="minorHAnsi"/>
                <w:color w:val="000000" w:themeColor="text1"/>
                <w:sz w:val="12"/>
                <w:szCs w:val="12"/>
              </w:rPr>
              <w:t>.</w:t>
            </w:r>
          </w:p>
        </w:tc>
        <w:tc>
          <w:tcPr>
            <w:tcW w:w="195" w:type="dxa"/>
            <w:tcBorders>
              <w:top w:val="outset" w:sz="6" w:space="0" w:color="000001"/>
              <w:left w:val="outset" w:sz="6" w:space="0" w:color="000001"/>
              <w:bottom w:val="outset" w:sz="6" w:space="0" w:color="000001"/>
              <w:right w:val="outset" w:sz="6" w:space="0" w:color="000001"/>
            </w:tcBorders>
            <w:hideMark/>
          </w:tcPr>
          <w:p w14:paraId="7B5B62B2"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510" w:type="dxa"/>
            <w:tcBorders>
              <w:top w:val="outset" w:sz="6" w:space="0" w:color="000001"/>
              <w:left w:val="outset" w:sz="6" w:space="0" w:color="000001"/>
              <w:bottom w:val="outset" w:sz="6" w:space="0" w:color="000001"/>
              <w:right w:val="outset" w:sz="6" w:space="0" w:color="000001"/>
            </w:tcBorders>
            <w:hideMark/>
          </w:tcPr>
          <w:p w14:paraId="7BE62DD6"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2145" w:type="dxa"/>
            <w:tcBorders>
              <w:top w:val="outset" w:sz="6" w:space="0" w:color="000001"/>
              <w:left w:val="outset" w:sz="6" w:space="0" w:color="000001"/>
              <w:bottom w:val="outset" w:sz="6" w:space="0" w:color="000001"/>
              <w:right w:val="outset" w:sz="6" w:space="0" w:color="000001"/>
            </w:tcBorders>
            <w:hideMark/>
          </w:tcPr>
          <w:p w14:paraId="48796F97"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110" w:type="dxa"/>
            <w:gridSpan w:val="2"/>
            <w:tcBorders>
              <w:top w:val="outset" w:sz="6" w:space="0" w:color="000001"/>
              <w:left w:val="outset" w:sz="6" w:space="0" w:color="000001"/>
              <w:bottom w:val="outset" w:sz="6" w:space="0" w:color="000001"/>
              <w:right w:val="outset" w:sz="6" w:space="0" w:color="000001"/>
            </w:tcBorders>
            <w:hideMark/>
          </w:tcPr>
          <w:p w14:paraId="75BACFA4"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630" w:type="dxa"/>
            <w:tcBorders>
              <w:top w:val="outset" w:sz="6" w:space="0" w:color="000001"/>
              <w:left w:val="outset" w:sz="6" w:space="0" w:color="000001"/>
              <w:bottom w:val="outset" w:sz="6" w:space="0" w:color="000001"/>
              <w:right w:val="outset" w:sz="6" w:space="0" w:color="000001"/>
            </w:tcBorders>
            <w:hideMark/>
          </w:tcPr>
          <w:p w14:paraId="1ABCB3FA"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540" w:type="dxa"/>
            <w:tcBorders>
              <w:top w:val="outset" w:sz="6" w:space="0" w:color="000001"/>
              <w:left w:val="outset" w:sz="6" w:space="0" w:color="000001"/>
              <w:bottom w:val="outset" w:sz="6" w:space="0" w:color="000001"/>
              <w:right w:val="outset" w:sz="6" w:space="0" w:color="000001"/>
            </w:tcBorders>
            <w:hideMark/>
          </w:tcPr>
          <w:p w14:paraId="545138CA"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485" w:type="dxa"/>
            <w:gridSpan w:val="3"/>
            <w:tcBorders>
              <w:top w:val="outset" w:sz="6" w:space="0" w:color="000001"/>
              <w:left w:val="outset" w:sz="6" w:space="0" w:color="000001"/>
              <w:bottom w:val="outset" w:sz="6" w:space="0" w:color="000001"/>
              <w:right w:val="outset" w:sz="6" w:space="0" w:color="000001"/>
            </w:tcBorders>
            <w:hideMark/>
          </w:tcPr>
          <w:p w14:paraId="4AFC7559"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020" w:type="dxa"/>
            <w:tcBorders>
              <w:top w:val="outset" w:sz="6" w:space="0" w:color="000001"/>
              <w:left w:val="outset" w:sz="6" w:space="0" w:color="000001"/>
              <w:bottom w:val="outset" w:sz="6" w:space="0" w:color="000001"/>
              <w:right w:val="outset" w:sz="6" w:space="0" w:color="000001"/>
            </w:tcBorders>
            <w:hideMark/>
          </w:tcPr>
          <w:p w14:paraId="522EBA9C"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915" w:type="dxa"/>
            <w:gridSpan w:val="2"/>
            <w:tcBorders>
              <w:top w:val="outset" w:sz="6" w:space="0" w:color="000001"/>
              <w:left w:val="outset" w:sz="6" w:space="0" w:color="000001"/>
              <w:bottom w:val="outset" w:sz="6" w:space="0" w:color="000001"/>
              <w:right w:val="outset" w:sz="6" w:space="0" w:color="000001"/>
            </w:tcBorders>
            <w:hideMark/>
          </w:tcPr>
          <w:p w14:paraId="65B9E65C"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32767" w:type="dxa"/>
            <w:tcBorders>
              <w:top w:val="outset" w:sz="6" w:space="0" w:color="000001"/>
              <w:left w:val="outset" w:sz="6" w:space="0" w:color="000001"/>
              <w:bottom w:val="outset" w:sz="6" w:space="0" w:color="000001"/>
              <w:right w:val="outset" w:sz="6" w:space="0" w:color="000001"/>
            </w:tcBorders>
            <w:hideMark/>
          </w:tcPr>
          <w:p w14:paraId="27C742A5"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960" w:type="dxa"/>
            <w:tcBorders>
              <w:top w:val="outset" w:sz="6" w:space="0" w:color="000001"/>
              <w:left w:val="outset" w:sz="6" w:space="0" w:color="000001"/>
              <w:bottom w:val="outset" w:sz="6" w:space="0" w:color="000001"/>
              <w:right w:val="outset" w:sz="6" w:space="0" w:color="000001"/>
            </w:tcBorders>
            <w:hideMark/>
          </w:tcPr>
          <w:p w14:paraId="22548B03"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c>
          <w:tcPr>
            <w:tcW w:w="1560" w:type="dxa"/>
            <w:gridSpan w:val="3"/>
            <w:tcBorders>
              <w:top w:val="outset" w:sz="6" w:space="0" w:color="000001"/>
              <w:left w:val="outset" w:sz="6" w:space="0" w:color="000001"/>
              <w:bottom w:val="outset" w:sz="6" w:space="0" w:color="000001"/>
              <w:right w:val="outset" w:sz="6" w:space="0" w:color="000001"/>
            </w:tcBorders>
            <w:hideMark/>
          </w:tcPr>
          <w:p w14:paraId="2065A81E" w14:textId="77777777" w:rsidR="00885E4B" w:rsidRPr="00CA7F26" w:rsidRDefault="00885E4B" w:rsidP="00885E4B">
            <w:pPr>
              <w:spacing w:before="100" w:beforeAutospacing="1" w:after="115" w:line="240" w:lineRule="auto"/>
              <w:rPr>
                <w:rFonts w:eastAsia="Times New Roman" w:cstheme="minorHAnsi"/>
                <w:color w:val="000000" w:themeColor="text1"/>
                <w:sz w:val="24"/>
                <w:szCs w:val="24"/>
              </w:rPr>
            </w:pPr>
          </w:p>
        </w:tc>
      </w:tr>
    </w:tbl>
    <w:p w14:paraId="5268A901" w14:textId="77777777" w:rsidR="00885E4B" w:rsidRPr="00CA7F26" w:rsidRDefault="00885E4B" w:rsidP="00885E4B">
      <w:pPr>
        <w:shd w:val="clear" w:color="auto" w:fill="FFFFFF"/>
        <w:spacing w:before="100" w:beforeAutospacing="1" w:after="0" w:line="240" w:lineRule="auto"/>
        <w:rPr>
          <w:rFonts w:eastAsia="Times New Roman" w:cstheme="minorHAnsi"/>
          <w:color w:val="000000" w:themeColor="text1"/>
          <w:sz w:val="24"/>
          <w:szCs w:val="24"/>
        </w:rPr>
      </w:pPr>
    </w:p>
    <w:p w14:paraId="14286667" w14:textId="77777777" w:rsidR="00171E87" w:rsidRDefault="00885E4B" w:rsidP="00A17B63">
      <w:pPr>
        <w:pStyle w:val="ListParagraph"/>
        <w:numPr>
          <w:ilvl w:val="0"/>
          <w:numId w:val="31"/>
        </w:numPr>
        <w:shd w:val="clear" w:color="auto" w:fill="FFFFFF"/>
        <w:spacing w:before="100" w:beforeAutospacing="1" w:after="0" w:line="276" w:lineRule="auto"/>
        <w:rPr>
          <w:rFonts w:eastAsia="Times New Roman" w:cstheme="minorHAnsi"/>
          <w:i/>
          <w:color w:val="000000" w:themeColor="text1"/>
          <w:sz w:val="24"/>
          <w:szCs w:val="24"/>
        </w:rPr>
      </w:pPr>
      <w:r w:rsidRPr="00171E87">
        <w:rPr>
          <w:rFonts w:eastAsia="Times New Roman" w:cstheme="minorHAnsi"/>
          <w:color w:val="000000" w:themeColor="text1"/>
          <w:sz w:val="24"/>
          <w:szCs w:val="24"/>
        </w:rPr>
        <w:t>During the past month, HOW MUCH IN TOTAL did your household spend buying items or paying for services to run your household (e.g., milling fees, charcoal, matches, telephone bill, phone units, transport, soap, toothpaste, batteries, donations, servicing your bike, barber</w:t>
      </w:r>
      <w:r w:rsidRPr="00171E87">
        <w:rPr>
          <w:rFonts w:eastAsia="Times New Roman" w:cstheme="minorHAnsi"/>
          <w:i/>
          <w:color w:val="000000" w:themeColor="text1"/>
          <w:sz w:val="24"/>
          <w:szCs w:val="24"/>
        </w:rPr>
        <w:t>)?  MWK (Enumerator: Accept whatever good the interviewee decided to include in this item after reading the list of examples.)</w:t>
      </w:r>
    </w:p>
    <w:p w14:paraId="6CED4B7E" w14:textId="77777777" w:rsidR="00171E87" w:rsidRPr="00171E87" w:rsidRDefault="00885E4B" w:rsidP="00A17B63">
      <w:pPr>
        <w:pStyle w:val="ListParagraph"/>
        <w:numPr>
          <w:ilvl w:val="0"/>
          <w:numId w:val="31"/>
        </w:numPr>
        <w:shd w:val="clear" w:color="auto" w:fill="FFFFFF"/>
        <w:spacing w:before="100" w:beforeAutospacing="1" w:after="0" w:line="276" w:lineRule="auto"/>
        <w:rPr>
          <w:rFonts w:eastAsia="Times New Roman" w:cstheme="minorHAnsi"/>
          <w:i/>
          <w:color w:val="000000" w:themeColor="text1"/>
          <w:sz w:val="24"/>
          <w:szCs w:val="24"/>
        </w:rPr>
      </w:pPr>
      <w:r w:rsidRPr="00171E87">
        <w:rPr>
          <w:rFonts w:eastAsia="Times New Roman" w:cstheme="minorHAnsi"/>
          <w:color w:val="000000" w:themeColor="text1"/>
          <w:sz w:val="24"/>
          <w:szCs w:val="24"/>
        </w:rPr>
        <w:t xml:space="preserve">During the past three-months, HOW MUCH IN TOTAL did your household spend purchasing items such as clothing, shoes, umbrella, bowls, pots, pans, cooking utensils, torch, </w:t>
      </w:r>
      <w:proofErr w:type="spellStart"/>
      <w:r w:rsidRPr="00171E87">
        <w:rPr>
          <w:rFonts w:eastAsia="Times New Roman" w:cstheme="minorHAnsi"/>
          <w:color w:val="000000" w:themeColor="text1"/>
          <w:sz w:val="24"/>
          <w:szCs w:val="24"/>
        </w:rPr>
        <w:t>matresses</w:t>
      </w:r>
      <w:proofErr w:type="spellEnd"/>
      <w:r w:rsidRPr="00171E87">
        <w:rPr>
          <w:rFonts w:eastAsia="Times New Roman" w:cstheme="minorHAnsi"/>
          <w:color w:val="000000" w:themeColor="text1"/>
          <w:sz w:val="24"/>
          <w:szCs w:val="24"/>
        </w:rPr>
        <w:t xml:space="preserve">, mats, linen, cement, bricks, timber and so on? MWK </w:t>
      </w:r>
    </w:p>
    <w:p w14:paraId="667604F3" w14:textId="77777777" w:rsidR="00171E87" w:rsidRPr="00171E87" w:rsidRDefault="00885E4B" w:rsidP="00A17B63">
      <w:pPr>
        <w:pStyle w:val="ListParagraph"/>
        <w:numPr>
          <w:ilvl w:val="0"/>
          <w:numId w:val="31"/>
        </w:numPr>
        <w:shd w:val="clear" w:color="auto" w:fill="FFFFFF"/>
        <w:spacing w:before="100" w:beforeAutospacing="1" w:after="0" w:line="276" w:lineRule="auto"/>
        <w:rPr>
          <w:rFonts w:eastAsia="Times New Roman" w:cstheme="minorHAnsi"/>
          <w:i/>
          <w:color w:val="000000" w:themeColor="text1"/>
          <w:sz w:val="24"/>
          <w:szCs w:val="24"/>
        </w:rPr>
      </w:pPr>
      <w:r w:rsidRPr="00171E87">
        <w:rPr>
          <w:rFonts w:eastAsia="Times New Roman" w:cstheme="minorHAnsi"/>
          <w:color w:val="000000" w:themeColor="text1"/>
          <w:sz w:val="24"/>
          <w:szCs w:val="24"/>
        </w:rPr>
        <w:t xml:space="preserve">During the past three </w:t>
      </w:r>
      <w:proofErr w:type="gramStart"/>
      <w:r w:rsidRPr="00171E87">
        <w:rPr>
          <w:rFonts w:eastAsia="Times New Roman" w:cstheme="minorHAnsi"/>
          <w:color w:val="000000" w:themeColor="text1"/>
          <w:sz w:val="24"/>
          <w:szCs w:val="24"/>
        </w:rPr>
        <w:t>months,  HOW</w:t>
      </w:r>
      <w:proofErr w:type="gramEnd"/>
      <w:r w:rsidRPr="00171E87">
        <w:rPr>
          <w:rFonts w:eastAsia="Times New Roman" w:cstheme="minorHAnsi"/>
          <w:color w:val="000000" w:themeColor="text1"/>
          <w:sz w:val="24"/>
          <w:szCs w:val="24"/>
        </w:rPr>
        <w:t xml:space="preserve"> MUCH IN TOTAL did your household spend on education  (tuition fees, uniforms, books, transportation to school, </w:t>
      </w:r>
      <w:proofErr w:type="spellStart"/>
      <w:r w:rsidRPr="00171E87">
        <w:rPr>
          <w:rFonts w:eastAsia="Times New Roman" w:cstheme="minorHAnsi"/>
          <w:color w:val="000000" w:themeColor="text1"/>
          <w:sz w:val="24"/>
          <w:szCs w:val="24"/>
        </w:rPr>
        <w:t>etc</w:t>
      </w:r>
      <w:proofErr w:type="spellEnd"/>
      <w:r w:rsidRPr="00171E87">
        <w:rPr>
          <w:rFonts w:eastAsia="Times New Roman" w:cstheme="minorHAnsi"/>
          <w:color w:val="000000" w:themeColor="text1"/>
          <w:sz w:val="24"/>
          <w:szCs w:val="24"/>
        </w:rPr>
        <w:t>).  MWK</w:t>
      </w:r>
    </w:p>
    <w:p w14:paraId="58A8D8EF" w14:textId="77777777" w:rsidR="00171E87" w:rsidRPr="00171E87" w:rsidRDefault="00885E4B" w:rsidP="00A17B63">
      <w:pPr>
        <w:pStyle w:val="ListParagraph"/>
        <w:numPr>
          <w:ilvl w:val="0"/>
          <w:numId w:val="31"/>
        </w:numPr>
        <w:shd w:val="clear" w:color="auto" w:fill="FFFFFF"/>
        <w:spacing w:before="100" w:beforeAutospacing="1" w:after="0" w:line="276" w:lineRule="auto"/>
        <w:rPr>
          <w:rFonts w:eastAsia="Times New Roman" w:cstheme="minorHAnsi"/>
          <w:i/>
          <w:color w:val="000000" w:themeColor="text1"/>
          <w:sz w:val="24"/>
          <w:szCs w:val="24"/>
        </w:rPr>
      </w:pPr>
      <w:r w:rsidRPr="00171E87">
        <w:rPr>
          <w:rFonts w:eastAsia="Times New Roman" w:cstheme="minorHAnsi"/>
          <w:color w:val="000000" w:themeColor="text1"/>
          <w:sz w:val="24"/>
          <w:szCs w:val="24"/>
        </w:rPr>
        <w:t xml:space="preserve"> During the past three months, HOW MUCH IN TOTAL did your household spend on illness and injuries, medicines, hospital (or traditional healer) stays including transportation, etc.  MW</w:t>
      </w:r>
      <w:r w:rsidR="00171E87">
        <w:rPr>
          <w:rFonts w:eastAsia="Times New Roman" w:cstheme="minorHAnsi"/>
          <w:color w:val="000000" w:themeColor="text1"/>
          <w:sz w:val="24"/>
          <w:szCs w:val="24"/>
        </w:rPr>
        <w:t>K</w:t>
      </w:r>
    </w:p>
    <w:p w14:paraId="60972FED" w14:textId="77777777" w:rsidR="00171E87" w:rsidRPr="00171E87" w:rsidRDefault="00885E4B" w:rsidP="00A17B63">
      <w:pPr>
        <w:pStyle w:val="ListParagraph"/>
        <w:numPr>
          <w:ilvl w:val="0"/>
          <w:numId w:val="31"/>
        </w:numPr>
        <w:shd w:val="clear" w:color="auto" w:fill="FFFFFF"/>
        <w:spacing w:before="100" w:beforeAutospacing="1" w:after="0" w:line="276" w:lineRule="auto"/>
        <w:rPr>
          <w:rFonts w:eastAsia="Times New Roman" w:cstheme="minorHAnsi"/>
          <w:i/>
          <w:color w:val="000000" w:themeColor="text1"/>
          <w:sz w:val="24"/>
          <w:szCs w:val="24"/>
        </w:rPr>
      </w:pPr>
      <w:r w:rsidRPr="00171E87">
        <w:rPr>
          <w:rFonts w:eastAsia="Times New Roman" w:cstheme="minorHAnsi"/>
          <w:color w:val="000000" w:themeColor="text1"/>
          <w:sz w:val="24"/>
          <w:szCs w:val="24"/>
        </w:rPr>
        <w:t xml:space="preserve"> During the past three months, HOW MUCH IN TOTAL did your household contribute to a funeral for someone in another household in the village?  MWK</w:t>
      </w:r>
    </w:p>
    <w:p w14:paraId="23166E8B" w14:textId="77777777" w:rsidR="00171E87" w:rsidRPr="00171E87" w:rsidRDefault="00885E4B" w:rsidP="00A17B63">
      <w:pPr>
        <w:pStyle w:val="ListParagraph"/>
        <w:numPr>
          <w:ilvl w:val="0"/>
          <w:numId w:val="31"/>
        </w:numPr>
        <w:shd w:val="clear" w:color="auto" w:fill="FFFFFF"/>
        <w:spacing w:before="100" w:beforeAutospacing="1" w:after="0" w:line="276" w:lineRule="auto"/>
        <w:rPr>
          <w:rFonts w:eastAsia="Times New Roman" w:cstheme="minorHAnsi"/>
          <w:i/>
          <w:color w:val="000000" w:themeColor="text1"/>
          <w:sz w:val="24"/>
          <w:szCs w:val="24"/>
        </w:rPr>
      </w:pPr>
      <w:r w:rsidRPr="00171E87">
        <w:rPr>
          <w:rFonts w:eastAsia="Times New Roman" w:cstheme="minorHAnsi"/>
          <w:color w:val="000000" w:themeColor="text1"/>
          <w:sz w:val="24"/>
          <w:szCs w:val="24"/>
        </w:rPr>
        <w:t>During the past three months, HOW MUCH IN TOTAL did your household spend from your own pocket on funerals for someone in the household.  MWK</w:t>
      </w:r>
    </w:p>
    <w:p w14:paraId="2E9B7D00" w14:textId="77777777" w:rsidR="00171E87" w:rsidRPr="00171E87" w:rsidRDefault="00885E4B" w:rsidP="00A17B63">
      <w:pPr>
        <w:pStyle w:val="ListParagraph"/>
        <w:numPr>
          <w:ilvl w:val="0"/>
          <w:numId w:val="31"/>
        </w:numPr>
        <w:shd w:val="clear" w:color="auto" w:fill="FFFFFF"/>
        <w:spacing w:before="100" w:beforeAutospacing="1" w:after="0" w:line="276" w:lineRule="auto"/>
        <w:rPr>
          <w:rFonts w:eastAsia="Times New Roman" w:cstheme="minorHAnsi"/>
          <w:i/>
          <w:color w:val="000000" w:themeColor="text1"/>
          <w:sz w:val="24"/>
          <w:szCs w:val="24"/>
        </w:rPr>
      </w:pPr>
      <w:r w:rsidRPr="00171E87">
        <w:rPr>
          <w:rFonts w:eastAsia="Times New Roman" w:cstheme="minorHAnsi"/>
          <w:color w:val="000000" w:themeColor="text1"/>
          <w:sz w:val="24"/>
          <w:szCs w:val="24"/>
        </w:rPr>
        <w:t xml:space="preserve"> During the past three months, HOW MUCH IN TOTAL did your household contribute to a wedding for someone in another household in the village?  MWK</w:t>
      </w:r>
    </w:p>
    <w:p w14:paraId="1E172CD0" w14:textId="77777777" w:rsidR="00885E4B" w:rsidRPr="00E170B3" w:rsidRDefault="00885E4B" w:rsidP="00A17B63">
      <w:pPr>
        <w:pStyle w:val="ListParagraph"/>
        <w:numPr>
          <w:ilvl w:val="0"/>
          <w:numId w:val="31"/>
        </w:numPr>
        <w:shd w:val="clear" w:color="auto" w:fill="FFFFFF"/>
        <w:spacing w:before="100" w:beforeAutospacing="1" w:after="0" w:line="276" w:lineRule="auto"/>
        <w:rPr>
          <w:rFonts w:eastAsia="Times New Roman" w:cstheme="minorHAnsi"/>
          <w:i/>
          <w:color w:val="000000" w:themeColor="text1"/>
          <w:sz w:val="24"/>
          <w:szCs w:val="24"/>
        </w:rPr>
      </w:pPr>
      <w:r w:rsidRPr="00171E87">
        <w:rPr>
          <w:rFonts w:eastAsia="Times New Roman" w:cstheme="minorHAnsi"/>
          <w:color w:val="000000" w:themeColor="text1"/>
          <w:sz w:val="24"/>
          <w:szCs w:val="24"/>
        </w:rPr>
        <w:lastRenderedPageBreak/>
        <w:t>During the past three months, HOW MUCH IN TOTAL did your household spend on wedding from your own pocket for someone in the household.  MWK</w:t>
      </w:r>
    </w:p>
    <w:p w14:paraId="7A1EE9CC" w14:textId="77777777" w:rsidR="00885E4B" w:rsidRPr="00CA7F26" w:rsidRDefault="00885E4B" w:rsidP="00E170B3">
      <w:pPr>
        <w:shd w:val="clear" w:color="auto" w:fill="FFFFFF"/>
        <w:spacing w:before="100" w:beforeAutospacing="1" w:after="0" w:line="276" w:lineRule="auto"/>
        <w:rPr>
          <w:rFonts w:eastAsia="Times New Roman" w:cstheme="minorHAnsi"/>
          <w:color w:val="000000" w:themeColor="text1"/>
          <w:sz w:val="24"/>
          <w:szCs w:val="24"/>
        </w:rPr>
      </w:pPr>
    </w:p>
    <w:p w14:paraId="0EFC26D5" w14:textId="77777777" w:rsidR="00885E4B" w:rsidRPr="00CA7F26" w:rsidRDefault="00885E4B" w:rsidP="00171E87">
      <w:pPr>
        <w:shd w:val="clear" w:color="auto" w:fill="FFFFFF"/>
        <w:spacing w:before="100" w:beforeAutospacing="1" w:after="115" w:line="240" w:lineRule="auto"/>
        <w:ind w:hanging="360"/>
        <w:rPr>
          <w:rFonts w:eastAsia="Times New Roman" w:cstheme="minorHAnsi"/>
          <w:color w:val="000000" w:themeColor="text1"/>
          <w:sz w:val="24"/>
          <w:szCs w:val="24"/>
        </w:rPr>
      </w:pPr>
      <w:r w:rsidRPr="00CA7F26">
        <w:rPr>
          <w:rFonts w:eastAsia="Times New Roman" w:cstheme="minorHAnsi"/>
          <w:b/>
          <w:bCs/>
          <w:color w:val="000000" w:themeColor="text1"/>
          <w:sz w:val="24"/>
          <w:szCs w:val="24"/>
          <w:u w:val="single"/>
        </w:rPr>
        <w:t xml:space="preserve">Section H: SOCIAL </w:t>
      </w:r>
      <w:commentRangeStart w:id="12"/>
      <w:r w:rsidRPr="00CA7F26">
        <w:rPr>
          <w:rFonts w:eastAsia="Times New Roman" w:cstheme="minorHAnsi"/>
          <w:b/>
          <w:bCs/>
          <w:color w:val="000000" w:themeColor="text1"/>
          <w:sz w:val="24"/>
          <w:szCs w:val="24"/>
          <w:u w:val="single"/>
        </w:rPr>
        <w:t>INSURANCE</w:t>
      </w:r>
      <w:commentRangeEnd w:id="12"/>
      <w:r w:rsidR="00FA7FF1">
        <w:rPr>
          <w:rStyle w:val="CommentReference"/>
        </w:rPr>
        <w:commentReference w:id="12"/>
      </w:r>
    </w:p>
    <w:p w14:paraId="7A6A6642" w14:textId="77777777" w:rsidR="00885E4B" w:rsidRPr="00CA7F26" w:rsidRDefault="00885E4B" w:rsidP="00171E87">
      <w:pPr>
        <w:shd w:val="clear" w:color="auto" w:fill="FFFFFF"/>
        <w:spacing w:before="100" w:beforeAutospacing="1" w:after="0" w:line="240" w:lineRule="auto"/>
        <w:ind w:hanging="360"/>
        <w:rPr>
          <w:rFonts w:eastAsia="Times New Roman" w:cstheme="minorHAnsi"/>
          <w:color w:val="000000" w:themeColor="text1"/>
          <w:sz w:val="24"/>
          <w:szCs w:val="24"/>
        </w:rPr>
      </w:pPr>
      <w:r w:rsidRPr="00CA7F26">
        <w:rPr>
          <w:rFonts w:eastAsia="Times New Roman" w:cstheme="minorHAnsi"/>
          <w:b/>
          <w:bCs/>
          <w:color w:val="000000" w:themeColor="text1"/>
          <w:sz w:val="24"/>
          <w:szCs w:val="24"/>
        </w:rPr>
        <w:t>PROVIDING HELP</w:t>
      </w:r>
    </w:p>
    <w:p w14:paraId="5EE1EA9C" w14:textId="77777777" w:rsidR="00171E87" w:rsidRDefault="00885E4B" w:rsidP="00A17B63">
      <w:pPr>
        <w:pStyle w:val="ListParagraph"/>
        <w:numPr>
          <w:ilvl w:val="0"/>
          <w:numId w:val="51"/>
        </w:numPr>
        <w:shd w:val="clear" w:color="auto" w:fill="FFFFFF"/>
        <w:spacing w:before="100" w:beforeAutospacing="1" w:after="0" w:line="276" w:lineRule="auto"/>
        <w:rPr>
          <w:rFonts w:eastAsia="Times New Roman" w:cstheme="minorHAnsi"/>
          <w:color w:val="000000" w:themeColor="text1"/>
          <w:sz w:val="24"/>
          <w:szCs w:val="24"/>
        </w:rPr>
      </w:pPr>
      <w:r w:rsidRPr="00171E87">
        <w:rPr>
          <w:rFonts w:eastAsia="Times New Roman" w:cstheme="minorHAnsi"/>
          <w:color w:val="000000" w:themeColor="text1"/>
          <w:sz w:val="24"/>
          <w:szCs w:val="24"/>
        </w:rPr>
        <w:t xml:space="preserve">Did you help any other household giving them food (e.g., you gave maize to some other household </w:t>
      </w:r>
      <w:bookmarkStart w:id="13" w:name="_GoBack"/>
      <w:bookmarkEnd w:id="13"/>
      <w:r w:rsidRPr="00171E87">
        <w:rPr>
          <w:rFonts w:eastAsia="Times New Roman" w:cstheme="minorHAnsi"/>
          <w:color w:val="000000" w:themeColor="text1"/>
          <w:sz w:val="24"/>
          <w:szCs w:val="24"/>
        </w:rPr>
        <w:t>that needed food), unpaid labor (e.g., you helped some other household working in their field), or cash (e.g., you gave cash to some other household to pay for school uniforms) during the past three months? Y/N</w:t>
      </w:r>
    </w:p>
    <w:p w14:paraId="1BF24D99" w14:textId="77777777" w:rsidR="00885E4B" w:rsidRPr="00171E87" w:rsidRDefault="00885E4B" w:rsidP="00A17B63">
      <w:pPr>
        <w:pStyle w:val="ListParagraph"/>
        <w:numPr>
          <w:ilvl w:val="0"/>
          <w:numId w:val="51"/>
        </w:numPr>
        <w:shd w:val="clear" w:color="auto" w:fill="FFFFFF"/>
        <w:spacing w:before="100" w:beforeAutospacing="1" w:after="0" w:line="276" w:lineRule="auto"/>
        <w:rPr>
          <w:rFonts w:eastAsia="Times New Roman" w:cstheme="minorHAnsi"/>
          <w:color w:val="000000" w:themeColor="text1"/>
          <w:sz w:val="24"/>
          <w:szCs w:val="24"/>
        </w:rPr>
      </w:pPr>
      <w:r w:rsidRPr="00171E87">
        <w:rPr>
          <w:rFonts w:eastAsia="Times New Roman" w:cstheme="minorHAnsi"/>
          <w:color w:val="000000" w:themeColor="text1"/>
          <w:sz w:val="24"/>
          <w:szCs w:val="24"/>
        </w:rPr>
        <w:t xml:space="preserve">If yes, how many households did you help in the PAST THREE </w:t>
      </w:r>
      <w:commentRangeStart w:id="14"/>
      <w:r w:rsidRPr="00171E87">
        <w:rPr>
          <w:rFonts w:eastAsia="Times New Roman" w:cstheme="minorHAnsi"/>
          <w:color w:val="000000" w:themeColor="text1"/>
          <w:sz w:val="24"/>
          <w:szCs w:val="24"/>
        </w:rPr>
        <w:t>MONTHS</w:t>
      </w:r>
      <w:commentRangeEnd w:id="14"/>
      <w:r w:rsidR="00FA7FF1">
        <w:rPr>
          <w:rStyle w:val="CommentReference"/>
        </w:rPr>
        <w:commentReference w:id="14"/>
      </w:r>
      <w:r w:rsidRPr="00171E87">
        <w:rPr>
          <w:rFonts w:eastAsia="Times New Roman" w:cstheme="minorHAnsi"/>
          <w:color w:val="000000" w:themeColor="text1"/>
          <w:sz w:val="24"/>
          <w:szCs w:val="24"/>
        </w:rPr>
        <w:t xml:space="preserve">? </w:t>
      </w:r>
    </w:p>
    <w:p w14:paraId="3997A1C7" w14:textId="77777777" w:rsidR="00885E4B" w:rsidRDefault="00171E87" w:rsidP="00E170B3">
      <w:pPr>
        <w:shd w:val="clear" w:color="auto" w:fill="FFFFFF"/>
        <w:spacing w:before="100" w:beforeAutospacing="1" w:after="0" w:line="276" w:lineRule="auto"/>
        <w:ind w:hanging="360"/>
        <w:rPr>
          <w:rFonts w:eastAsia="Times New Roman" w:cstheme="minorHAnsi"/>
          <w:i/>
          <w:color w:val="000000" w:themeColor="text1"/>
          <w:sz w:val="24"/>
          <w:szCs w:val="24"/>
        </w:rPr>
      </w:pPr>
      <w:r w:rsidRPr="00171E87">
        <w:rPr>
          <w:rFonts w:eastAsia="Times New Roman" w:cstheme="minorHAnsi"/>
          <w:i/>
          <w:color w:val="000000" w:themeColor="text1"/>
          <w:sz w:val="24"/>
          <w:szCs w:val="24"/>
        </w:rPr>
        <w:t xml:space="preserve">     Now we will repeat some questions per each HOUSEHOLD you helped:</w:t>
      </w:r>
    </w:p>
    <w:p w14:paraId="092615CE" w14:textId="77777777" w:rsidR="000E4481" w:rsidRPr="000E4481" w:rsidRDefault="000E4481" w:rsidP="00A17B63">
      <w:pPr>
        <w:pStyle w:val="ListParagraph"/>
        <w:numPr>
          <w:ilvl w:val="0"/>
          <w:numId w:val="52"/>
        </w:numPr>
        <w:shd w:val="clear" w:color="auto" w:fill="FFFFFF"/>
        <w:spacing w:before="100" w:beforeAutospacing="1" w:after="0" w:line="276" w:lineRule="auto"/>
        <w:rPr>
          <w:rFonts w:eastAsia="Times New Roman" w:cstheme="minorHAnsi"/>
          <w:color w:val="000000" w:themeColor="text1"/>
          <w:sz w:val="24"/>
          <w:szCs w:val="24"/>
        </w:rPr>
      </w:pPr>
      <w:r w:rsidRPr="000E4481">
        <w:rPr>
          <w:rFonts w:eastAsia="Times New Roman" w:cstheme="minorHAnsi"/>
          <w:color w:val="000000" w:themeColor="text1"/>
          <w:sz w:val="24"/>
          <w:szCs w:val="24"/>
        </w:rPr>
        <w:t xml:space="preserve">You told me that there are </w:t>
      </w:r>
      <w:r>
        <w:rPr>
          <w:rFonts w:eastAsia="Times New Roman" w:cstheme="minorHAnsi"/>
          <w:color w:val="000000" w:themeColor="text1"/>
          <w:sz w:val="24"/>
          <w:szCs w:val="24"/>
        </w:rPr>
        <w:t xml:space="preserve">X </w:t>
      </w:r>
      <w:r w:rsidRPr="000E4481">
        <w:rPr>
          <w:rFonts w:eastAsia="Times New Roman" w:cstheme="minorHAnsi"/>
          <w:color w:val="000000" w:themeColor="text1"/>
          <w:sz w:val="24"/>
          <w:szCs w:val="24"/>
        </w:rPr>
        <w:t>household(</w:t>
      </w:r>
      <w:proofErr w:type="gramStart"/>
      <w:r w:rsidRPr="000E4481">
        <w:rPr>
          <w:rFonts w:eastAsia="Times New Roman" w:cstheme="minorHAnsi"/>
          <w:color w:val="000000" w:themeColor="text1"/>
          <w:sz w:val="24"/>
          <w:szCs w:val="24"/>
        </w:rPr>
        <w:t>s)  in</w:t>
      </w:r>
      <w:proofErr w:type="gramEnd"/>
      <w:r w:rsidRPr="000E4481">
        <w:rPr>
          <w:rFonts w:eastAsia="Times New Roman" w:cstheme="minorHAnsi"/>
          <w:color w:val="000000" w:themeColor="text1"/>
          <w:sz w:val="24"/>
          <w:szCs w:val="24"/>
        </w:rPr>
        <w:t xml:space="preserve"> your household  that you  helped in the PAST THREE MONTHS? . Please tell me the name of one of this/these household head(s)</w:t>
      </w:r>
    </w:p>
    <w:p w14:paraId="151F3064" w14:textId="77777777" w:rsidR="000E4481" w:rsidRPr="000E4481" w:rsidRDefault="000E4481" w:rsidP="00A17B63">
      <w:pPr>
        <w:pStyle w:val="ListParagraph"/>
        <w:numPr>
          <w:ilvl w:val="0"/>
          <w:numId w:val="52"/>
        </w:numPr>
        <w:shd w:val="clear" w:color="auto" w:fill="FFFFFF"/>
        <w:spacing w:before="100" w:beforeAutospacing="1" w:after="0" w:line="276" w:lineRule="auto"/>
        <w:rPr>
          <w:rFonts w:eastAsia="Times New Roman" w:cstheme="minorHAnsi"/>
          <w:color w:val="000000" w:themeColor="text1"/>
          <w:sz w:val="24"/>
          <w:szCs w:val="24"/>
        </w:rPr>
      </w:pPr>
      <w:r w:rsidRPr="000E4481">
        <w:rPr>
          <w:rFonts w:eastAsia="Times New Roman" w:cstheme="minorHAnsi"/>
          <w:color w:val="000000" w:themeColor="text1"/>
          <w:sz w:val="24"/>
          <w:szCs w:val="24"/>
        </w:rPr>
        <w:t xml:space="preserve">Use the booklet to identify the unique household id number of </w:t>
      </w:r>
      <w:r>
        <w:rPr>
          <w:rFonts w:eastAsia="Times New Roman" w:cstheme="minorHAnsi"/>
          <w:color w:val="000000" w:themeColor="text1"/>
          <w:sz w:val="24"/>
          <w:szCs w:val="24"/>
        </w:rPr>
        <w:t>PERSON:</w:t>
      </w:r>
    </w:p>
    <w:p w14:paraId="68903AC7" w14:textId="77777777" w:rsidR="000E4481" w:rsidRPr="000E4481" w:rsidRDefault="000E4481" w:rsidP="00A17B63">
      <w:pPr>
        <w:pStyle w:val="ListParagraph"/>
        <w:numPr>
          <w:ilvl w:val="0"/>
          <w:numId w:val="52"/>
        </w:numPr>
        <w:shd w:val="clear" w:color="auto" w:fill="FFFFFF"/>
        <w:spacing w:before="100" w:beforeAutospacing="1" w:after="0" w:line="276" w:lineRule="auto"/>
        <w:rPr>
          <w:rFonts w:eastAsia="Times New Roman" w:cstheme="minorHAnsi"/>
          <w:color w:val="000000" w:themeColor="text1"/>
          <w:sz w:val="24"/>
          <w:szCs w:val="24"/>
        </w:rPr>
      </w:pPr>
      <w:r w:rsidRPr="000E4481">
        <w:rPr>
          <w:rFonts w:eastAsia="Times New Roman" w:cstheme="minorHAnsi"/>
          <w:color w:val="000000" w:themeColor="text1"/>
          <w:sz w:val="24"/>
          <w:szCs w:val="24"/>
        </w:rPr>
        <w:t xml:space="preserve">Where is </w:t>
      </w:r>
      <w:r w:rsidR="006F71EA">
        <w:rPr>
          <w:rFonts w:eastAsia="Times New Roman" w:cstheme="minorHAnsi"/>
          <w:color w:val="000000" w:themeColor="text1"/>
          <w:sz w:val="24"/>
          <w:szCs w:val="24"/>
        </w:rPr>
        <w:t>PERSON</w:t>
      </w:r>
      <w:r w:rsidR="006F71EA" w:rsidRPr="000E4481">
        <w:rPr>
          <w:rFonts w:eastAsia="Times New Roman" w:cstheme="minorHAnsi"/>
          <w:color w:val="000000" w:themeColor="text1"/>
          <w:sz w:val="24"/>
          <w:szCs w:val="24"/>
        </w:rPr>
        <w:t xml:space="preserve"> </w:t>
      </w:r>
      <w:r w:rsidRPr="000E4481">
        <w:rPr>
          <w:rFonts w:eastAsia="Times New Roman" w:cstheme="minorHAnsi"/>
          <w:color w:val="000000" w:themeColor="text1"/>
          <w:sz w:val="24"/>
          <w:szCs w:val="24"/>
        </w:rPr>
        <w:t>from?</w:t>
      </w:r>
    </w:p>
    <w:p w14:paraId="002BC4F4" w14:textId="77777777" w:rsidR="000E4481" w:rsidRPr="000E4481" w:rsidRDefault="000E4481" w:rsidP="00A17B63">
      <w:pPr>
        <w:pStyle w:val="ListParagraph"/>
        <w:numPr>
          <w:ilvl w:val="0"/>
          <w:numId w:val="52"/>
        </w:numPr>
        <w:shd w:val="clear" w:color="auto" w:fill="FFFFFF"/>
        <w:spacing w:before="100" w:beforeAutospacing="1" w:after="0" w:line="276" w:lineRule="auto"/>
        <w:rPr>
          <w:rFonts w:eastAsia="Times New Roman" w:cstheme="minorHAnsi"/>
          <w:color w:val="000000" w:themeColor="text1"/>
          <w:sz w:val="24"/>
          <w:szCs w:val="24"/>
        </w:rPr>
      </w:pPr>
      <w:r w:rsidRPr="000E4481">
        <w:rPr>
          <w:rFonts w:eastAsia="Times New Roman" w:cstheme="minorHAnsi"/>
          <w:color w:val="000000" w:themeColor="text1"/>
          <w:sz w:val="24"/>
          <w:szCs w:val="24"/>
        </w:rPr>
        <w:t>This household is in the village but not identified. Please provide some information: Name of spouse, phone number, or closest neighbor.</w:t>
      </w:r>
    </w:p>
    <w:p w14:paraId="2A2F8442" w14:textId="77777777" w:rsidR="00176C5F" w:rsidRDefault="000E4481" w:rsidP="00A17B63">
      <w:pPr>
        <w:pStyle w:val="ListParagraph"/>
        <w:numPr>
          <w:ilvl w:val="0"/>
          <w:numId w:val="52"/>
        </w:numPr>
        <w:shd w:val="clear" w:color="auto" w:fill="FFFFFF"/>
        <w:spacing w:before="100" w:beforeAutospacing="1" w:after="0" w:line="276" w:lineRule="auto"/>
        <w:rPr>
          <w:rFonts w:eastAsia="Times New Roman" w:cstheme="minorHAnsi"/>
          <w:color w:val="000000" w:themeColor="text1"/>
          <w:sz w:val="24"/>
          <w:szCs w:val="24"/>
        </w:rPr>
      </w:pPr>
      <w:r w:rsidRPr="000E4481">
        <w:rPr>
          <w:rFonts w:eastAsia="Times New Roman" w:cstheme="minorHAnsi"/>
          <w:color w:val="000000" w:themeColor="text1"/>
          <w:sz w:val="24"/>
          <w:szCs w:val="24"/>
        </w:rPr>
        <w:t>Specify this other village:</w:t>
      </w:r>
    </w:p>
    <w:p w14:paraId="7BF1939E" w14:textId="77777777" w:rsidR="00176C5F" w:rsidRDefault="00885E4B" w:rsidP="00A17B63">
      <w:pPr>
        <w:pStyle w:val="ListParagraph"/>
        <w:numPr>
          <w:ilvl w:val="0"/>
          <w:numId w:val="52"/>
        </w:numPr>
        <w:shd w:val="clear" w:color="auto" w:fill="FFFFFF"/>
        <w:spacing w:before="100" w:beforeAutospacing="1" w:after="0" w:line="276" w:lineRule="auto"/>
        <w:rPr>
          <w:rFonts w:eastAsia="Times New Roman" w:cstheme="minorHAnsi"/>
          <w:color w:val="000000" w:themeColor="text1"/>
          <w:sz w:val="24"/>
          <w:szCs w:val="24"/>
        </w:rPr>
      </w:pPr>
      <w:r w:rsidRPr="00176C5F">
        <w:rPr>
          <w:rFonts w:eastAsia="Times New Roman" w:cstheme="minorHAnsi"/>
          <w:color w:val="000000" w:themeColor="text1"/>
          <w:sz w:val="24"/>
          <w:szCs w:val="24"/>
        </w:rPr>
        <w:t>How many times did you help [NAMES]’s household in the PAST THREE MONTHS?</w:t>
      </w:r>
    </w:p>
    <w:p w14:paraId="7DB91319" w14:textId="77777777" w:rsidR="00176C5F" w:rsidRDefault="00885E4B" w:rsidP="00A17B63">
      <w:pPr>
        <w:pStyle w:val="ListParagraph"/>
        <w:numPr>
          <w:ilvl w:val="0"/>
          <w:numId w:val="52"/>
        </w:numPr>
        <w:shd w:val="clear" w:color="auto" w:fill="FFFFFF"/>
        <w:spacing w:before="100" w:beforeAutospacing="1" w:after="0" w:line="276" w:lineRule="auto"/>
        <w:rPr>
          <w:rFonts w:eastAsia="Times New Roman" w:cstheme="minorHAnsi"/>
          <w:color w:val="000000" w:themeColor="text1"/>
          <w:sz w:val="24"/>
          <w:szCs w:val="24"/>
        </w:rPr>
      </w:pPr>
      <w:r w:rsidRPr="00176C5F">
        <w:rPr>
          <w:rFonts w:eastAsia="Times New Roman" w:cstheme="minorHAnsi"/>
          <w:color w:val="000000" w:themeColor="text1"/>
          <w:sz w:val="24"/>
          <w:szCs w:val="24"/>
        </w:rPr>
        <w:t>When was the LAST TIME that you helped [NAMES]’s household? 1 week ago, 2 weeks ago 3 weeks ago, 4 weeks ago, one month ago, 2 months ago, 3 months ago</w:t>
      </w:r>
    </w:p>
    <w:p w14:paraId="401EAC47" w14:textId="77777777" w:rsidR="00176C5F" w:rsidRDefault="00885E4B" w:rsidP="00A17B63">
      <w:pPr>
        <w:pStyle w:val="ListParagraph"/>
        <w:numPr>
          <w:ilvl w:val="0"/>
          <w:numId w:val="52"/>
        </w:numPr>
        <w:shd w:val="clear" w:color="auto" w:fill="FFFFFF"/>
        <w:spacing w:before="100" w:beforeAutospacing="1" w:after="0" w:line="276" w:lineRule="auto"/>
        <w:rPr>
          <w:rFonts w:eastAsia="Times New Roman" w:cstheme="minorHAnsi"/>
          <w:color w:val="000000" w:themeColor="text1"/>
          <w:sz w:val="24"/>
          <w:szCs w:val="24"/>
        </w:rPr>
      </w:pPr>
      <w:r w:rsidRPr="00176C5F">
        <w:rPr>
          <w:rFonts w:eastAsia="Times New Roman" w:cstheme="minorHAnsi"/>
          <w:color w:val="000000" w:themeColor="text1"/>
          <w:sz w:val="24"/>
          <w:szCs w:val="24"/>
        </w:rPr>
        <w:t>Was the CHIEF involved in this help or exchange that you provided to [NAMES]’s household? Y/N</w:t>
      </w:r>
    </w:p>
    <w:p w14:paraId="73C405EB" w14:textId="77777777" w:rsidR="00176C5F" w:rsidRDefault="00885E4B" w:rsidP="00A17B63">
      <w:pPr>
        <w:pStyle w:val="ListParagraph"/>
        <w:numPr>
          <w:ilvl w:val="0"/>
          <w:numId w:val="52"/>
        </w:numPr>
        <w:shd w:val="clear" w:color="auto" w:fill="FFFFFF"/>
        <w:spacing w:before="100" w:beforeAutospacing="1" w:after="0" w:line="276" w:lineRule="auto"/>
        <w:rPr>
          <w:rFonts w:eastAsia="Times New Roman" w:cstheme="minorHAnsi"/>
          <w:color w:val="000000" w:themeColor="text1"/>
          <w:sz w:val="24"/>
          <w:szCs w:val="24"/>
        </w:rPr>
      </w:pPr>
      <w:r w:rsidRPr="00176C5F">
        <w:rPr>
          <w:rFonts w:eastAsia="Times New Roman" w:cstheme="minorHAnsi"/>
          <w:color w:val="000000" w:themeColor="text1"/>
          <w:sz w:val="24"/>
          <w:szCs w:val="24"/>
        </w:rPr>
        <w:t>Is [NAME] or his/her spouse part of your family or that of a member in your household? Y/N</w:t>
      </w:r>
    </w:p>
    <w:p w14:paraId="4223F850" w14:textId="77777777" w:rsidR="00DE5367" w:rsidRPr="00DE5367" w:rsidRDefault="00885E4B" w:rsidP="00A17B63">
      <w:pPr>
        <w:pStyle w:val="ListParagraph"/>
        <w:numPr>
          <w:ilvl w:val="0"/>
          <w:numId w:val="52"/>
        </w:numPr>
        <w:shd w:val="clear" w:color="auto" w:fill="FFFFFF"/>
        <w:spacing w:before="100" w:beforeAutospacing="1" w:after="0" w:line="276" w:lineRule="auto"/>
        <w:rPr>
          <w:rFonts w:eastAsia="Times New Roman" w:cstheme="minorHAnsi"/>
          <w:color w:val="000000" w:themeColor="text1"/>
          <w:sz w:val="24"/>
          <w:szCs w:val="24"/>
        </w:rPr>
      </w:pPr>
      <w:r w:rsidRPr="00176C5F">
        <w:rPr>
          <w:rFonts w:eastAsia="Times New Roman" w:cstheme="minorHAnsi"/>
          <w:color w:val="000000" w:themeColor="text1"/>
          <w:sz w:val="24"/>
          <w:szCs w:val="24"/>
        </w:rPr>
        <w:t xml:space="preserve">What reason did [NAME]'s household gave you to ask you for help? </w:t>
      </w:r>
    </w:p>
    <w:p w14:paraId="78F9FD49" w14:textId="77777777" w:rsidR="00DE5367" w:rsidRDefault="00DE5367" w:rsidP="00A17B63">
      <w:pPr>
        <w:pStyle w:val="ListParagraph"/>
        <w:numPr>
          <w:ilvl w:val="0"/>
          <w:numId w:val="52"/>
        </w:numPr>
        <w:shd w:val="clear" w:color="auto" w:fill="FFFFFF"/>
        <w:spacing w:before="100" w:beforeAutospacing="1" w:after="0" w:line="276" w:lineRule="auto"/>
        <w:rPr>
          <w:rFonts w:eastAsia="Times New Roman" w:cstheme="minorHAnsi"/>
          <w:color w:val="000000" w:themeColor="text1"/>
          <w:sz w:val="24"/>
          <w:szCs w:val="24"/>
        </w:rPr>
      </w:pPr>
      <w:r w:rsidRPr="00DE5367">
        <w:rPr>
          <w:rFonts w:eastAsia="Times New Roman" w:cstheme="minorHAnsi"/>
          <w:color w:val="000000" w:themeColor="text1"/>
          <w:sz w:val="24"/>
          <w:szCs w:val="24"/>
        </w:rPr>
        <w:t>Think about this last time that you helped [NAME]'s household</w:t>
      </w:r>
      <w:r>
        <w:rPr>
          <w:rFonts w:eastAsia="Times New Roman" w:cstheme="minorHAnsi"/>
          <w:color w:val="000000" w:themeColor="text1"/>
          <w:sz w:val="24"/>
          <w:szCs w:val="24"/>
        </w:rPr>
        <w:t xml:space="preserve"> How </w:t>
      </w:r>
      <w:r w:rsidR="00885E4B" w:rsidRPr="00DE5367">
        <w:rPr>
          <w:rFonts w:eastAsia="Times New Roman" w:cstheme="minorHAnsi"/>
          <w:color w:val="000000" w:themeColor="text1"/>
          <w:sz w:val="24"/>
          <w:szCs w:val="24"/>
        </w:rPr>
        <w:t>did you help</w:t>
      </w:r>
      <w:r>
        <w:rPr>
          <w:rFonts w:eastAsia="Times New Roman" w:cstheme="minorHAnsi"/>
          <w:color w:val="000000" w:themeColor="text1"/>
          <w:sz w:val="24"/>
          <w:szCs w:val="24"/>
        </w:rPr>
        <w:t>?</w:t>
      </w:r>
    </w:p>
    <w:p w14:paraId="2976CCC3" w14:textId="77777777" w:rsidR="00885E4B" w:rsidRPr="00DE5367" w:rsidRDefault="00885E4B" w:rsidP="00E170B3">
      <w:pPr>
        <w:shd w:val="clear" w:color="auto" w:fill="FFFFFF"/>
        <w:spacing w:before="100" w:beforeAutospacing="1" w:after="0" w:line="276" w:lineRule="auto"/>
        <w:ind w:left="1440"/>
        <w:rPr>
          <w:rFonts w:eastAsia="Times New Roman" w:cstheme="minorHAnsi"/>
          <w:color w:val="000000" w:themeColor="text1"/>
          <w:sz w:val="24"/>
          <w:szCs w:val="24"/>
        </w:rPr>
      </w:pPr>
      <w:r w:rsidRPr="00DE5367">
        <w:rPr>
          <w:rFonts w:eastAsia="Times New Roman" w:cstheme="minorHAnsi"/>
          <w:color w:val="000000" w:themeColor="text1"/>
          <w:sz w:val="24"/>
          <w:szCs w:val="24"/>
        </w:rPr>
        <w:t> [ENUMERATOR: Select as many as apply for this LAST TIME that you helped [NAME]'s household.]</w:t>
      </w:r>
    </w:p>
    <w:p w14:paraId="4D9A1667" w14:textId="77777777" w:rsidR="00DE5367" w:rsidRPr="00E170B3" w:rsidRDefault="00DE5367" w:rsidP="00E170B3">
      <w:pPr>
        <w:shd w:val="clear" w:color="auto" w:fill="FFFFFF"/>
        <w:spacing w:before="100" w:beforeAutospacing="1" w:after="0" w:line="276" w:lineRule="auto"/>
        <w:ind w:left="360" w:hanging="360"/>
        <w:rPr>
          <w:rFonts w:eastAsia="Times New Roman" w:cstheme="minorHAnsi"/>
          <w:i/>
          <w:color w:val="000000" w:themeColor="text1"/>
          <w:sz w:val="24"/>
          <w:szCs w:val="24"/>
        </w:rPr>
      </w:pPr>
      <w:r>
        <w:rPr>
          <w:rFonts w:eastAsia="Times New Roman" w:cstheme="minorHAnsi"/>
          <w:color w:val="000000" w:themeColor="text1"/>
          <w:sz w:val="24"/>
          <w:szCs w:val="24"/>
        </w:rPr>
        <w:lastRenderedPageBreak/>
        <w:t xml:space="preserve">                            </w:t>
      </w:r>
      <w:r w:rsidR="00885E4B" w:rsidRPr="00E170B3">
        <w:rPr>
          <w:rFonts w:eastAsia="Times New Roman" w:cstheme="minorHAnsi"/>
          <w:i/>
          <w:color w:val="000000" w:themeColor="text1"/>
          <w:sz w:val="24"/>
          <w:szCs w:val="24"/>
        </w:rPr>
        <w:t xml:space="preserve">If previous answer = 1, </w:t>
      </w:r>
    </w:p>
    <w:p w14:paraId="2B5A44C9" w14:textId="77777777" w:rsidR="00DE5367" w:rsidRDefault="00885E4B" w:rsidP="00A17B63">
      <w:pPr>
        <w:pStyle w:val="ListParagraph"/>
        <w:numPr>
          <w:ilvl w:val="0"/>
          <w:numId w:val="53"/>
        </w:numPr>
        <w:shd w:val="clear" w:color="auto" w:fill="FFFFFF"/>
        <w:spacing w:before="100" w:beforeAutospacing="1" w:after="0" w:line="276" w:lineRule="auto"/>
        <w:ind w:left="2304"/>
        <w:rPr>
          <w:rFonts w:eastAsia="Times New Roman" w:cstheme="minorHAnsi"/>
          <w:color w:val="000000" w:themeColor="text1"/>
          <w:sz w:val="24"/>
          <w:szCs w:val="24"/>
        </w:rPr>
      </w:pPr>
      <w:r w:rsidRPr="00DE5367">
        <w:rPr>
          <w:rFonts w:eastAsia="Times New Roman" w:cstheme="minorHAnsi"/>
          <w:color w:val="000000" w:themeColor="text1"/>
          <w:sz w:val="24"/>
          <w:szCs w:val="24"/>
        </w:rPr>
        <w:t>How much food did you give to [NAME]'s household? MWK</w:t>
      </w:r>
    </w:p>
    <w:p w14:paraId="410DA4EB" w14:textId="77777777" w:rsidR="00885E4B" w:rsidRPr="00DE5367" w:rsidRDefault="00885E4B" w:rsidP="00A17B63">
      <w:pPr>
        <w:pStyle w:val="ListParagraph"/>
        <w:numPr>
          <w:ilvl w:val="0"/>
          <w:numId w:val="53"/>
        </w:numPr>
        <w:shd w:val="clear" w:color="auto" w:fill="FFFFFF"/>
        <w:spacing w:before="100" w:beforeAutospacing="1" w:after="0" w:line="276" w:lineRule="auto"/>
        <w:ind w:left="2304"/>
        <w:rPr>
          <w:rFonts w:eastAsia="Times New Roman" w:cstheme="minorHAnsi"/>
          <w:color w:val="000000" w:themeColor="text1"/>
          <w:sz w:val="24"/>
          <w:szCs w:val="24"/>
        </w:rPr>
      </w:pPr>
      <w:r w:rsidRPr="00DE5367">
        <w:rPr>
          <w:rFonts w:eastAsia="Times New Roman" w:cstheme="minorHAnsi"/>
          <w:color w:val="000000" w:themeColor="text1"/>
          <w:sz w:val="24"/>
          <w:szCs w:val="24"/>
        </w:rPr>
        <w:t xml:space="preserve"> Did you give this food to [NAME]'s household at once or in installments? </w:t>
      </w:r>
    </w:p>
    <w:p w14:paraId="437C934D" w14:textId="77777777" w:rsidR="00DE5367" w:rsidRDefault="00DE5367" w:rsidP="00E170B3">
      <w:pPr>
        <w:shd w:val="clear" w:color="auto" w:fill="FFFFFF"/>
        <w:spacing w:before="100" w:beforeAutospacing="1" w:after="0" w:line="276" w:lineRule="auto"/>
        <w:ind w:left="360" w:hanging="360"/>
        <w:rPr>
          <w:rFonts w:eastAsia="Times New Roman" w:cstheme="minorHAnsi"/>
          <w:i/>
          <w:color w:val="000000" w:themeColor="text1"/>
          <w:sz w:val="24"/>
          <w:szCs w:val="24"/>
        </w:rPr>
      </w:pPr>
      <w:r>
        <w:rPr>
          <w:rFonts w:eastAsia="Times New Roman" w:cstheme="minorHAnsi"/>
          <w:color w:val="000000" w:themeColor="text1"/>
          <w:sz w:val="24"/>
          <w:szCs w:val="24"/>
        </w:rPr>
        <w:t xml:space="preserve">                          </w:t>
      </w:r>
      <w:r w:rsidR="00885E4B" w:rsidRPr="00DE5367">
        <w:rPr>
          <w:rFonts w:eastAsia="Times New Roman" w:cstheme="minorHAnsi"/>
          <w:i/>
          <w:color w:val="000000" w:themeColor="text1"/>
          <w:sz w:val="24"/>
          <w:szCs w:val="24"/>
        </w:rPr>
        <w:t xml:space="preserve">If previous answer = 2, Let's talk about this last time that you helped [NAME]'s household in their fields (or other activities) [Unpaid labor or </w:t>
      </w:r>
      <w:proofErr w:type="spellStart"/>
      <w:r w:rsidR="00885E4B" w:rsidRPr="00DE5367">
        <w:rPr>
          <w:rFonts w:eastAsia="Times New Roman" w:cstheme="minorHAnsi"/>
          <w:i/>
          <w:color w:val="000000" w:themeColor="text1"/>
          <w:sz w:val="24"/>
          <w:szCs w:val="24"/>
        </w:rPr>
        <w:t>chipere</w:t>
      </w:r>
      <w:proofErr w:type="spellEnd"/>
      <w:r w:rsidR="00885E4B" w:rsidRPr="00DE5367">
        <w:rPr>
          <w:rFonts w:eastAsia="Times New Roman" w:cstheme="minorHAnsi"/>
          <w:i/>
          <w:color w:val="000000" w:themeColor="text1"/>
          <w:sz w:val="24"/>
          <w:szCs w:val="24"/>
        </w:rPr>
        <w:t xml:space="preserve"> </w:t>
      </w:r>
      <w:proofErr w:type="spellStart"/>
      <w:r w:rsidR="00885E4B" w:rsidRPr="00DE5367">
        <w:rPr>
          <w:rFonts w:eastAsia="Times New Roman" w:cstheme="minorHAnsi"/>
          <w:i/>
          <w:color w:val="000000" w:themeColor="text1"/>
          <w:sz w:val="24"/>
          <w:szCs w:val="24"/>
        </w:rPr>
        <w:t>ganyo</w:t>
      </w:r>
      <w:proofErr w:type="spellEnd"/>
      <w:r w:rsidR="00885E4B" w:rsidRPr="00DE5367">
        <w:rPr>
          <w:rFonts w:eastAsia="Times New Roman" w:cstheme="minorHAnsi"/>
          <w:i/>
          <w:color w:val="000000" w:themeColor="text1"/>
          <w:sz w:val="24"/>
          <w:szCs w:val="24"/>
        </w:rPr>
        <w:t>]:</w:t>
      </w:r>
    </w:p>
    <w:p w14:paraId="1D2BD933" w14:textId="77777777" w:rsidR="00DE5367" w:rsidRPr="00DE5367" w:rsidRDefault="00885E4B" w:rsidP="00A17B63">
      <w:pPr>
        <w:pStyle w:val="ListParagraph"/>
        <w:numPr>
          <w:ilvl w:val="0"/>
          <w:numId w:val="54"/>
        </w:numPr>
        <w:shd w:val="clear" w:color="auto" w:fill="FFFFFF"/>
        <w:spacing w:before="100" w:beforeAutospacing="1" w:after="0" w:line="276" w:lineRule="auto"/>
        <w:ind w:left="2520"/>
        <w:rPr>
          <w:rFonts w:eastAsia="Times New Roman" w:cstheme="minorHAnsi"/>
          <w:i/>
          <w:color w:val="000000" w:themeColor="text1"/>
          <w:sz w:val="24"/>
          <w:szCs w:val="24"/>
        </w:rPr>
      </w:pPr>
      <w:r w:rsidRPr="00DE5367">
        <w:rPr>
          <w:rFonts w:eastAsia="Times New Roman" w:cstheme="minorHAnsi"/>
          <w:color w:val="000000" w:themeColor="text1"/>
          <w:sz w:val="24"/>
          <w:szCs w:val="24"/>
        </w:rPr>
        <w:t>How many persons from your household helped [NAME]'s household this last time?</w:t>
      </w:r>
    </w:p>
    <w:p w14:paraId="36384668" w14:textId="77777777" w:rsidR="00DE5367" w:rsidRPr="00DE5367" w:rsidRDefault="00885E4B" w:rsidP="00A17B63">
      <w:pPr>
        <w:pStyle w:val="ListParagraph"/>
        <w:numPr>
          <w:ilvl w:val="0"/>
          <w:numId w:val="54"/>
        </w:numPr>
        <w:shd w:val="clear" w:color="auto" w:fill="FFFFFF"/>
        <w:spacing w:before="100" w:beforeAutospacing="1" w:after="0" w:line="276" w:lineRule="auto"/>
        <w:ind w:left="2520"/>
        <w:rPr>
          <w:rFonts w:eastAsia="Times New Roman" w:cstheme="minorHAnsi"/>
          <w:i/>
          <w:color w:val="000000" w:themeColor="text1"/>
          <w:sz w:val="24"/>
          <w:szCs w:val="24"/>
        </w:rPr>
      </w:pPr>
      <w:r w:rsidRPr="00DE5367">
        <w:rPr>
          <w:rFonts w:eastAsia="Times New Roman" w:cstheme="minorHAnsi"/>
          <w:color w:val="000000" w:themeColor="text1"/>
          <w:sz w:val="24"/>
          <w:szCs w:val="24"/>
        </w:rPr>
        <w:t>For HOW MANY DAYS did your household helped [NAME]'s household?</w:t>
      </w:r>
    </w:p>
    <w:p w14:paraId="27F1C532" w14:textId="77777777" w:rsidR="00DE5367" w:rsidRPr="00DE5367" w:rsidRDefault="00885E4B" w:rsidP="00A17B63">
      <w:pPr>
        <w:pStyle w:val="ListParagraph"/>
        <w:numPr>
          <w:ilvl w:val="0"/>
          <w:numId w:val="54"/>
        </w:numPr>
        <w:shd w:val="clear" w:color="auto" w:fill="FFFFFF"/>
        <w:spacing w:before="100" w:beforeAutospacing="1" w:after="0" w:line="276" w:lineRule="auto"/>
        <w:ind w:left="2520"/>
        <w:rPr>
          <w:rFonts w:eastAsia="Times New Roman" w:cstheme="minorHAnsi"/>
          <w:i/>
          <w:color w:val="000000" w:themeColor="text1"/>
          <w:sz w:val="24"/>
          <w:szCs w:val="24"/>
        </w:rPr>
      </w:pPr>
      <w:r w:rsidRPr="00DE5367">
        <w:rPr>
          <w:rFonts w:eastAsia="Times New Roman" w:cstheme="minorHAnsi"/>
          <w:color w:val="000000" w:themeColor="text1"/>
          <w:sz w:val="24"/>
          <w:szCs w:val="24"/>
        </w:rPr>
        <w:t>The days of that work, how many HOURS PER DAY did you work?</w:t>
      </w:r>
    </w:p>
    <w:p w14:paraId="0126D899" w14:textId="77777777" w:rsidR="00DE5367" w:rsidRPr="00DE5367" w:rsidRDefault="00885E4B" w:rsidP="00A17B63">
      <w:pPr>
        <w:pStyle w:val="ListParagraph"/>
        <w:numPr>
          <w:ilvl w:val="0"/>
          <w:numId w:val="54"/>
        </w:numPr>
        <w:shd w:val="clear" w:color="auto" w:fill="FFFFFF"/>
        <w:spacing w:before="100" w:beforeAutospacing="1" w:after="0" w:line="276" w:lineRule="auto"/>
        <w:ind w:left="2520"/>
        <w:rPr>
          <w:rFonts w:eastAsia="Times New Roman" w:cstheme="minorHAnsi"/>
          <w:i/>
          <w:color w:val="000000" w:themeColor="text1"/>
          <w:sz w:val="24"/>
          <w:szCs w:val="24"/>
        </w:rPr>
      </w:pPr>
      <w:r w:rsidRPr="00DE5367">
        <w:rPr>
          <w:rFonts w:eastAsia="Times New Roman" w:cstheme="minorHAnsi"/>
          <w:color w:val="000000" w:themeColor="text1"/>
          <w:sz w:val="24"/>
          <w:szCs w:val="24"/>
        </w:rPr>
        <w:t xml:space="preserve"> Was this work in agriculture?</w:t>
      </w:r>
    </w:p>
    <w:p w14:paraId="4A50195B" w14:textId="77777777" w:rsidR="00885E4B" w:rsidRPr="00DE5367" w:rsidRDefault="00885E4B" w:rsidP="00A17B63">
      <w:pPr>
        <w:pStyle w:val="ListParagraph"/>
        <w:numPr>
          <w:ilvl w:val="0"/>
          <w:numId w:val="54"/>
        </w:numPr>
        <w:shd w:val="clear" w:color="auto" w:fill="FFFFFF"/>
        <w:spacing w:before="100" w:beforeAutospacing="1" w:after="0" w:line="276" w:lineRule="auto"/>
        <w:ind w:left="2520"/>
        <w:rPr>
          <w:rFonts w:eastAsia="Times New Roman" w:cstheme="minorHAnsi"/>
          <w:i/>
          <w:color w:val="000000" w:themeColor="text1"/>
          <w:sz w:val="24"/>
          <w:szCs w:val="24"/>
        </w:rPr>
      </w:pPr>
      <w:r w:rsidRPr="00DE5367">
        <w:rPr>
          <w:rFonts w:eastAsia="Times New Roman" w:cstheme="minorHAnsi"/>
          <w:color w:val="000000" w:themeColor="text1"/>
          <w:sz w:val="24"/>
          <w:szCs w:val="24"/>
        </w:rPr>
        <w:t xml:space="preserve"> Please, DESCRIBE the work that you did for [NAME]'s household.</w:t>
      </w:r>
    </w:p>
    <w:p w14:paraId="7DE9A59A" w14:textId="77777777" w:rsidR="00DE5367" w:rsidRPr="00DE5367" w:rsidRDefault="00885E4B" w:rsidP="00E170B3">
      <w:pPr>
        <w:shd w:val="clear" w:color="auto" w:fill="FFFFFF"/>
        <w:spacing w:before="100" w:beforeAutospacing="1" w:after="0" w:line="276" w:lineRule="auto"/>
        <w:ind w:left="1080" w:firstLine="720"/>
        <w:rPr>
          <w:rFonts w:eastAsia="Times New Roman" w:cstheme="minorHAnsi"/>
          <w:i/>
          <w:color w:val="000000" w:themeColor="text1"/>
          <w:sz w:val="24"/>
          <w:szCs w:val="24"/>
        </w:rPr>
      </w:pPr>
      <w:r w:rsidRPr="00DE5367">
        <w:rPr>
          <w:rFonts w:eastAsia="Times New Roman" w:cstheme="minorHAnsi"/>
          <w:i/>
          <w:color w:val="000000" w:themeColor="text1"/>
          <w:sz w:val="24"/>
          <w:szCs w:val="24"/>
        </w:rPr>
        <w:t xml:space="preserve">If previous answer = 3, </w:t>
      </w:r>
    </w:p>
    <w:p w14:paraId="0782FFAE" w14:textId="77777777" w:rsidR="00DE5367" w:rsidRDefault="00885E4B" w:rsidP="00A17B63">
      <w:pPr>
        <w:pStyle w:val="ListParagraph"/>
        <w:numPr>
          <w:ilvl w:val="0"/>
          <w:numId w:val="55"/>
        </w:numPr>
        <w:shd w:val="clear" w:color="auto" w:fill="FFFFFF"/>
        <w:spacing w:before="100" w:beforeAutospacing="1" w:after="0" w:line="276" w:lineRule="auto"/>
        <w:ind w:left="2520"/>
        <w:rPr>
          <w:rFonts w:eastAsia="Times New Roman" w:cstheme="minorHAnsi"/>
          <w:color w:val="000000" w:themeColor="text1"/>
          <w:sz w:val="24"/>
          <w:szCs w:val="24"/>
        </w:rPr>
      </w:pPr>
      <w:r w:rsidRPr="00DE5367">
        <w:rPr>
          <w:rFonts w:eastAsia="Times New Roman" w:cstheme="minorHAnsi"/>
          <w:color w:val="000000" w:themeColor="text1"/>
          <w:sz w:val="24"/>
          <w:szCs w:val="24"/>
        </w:rPr>
        <w:t xml:space="preserve">How much cash did you give to [NAME]'s household? </w:t>
      </w:r>
    </w:p>
    <w:p w14:paraId="47977E11" w14:textId="77777777" w:rsidR="00DE5367" w:rsidRDefault="00885E4B" w:rsidP="00A17B63">
      <w:pPr>
        <w:pStyle w:val="ListParagraph"/>
        <w:numPr>
          <w:ilvl w:val="0"/>
          <w:numId w:val="55"/>
        </w:numPr>
        <w:shd w:val="clear" w:color="auto" w:fill="FFFFFF"/>
        <w:spacing w:before="100" w:beforeAutospacing="1" w:after="0" w:line="276" w:lineRule="auto"/>
        <w:ind w:left="2520"/>
        <w:rPr>
          <w:rFonts w:eastAsia="Times New Roman" w:cstheme="minorHAnsi"/>
          <w:color w:val="000000" w:themeColor="text1"/>
          <w:sz w:val="24"/>
          <w:szCs w:val="24"/>
        </w:rPr>
      </w:pPr>
      <w:r w:rsidRPr="00DE5367">
        <w:rPr>
          <w:rFonts w:eastAsia="Times New Roman" w:cstheme="minorHAnsi"/>
          <w:color w:val="000000" w:themeColor="text1"/>
          <w:sz w:val="24"/>
          <w:szCs w:val="24"/>
        </w:rPr>
        <w:t>Are/were you supposed to receive anything in return for your help?</w:t>
      </w:r>
    </w:p>
    <w:p w14:paraId="19CC336F" w14:textId="77777777" w:rsidR="00DE5367" w:rsidRDefault="00885E4B" w:rsidP="00A17B63">
      <w:pPr>
        <w:pStyle w:val="ListParagraph"/>
        <w:numPr>
          <w:ilvl w:val="0"/>
          <w:numId w:val="55"/>
        </w:numPr>
        <w:shd w:val="clear" w:color="auto" w:fill="FFFFFF"/>
        <w:spacing w:before="100" w:beforeAutospacing="1" w:after="0" w:line="276" w:lineRule="auto"/>
        <w:ind w:left="2520"/>
        <w:rPr>
          <w:rFonts w:eastAsia="Times New Roman" w:cstheme="minorHAnsi"/>
          <w:color w:val="000000" w:themeColor="text1"/>
          <w:sz w:val="24"/>
          <w:szCs w:val="24"/>
        </w:rPr>
      </w:pPr>
      <w:r w:rsidRPr="00DE5367">
        <w:rPr>
          <w:rFonts w:eastAsia="Times New Roman" w:cstheme="minorHAnsi"/>
          <w:color w:val="000000" w:themeColor="text1"/>
          <w:sz w:val="24"/>
          <w:szCs w:val="24"/>
        </w:rPr>
        <w:t xml:space="preserve"> If yes, did you already receive anything in return from [NAME]'s household? YES/NO</w:t>
      </w:r>
    </w:p>
    <w:p w14:paraId="49DDFA52" w14:textId="77777777" w:rsidR="00885E4B" w:rsidRPr="00DE5367" w:rsidRDefault="00885E4B" w:rsidP="00A17B63">
      <w:pPr>
        <w:pStyle w:val="ListParagraph"/>
        <w:numPr>
          <w:ilvl w:val="0"/>
          <w:numId w:val="55"/>
        </w:numPr>
        <w:shd w:val="clear" w:color="auto" w:fill="FFFFFF"/>
        <w:spacing w:before="100" w:beforeAutospacing="1" w:after="0" w:line="276" w:lineRule="auto"/>
        <w:ind w:left="2520"/>
        <w:rPr>
          <w:rFonts w:eastAsia="Times New Roman" w:cstheme="minorHAnsi"/>
          <w:color w:val="000000" w:themeColor="text1"/>
          <w:sz w:val="24"/>
          <w:szCs w:val="24"/>
        </w:rPr>
      </w:pPr>
      <w:r w:rsidRPr="00DE5367">
        <w:rPr>
          <w:rFonts w:eastAsia="Times New Roman" w:cstheme="minorHAnsi"/>
          <w:color w:val="000000" w:themeColor="text1"/>
          <w:sz w:val="24"/>
          <w:szCs w:val="24"/>
        </w:rPr>
        <w:t>If yes to (*), what have you already received in return?</w:t>
      </w:r>
    </w:p>
    <w:p w14:paraId="63D90330" w14:textId="77777777" w:rsidR="00436BA2" w:rsidRPr="00E85234" w:rsidRDefault="00885E4B" w:rsidP="00E170B3">
      <w:pPr>
        <w:shd w:val="clear" w:color="auto" w:fill="FFFFFF"/>
        <w:spacing w:before="100" w:beforeAutospacing="1" w:after="0" w:line="276" w:lineRule="auto"/>
        <w:ind w:left="1440" w:firstLine="720"/>
        <w:rPr>
          <w:rFonts w:eastAsia="Times New Roman" w:cstheme="minorHAnsi"/>
          <w:i/>
          <w:color w:val="000000" w:themeColor="text1"/>
          <w:sz w:val="24"/>
          <w:szCs w:val="24"/>
        </w:rPr>
      </w:pPr>
      <w:r w:rsidRPr="00E85234">
        <w:rPr>
          <w:rFonts w:eastAsia="Times New Roman" w:cstheme="minorHAnsi"/>
          <w:i/>
          <w:color w:val="000000" w:themeColor="text1"/>
          <w:sz w:val="24"/>
          <w:szCs w:val="24"/>
        </w:rPr>
        <w:t xml:space="preserve">If previous answer = 1, </w:t>
      </w:r>
    </w:p>
    <w:p w14:paraId="175C3BC1" w14:textId="77777777" w:rsidR="00885E4B" w:rsidRPr="00436BA2" w:rsidRDefault="00885E4B" w:rsidP="00A17B63">
      <w:pPr>
        <w:pStyle w:val="ListParagraph"/>
        <w:numPr>
          <w:ilvl w:val="0"/>
          <w:numId w:val="56"/>
        </w:numPr>
        <w:shd w:val="clear" w:color="auto" w:fill="FFFFFF"/>
        <w:spacing w:before="100" w:beforeAutospacing="1" w:after="0" w:line="276" w:lineRule="auto"/>
        <w:ind w:left="2880"/>
        <w:rPr>
          <w:rFonts w:eastAsia="Times New Roman" w:cstheme="minorHAnsi"/>
          <w:color w:val="000000" w:themeColor="text1"/>
          <w:sz w:val="24"/>
          <w:szCs w:val="24"/>
        </w:rPr>
      </w:pPr>
      <w:r w:rsidRPr="00436BA2">
        <w:rPr>
          <w:rFonts w:eastAsia="Times New Roman" w:cstheme="minorHAnsi"/>
          <w:color w:val="000000" w:themeColor="text1"/>
          <w:sz w:val="24"/>
          <w:szCs w:val="24"/>
        </w:rPr>
        <w:t xml:space="preserve">How much food did you receive from [NAME]'s household in return? </w:t>
      </w:r>
    </w:p>
    <w:p w14:paraId="486D237E" w14:textId="77777777" w:rsidR="00436BA2" w:rsidRPr="00E170B3" w:rsidRDefault="00885E4B" w:rsidP="00E170B3">
      <w:pPr>
        <w:shd w:val="clear" w:color="auto" w:fill="FFFFFF"/>
        <w:spacing w:before="100" w:beforeAutospacing="1" w:after="0" w:line="276" w:lineRule="auto"/>
        <w:ind w:left="1440" w:firstLine="720"/>
        <w:rPr>
          <w:rFonts w:eastAsia="Times New Roman" w:cstheme="minorHAnsi"/>
          <w:i/>
          <w:color w:val="000000" w:themeColor="text1"/>
          <w:sz w:val="24"/>
          <w:szCs w:val="24"/>
        </w:rPr>
      </w:pPr>
      <w:r w:rsidRPr="00E170B3">
        <w:rPr>
          <w:rFonts w:eastAsia="Times New Roman" w:cstheme="minorHAnsi"/>
          <w:i/>
          <w:color w:val="000000" w:themeColor="text1"/>
          <w:sz w:val="24"/>
          <w:szCs w:val="24"/>
        </w:rPr>
        <w:t xml:space="preserve">If previous answer = 2, Let's talk about the </w:t>
      </w:r>
      <w:proofErr w:type="spellStart"/>
      <w:r w:rsidRPr="00E170B3">
        <w:rPr>
          <w:rFonts w:eastAsia="Times New Roman" w:cstheme="minorHAnsi"/>
          <w:i/>
          <w:color w:val="000000" w:themeColor="text1"/>
          <w:sz w:val="24"/>
          <w:szCs w:val="24"/>
        </w:rPr>
        <w:t>ganyu</w:t>
      </w:r>
      <w:proofErr w:type="spellEnd"/>
      <w:r w:rsidRPr="00E170B3">
        <w:rPr>
          <w:rFonts w:eastAsia="Times New Roman" w:cstheme="minorHAnsi"/>
          <w:i/>
          <w:color w:val="000000" w:themeColor="text1"/>
          <w:sz w:val="24"/>
          <w:szCs w:val="24"/>
        </w:rPr>
        <w:t xml:space="preserve"> that [NAME]'s household did for you in return:</w:t>
      </w:r>
    </w:p>
    <w:p w14:paraId="1DF78473" w14:textId="77777777" w:rsidR="00436BA2" w:rsidRDefault="00885E4B" w:rsidP="00A17B63">
      <w:pPr>
        <w:pStyle w:val="ListParagraph"/>
        <w:numPr>
          <w:ilvl w:val="0"/>
          <w:numId w:val="57"/>
        </w:numPr>
        <w:shd w:val="clear" w:color="auto" w:fill="FFFFFF"/>
        <w:spacing w:before="100" w:beforeAutospacing="1" w:after="0" w:line="276" w:lineRule="auto"/>
        <w:ind w:left="2880"/>
        <w:rPr>
          <w:rFonts w:eastAsia="Times New Roman" w:cstheme="minorHAnsi"/>
          <w:color w:val="000000" w:themeColor="text1"/>
          <w:sz w:val="24"/>
          <w:szCs w:val="24"/>
        </w:rPr>
      </w:pPr>
      <w:r w:rsidRPr="00436BA2">
        <w:rPr>
          <w:rFonts w:eastAsia="Times New Roman" w:cstheme="minorHAnsi"/>
          <w:color w:val="000000" w:themeColor="text1"/>
          <w:sz w:val="24"/>
          <w:szCs w:val="24"/>
        </w:rPr>
        <w:t xml:space="preserve">How many persons in [NAME]'s household came to do </w:t>
      </w:r>
      <w:proofErr w:type="spellStart"/>
      <w:r w:rsidRPr="00436BA2">
        <w:rPr>
          <w:rFonts w:eastAsia="Times New Roman" w:cstheme="minorHAnsi"/>
          <w:color w:val="000000" w:themeColor="text1"/>
          <w:sz w:val="24"/>
          <w:szCs w:val="24"/>
        </w:rPr>
        <w:t>ganyu</w:t>
      </w:r>
      <w:proofErr w:type="spellEnd"/>
      <w:r w:rsidRPr="00436BA2">
        <w:rPr>
          <w:rFonts w:eastAsia="Times New Roman" w:cstheme="minorHAnsi"/>
          <w:color w:val="000000" w:themeColor="text1"/>
          <w:sz w:val="24"/>
          <w:szCs w:val="24"/>
        </w:rPr>
        <w:t xml:space="preserve"> for you?</w:t>
      </w:r>
    </w:p>
    <w:p w14:paraId="3BA0E3EE" w14:textId="77777777" w:rsidR="00436BA2" w:rsidRDefault="00885E4B" w:rsidP="00A17B63">
      <w:pPr>
        <w:pStyle w:val="ListParagraph"/>
        <w:numPr>
          <w:ilvl w:val="0"/>
          <w:numId w:val="57"/>
        </w:numPr>
        <w:shd w:val="clear" w:color="auto" w:fill="FFFFFF"/>
        <w:spacing w:before="100" w:beforeAutospacing="1" w:after="0" w:line="276" w:lineRule="auto"/>
        <w:ind w:left="2880"/>
        <w:rPr>
          <w:rFonts w:eastAsia="Times New Roman" w:cstheme="minorHAnsi"/>
          <w:color w:val="000000" w:themeColor="text1"/>
          <w:sz w:val="24"/>
          <w:szCs w:val="24"/>
        </w:rPr>
      </w:pPr>
      <w:r w:rsidRPr="00436BA2">
        <w:rPr>
          <w:rFonts w:eastAsia="Times New Roman" w:cstheme="minorHAnsi"/>
          <w:color w:val="000000" w:themeColor="text1"/>
          <w:sz w:val="24"/>
          <w:szCs w:val="24"/>
        </w:rPr>
        <w:t>For HOW MANY DAYS did [NAME]’s household do GANYU for your household?</w:t>
      </w:r>
    </w:p>
    <w:p w14:paraId="2654E520" w14:textId="77777777" w:rsidR="00436BA2" w:rsidRDefault="00885E4B" w:rsidP="00A17B63">
      <w:pPr>
        <w:pStyle w:val="ListParagraph"/>
        <w:numPr>
          <w:ilvl w:val="0"/>
          <w:numId w:val="57"/>
        </w:numPr>
        <w:shd w:val="clear" w:color="auto" w:fill="FFFFFF"/>
        <w:spacing w:before="100" w:beforeAutospacing="1" w:after="0" w:line="276" w:lineRule="auto"/>
        <w:ind w:left="2880"/>
        <w:rPr>
          <w:rFonts w:eastAsia="Times New Roman" w:cstheme="minorHAnsi"/>
          <w:color w:val="000000" w:themeColor="text1"/>
          <w:sz w:val="24"/>
          <w:szCs w:val="24"/>
        </w:rPr>
      </w:pPr>
      <w:r w:rsidRPr="00436BA2">
        <w:rPr>
          <w:rFonts w:eastAsia="Times New Roman" w:cstheme="minorHAnsi"/>
          <w:color w:val="000000" w:themeColor="text1"/>
          <w:sz w:val="24"/>
          <w:szCs w:val="24"/>
        </w:rPr>
        <w:t>The days of that work, how many HOURS PER DAY were done work on AVERAGE?</w:t>
      </w:r>
    </w:p>
    <w:p w14:paraId="21E6B0ED" w14:textId="77777777" w:rsidR="00436BA2" w:rsidRDefault="00885E4B" w:rsidP="00A17B63">
      <w:pPr>
        <w:pStyle w:val="ListParagraph"/>
        <w:numPr>
          <w:ilvl w:val="0"/>
          <w:numId w:val="57"/>
        </w:numPr>
        <w:shd w:val="clear" w:color="auto" w:fill="FFFFFF"/>
        <w:spacing w:before="100" w:beforeAutospacing="1" w:after="0" w:line="276" w:lineRule="auto"/>
        <w:ind w:left="2880"/>
        <w:rPr>
          <w:rFonts w:eastAsia="Times New Roman" w:cstheme="minorHAnsi"/>
          <w:color w:val="000000" w:themeColor="text1"/>
          <w:sz w:val="24"/>
          <w:szCs w:val="24"/>
        </w:rPr>
      </w:pPr>
      <w:r w:rsidRPr="00436BA2">
        <w:rPr>
          <w:rFonts w:eastAsia="Times New Roman" w:cstheme="minorHAnsi"/>
          <w:color w:val="000000" w:themeColor="text1"/>
          <w:sz w:val="24"/>
          <w:szCs w:val="24"/>
        </w:rPr>
        <w:t xml:space="preserve"> Was this work in agriculture.</w:t>
      </w:r>
    </w:p>
    <w:p w14:paraId="2A1E45B2" w14:textId="77777777" w:rsidR="00885E4B" w:rsidRPr="00436BA2" w:rsidRDefault="00885E4B" w:rsidP="00A17B63">
      <w:pPr>
        <w:pStyle w:val="ListParagraph"/>
        <w:numPr>
          <w:ilvl w:val="0"/>
          <w:numId w:val="57"/>
        </w:numPr>
        <w:shd w:val="clear" w:color="auto" w:fill="FFFFFF"/>
        <w:spacing w:before="100" w:beforeAutospacing="1" w:after="0" w:line="276" w:lineRule="auto"/>
        <w:ind w:left="2880"/>
        <w:rPr>
          <w:rFonts w:eastAsia="Times New Roman" w:cstheme="minorHAnsi"/>
          <w:color w:val="000000" w:themeColor="text1"/>
          <w:sz w:val="24"/>
          <w:szCs w:val="24"/>
        </w:rPr>
      </w:pPr>
      <w:r w:rsidRPr="00436BA2">
        <w:rPr>
          <w:rFonts w:eastAsia="Times New Roman" w:cstheme="minorHAnsi"/>
          <w:color w:val="000000" w:themeColor="text1"/>
          <w:sz w:val="24"/>
          <w:szCs w:val="24"/>
        </w:rPr>
        <w:t xml:space="preserve"> Please, DESCRIBE the GANYU work that [NAME]’s household did for you.</w:t>
      </w:r>
    </w:p>
    <w:p w14:paraId="66649015" w14:textId="77777777" w:rsidR="00436BA2" w:rsidRPr="00E170B3" w:rsidRDefault="00885E4B" w:rsidP="00E170B3">
      <w:pPr>
        <w:shd w:val="clear" w:color="auto" w:fill="FFFFFF"/>
        <w:spacing w:before="100" w:beforeAutospacing="1" w:after="0" w:line="276" w:lineRule="auto"/>
        <w:ind w:left="1800"/>
        <w:rPr>
          <w:rFonts w:eastAsia="Times New Roman" w:cstheme="minorHAnsi"/>
          <w:i/>
          <w:color w:val="000000" w:themeColor="text1"/>
          <w:sz w:val="24"/>
          <w:szCs w:val="24"/>
        </w:rPr>
      </w:pPr>
      <w:r w:rsidRPr="00E170B3">
        <w:rPr>
          <w:rFonts w:eastAsia="Times New Roman" w:cstheme="minorHAnsi"/>
          <w:i/>
          <w:color w:val="000000" w:themeColor="text1"/>
          <w:sz w:val="24"/>
          <w:szCs w:val="24"/>
        </w:rPr>
        <w:lastRenderedPageBreak/>
        <w:t xml:space="preserve">If previous answer = </w:t>
      </w:r>
      <w:r w:rsidR="00436BA2" w:rsidRPr="00E170B3">
        <w:rPr>
          <w:rFonts w:eastAsia="Times New Roman" w:cstheme="minorHAnsi"/>
          <w:i/>
          <w:color w:val="000000" w:themeColor="text1"/>
          <w:sz w:val="24"/>
          <w:szCs w:val="24"/>
        </w:rPr>
        <w:t>4</w:t>
      </w:r>
      <w:r w:rsidRPr="00E170B3">
        <w:rPr>
          <w:rFonts w:eastAsia="Times New Roman" w:cstheme="minorHAnsi"/>
          <w:i/>
          <w:color w:val="000000" w:themeColor="text1"/>
          <w:sz w:val="24"/>
          <w:szCs w:val="24"/>
        </w:rPr>
        <w:t xml:space="preserve">, Let's talk about the </w:t>
      </w:r>
      <w:proofErr w:type="spellStart"/>
      <w:r w:rsidRPr="00E170B3">
        <w:rPr>
          <w:rFonts w:eastAsia="Times New Roman" w:cstheme="minorHAnsi"/>
          <w:i/>
          <w:color w:val="000000" w:themeColor="text1"/>
          <w:sz w:val="24"/>
          <w:szCs w:val="24"/>
        </w:rPr>
        <w:t>chipere</w:t>
      </w:r>
      <w:proofErr w:type="spellEnd"/>
      <w:r w:rsidRPr="00E170B3">
        <w:rPr>
          <w:rFonts w:eastAsia="Times New Roman" w:cstheme="minorHAnsi"/>
          <w:i/>
          <w:color w:val="000000" w:themeColor="text1"/>
          <w:sz w:val="24"/>
          <w:szCs w:val="24"/>
        </w:rPr>
        <w:t xml:space="preserve"> </w:t>
      </w:r>
      <w:proofErr w:type="spellStart"/>
      <w:r w:rsidRPr="00E170B3">
        <w:rPr>
          <w:rFonts w:eastAsia="Times New Roman" w:cstheme="minorHAnsi"/>
          <w:i/>
          <w:color w:val="000000" w:themeColor="text1"/>
          <w:sz w:val="24"/>
          <w:szCs w:val="24"/>
        </w:rPr>
        <w:t>ganyo</w:t>
      </w:r>
      <w:proofErr w:type="spellEnd"/>
      <w:r w:rsidRPr="00E170B3">
        <w:rPr>
          <w:rFonts w:eastAsia="Times New Roman" w:cstheme="minorHAnsi"/>
          <w:i/>
          <w:color w:val="000000" w:themeColor="text1"/>
          <w:sz w:val="24"/>
          <w:szCs w:val="24"/>
        </w:rPr>
        <w:t xml:space="preserve"> that [NAME]'s household did for you in return:</w:t>
      </w:r>
    </w:p>
    <w:p w14:paraId="3AF86E57" w14:textId="77777777" w:rsidR="00E85234" w:rsidRDefault="00885E4B" w:rsidP="00A17B63">
      <w:pPr>
        <w:pStyle w:val="ListParagraph"/>
        <w:numPr>
          <w:ilvl w:val="0"/>
          <w:numId w:val="58"/>
        </w:numPr>
        <w:shd w:val="clear" w:color="auto" w:fill="FFFFFF"/>
        <w:spacing w:before="100" w:beforeAutospacing="1" w:after="0" w:line="276" w:lineRule="auto"/>
        <w:ind w:left="2880"/>
        <w:rPr>
          <w:rFonts w:eastAsia="Times New Roman" w:cstheme="minorHAnsi"/>
          <w:color w:val="000000" w:themeColor="text1"/>
          <w:sz w:val="24"/>
          <w:szCs w:val="24"/>
        </w:rPr>
      </w:pPr>
      <w:r w:rsidRPr="00436BA2">
        <w:rPr>
          <w:rFonts w:eastAsia="Times New Roman" w:cstheme="minorHAnsi"/>
          <w:color w:val="000000" w:themeColor="text1"/>
          <w:sz w:val="24"/>
          <w:szCs w:val="24"/>
        </w:rPr>
        <w:t xml:space="preserve">How many persons in [NAME]'s household came to do </w:t>
      </w:r>
      <w:proofErr w:type="spellStart"/>
      <w:r w:rsidRPr="00436BA2">
        <w:rPr>
          <w:rFonts w:eastAsia="Times New Roman" w:cstheme="minorHAnsi"/>
          <w:color w:val="000000" w:themeColor="text1"/>
          <w:sz w:val="24"/>
          <w:szCs w:val="24"/>
        </w:rPr>
        <w:t>chipere</w:t>
      </w:r>
      <w:proofErr w:type="spellEnd"/>
      <w:r w:rsidRPr="00436BA2">
        <w:rPr>
          <w:rFonts w:eastAsia="Times New Roman" w:cstheme="minorHAnsi"/>
          <w:color w:val="000000" w:themeColor="text1"/>
          <w:sz w:val="24"/>
          <w:szCs w:val="24"/>
        </w:rPr>
        <w:t xml:space="preserve"> </w:t>
      </w:r>
      <w:proofErr w:type="spellStart"/>
      <w:r w:rsidRPr="00436BA2">
        <w:rPr>
          <w:rFonts w:eastAsia="Times New Roman" w:cstheme="minorHAnsi"/>
          <w:color w:val="000000" w:themeColor="text1"/>
          <w:sz w:val="24"/>
          <w:szCs w:val="24"/>
        </w:rPr>
        <w:t>ganyo</w:t>
      </w:r>
      <w:proofErr w:type="spellEnd"/>
      <w:r w:rsidRPr="00436BA2">
        <w:rPr>
          <w:rFonts w:eastAsia="Times New Roman" w:cstheme="minorHAnsi"/>
          <w:color w:val="000000" w:themeColor="text1"/>
          <w:sz w:val="24"/>
          <w:szCs w:val="24"/>
        </w:rPr>
        <w:t xml:space="preserve"> for you?</w:t>
      </w:r>
    </w:p>
    <w:p w14:paraId="67ADCAFB" w14:textId="77777777" w:rsidR="00E85234" w:rsidRDefault="00885E4B" w:rsidP="00A17B63">
      <w:pPr>
        <w:pStyle w:val="ListParagraph"/>
        <w:numPr>
          <w:ilvl w:val="0"/>
          <w:numId w:val="58"/>
        </w:numPr>
        <w:shd w:val="clear" w:color="auto" w:fill="FFFFFF"/>
        <w:spacing w:before="100" w:beforeAutospacing="1" w:after="0" w:line="276" w:lineRule="auto"/>
        <w:ind w:left="2880"/>
        <w:rPr>
          <w:rFonts w:eastAsia="Times New Roman" w:cstheme="minorHAnsi"/>
          <w:color w:val="000000" w:themeColor="text1"/>
          <w:sz w:val="24"/>
          <w:szCs w:val="24"/>
        </w:rPr>
      </w:pPr>
      <w:r w:rsidRPr="00E85234">
        <w:rPr>
          <w:rFonts w:eastAsia="Times New Roman" w:cstheme="minorHAnsi"/>
          <w:color w:val="000000" w:themeColor="text1"/>
          <w:sz w:val="24"/>
          <w:szCs w:val="24"/>
        </w:rPr>
        <w:t xml:space="preserve">For HOW MANY DAYS did [NAME]’s household do </w:t>
      </w:r>
      <w:proofErr w:type="spellStart"/>
      <w:r w:rsidRPr="00E85234">
        <w:rPr>
          <w:rFonts w:eastAsia="Times New Roman" w:cstheme="minorHAnsi"/>
          <w:color w:val="000000" w:themeColor="text1"/>
          <w:sz w:val="24"/>
          <w:szCs w:val="24"/>
        </w:rPr>
        <w:t>chipere</w:t>
      </w:r>
      <w:proofErr w:type="spellEnd"/>
      <w:r w:rsidRPr="00E85234">
        <w:rPr>
          <w:rFonts w:eastAsia="Times New Roman" w:cstheme="minorHAnsi"/>
          <w:color w:val="000000" w:themeColor="text1"/>
          <w:sz w:val="24"/>
          <w:szCs w:val="24"/>
        </w:rPr>
        <w:t xml:space="preserve"> </w:t>
      </w:r>
      <w:proofErr w:type="spellStart"/>
      <w:r w:rsidRPr="00E85234">
        <w:rPr>
          <w:rFonts w:eastAsia="Times New Roman" w:cstheme="minorHAnsi"/>
          <w:color w:val="000000" w:themeColor="text1"/>
          <w:sz w:val="24"/>
          <w:szCs w:val="24"/>
        </w:rPr>
        <w:t>ganyo</w:t>
      </w:r>
      <w:proofErr w:type="spellEnd"/>
      <w:r w:rsidRPr="00E85234">
        <w:rPr>
          <w:rFonts w:eastAsia="Times New Roman" w:cstheme="minorHAnsi"/>
          <w:color w:val="000000" w:themeColor="text1"/>
          <w:sz w:val="24"/>
          <w:szCs w:val="24"/>
        </w:rPr>
        <w:t xml:space="preserve"> for your household?</w:t>
      </w:r>
    </w:p>
    <w:p w14:paraId="1150F50D" w14:textId="77777777" w:rsidR="00E85234" w:rsidRDefault="00885E4B" w:rsidP="00A17B63">
      <w:pPr>
        <w:pStyle w:val="ListParagraph"/>
        <w:numPr>
          <w:ilvl w:val="0"/>
          <w:numId w:val="58"/>
        </w:numPr>
        <w:shd w:val="clear" w:color="auto" w:fill="FFFFFF"/>
        <w:spacing w:before="100" w:beforeAutospacing="1" w:after="0" w:line="276" w:lineRule="auto"/>
        <w:ind w:left="2880"/>
        <w:rPr>
          <w:rFonts w:eastAsia="Times New Roman" w:cstheme="minorHAnsi"/>
          <w:color w:val="000000" w:themeColor="text1"/>
          <w:sz w:val="24"/>
          <w:szCs w:val="24"/>
        </w:rPr>
      </w:pPr>
      <w:r w:rsidRPr="00E85234">
        <w:rPr>
          <w:rFonts w:eastAsia="Times New Roman" w:cstheme="minorHAnsi"/>
          <w:color w:val="000000" w:themeColor="text1"/>
          <w:sz w:val="24"/>
          <w:szCs w:val="24"/>
        </w:rPr>
        <w:t>The days of that work, how many HOURS PER DAY were done work on AVERAGE?</w:t>
      </w:r>
    </w:p>
    <w:p w14:paraId="69D59C7B" w14:textId="77777777" w:rsidR="00E85234" w:rsidRDefault="00885E4B" w:rsidP="00A17B63">
      <w:pPr>
        <w:pStyle w:val="ListParagraph"/>
        <w:numPr>
          <w:ilvl w:val="0"/>
          <w:numId w:val="58"/>
        </w:numPr>
        <w:shd w:val="clear" w:color="auto" w:fill="FFFFFF"/>
        <w:spacing w:before="100" w:beforeAutospacing="1" w:after="0" w:line="276" w:lineRule="auto"/>
        <w:ind w:left="2880"/>
        <w:rPr>
          <w:rFonts w:eastAsia="Times New Roman" w:cstheme="minorHAnsi"/>
          <w:color w:val="000000" w:themeColor="text1"/>
          <w:sz w:val="24"/>
          <w:szCs w:val="24"/>
        </w:rPr>
      </w:pPr>
      <w:r w:rsidRPr="00E85234">
        <w:rPr>
          <w:rFonts w:eastAsia="Times New Roman" w:cstheme="minorHAnsi"/>
          <w:color w:val="000000" w:themeColor="text1"/>
          <w:sz w:val="24"/>
          <w:szCs w:val="24"/>
        </w:rPr>
        <w:t xml:space="preserve"> IS this </w:t>
      </w:r>
      <w:r w:rsidR="00E85234" w:rsidRPr="00E85234">
        <w:rPr>
          <w:rFonts w:eastAsia="Times New Roman" w:cstheme="minorHAnsi"/>
          <w:color w:val="000000" w:themeColor="text1"/>
          <w:sz w:val="24"/>
          <w:szCs w:val="24"/>
        </w:rPr>
        <w:tab/>
      </w:r>
      <w:r w:rsidRPr="00E85234">
        <w:rPr>
          <w:rFonts w:eastAsia="Times New Roman" w:cstheme="minorHAnsi"/>
          <w:color w:val="000000" w:themeColor="text1"/>
          <w:sz w:val="24"/>
          <w:szCs w:val="24"/>
        </w:rPr>
        <w:t>work in agriculture?</w:t>
      </w:r>
    </w:p>
    <w:p w14:paraId="42E113B1" w14:textId="77777777" w:rsidR="00885E4B" w:rsidRPr="00E85234" w:rsidRDefault="00885E4B" w:rsidP="00A17B63">
      <w:pPr>
        <w:pStyle w:val="ListParagraph"/>
        <w:numPr>
          <w:ilvl w:val="0"/>
          <w:numId w:val="58"/>
        </w:numPr>
        <w:shd w:val="clear" w:color="auto" w:fill="FFFFFF"/>
        <w:spacing w:before="100" w:beforeAutospacing="1" w:after="0" w:line="276" w:lineRule="auto"/>
        <w:ind w:left="2880"/>
        <w:rPr>
          <w:rFonts w:eastAsia="Times New Roman" w:cstheme="minorHAnsi"/>
          <w:color w:val="000000" w:themeColor="text1"/>
          <w:sz w:val="24"/>
          <w:szCs w:val="24"/>
        </w:rPr>
      </w:pPr>
      <w:r w:rsidRPr="00E85234">
        <w:rPr>
          <w:rFonts w:eastAsia="Times New Roman" w:cstheme="minorHAnsi"/>
          <w:color w:val="000000" w:themeColor="text1"/>
          <w:sz w:val="24"/>
          <w:szCs w:val="24"/>
        </w:rPr>
        <w:t>Please, DESCRIBE the CHIPERE GANYO work that [NAME]’s household did for you.</w:t>
      </w:r>
    </w:p>
    <w:p w14:paraId="4FBD548D" w14:textId="77777777" w:rsidR="00436BA2" w:rsidRPr="00E170B3" w:rsidRDefault="00885E4B" w:rsidP="00E170B3">
      <w:pPr>
        <w:shd w:val="clear" w:color="auto" w:fill="FFFFFF"/>
        <w:spacing w:before="100" w:beforeAutospacing="1" w:after="0" w:line="276" w:lineRule="auto"/>
        <w:ind w:left="720" w:firstLine="720"/>
        <w:rPr>
          <w:rFonts w:eastAsia="Times New Roman" w:cstheme="minorHAnsi"/>
          <w:i/>
          <w:color w:val="000000" w:themeColor="text1"/>
          <w:sz w:val="24"/>
          <w:szCs w:val="24"/>
        </w:rPr>
      </w:pPr>
      <w:r w:rsidRPr="00E170B3">
        <w:rPr>
          <w:rFonts w:eastAsia="Times New Roman" w:cstheme="minorHAnsi"/>
          <w:i/>
          <w:color w:val="000000" w:themeColor="text1"/>
          <w:sz w:val="24"/>
          <w:szCs w:val="24"/>
        </w:rPr>
        <w:t>If previous answer = 3,</w:t>
      </w:r>
    </w:p>
    <w:p w14:paraId="2D618A9A" w14:textId="77777777" w:rsidR="00436BA2" w:rsidRDefault="00885E4B" w:rsidP="00A17B63">
      <w:pPr>
        <w:pStyle w:val="ListParagraph"/>
        <w:numPr>
          <w:ilvl w:val="0"/>
          <w:numId w:val="59"/>
        </w:numPr>
        <w:shd w:val="clear" w:color="auto" w:fill="FFFFFF"/>
        <w:spacing w:before="100" w:beforeAutospacing="1" w:after="0" w:line="276" w:lineRule="auto"/>
        <w:ind w:left="2880"/>
        <w:rPr>
          <w:rFonts w:eastAsia="Times New Roman" w:cstheme="minorHAnsi"/>
          <w:color w:val="000000" w:themeColor="text1"/>
          <w:sz w:val="24"/>
          <w:szCs w:val="24"/>
        </w:rPr>
      </w:pPr>
      <w:r w:rsidRPr="00436BA2">
        <w:rPr>
          <w:rFonts w:eastAsia="Times New Roman" w:cstheme="minorHAnsi"/>
          <w:color w:val="000000" w:themeColor="text1"/>
          <w:sz w:val="24"/>
          <w:szCs w:val="24"/>
        </w:rPr>
        <w:t xml:space="preserve">How much cash did you receive from [NAME]'s household in return? </w:t>
      </w:r>
    </w:p>
    <w:p w14:paraId="120F0692" w14:textId="77777777" w:rsidR="00436BA2" w:rsidRDefault="00885E4B" w:rsidP="00A17B63">
      <w:pPr>
        <w:pStyle w:val="ListParagraph"/>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436BA2">
        <w:rPr>
          <w:rFonts w:eastAsia="Times New Roman" w:cstheme="minorHAnsi"/>
          <w:color w:val="000000" w:themeColor="text1"/>
          <w:sz w:val="24"/>
          <w:szCs w:val="24"/>
        </w:rPr>
        <w:t>Are you still supposed to receive anything more in return from helping [NAME]’s household in this occasion? Y/N</w:t>
      </w:r>
    </w:p>
    <w:p w14:paraId="657BD399" w14:textId="77777777" w:rsidR="00885E4B" w:rsidRPr="00436BA2" w:rsidRDefault="00885E4B" w:rsidP="00A17B63">
      <w:pPr>
        <w:pStyle w:val="ListParagraph"/>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436BA2">
        <w:rPr>
          <w:rFonts w:eastAsia="Times New Roman" w:cstheme="minorHAnsi"/>
          <w:color w:val="000000" w:themeColor="text1"/>
          <w:sz w:val="24"/>
          <w:szCs w:val="24"/>
        </w:rPr>
        <w:t>If the answer is yes, what are you supposed to receive from [NAME]’s household?</w:t>
      </w:r>
    </w:p>
    <w:p w14:paraId="5A717623" w14:textId="77777777" w:rsidR="00436BA2" w:rsidRPr="00E85234" w:rsidRDefault="00885E4B" w:rsidP="00E170B3">
      <w:pPr>
        <w:shd w:val="clear" w:color="auto" w:fill="FFFFFF"/>
        <w:spacing w:before="100" w:beforeAutospacing="1" w:after="0" w:line="276" w:lineRule="auto"/>
        <w:ind w:left="720" w:firstLine="720"/>
        <w:rPr>
          <w:rFonts w:eastAsia="Times New Roman" w:cstheme="minorHAnsi"/>
          <w:i/>
          <w:color w:val="000000" w:themeColor="text1"/>
          <w:sz w:val="24"/>
          <w:szCs w:val="24"/>
        </w:rPr>
      </w:pPr>
      <w:r w:rsidRPr="00E85234">
        <w:rPr>
          <w:rFonts w:eastAsia="Times New Roman" w:cstheme="minorHAnsi"/>
          <w:i/>
          <w:color w:val="000000" w:themeColor="text1"/>
          <w:sz w:val="24"/>
          <w:szCs w:val="24"/>
        </w:rPr>
        <w:t>If previous answer = 1,</w:t>
      </w:r>
    </w:p>
    <w:p w14:paraId="4DCE0996" w14:textId="77777777" w:rsidR="00436BA2" w:rsidRDefault="00885E4B" w:rsidP="00A17B63">
      <w:pPr>
        <w:pStyle w:val="ListParagraph"/>
        <w:numPr>
          <w:ilvl w:val="0"/>
          <w:numId w:val="60"/>
        </w:numPr>
        <w:shd w:val="clear" w:color="auto" w:fill="FFFFFF"/>
        <w:spacing w:before="100" w:beforeAutospacing="1" w:after="0" w:line="276" w:lineRule="auto"/>
        <w:rPr>
          <w:rFonts w:eastAsia="Times New Roman" w:cstheme="minorHAnsi"/>
          <w:color w:val="000000" w:themeColor="text1"/>
          <w:sz w:val="24"/>
          <w:szCs w:val="24"/>
        </w:rPr>
      </w:pPr>
      <w:r w:rsidRPr="00436BA2">
        <w:rPr>
          <w:rFonts w:eastAsia="Times New Roman" w:cstheme="minorHAnsi"/>
          <w:color w:val="000000" w:themeColor="text1"/>
          <w:sz w:val="24"/>
          <w:szCs w:val="24"/>
        </w:rPr>
        <w:t xml:space="preserve">How much are you supposed to receive from [NAME]'s household in return? </w:t>
      </w:r>
    </w:p>
    <w:p w14:paraId="74529668" w14:textId="77777777" w:rsidR="00885E4B" w:rsidRPr="00436BA2" w:rsidRDefault="00885E4B" w:rsidP="00A17B63">
      <w:pPr>
        <w:pStyle w:val="ListParagraph"/>
        <w:numPr>
          <w:ilvl w:val="0"/>
          <w:numId w:val="60"/>
        </w:numPr>
        <w:shd w:val="clear" w:color="auto" w:fill="FFFFFF"/>
        <w:spacing w:before="100" w:beforeAutospacing="1" w:after="0" w:line="276" w:lineRule="auto"/>
        <w:rPr>
          <w:rFonts w:eastAsia="Times New Roman" w:cstheme="minorHAnsi"/>
          <w:color w:val="000000" w:themeColor="text1"/>
          <w:sz w:val="24"/>
          <w:szCs w:val="24"/>
        </w:rPr>
      </w:pPr>
      <w:r w:rsidRPr="00436BA2">
        <w:rPr>
          <w:rFonts w:eastAsia="Times New Roman" w:cstheme="minorHAnsi"/>
          <w:color w:val="000000" w:themeColor="text1"/>
          <w:sz w:val="24"/>
          <w:szCs w:val="24"/>
        </w:rPr>
        <w:t>When?</w:t>
      </w:r>
    </w:p>
    <w:p w14:paraId="1F610899" w14:textId="77777777" w:rsidR="00436BA2" w:rsidRPr="00E85234" w:rsidRDefault="00885E4B" w:rsidP="00E170B3">
      <w:pPr>
        <w:shd w:val="clear" w:color="auto" w:fill="FFFFFF"/>
        <w:spacing w:before="100" w:beforeAutospacing="1" w:after="0" w:line="276" w:lineRule="auto"/>
        <w:ind w:left="720" w:firstLine="720"/>
        <w:rPr>
          <w:rFonts w:eastAsia="Times New Roman" w:cstheme="minorHAnsi"/>
          <w:i/>
          <w:color w:val="000000" w:themeColor="text1"/>
          <w:sz w:val="24"/>
          <w:szCs w:val="24"/>
        </w:rPr>
      </w:pPr>
      <w:r w:rsidRPr="00E85234">
        <w:rPr>
          <w:rFonts w:eastAsia="Times New Roman" w:cstheme="minorHAnsi"/>
          <w:i/>
          <w:color w:val="000000" w:themeColor="text1"/>
          <w:sz w:val="24"/>
          <w:szCs w:val="24"/>
        </w:rPr>
        <w:t xml:space="preserve">If previous answer = 2, </w:t>
      </w:r>
      <w:r w:rsidR="00436BA2" w:rsidRPr="00E85234">
        <w:rPr>
          <w:rFonts w:eastAsia="Times New Roman" w:cstheme="minorHAnsi"/>
          <w:i/>
          <w:color w:val="000000" w:themeColor="text1"/>
          <w:sz w:val="24"/>
          <w:szCs w:val="24"/>
        </w:rPr>
        <w:t>Let's talk about the GANYU that [NAME]'s household is supposed to do for you in return:</w:t>
      </w:r>
    </w:p>
    <w:p w14:paraId="68938FF3" w14:textId="77777777" w:rsidR="00436BA2" w:rsidRDefault="00885E4B" w:rsidP="00A17B63">
      <w:pPr>
        <w:pStyle w:val="ListParagraph"/>
        <w:numPr>
          <w:ilvl w:val="0"/>
          <w:numId w:val="61"/>
        </w:numPr>
        <w:shd w:val="clear" w:color="auto" w:fill="FFFFFF"/>
        <w:spacing w:before="100" w:beforeAutospacing="1" w:after="0" w:line="276" w:lineRule="auto"/>
        <w:rPr>
          <w:rFonts w:eastAsia="Times New Roman" w:cstheme="minorHAnsi"/>
          <w:color w:val="000000" w:themeColor="text1"/>
          <w:sz w:val="24"/>
          <w:szCs w:val="24"/>
        </w:rPr>
      </w:pPr>
      <w:r w:rsidRPr="00436BA2">
        <w:rPr>
          <w:rFonts w:eastAsia="Times New Roman" w:cstheme="minorHAnsi"/>
          <w:color w:val="000000" w:themeColor="text1"/>
          <w:sz w:val="24"/>
          <w:szCs w:val="24"/>
        </w:rPr>
        <w:t xml:space="preserve">How many persons in [NAME]'s household are supposed to come to do </w:t>
      </w:r>
      <w:proofErr w:type="spellStart"/>
      <w:r w:rsidRPr="00436BA2">
        <w:rPr>
          <w:rFonts w:eastAsia="Times New Roman" w:cstheme="minorHAnsi"/>
          <w:color w:val="000000" w:themeColor="text1"/>
          <w:sz w:val="24"/>
          <w:szCs w:val="24"/>
        </w:rPr>
        <w:t>ganyu</w:t>
      </w:r>
      <w:proofErr w:type="spellEnd"/>
      <w:r w:rsidRPr="00436BA2">
        <w:rPr>
          <w:rFonts w:eastAsia="Times New Roman" w:cstheme="minorHAnsi"/>
          <w:color w:val="000000" w:themeColor="text1"/>
          <w:sz w:val="24"/>
          <w:szCs w:val="24"/>
        </w:rPr>
        <w:t xml:space="preserve"> for you?</w:t>
      </w:r>
    </w:p>
    <w:p w14:paraId="00064A3A" w14:textId="77777777" w:rsidR="00436BA2" w:rsidRDefault="00885E4B" w:rsidP="00A17B63">
      <w:pPr>
        <w:pStyle w:val="ListParagraph"/>
        <w:numPr>
          <w:ilvl w:val="0"/>
          <w:numId w:val="61"/>
        </w:numPr>
        <w:shd w:val="clear" w:color="auto" w:fill="FFFFFF"/>
        <w:spacing w:before="100" w:beforeAutospacing="1" w:after="0" w:line="276" w:lineRule="auto"/>
        <w:rPr>
          <w:rFonts w:eastAsia="Times New Roman" w:cstheme="minorHAnsi"/>
          <w:color w:val="000000" w:themeColor="text1"/>
          <w:sz w:val="24"/>
          <w:szCs w:val="24"/>
        </w:rPr>
      </w:pPr>
      <w:r w:rsidRPr="00436BA2">
        <w:rPr>
          <w:rFonts w:eastAsia="Times New Roman" w:cstheme="minorHAnsi"/>
          <w:color w:val="000000" w:themeColor="text1"/>
          <w:sz w:val="24"/>
          <w:szCs w:val="24"/>
        </w:rPr>
        <w:t>For HOW MANY DAYS are they supposed to do GANYU for you?</w:t>
      </w:r>
    </w:p>
    <w:p w14:paraId="0C5A4A98" w14:textId="77777777" w:rsidR="00436BA2" w:rsidRDefault="00885E4B" w:rsidP="00A17B63">
      <w:pPr>
        <w:pStyle w:val="ListParagraph"/>
        <w:numPr>
          <w:ilvl w:val="0"/>
          <w:numId w:val="61"/>
        </w:numPr>
        <w:shd w:val="clear" w:color="auto" w:fill="FFFFFF"/>
        <w:spacing w:before="100" w:beforeAutospacing="1" w:after="0" w:line="276" w:lineRule="auto"/>
        <w:rPr>
          <w:rFonts w:eastAsia="Times New Roman" w:cstheme="minorHAnsi"/>
          <w:color w:val="000000" w:themeColor="text1"/>
          <w:sz w:val="24"/>
          <w:szCs w:val="24"/>
        </w:rPr>
      </w:pPr>
      <w:r w:rsidRPr="00436BA2">
        <w:rPr>
          <w:rFonts w:eastAsia="Times New Roman" w:cstheme="minorHAnsi"/>
          <w:color w:val="000000" w:themeColor="text1"/>
          <w:sz w:val="24"/>
          <w:szCs w:val="24"/>
        </w:rPr>
        <w:t xml:space="preserve"> For HOW MANY hours per day are they supposed to do GANYU for you?</w:t>
      </w:r>
    </w:p>
    <w:p w14:paraId="7EEC738C" w14:textId="77777777" w:rsidR="00436BA2" w:rsidRDefault="00885E4B" w:rsidP="00A17B63">
      <w:pPr>
        <w:pStyle w:val="ListParagraph"/>
        <w:numPr>
          <w:ilvl w:val="0"/>
          <w:numId w:val="61"/>
        </w:numPr>
        <w:shd w:val="clear" w:color="auto" w:fill="FFFFFF"/>
        <w:spacing w:before="100" w:beforeAutospacing="1" w:after="0" w:line="276" w:lineRule="auto"/>
        <w:rPr>
          <w:rFonts w:eastAsia="Times New Roman" w:cstheme="minorHAnsi"/>
          <w:color w:val="000000" w:themeColor="text1"/>
          <w:sz w:val="24"/>
          <w:szCs w:val="24"/>
        </w:rPr>
      </w:pPr>
      <w:r w:rsidRPr="00436BA2">
        <w:rPr>
          <w:rFonts w:eastAsia="Times New Roman" w:cstheme="minorHAnsi"/>
          <w:color w:val="000000" w:themeColor="text1"/>
          <w:sz w:val="24"/>
          <w:szCs w:val="24"/>
        </w:rPr>
        <w:t xml:space="preserve"> Is this work in agriculture?</w:t>
      </w:r>
    </w:p>
    <w:p w14:paraId="5019B08C" w14:textId="77777777" w:rsidR="00885E4B" w:rsidRPr="00436BA2" w:rsidRDefault="00885E4B" w:rsidP="00A17B63">
      <w:pPr>
        <w:pStyle w:val="ListParagraph"/>
        <w:numPr>
          <w:ilvl w:val="0"/>
          <w:numId w:val="61"/>
        </w:numPr>
        <w:shd w:val="clear" w:color="auto" w:fill="FFFFFF"/>
        <w:spacing w:before="100" w:beforeAutospacing="1" w:after="0" w:line="276" w:lineRule="auto"/>
        <w:rPr>
          <w:rFonts w:eastAsia="Times New Roman" w:cstheme="minorHAnsi"/>
          <w:color w:val="000000" w:themeColor="text1"/>
          <w:sz w:val="24"/>
          <w:szCs w:val="24"/>
        </w:rPr>
      </w:pPr>
      <w:r w:rsidRPr="00436BA2">
        <w:rPr>
          <w:rFonts w:eastAsia="Times New Roman" w:cstheme="minorHAnsi"/>
          <w:color w:val="000000" w:themeColor="text1"/>
          <w:sz w:val="24"/>
          <w:szCs w:val="24"/>
        </w:rPr>
        <w:t>Please, DESCRIBE the GANYU work that they are supposed to do. [OPEN ENDED]</w:t>
      </w:r>
    </w:p>
    <w:p w14:paraId="0496C7D9" w14:textId="77777777" w:rsidR="00885E4B" w:rsidRPr="00E85234" w:rsidRDefault="00885E4B" w:rsidP="00E170B3">
      <w:pPr>
        <w:shd w:val="clear" w:color="auto" w:fill="FFFFFF"/>
        <w:spacing w:before="100" w:beforeAutospacing="1" w:after="0" w:line="276" w:lineRule="auto"/>
        <w:ind w:left="720" w:firstLine="720"/>
        <w:rPr>
          <w:rFonts w:eastAsia="Times New Roman" w:cstheme="minorHAnsi"/>
          <w:i/>
          <w:color w:val="000000" w:themeColor="text1"/>
          <w:sz w:val="24"/>
          <w:szCs w:val="24"/>
        </w:rPr>
      </w:pPr>
      <w:r w:rsidRPr="00E85234">
        <w:rPr>
          <w:rFonts w:eastAsia="Times New Roman" w:cstheme="minorHAnsi"/>
          <w:i/>
          <w:color w:val="000000" w:themeColor="text1"/>
          <w:sz w:val="24"/>
          <w:szCs w:val="24"/>
        </w:rPr>
        <w:t xml:space="preserve">If previous answer = </w:t>
      </w:r>
      <w:r w:rsidR="00E85234" w:rsidRPr="00E85234">
        <w:rPr>
          <w:rFonts w:eastAsia="Times New Roman" w:cstheme="minorHAnsi"/>
          <w:i/>
          <w:color w:val="000000" w:themeColor="text1"/>
          <w:sz w:val="24"/>
          <w:szCs w:val="24"/>
        </w:rPr>
        <w:t>4</w:t>
      </w:r>
      <w:r w:rsidRPr="00E85234">
        <w:rPr>
          <w:rFonts w:eastAsia="Times New Roman" w:cstheme="minorHAnsi"/>
          <w:i/>
          <w:color w:val="000000" w:themeColor="text1"/>
          <w:sz w:val="24"/>
          <w:szCs w:val="24"/>
        </w:rPr>
        <w:t xml:space="preserve">, Let's talk about the </w:t>
      </w:r>
      <w:proofErr w:type="spellStart"/>
      <w:r w:rsidRPr="00E85234">
        <w:rPr>
          <w:rFonts w:eastAsia="Times New Roman" w:cstheme="minorHAnsi"/>
          <w:i/>
          <w:color w:val="000000" w:themeColor="text1"/>
          <w:sz w:val="24"/>
          <w:szCs w:val="24"/>
        </w:rPr>
        <w:t>chipere</w:t>
      </w:r>
      <w:proofErr w:type="spellEnd"/>
      <w:r w:rsidRPr="00E85234">
        <w:rPr>
          <w:rFonts w:eastAsia="Times New Roman" w:cstheme="minorHAnsi"/>
          <w:i/>
          <w:color w:val="000000" w:themeColor="text1"/>
          <w:sz w:val="24"/>
          <w:szCs w:val="24"/>
        </w:rPr>
        <w:t xml:space="preserve"> </w:t>
      </w:r>
      <w:proofErr w:type="spellStart"/>
      <w:r w:rsidRPr="00E85234">
        <w:rPr>
          <w:rFonts w:eastAsia="Times New Roman" w:cstheme="minorHAnsi"/>
          <w:i/>
          <w:color w:val="000000" w:themeColor="text1"/>
          <w:sz w:val="24"/>
          <w:szCs w:val="24"/>
        </w:rPr>
        <w:t>ganyo</w:t>
      </w:r>
      <w:proofErr w:type="spellEnd"/>
      <w:r w:rsidRPr="00E85234">
        <w:rPr>
          <w:rFonts w:eastAsia="Times New Roman" w:cstheme="minorHAnsi"/>
          <w:i/>
          <w:color w:val="000000" w:themeColor="text1"/>
          <w:sz w:val="24"/>
          <w:szCs w:val="24"/>
        </w:rPr>
        <w:t xml:space="preserve"> that [NAME]'s household is supposed to do for you in return:</w:t>
      </w:r>
    </w:p>
    <w:p w14:paraId="277D9345" w14:textId="77777777" w:rsidR="00436BA2" w:rsidRDefault="00885E4B" w:rsidP="00A17B63">
      <w:pPr>
        <w:pStyle w:val="ListParagraph"/>
        <w:numPr>
          <w:ilvl w:val="0"/>
          <w:numId w:val="62"/>
        </w:numPr>
        <w:shd w:val="clear" w:color="auto" w:fill="FFFFFF"/>
        <w:spacing w:before="100" w:beforeAutospacing="1" w:after="0" w:line="276" w:lineRule="auto"/>
        <w:rPr>
          <w:rFonts w:eastAsia="Times New Roman" w:cstheme="minorHAnsi"/>
          <w:color w:val="000000" w:themeColor="text1"/>
          <w:sz w:val="24"/>
          <w:szCs w:val="24"/>
        </w:rPr>
      </w:pPr>
      <w:r w:rsidRPr="00436BA2">
        <w:rPr>
          <w:rFonts w:eastAsia="Times New Roman" w:cstheme="minorHAnsi"/>
          <w:color w:val="000000" w:themeColor="text1"/>
          <w:sz w:val="24"/>
          <w:szCs w:val="24"/>
        </w:rPr>
        <w:t xml:space="preserve">How many persons in [NAME]'s household are supposed to come to do </w:t>
      </w:r>
      <w:proofErr w:type="spellStart"/>
      <w:r w:rsidRPr="00436BA2">
        <w:rPr>
          <w:rFonts w:eastAsia="Times New Roman" w:cstheme="minorHAnsi"/>
          <w:color w:val="000000" w:themeColor="text1"/>
          <w:sz w:val="24"/>
          <w:szCs w:val="24"/>
        </w:rPr>
        <w:t>chipere</w:t>
      </w:r>
      <w:proofErr w:type="spellEnd"/>
      <w:r w:rsidRPr="00436BA2">
        <w:rPr>
          <w:rFonts w:eastAsia="Times New Roman" w:cstheme="minorHAnsi"/>
          <w:color w:val="000000" w:themeColor="text1"/>
          <w:sz w:val="24"/>
          <w:szCs w:val="24"/>
        </w:rPr>
        <w:t xml:space="preserve"> </w:t>
      </w:r>
      <w:proofErr w:type="spellStart"/>
      <w:r w:rsidRPr="00436BA2">
        <w:rPr>
          <w:rFonts w:eastAsia="Times New Roman" w:cstheme="minorHAnsi"/>
          <w:color w:val="000000" w:themeColor="text1"/>
          <w:sz w:val="24"/>
          <w:szCs w:val="24"/>
        </w:rPr>
        <w:t>ganyo</w:t>
      </w:r>
      <w:proofErr w:type="spellEnd"/>
      <w:r w:rsidRPr="00436BA2">
        <w:rPr>
          <w:rFonts w:eastAsia="Times New Roman" w:cstheme="minorHAnsi"/>
          <w:color w:val="000000" w:themeColor="text1"/>
          <w:sz w:val="24"/>
          <w:szCs w:val="24"/>
        </w:rPr>
        <w:t xml:space="preserve"> for you?</w:t>
      </w:r>
    </w:p>
    <w:p w14:paraId="178783D4" w14:textId="77777777" w:rsidR="00436BA2" w:rsidRDefault="00885E4B" w:rsidP="00A17B63">
      <w:pPr>
        <w:pStyle w:val="ListParagraph"/>
        <w:numPr>
          <w:ilvl w:val="0"/>
          <w:numId w:val="62"/>
        </w:numPr>
        <w:shd w:val="clear" w:color="auto" w:fill="FFFFFF"/>
        <w:spacing w:before="100" w:beforeAutospacing="1" w:after="0" w:line="276" w:lineRule="auto"/>
        <w:rPr>
          <w:rFonts w:eastAsia="Times New Roman" w:cstheme="minorHAnsi"/>
          <w:color w:val="000000" w:themeColor="text1"/>
          <w:sz w:val="24"/>
          <w:szCs w:val="24"/>
        </w:rPr>
      </w:pPr>
      <w:r w:rsidRPr="00436BA2">
        <w:rPr>
          <w:rFonts w:eastAsia="Times New Roman" w:cstheme="minorHAnsi"/>
          <w:color w:val="000000" w:themeColor="text1"/>
          <w:sz w:val="24"/>
          <w:szCs w:val="24"/>
        </w:rPr>
        <w:t xml:space="preserve">For HOW MANY DAYS are they supposed to do </w:t>
      </w:r>
      <w:proofErr w:type="spellStart"/>
      <w:r w:rsidRPr="00436BA2">
        <w:rPr>
          <w:rFonts w:eastAsia="Times New Roman" w:cstheme="minorHAnsi"/>
          <w:color w:val="000000" w:themeColor="text1"/>
          <w:sz w:val="24"/>
          <w:szCs w:val="24"/>
        </w:rPr>
        <w:t>chipere</w:t>
      </w:r>
      <w:proofErr w:type="spellEnd"/>
      <w:r w:rsidRPr="00436BA2">
        <w:rPr>
          <w:rFonts w:eastAsia="Times New Roman" w:cstheme="minorHAnsi"/>
          <w:color w:val="000000" w:themeColor="text1"/>
          <w:sz w:val="24"/>
          <w:szCs w:val="24"/>
        </w:rPr>
        <w:t xml:space="preserve"> </w:t>
      </w:r>
      <w:proofErr w:type="spellStart"/>
      <w:r w:rsidRPr="00436BA2">
        <w:rPr>
          <w:rFonts w:eastAsia="Times New Roman" w:cstheme="minorHAnsi"/>
          <w:color w:val="000000" w:themeColor="text1"/>
          <w:sz w:val="24"/>
          <w:szCs w:val="24"/>
        </w:rPr>
        <w:t>ganyo</w:t>
      </w:r>
      <w:proofErr w:type="spellEnd"/>
      <w:r w:rsidRPr="00436BA2">
        <w:rPr>
          <w:rFonts w:eastAsia="Times New Roman" w:cstheme="minorHAnsi"/>
          <w:color w:val="000000" w:themeColor="text1"/>
          <w:sz w:val="24"/>
          <w:szCs w:val="24"/>
        </w:rPr>
        <w:t xml:space="preserve"> for you?</w:t>
      </w:r>
    </w:p>
    <w:p w14:paraId="44D9139D" w14:textId="77777777" w:rsidR="00436BA2" w:rsidRDefault="00885E4B" w:rsidP="00A17B63">
      <w:pPr>
        <w:pStyle w:val="ListParagraph"/>
        <w:numPr>
          <w:ilvl w:val="0"/>
          <w:numId w:val="62"/>
        </w:numPr>
        <w:shd w:val="clear" w:color="auto" w:fill="FFFFFF"/>
        <w:spacing w:before="100" w:beforeAutospacing="1" w:after="0" w:line="276" w:lineRule="auto"/>
        <w:rPr>
          <w:rFonts w:eastAsia="Times New Roman" w:cstheme="minorHAnsi"/>
          <w:color w:val="000000" w:themeColor="text1"/>
          <w:sz w:val="24"/>
          <w:szCs w:val="24"/>
        </w:rPr>
      </w:pPr>
      <w:r w:rsidRPr="00436BA2">
        <w:rPr>
          <w:rFonts w:eastAsia="Times New Roman" w:cstheme="minorHAnsi"/>
          <w:color w:val="000000" w:themeColor="text1"/>
          <w:sz w:val="24"/>
          <w:szCs w:val="24"/>
        </w:rPr>
        <w:t xml:space="preserve">For HOW MANY hours per day are they supposed to do </w:t>
      </w:r>
      <w:proofErr w:type="spellStart"/>
      <w:r w:rsidRPr="00436BA2">
        <w:rPr>
          <w:rFonts w:eastAsia="Times New Roman" w:cstheme="minorHAnsi"/>
          <w:color w:val="000000" w:themeColor="text1"/>
          <w:sz w:val="24"/>
          <w:szCs w:val="24"/>
        </w:rPr>
        <w:t>chipere</w:t>
      </w:r>
      <w:proofErr w:type="spellEnd"/>
      <w:r w:rsidRPr="00436BA2">
        <w:rPr>
          <w:rFonts w:eastAsia="Times New Roman" w:cstheme="minorHAnsi"/>
          <w:color w:val="000000" w:themeColor="text1"/>
          <w:sz w:val="24"/>
          <w:szCs w:val="24"/>
        </w:rPr>
        <w:t xml:space="preserve"> </w:t>
      </w:r>
      <w:proofErr w:type="spellStart"/>
      <w:r w:rsidRPr="00436BA2">
        <w:rPr>
          <w:rFonts w:eastAsia="Times New Roman" w:cstheme="minorHAnsi"/>
          <w:color w:val="000000" w:themeColor="text1"/>
          <w:sz w:val="24"/>
          <w:szCs w:val="24"/>
        </w:rPr>
        <w:t>ganyo</w:t>
      </w:r>
      <w:proofErr w:type="spellEnd"/>
      <w:r w:rsidRPr="00436BA2">
        <w:rPr>
          <w:rFonts w:eastAsia="Times New Roman" w:cstheme="minorHAnsi"/>
          <w:color w:val="000000" w:themeColor="text1"/>
          <w:sz w:val="24"/>
          <w:szCs w:val="24"/>
        </w:rPr>
        <w:t xml:space="preserve"> for you?</w:t>
      </w:r>
    </w:p>
    <w:p w14:paraId="56D23F55" w14:textId="77777777" w:rsidR="00E85234" w:rsidRDefault="00885E4B" w:rsidP="00A17B63">
      <w:pPr>
        <w:pStyle w:val="ListParagraph"/>
        <w:numPr>
          <w:ilvl w:val="0"/>
          <w:numId w:val="62"/>
        </w:numPr>
        <w:shd w:val="clear" w:color="auto" w:fill="FFFFFF"/>
        <w:spacing w:before="100" w:beforeAutospacing="1" w:after="0" w:line="276" w:lineRule="auto"/>
        <w:rPr>
          <w:rFonts w:eastAsia="Times New Roman" w:cstheme="minorHAnsi"/>
          <w:color w:val="000000" w:themeColor="text1"/>
          <w:sz w:val="24"/>
          <w:szCs w:val="24"/>
        </w:rPr>
      </w:pPr>
      <w:r w:rsidRPr="00436BA2">
        <w:rPr>
          <w:rFonts w:eastAsia="Times New Roman" w:cstheme="minorHAnsi"/>
          <w:color w:val="000000" w:themeColor="text1"/>
          <w:sz w:val="24"/>
          <w:szCs w:val="24"/>
        </w:rPr>
        <w:t>Is this work in agriculture?</w:t>
      </w:r>
    </w:p>
    <w:p w14:paraId="5AD47CCA" w14:textId="77777777" w:rsidR="00885E4B" w:rsidRPr="00E85234" w:rsidRDefault="00885E4B" w:rsidP="00A17B63">
      <w:pPr>
        <w:pStyle w:val="ListParagraph"/>
        <w:numPr>
          <w:ilvl w:val="0"/>
          <w:numId w:val="62"/>
        </w:numPr>
        <w:shd w:val="clear" w:color="auto" w:fill="FFFFFF"/>
        <w:spacing w:before="100" w:beforeAutospacing="1" w:after="0" w:line="276" w:lineRule="auto"/>
        <w:rPr>
          <w:rFonts w:eastAsia="Times New Roman" w:cstheme="minorHAnsi"/>
          <w:color w:val="000000" w:themeColor="text1"/>
          <w:sz w:val="24"/>
          <w:szCs w:val="24"/>
        </w:rPr>
      </w:pPr>
      <w:r w:rsidRPr="00E85234">
        <w:rPr>
          <w:rFonts w:eastAsia="Times New Roman" w:cstheme="minorHAnsi"/>
          <w:color w:val="000000" w:themeColor="text1"/>
          <w:sz w:val="24"/>
          <w:szCs w:val="24"/>
        </w:rPr>
        <w:lastRenderedPageBreak/>
        <w:t>Please, DESCRIBE the CHIPERE GANYO work that [NAME]’s household did for you.</w:t>
      </w:r>
    </w:p>
    <w:p w14:paraId="24C43437" w14:textId="77777777" w:rsidR="00E85234" w:rsidRPr="00E85234" w:rsidRDefault="00885E4B" w:rsidP="00A17B63">
      <w:pPr>
        <w:shd w:val="clear" w:color="auto" w:fill="FFFFFF"/>
        <w:spacing w:before="100" w:beforeAutospacing="1" w:after="0" w:line="276" w:lineRule="auto"/>
        <w:ind w:left="720" w:firstLine="720"/>
        <w:rPr>
          <w:rFonts w:eastAsia="Times New Roman" w:cstheme="minorHAnsi"/>
          <w:i/>
          <w:color w:val="000000" w:themeColor="text1"/>
          <w:sz w:val="24"/>
          <w:szCs w:val="24"/>
        </w:rPr>
      </w:pPr>
      <w:r w:rsidRPr="00E85234">
        <w:rPr>
          <w:rFonts w:eastAsia="Times New Roman" w:cstheme="minorHAnsi"/>
          <w:i/>
          <w:color w:val="000000" w:themeColor="text1"/>
          <w:sz w:val="24"/>
          <w:szCs w:val="24"/>
        </w:rPr>
        <w:t xml:space="preserve">If previous answer = 3, </w:t>
      </w:r>
    </w:p>
    <w:p w14:paraId="1613EBDD" w14:textId="77777777" w:rsidR="00E85234" w:rsidRDefault="00885E4B" w:rsidP="00A17B63">
      <w:pPr>
        <w:pStyle w:val="ListParagraph"/>
        <w:numPr>
          <w:ilvl w:val="0"/>
          <w:numId w:val="63"/>
        </w:numPr>
        <w:shd w:val="clear" w:color="auto" w:fill="FFFFFF"/>
        <w:spacing w:before="100" w:beforeAutospacing="1" w:after="0" w:line="276" w:lineRule="auto"/>
        <w:rPr>
          <w:rFonts w:eastAsia="Times New Roman" w:cstheme="minorHAnsi"/>
          <w:color w:val="000000" w:themeColor="text1"/>
          <w:sz w:val="24"/>
          <w:szCs w:val="24"/>
        </w:rPr>
      </w:pPr>
      <w:r w:rsidRPr="00E85234">
        <w:rPr>
          <w:rFonts w:eastAsia="Times New Roman" w:cstheme="minorHAnsi"/>
          <w:color w:val="000000" w:themeColor="text1"/>
          <w:sz w:val="24"/>
          <w:szCs w:val="24"/>
        </w:rPr>
        <w:t xml:space="preserve">How much cash are you supposed to receive from [NAME]'s household in return? </w:t>
      </w:r>
    </w:p>
    <w:p w14:paraId="154C3483" w14:textId="77777777" w:rsidR="00885E4B" w:rsidRPr="00A17B63" w:rsidRDefault="00885E4B" w:rsidP="00A17B63">
      <w:pPr>
        <w:pStyle w:val="ListParagraph"/>
        <w:numPr>
          <w:ilvl w:val="0"/>
          <w:numId w:val="63"/>
        </w:numPr>
        <w:shd w:val="clear" w:color="auto" w:fill="FFFFFF"/>
        <w:spacing w:before="100" w:beforeAutospacing="1" w:after="0" w:line="276" w:lineRule="auto"/>
        <w:rPr>
          <w:rFonts w:eastAsia="Times New Roman" w:cstheme="minorHAnsi"/>
          <w:color w:val="000000" w:themeColor="text1"/>
          <w:sz w:val="24"/>
          <w:szCs w:val="24"/>
        </w:rPr>
      </w:pPr>
      <w:r w:rsidRPr="00E85234">
        <w:rPr>
          <w:rFonts w:eastAsia="Times New Roman" w:cstheme="minorHAnsi"/>
          <w:color w:val="000000" w:themeColor="text1"/>
          <w:sz w:val="24"/>
          <w:szCs w:val="24"/>
        </w:rPr>
        <w:t>When?</w:t>
      </w:r>
    </w:p>
    <w:p w14:paraId="2787340C" w14:textId="77777777" w:rsidR="00E85234" w:rsidRDefault="00885E4B" w:rsidP="00A17B63">
      <w:pPr>
        <w:pStyle w:val="ListParagraph"/>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E85234">
        <w:rPr>
          <w:rFonts w:eastAsia="Times New Roman" w:cstheme="minorHAnsi"/>
          <w:color w:val="000000" w:themeColor="text1"/>
          <w:sz w:val="24"/>
          <w:szCs w:val="24"/>
        </w:rPr>
        <w:t>If no</w:t>
      </w:r>
      <w:r w:rsidR="00E85234" w:rsidRPr="00E85234">
        <w:rPr>
          <w:rFonts w:eastAsia="Times New Roman" w:cstheme="minorHAnsi"/>
          <w:color w:val="000000" w:themeColor="text1"/>
          <w:sz w:val="24"/>
          <w:szCs w:val="24"/>
        </w:rPr>
        <w:t>,</w:t>
      </w:r>
      <w:r w:rsidRPr="00E85234">
        <w:rPr>
          <w:rFonts w:eastAsia="Times New Roman" w:cstheme="minorHAnsi"/>
          <w:color w:val="000000" w:themeColor="text1"/>
          <w:sz w:val="24"/>
          <w:szCs w:val="24"/>
        </w:rPr>
        <w:t xml:space="preserve"> </w:t>
      </w:r>
      <w:proofErr w:type="gramStart"/>
      <w:r w:rsidRPr="00E85234">
        <w:rPr>
          <w:rFonts w:eastAsia="Times New Roman" w:cstheme="minorHAnsi"/>
          <w:color w:val="000000" w:themeColor="text1"/>
          <w:sz w:val="24"/>
          <w:szCs w:val="24"/>
        </w:rPr>
        <w:t>You</w:t>
      </w:r>
      <w:proofErr w:type="gramEnd"/>
      <w:r w:rsidRPr="00E85234">
        <w:rPr>
          <w:rFonts w:eastAsia="Times New Roman" w:cstheme="minorHAnsi"/>
          <w:color w:val="000000" w:themeColor="text1"/>
          <w:sz w:val="24"/>
          <w:szCs w:val="24"/>
        </w:rPr>
        <w:t xml:space="preserve"> said that you were supposed to receive something from [NAME]'s household in return for your help but that you did not receive anything from them yet.</w:t>
      </w:r>
    </w:p>
    <w:p w14:paraId="08E47B84" w14:textId="77777777" w:rsidR="00A17B63" w:rsidRDefault="00885E4B" w:rsidP="00A17B63">
      <w:pPr>
        <w:pStyle w:val="ListParagraph"/>
        <w:numPr>
          <w:ilvl w:val="1"/>
          <w:numId w:val="16"/>
        </w:numPr>
        <w:shd w:val="clear" w:color="auto" w:fill="FFFFFF"/>
        <w:spacing w:before="100" w:beforeAutospacing="1" w:after="0" w:line="276" w:lineRule="auto"/>
        <w:rPr>
          <w:rFonts w:eastAsia="Times New Roman" w:cstheme="minorHAnsi"/>
          <w:color w:val="000000" w:themeColor="text1"/>
          <w:sz w:val="24"/>
          <w:szCs w:val="24"/>
        </w:rPr>
      </w:pPr>
      <w:r w:rsidRPr="00E85234">
        <w:rPr>
          <w:rFonts w:eastAsia="Times New Roman" w:cstheme="minorHAnsi"/>
          <w:color w:val="000000" w:themeColor="text1"/>
          <w:sz w:val="24"/>
          <w:szCs w:val="24"/>
        </w:rPr>
        <w:t xml:space="preserve"> Do you expect to receive (in the future) anything from [NAME]'s household in return for helping them in this occasion?</w:t>
      </w:r>
    </w:p>
    <w:p w14:paraId="4063318C" w14:textId="77777777" w:rsidR="00A17B63" w:rsidRPr="00A17B63" w:rsidRDefault="00A17B63" w:rsidP="00A17B63">
      <w:pPr>
        <w:pStyle w:val="ListParagraph"/>
        <w:shd w:val="clear" w:color="auto" w:fill="FFFFFF"/>
        <w:spacing w:before="100" w:beforeAutospacing="1" w:after="0" w:line="276" w:lineRule="auto"/>
        <w:ind w:left="1440"/>
        <w:rPr>
          <w:rFonts w:eastAsia="Times New Roman" w:cstheme="minorHAnsi"/>
          <w:color w:val="000000" w:themeColor="text1"/>
          <w:sz w:val="24"/>
          <w:szCs w:val="24"/>
        </w:rPr>
      </w:pPr>
    </w:p>
    <w:p w14:paraId="3870A359" w14:textId="77777777" w:rsidR="00E85234" w:rsidRDefault="00885E4B" w:rsidP="00A17B63">
      <w:pPr>
        <w:pStyle w:val="ListParagraph"/>
        <w:numPr>
          <w:ilvl w:val="0"/>
          <w:numId w:val="51"/>
        </w:numPr>
        <w:shd w:val="clear" w:color="auto" w:fill="FFFFFF"/>
        <w:spacing w:before="100" w:beforeAutospacing="1" w:after="0" w:line="276" w:lineRule="auto"/>
        <w:rPr>
          <w:rFonts w:eastAsia="Times New Roman" w:cstheme="minorHAnsi"/>
          <w:color w:val="000000" w:themeColor="text1"/>
          <w:sz w:val="24"/>
          <w:szCs w:val="24"/>
        </w:rPr>
      </w:pPr>
      <w:r w:rsidRPr="00E85234">
        <w:rPr>
          <w:rFonts w:eastAsia="Times New Roman" w:cstheme="minorHAnsi"/>
          <w:color w:val="000000" w:themeColor="text1"/>
          <w:sz w:val="24"/>
          <w:szCs w:val="24"/>
        </w:rPr>
        <w:t>In the PAST THREE MONTHS, did anyone come to your household ASKING YOU (or a member of your household) FOR HELP and you (or a member of your household) DID (COULD) NOT HELP.</w:t>
      </w:r>
    </w:p>
    <w:p w14:paraId="54375EDA" w14:textId="77777777" w:rsidR="00E85234" w:rsidRDefault="00885E4B" w:rsidP="00A17B63">
      <w:pPr>
        <w:pStyle w:val="ListParagraph"/>
        <w:numPr>
          <w:ilvl w:val="0"/>
          <w:numId w:val="51"/>
        </w:numPr>
        <w:shd w:val="clear" w:color="auto" w:fill="FFFFFF"/>
        <w:spacing w:before="100" w:beforeAutospacing="1" w:after="0" w:line="276" w:lineRule="auto"/>
        <w:rPr>
          <w:rFonts w:eastAsia="Times New Roman" w:cstheme="minorHAnsi"/>
          <w:color w:val="000000" w:themeColor="text1"/>
          <w:sz w:val="24"/>
          <w:szCs w:val="24"/>
        </w:rPr>
      </w:pPr>
      <w:r w:rsidRPr="00E85234">
        <w:rPr>
          <w:rFonts w:eastAsia="Times New Roman" w:cstheme="minorHAnsi"/>
          <w:color w:val="000000" w:themeColor="text1"/>
          <w:sz w:val="24"/>
          <w:szCs w:val="24"/>
        </w:rPr>
        <w:t>Please, write the [NAME] of the head each and all households that came to your household ASKING YOU (or a member of your household) FOR HELP and you DID (COULD) NOT HELP them in the PAST THREE MONTHS. That is, write ONLY the names that you (or a member of your household) DID (COULD) NOT HELP.</w:t>
      </w:r>
    </w:p>
    <w:p w14:paraId="6B3EC302" w14:textId="77777777" w:rsidR="00885E4B" w:rsidRPr="00E85234" w:rsidRDefault="00885E4B" w:rsidP="00A17B63">
      <w:pPr>
        <w:pStyle w:val="ListParagraph"/>
        <w:numPr>
          <w:ilvl w:val="0"/>
          <w:numId w:val="51"/>
        </w:numPr>
        <w:shd w:val="clear" w:color="auto" w:fill="FFFFFF"/>
        <w:spacing w:before="100" w:beforeAutospacing="1" w:after="0" w:line="276" w:lineRule="auto"/>
        <w:rPr>
          <w:rFonts w:eastAsia="Times New Roman" w:cstheme="minorHAnsi"/>
          <w:color w:val="000000" w:themeColor="text1"/>
          <w:sz w:val="24"/>
          <w:szCs w:val="24"/>
        </w:rPr>
      </w:pPr>
      <w:r w:rsidRPr="00E85234">
        <w:rPr>
          <w:rFonts w:eastAsia="Times New Roman" w:cstheme="minorHAnsi"/>
          <w:color w:val="000000" w:themeColor="text1"/>
          <w:sz w:val="24"/>
          <w:szCs w:val="24"/>
        </w:rPr>
        <w:t>What was the REASON (or need) this [PERSON] ASKED YOU (or a member of your household) FOR HELP? [OPEN ENDED]</w:t>
      </w:r>
    </w:p>
    <w:p w14:paraId="61CC208E" w14:textId="77777777" w:rsidR="00885E4B" w:rsidRPr="00CA7F26" w:rsidRDefault="00885E4B" w:rsidP="00A17B63">
      <w:pPr>
        <w:shd w:val="clear" w:color="auto" w:fill="FFFFFF"/>
        <w:spacing w:before="100" w:beforeAutospacing="1" w:after="0" w:line="276" w:lineRule="auto"/>
        <w:rPr>
          <w:rFonts w:eastAsia="Times New Roman" w:cstheme="minorHAnsi"/>
          <w:color w:val="000000" w:themeColor="text1"/>
          <w:sz w:val="24"/>
          <w:szCs w:val="24"/>
        </w:rPr>
      </w:pPr>
    </w:p>
    <w:p w14:paraId="6F09D91A" w14:textId="77777777" w:rsidR="00885E4B" w:rsidRPr="00CA7F26" w:rsidRDefault="00885E4B" w:rsidP="00A17B63">
      <w:pPr>
        <w:shd w:val="clear" w:color="auto" w:fill="FFFFFF"/>
        <w:spacing w:before="100" w:beforeAutospacing="1" w:after="0" w:line="276" w:lineRule="auto"/>
        <w:ind w:hanging="360"/>
        <w:rPr>
          <w:rFonts w:eastAsia="Times New Roman" w:cstheme="minorHAnsi"/>
          <w:color w:val="000000" w:themeColor="text1"/>
          <w:sz w:val="24"/>
          <w:szCs w:val="24"/>
        </w:rPr>
      </w:pPr>
      <w:r w:rsidRPr="00CA7F26">
        <w:rPr>
          <w:rFonts w:eastAsia="Times New Roman" w:cstheme="minorHAnsi"/>
          <w:b/>
          <w:bCs/>
          <w:color w:val="000000" w:themeColor="text1"/>
          <w:sz w:val="24"/>
          <w:szCs w:val="24"/>
        </w:rPr>
        <w:t>RECEIVING HELP</w:t>
      </w:r>
    </w:p>
    <w:p w14:paraId="67DA9B67" w14:textId="77777777" w:rsidR="00B70E70" w:rsidRDefault="00885E4B" w:rsidP="00A17B63">
      <w:pPr>
        <w:pStyle w:val="ListParagraph"/>
        <w:numPr>
          <w:ilvl w:val="0"/>
          <w:numId w:val="64"/>
        </w:numPr>
        <w:shd w:val="clear" w:color="auto" w:fill="FFFFFF"/>
        <w:spacing w:before="100" w:beforeAutospacing="1" w:after="0" w:line="276" w:lineRule="auto"/>
        <w:rPr>
          <w:rFonts w:eastAsia="Times New Roman" w:cstheme="minorHAnsi"/>
          <w:color w:val="000000" w:themeColor="text1"/>
          <w:sz w:val="24"/>
          <w:szCs w:val="24"/>
        </w:rPr>
      </w:pPr>
      <w:r w:rsidRPr="00506700">
        <w:rPr>
          <w:rFonts w:eastAsia="Times New Roman" w:cstheme="minorHAnsi"/>
          <w:color w:val="000000" w:themeColor="text1"/>
          <w:sz w:val="24"/>
          <w:szCs w:val="24"/>
        </w:rPr>
        <w:t>Did you receive help from other household in the form of food (e.g., somebody gave you maize when you needed it), unpaid labor (e.g., somebody helped you in your field when you needed help), or cash (e.g., somebody helped you pay for school uniforms) during the PAST THREE MONTHS? Y/N</w:t>
      </w:r>
    </w:p>
    <w:p w14:paraId="48889A0E" w14:textId="77777777" w:rsidR="00885E4B" w:rsidRPr="00B70E70" w:rsidRDefault="00885E4B" w:rsidP="00A17B63">
      <w:pPr>
        <w:pStyle w:val="ListParagraph"/>
        <w:numPr>
          <w:ilvl w:val="0"/>
          <w:numId w:val="64"/>
        </w:numPr>
        <w:shd w:val="clear" w:color="auto" w:fill="FFFFFF"/>
        <w:spacing w:before="100" w:beforeAutospacing="1" w:after="0" w:line="276" w:lineRule="auto"/>
        <w:rPr>
          <w:rFonts w:eastAsia="Times New Roman" w:cstheme="minorHAnsi"/>
          <w:color w:val="000000" w:themeColor="text1"/>
          <w:sz w:val="24"/>
          <w:szCs w:val="24"/>
        </w:rPr>
      </w:pPr>
      <w:r w:rsidRPr="00B70E70">
        <w:rPr>
          <w:rFonts w:eastAsia="Times New Roman" w:cstheme="minorHAnsi"/>
          <w:color w:val="000000" w:themeColor="text1"/>
          <w:sz w:val="24"/>
          <w:szCs w:val="24"/>
        </w:rPr>
        <w:t xml:space="preserve">If yes, how many households helped you in the PAST THREE MONTHS? </w:t>
      </w:r>
    </w:p>
    <w:p w14:paraId="3B8AEA8C" w14:textId="77777777" w:rsidR="00B70E70" w:rsidRDefault="00B70E70" w:rsidP="00A17B63">
      <w:pPr>
        <w:pStyle w:val="ListParagraph"/>
        <w:numPr>
          <w:ilvl w:val="0"/>
          <w:numId w:val="65"/>
        </w:numPr>
        <w:shd w:val="clear" w:color="auto" w:fill="FFFFFF"/>
        <w:spacing w:before="100" w:beforeAutospacing="1" w:after="0" w:line="276" w:lineRule="auto"/>
        <w:rPr>
          <w:rFonts w:eastAsia="Times New Roman" w:cstheme="minorHAnsi"/>
          <w:color w:val="000000" w:themeColor="text1"/>
          <w:sz w:val="24"/>
          <w:szCs w:val="24"/>
        </w:rPr>
      </w:pPr>
      <w:r w:rsidRPr="00B70E70">
        <w:rPr>
          <w:rFonts w:eastAsia="Times New Roman" w:cstheme="minorHAnsi"/>
          <w:color w:val="000000" w:themeColor="text1"/>
          <w:sz w:val="24"/>
          <w:szCs w:val="24"/>
        </w:rPr>
        <w:t xml:space="preserve">You told me that there are X household(s) that helped you in the PAST THREE </w:t>
      </w:r>
      <w:proofErr w:type="gramStart"/>
      <w:r w:rsidRPr="00B70E70">
        <w:rPr>
          <w:rFonts w:eastAsia="Times New Roman" w:cstheme="minorHAnsi"/>
          <w:color w:val="000000" w:themeColor="text1"/>
          <w:sz w:val="24"/>
          <w:szCs w:val="24"/>
        </w:rPr>
        <w:t>MONTHS .</w:t>
      </w:r>
      <w:proofErr w:type="gramEnd"/>
      <w:r w:rsidRPr="00B70E70">
        <w:rPr>
          <w:rFonts w:eastAsia="Times New Roman" w:cstheme="minorHAnsi"/>
          <w:color w:val="000000" w:themeColor="text1"/>
          <w:sz w:val="24"/>
          <w:szCs w:val="24"/>
        </w:rPr>
        <w:t xml:space="preserve"> Please tell me the name of one of this/these household head(s)</w:t>
      </w:r>
      <w:r>
        <w:rPr>
          <w:rFonts w:eastAsia="Times New Roman" w:cstheme="minorHAnsi"/>
          <w:color w:val="000000" w:themeColor="text1"/>
          <w:sz w:val="24"/>
          <w:szCs w:val="24"/>
        </w:rPr>
        <w:t>.</w:t>
      </w:r>
    </w:p>
    <w:p w14:paraId="5B54C012" w14:textId="77777777" w:rsidR="00B70E70" w:rsidRDefault="00B70E70" w:rsidP="00A17B63">
      <w:pPr>
        <w:pStyle w:val="ListParagraph"/>
        <w:numPr>
          <w:ilvl w:val="0"/>
          <w:numId w:val="65"/>
        </w:numPr>
        <w:shd w:val="clear" w:color="auto" w:fill="FFFFFF"/>
        <w:spacing w:before="100" w:beforeAutospacing="1" w:after="0" w:line="276" w:lineRule="auto"/>
        <w:rPr>
          <w:rFonts w:eastAsia="Times New Roman" w:cstheme="minorHAnsi"/>
          <w:color w:val="000000" w:themeColor="text1"/>
          <w:sz w:val="24"/>
          <w:szCs w:val="24"/>
        </w:rPr>
      </w:pPr>
      <w:r w:rsidRPr="00B70E70">
        <w:rPr>
          <w:rFonts w:eastAsia="Times New Roman" w:cstheme="minorHAnsi"/>
          <w:color w:val="000000" w:themeColor="text1"/>
          <w:sz w:val="24"/>
          <w:szCs w:val="24"/>
        </w:rPr>
        <w:t xml:space="preserve">Use the booklet to identify the unique household id number of </w:t>
      </w:r>
      <w:r>
        <w:rPr>
          <w:rFonts w:eastAsia="Times New Roman" w:cstheme="minorHAnsi"/>
          <w:color w:val="000000" w:themeColor="text1"/>
          <w:sz w:val="24"/>
          <w:szCs w:val="24"/>
        </w:rPr>
        <w:t>PERSON</w:t>
      </w:r>
      <w:r w:rsidRPr="00B70E70">
        <w:rPr>
          <w:rFonts w:eastAsia="Times New Roman" w:cstheme="minorHAnsi"/>
          <w:color w:val="000000" w:themeColor="text1"/>
          <w:sz w:val="24"/>
          <w:szCs w:val="24"/>
        </w:rPr>
        <w:t>:</w:t>
      </w:r>
    </w:p>
    <w:p w14:paraId="5D5949C1" w14:textId="77777777" w:rsidR="00B70E70" w:rsidRDefault="00B70E70" w:rsidP="00A17B63">
      <w:pPr>
        <w:pStyle w:val="ListParagraph"/>
        <w:numPr>
          <w:ilvl w:val="0"/>
          <w:numId w:val="65"/>
        </w:numPr>
        <w:shd w:val="clear" w:color="auto" w:fill="FFFFFF"/>
        <w:spacing w:before="100" w:beforeAutospacing="1" w:after="0" w:line="276" w:lineRule="auto"/>
        <w:rPr>
          <w:rFonts w:eastAsia="Times New Roman" w:cstheme="minorHAnsi"/>
          <w:color w:val="000000" w:themeColor="text1"/>
          <w:sz w:val="24"/>
          <w:szCs w:val="24"/>
        </w:rPr>
      </w:pPr>
      <w:r w:rsidRPr="00B70E70">
        <w:rPr>
          <w:rFonts w:eastAsia="Times New Roman" w:cstheme="minorHAnsi"/>
          <w:color w:val="000000" w:themeColor="text1"/>
          <w:sz w:val="24"/>
          <w:szCs w:val="24"/>
        </w:rPr>
        <w:t xml:space="preserve">Where is </w:t>
      </w:r>
      <w:r>
        <w:rPr>
          <w:rFonts w:eastAsia="Times New Roman" w:cstheme="minorHAnsi"/>
          <w:color w:val="000000" w:themeColor="text1"/>
          <w:sz w:val="24"/>
          <w:szCs w:val="24"/>
        </w:rPr>
        <w:t xml:space="preserve">PERSON </w:t>
      </w:r>
      <w:r w:rsidRPr="00B70E70">
        <w:rPr>
          <w:rFonts w:eastAsia="Times New Roman" w:cstheme="minorHAnsi"/>
          <w:color w:val="000000" w:themeColor="text1"/>
          <w:sz w:val="24"/>
          <w:szCs w:val="24"/>
        </w:rPr>
        <w:t>from?</w:t>
      </w:r>
    </w:p>
    <w:p w14:paraId="456F5B70" w14:textId="77777777" w:rsidR="00B70E70" w:rsidRDefault="00B70E70" w:rsidP="00A17B63">
      <w:pPr>
        <w:pStyle w:val="ListParagraph"/>
        <w:numPr>
          <w:ilvl w:val="0"/>
          <w:numId w:val="65"/>
        </w:numPr>
        <w:shd w:val="clear" w:color="auto" w:fill="FFFFFF"/>
        <w:spacing w:before="100" w:beforeAutospacing="1" w:after="0" w:line="276" w:lineRule="auto"/>
        <w:rPr>
          <w:rFonts w:eastAsia="Times New Roman" w:cstheme="minorHAnsi"/>
          <w:color w:val="000000" w:themeColor="text1"/>
          <w:sz w:val="24"/>
          <w:szCs w:val="24"/>
        </w:rPr>
      </w:pPr>
      <w:r w:rsidRPr="00B70E70">
        <w:rPr>
          <w:rFonts w:eastAsia="Times New Roman" w:cstheme="minorHAnsi"/>
          <w:color w:val="000000" w:themeColor="text1"/>
          <w:sz w:val="24"/>
          <w:szCs w:val="24"/>
        </w:rPr>
        <w:t>This household is in the village but not identified. Please provide some information: Name of spouse, phone number, or closest neighbor.</w:t>
      </w:r>
    </w:p>
    <w:p w14:paraId="5C13A7DC" w14:textId="77777777" w:rsidR="00B70E70" w:rsidRDefault="00B70E70" w:rsidP="00A17B63">
      <w:pPr>
        <w:pStyle w:val="ListParagraph"/>
        <w:numPr>
          <w:ilvl w:val="0"/>
          <w:numId w:val="65"/>
        </w:numPr>
        <w:shd w:val="clear" w:color="auto" w:fill="FFFFFF"/>
        <w:spacing w:before="100" w:beforeAutospacing="1" w:after="0" w:line="276" w:lineRule="auto"/>
        <w:rPr>
          <w:rFonts w:eastAsia="Times New Roman" w:cstheme="minorHAnsi"/>
          <w:color w:val="000000" w:themeColor="text1"/>
          <w:sz w:val="24"/>
          <w:szCs w:val="24"/>
        </w:rPr>
      </w:pPr>
      <w:r w:rsidRPr="00B70E70">
        <w:rPr>
          <w:rFonts w:eastAsia="Times New Roman" w:cstheme="minorHAnsi"/>
          <w:color w:val="000000" w:themeColor="text1"/>
          <w:sz w:val="24"/>
          <w:szCs w:val="24"/>
        </w:rPr>
        <w:t>Specify this other village:</w:t>
      </w:r>
    </w:p>
    <w:p w14:paraId="791B8A65" w14:textId="77777777" w:rsidR="00B70E70" w:rsidRDefault="00885E4B" w:rsidP="00A17B63">
      <w:pPr>
        <w:pStyle w:val="ListParagraph"/>
        <w:numPr>
          <w:ilvl w:val="0"/>
          <w:numId w:val="65"/>
        </w:numPr>
        <w:shd w:val="clear" w:color="auto" w:fill="FFFFFF"/>
        <w:spacing w:before="100" w:beforeAutospacing="1" w:after="0" w:line="276" w:lineRule="auto"/>
        <w:rPr>
          <w:rFonts w:eastAsia="Times New Roman" w:cstheme="minorHAnsi"/>
          <w:color w:val="000000" w:themeColor="text1"/>
          <w:sz w:val="24"/>
          <w:szCs w:val="24"/>
        </w:rPr>
      </w:pPr>
      <w:r w:rsidRPr="00B70E70">
        <w:rPr>
          <w:rFonts w:eastAsia="Times New Roman" w:cstheme="minorHAnsi"/>
          <w:color w:val="000000" w:themeColor="text1"/>
          <w:sz w:val="24"/>
          <w:szCs w:val="24"/>
        </w:rPr>
        <w:t>How many times did [NAMES]’s household help you in the PAST THREE MONTHS?</w:t>
      </w:r>
    </w:p>
    <w:p w14:paraId="30993EFA" w14:textId="77777777" w:rsidR="00B70E70" w:rsidRDefault="00885E4B" w:rsidP="00A17B63">
      <w:pPr>
        <w:pStyle w:val="ListParagraph"/>
        <w:numPr>
          <w:ilvl w:val="0"/>
          <w:numId w:val="65"/>
        </w:numPr>
        <w:shd w:val="clear" w:color="auto" w:fill="FFFFFF"/>
        <w:spacing w:before="100" w:beforeAutospacing="1" w:after="0" w:line="276" w:lineRule="auto"/>
        <w:rPr>
          <w:rFonts w:eastAsia="Times New Roman" w:cstheme="minorHAnsi"/>
          <w:color w:val="000000" w:themeColor="text1"/>
          <w:sz w:val="24"/>
          <w:szCs w:val="24"/>
        </w:rPr>
      </w:pPr>
      <w:r w:rsidRPr="00B70E70">
        <w:rPr>
          <w:rFonts w:eastAsia="Times New Roman" w:cstheme="minorHAnsi"/>
          <w:color w:val="000000" w:themeColor="text1"/>
          <w:sz w:val="24"/>
          <w:szCs w:val="24"/>
        </w:rPr>
        <w:lastRenderedPageBreak/>
        <w:t xml:space="preserve">Now I will ask you questions about the LAST TIME that [NAME]’s household helped you in the PAST THREE MONTHS </w:t>
      </w:r>
    </w:p>
    <w:p w14:paraId="0211C116" w14:textId="77777777" w:rsidR="00B70E70" w:rsidRDefault="00885E4B" w:rsidP="00A17B63">
      <w:pPr>
        <w:pStyle w:val="ListParagraph"/>
        <w:numPr>
          <w:ilvl w:val="0"/>
          <w:numId w:val="65"/>
        </w:numPr>
        <w:shd w:val="clear" w:color="auto" w:fill="FFFFFF"/>
        <w:spacing w:before="100" w:beforeAutospacing="1" w:after="0" w:line="276" w:lineRule="auto"/>
        <w:rPr>
          <w:rFonts w:eastAsia="Times New Roman" w:cstheme="minorHAnsi"/>
          <w:color w:val="000000" w:themeColor="text1"/>
          <w:sz w:val="24"/>
          <w:szCs w:val="24"/>
        </w:rPr>
      </w:pPr>
      <w:r w:rsidRPr="00B70E70">
        <w:rPr>
          <w:rFonts w:eastAsia="Times New Roman" w:cstheme="minorHAnsi"/>
          <w:color w:val="000000" w:themeColor="text1"/>
          <w:sz w:val="24"/>
          <w:szCs w:val="24"/>
        </w:rPr>
        <w:t>When was the LAST TIME that [NAME]’s household helped you? Month – Year (1 week ago, 2 weeks ago 3 weeks ago, 4 weeks ago, one month ago, 2 months ago, 3 months ago)</w:t>
      </w:r>
    </w:p>
    <w:p w14:paraId="7E29084F" w14:textId="77777777" w:rsidR="00B70E70" w:rsidRDefault="00885E4B" w:rsidP="00A17B63">
      <w:pPr>
        <w:pStyle w:val="ListParagraph"/>
        <w:numPr>
          <w:ilvl w:val="0"/>
          <w:numId w:val="65"/>
        </w:numPr>
        <w:shd w:val="clear" w:color="auto" w:fill="FFFFFF"/>
        <w:spacing w:before="100" w:beforeAutospacing="1" w:after="0" w:line="276" w:lineRule="auto"/>
        <w:rPr>
          <w:rFonts w:eastAsia="Times New Roman" w:cstheme="minorHAnsi"/>
          <w:color w:val="000000" w:themeColor="text1"/>
          <w:sz w:val="24"/>
          <w:szCs w:val="24"/>
        </w:rPr>
      </w:pPr>
      <w:r w:rsidRPr="00B70E70">
        <w:rPr>
          <w:rFonts w:eastAsia="Times New Roman" w:cstheme="minorHAnsi"/>
          <w:color w:val="000000" w:themeColor="text1"/>
          <w:sz w:val="24"/>
          <w:szCs w:val="24"/>
        </w:rPr>
        <w:t>Was the CHIEF involved in this help or exchange that you received from [NAME]’s household? Y/N</w:t>
      </w:r>
    </w:p>
    <w:p w14:paraId="0730BC0F" w14:textId="77777777" w:rsidR="00B70E70" w:rsidRDefault="00885E4B" w:rsidP="00A17B63">
      <w:pPr>
        <w:pStyle w:val="ListParagraph"/>
        <w:numPr>
          <w:ilvl w:val="0"/>
          <w:numId w:val="65"/>
        </w:numPr>
        <w:shd w:val="clear" w:color="auto" w:fill="FFFFFF"/>
        <w:spacing w:before="100" w:beforeAutospacing="1" w:after="0" w:line="276" w:lineRule="auto"/>
        <w:rPr>
          <w:rFonts w:eastAsia="Times New Roman" w:cstheme="minorHAnsi"/>
          <w:color w:val="000000" w:themeColor="text1"/>
          <w:sz w:val="24"/>
          <w:szCs w:val="24"/>
        </w:rPr>
      </w:pPr>
      <w:r w:rsidRPr="00B70E70">
        <w:rPr>
          <w:rFonts w:eastAsia="Times New Roman" w:cstheme="minorHAnsi"/>
          <w:color w:val="000000" w:themeColor="text1"/>
          <w:sz w:val="24"/>
          <w:szCs w:val="24"/>
        </w:rPr>
        <w:t>Is [NAME] or his/her spouse part of your family or that of a member in your household? Y/N</w:t>
      </w:r>
    </w:p>
    <w:p w14:paraId="73AB5181" w14:textId="77777777" w:rsidR="00B70E70" w:rsidRDefault="00885E4B" w:rsidP="00A17B63">
      <w:pPr>
        <w:pStyle w:val="ListParagraph"/>
        <w:numPr>
          <w:ilvl w:val="0"/>
          <w:numId w:val="65"/>
        </w:numPr>
        <w:shd w:val="clear" w:color="auto" w:fill="FFFFFF"/>
        <w:spacing w:before="100" w:beforeAutospacing="1" w:after="0" w:line="276" w:lineRule="auto"/>
        <w:rPr>
          <w:rFonts w:eastAsia="Times New Roman" w:cstheme="minorHAnsi"/>
          <w:color w:val="000000" w:themeColor="text1"/>
          <w:sz w:val="24"/>
          <w:szCs w:val="24"/>
        </w:rPr>
      </w:pPr>
      <w:r w:rsidRPr="00B70E70">
        <w:rPr>
          <w:rFonts w:eastAsia="Times New Roman" w:cstheme="minorHAnsi"/>
          <w:color w:val="000000" w:themeColor="text1"/>
          <w:sz w:val="24"/>
          <w:szCs w:val="24"/>
        </w:rPr>
        <w:t xml:space="preserve">In WHICH VILLAGE does [NAME]’s household live? </w:t>
      </w:r>
    </w:p>
    <w:p w14:paraId="0E62BBB3" w14:textId="77777777" w:rsidR="00B70E70" w:rsidRDefault="00885E4B" w:rsidP="00A17B63">
      <w:pPr>
        <w:pStyle w:val="ListParagraph"/>
        <w:numPr>
          <w:ilvl w:val="0"/>
          <w:numId w:val="65"/>
        </w:numPr>
        <w:shd w:val="clear" w:color="auto" w:fill="FFFFFF"/>
        <w:spacing w:before="100" w:beforeAutospacing="1" w:after="0" w:line="276" w:lineRule="auto"/>
        <w:rPr>
          <w:rFonts w:eastAsia="Times New Roman" w:cstheme="minorHAnsi"/>
          <w:color w:val="000000" w:themeColor="text1"/>
          <w:sz w:val="24"/>
          <w:szCs w:val="24"/>
        </w:rPr>
      </w:pPr>
      <w:r w:rsidRPr="00B70E70">
        <w:rPr>
          <w:rFonts w:eastAsia="Times New Roman" w:cstheme="minorHAnsi"/>
          <w:color w:val="000000" w:themeColor="text1"/>
          <w:sz w:val="24"/>
          <w:szCs w:val="24"/>
        </w:rPr>
        <w:t xml:space="preserve">What reason did you give to [NAME]'s household when asking for help? </w:t>
      </w:r>
    </w:p>
    <w:p w14:paraId="7CC782FD" w14:textId="77777777" w:rsidR="00885E4B" w:rsidRPr="00B70E70" w:rsidRDefault="00885E4B" w:rsidP="00A17B63">
      <w:pPr>
        <w:pStyle w:val="ListParagraph"/>
        <w:numPr>
          <w:ilvl w:val="0"/>
          <w:numId w:val="65"/>
        </w:numPr>
        <w:shd w:val="clear" w:color="auto" w:fill="FFFFFF"/>
        <w:spacing w:before="100" w:beforeAutospacing="1" w:after="0" w:line="276" w:lineRule="auto"/>
        <w:rPr>
          <w:rFonts w:eastAsia="Times New Roman" w:cstheme="minorHAnsi"/>
          <w:color w:val="000000" w:themeColor="text1"/>
          <w:sz w:val="24"/>
          <w:szCs w:val="24"/>
        </w:rPr>
      </w:pPr>
      <w:r w:rsidRPr="00B70E70">
        <w:rPr>
          <w:rFonts w:eastAsia="Times New Roman" w:cstheme="minorHAnsi"/>
          <w:color w:val="000000" w:themeColor="text1"/>
          <w:sz w:val="24"/>
          <w:szCs w:val="24"/>
        </w:rPr>
        <w:t>Think about this last time that [NAME]'s household helped you. How did NAME]'s household help you?</w:t>
      </w:r>
    </w:p>
    <w:p w14:paraId="0CF91043" w14:textId="77777777" w:rsidR="00885E4B" w:rsidRPr="00B70E70" w:rsidRDefault="00885E4B" w:rsidP="00A17B63">
      <w:pPr>
        <w:shd w:val="clear" w:color="auto" w:fill="FFFFFF"/>
        <w:spacing w:before="100" w:beforeAutospacing="1" w:after="0" w:line="276" w:lineRule="auto"/>
        <w:ind w:firstLine="720"/>
        <w:rPr>
          <w:rFonts w:eastAsia="Times New Roman" w:cstheme="minorHAnsi"/>
          <w:i/>
          <w:color w:val="000000" w:themeColor="text1"/>
          <w:sz w:val="24"/>
          <w:szCs w:val="24"/>
        </w:rPr>
      </w:pPr>
      <w:r w:rsidRPr="00B70E70">
        <w:rPr>
          <w:rFonts w:eastAsia="Times New Roman" w:cstheme="minorHAnsi"/>
          <w:i/>
          <w:color w:val="000000" w:themeColor="text1"/>
          <w:sz w:val="24"/>
          <w:szCs w:val="24"/>
        </w:rPr>
        <w:t> [ENUMERATOR: Select as many as apply for this LAST TIME that [NAME]'s household helped you.]</w:t>
      </w:r>
    </w:p>
    <w:p w14:paraId="49F180A1" w14:textId="77777777" w:rsidR="00B70E70" w:rsidRPr="00A17B63" w:rsidRDefault="00885E4B" w:rsidP="00A17B63">
      <w:pPr>
        <w:shd w:val="clear" w:color="auto" w:fill="FFFFFF"/>
        <w:spacing w:before="100" w:beforeAutospacing="1" w:after="0" w:line="276" w:lineRule="auto"/>
        <w:ind w:left="1800" w:hanging="360"/>
        <w:rPr>
          <w:rFonts w:eastAsia="Times New Roman" w:cstheme="minorHAnsi"/>
          <w:i/>
          <w:color w:val="000000" w:themeColor="text1"/>
          <w:sz w:val="24"/>
          <w:szCs w:val="24"/>
        </w:rPr>
      </w:pPr>
      <w:r w:rsidRPr="00A17B63">
        <w:rPr>
          <w:rFonts w:eastAsia="Times New Roman" w:cstheme="minorHAnsi"/>
          <w:i/>
          <w:color w:val="000000" w:themeColor="text1"/>
          <w:sz w:val="24"/>
          <w:szCs w:val="24"/>
        </w:rPr>
        <w:t>If previous answer = 1,</w:t>
      </w:r>
    </w:p>
    <w:p w14:paraId="50E0735C" w14:textId="77777777" w:rsidR="00B70E70" w:rsidRDefault="00885E4B" w:rsidP="00A17B63">
      <w:pPr>
        <w:pStyle w:val="ListParagraph"/>
        <w:numPr>
          <w:ilvl w:val="0"/>
          <w:numId w:val="66"/>
        </w:numPr>
        <w:shd w:val="clear" w:color="auto" w:fill="FFFFFF"/>
        <w:spacing w:before="100" w:beforeAutospacing="1" w:after="0" w:line="276" w:lineRule="auto"/>
        <w:rPr>
          <w:rFonts w:eastAsia="Times New Roman" w:cstheme="minorHAnsi"/>
          <w:color w:val="000000" w:themeColor="text1"/>
          <w:sz w:val="24"/>
          <w:szCs w:val="24"/>
        </w:rPr>
      </w:pPr>
      <w:r w:rsidRPr="00B70E70">
        <w:rPr>
          <w:rFonts w:eastAsia="Times New Roman" w:cstheme="minorHAnsi"/>
          <w:color w:val="000000" w:themeColor="text1"/>
          <w:sz w:val="24"/>
          <w:szCs w:val="24"/>
        </w:rPr>
        <w:t xml:space="preserve">How much food did you receive from [NAME]'s household? </w:t>
      </w:r>
    </w:p>
    <w:p w14:paraId="4DB66637" w14:textId="77777777" w:rsidR="00885E4B" w:rsidRPr="00B70E70" w:rsidRDefault="00885E4B" w:rsidP="00A17B63">
      <w:pPr>
        <w:pStyle w:val="ListParagraph"/>
        <w:numPr>
          <w:ilvl w:val="0"/>
          <w:numId w:val="66"/>
        </w:numPr>
        <w:shd w:val="clear" w:color="auto" w:fill="FFFFFF"/>
        <w:spacing w:before="100" w:beforeAutospacing="1" w:after="0" w:line="276" w:lineRule="auto"/>
        <w:rPr>
          <w:rFonts w:eastAsia="Times New Roman" w:cstheme="minorHAnsi"/>
          <w:color w:val="000000" w:themeColor="text1"/>
          <w:sz w:val="24"/>
          <w:szCs w:val="24"/>
        </w:rPr>
      </w:pPr>
      <w:r w:rsidRPr="00B70E70">
        <w:rPr>
          <w:rFonts w:eastAsia="Times New Roman" w:cstheme="minorHAnsi"/>
          <w:color w:val="000000" w:themeColor="text1"/>
          <w:sz w:val="24"/>
          <w:szCs w:val="24"/>
        </w:rPr>
        <w:t>Did you receive this food from [NAME]'s household at once or in installments? 1. At once 2. In installments.</w:t>
      </w:r>
    </w:p>
    <w:p w14:paraId="697C24FE" w14:textId="77777777" w:rsidR="00A93513" w:rsidRPr="00A17B63" w:rsidRDefault="00885E4B" w:rsidP="00A17B63">
      <w:pPr>
        <w:shd w:val="clear" w:color="auto" w:fill="FFFFFF"/>
        <w:spacing w:before="100" w:beforeAutospacing="1" w:after="0" w:line="276" w:lineRule="auto"/>
        <w:ind w:left="1800" w:hanging="360"/>
        <w:rPr>
          <w:rFonts w:eastAsia="Times New Roman" w:cstheme="minorHAnsi"/>
          <w:i/>
          <w:color w:val="000000" w:themeColor="text1"/>
          <w:sz w:val="24"/>
          <w:szCs w:val="24"/>
        </w:rPr>
      </w:pPr>
      <w:r w:rsidRPr="00A17B63">
        <w:rPr>
          <w:rFonts w:eastAsia="Times New Roman" w:cstheme="minorHAnsi"/>
          <w:i/>
          <w:color w:val="000000" w:themeColor="text1"/>
          <w:sz w:val="24"/>
          <w:szCs w:val="24"/>
        </w:rPr>
        <w:t xml:space="preserve">If previous answer = 2, Let's talk about the </w:t>
      </w:r>
      <w:proofErr w:type="spellStart"/>
      <w:r w:rsidRPr="00A17B63">
        <w:rPr>
          <w:rFonts w:eastAsia="Times New Roman" w:cstheme="minorHAnsi"/>
          <w:i/>
          <w:color w:val="000000" w:themeColor="text1"/>
          <w:sz w:val="24"/>
          <w:szCs w:val="24"/>
        </w:rPr>
        <w:t>ganyu</w:t>
      </w:r>
      <w:proofErr w:type="spellEnd"/>
      <w:r w:rsidRPr="00A17B63">
        <w:rPr>
          <w:rFonts w:eastAsia="Times New Roman" w:cstheme="minorHAnsi"/>
          <w:i/>
          <w:color w:val="000000" w:themeColor="text1"/>
          <w:sz w:val="24"/>
          <w:szCs w:val="24"/>
        </w:rPr>
        <w:t xml:space="preserve"> that [NAME]'s household did for you:</w:t>
      </w:r>
    </w:p>
    <w:p w14:paraId="5AA41C62" w14:textId="77777777" w:rsidR="00A93513" w:rsidRDefault="00885E4B" w:rsidP="00A17B63">
      <w:pPr>
        <w:pStyle w:val="ListParagraph"/>
        <w:numPr>
          <w:ilvl w:val="0"/>
          <w:numId w:val="67"/>
        </w:numPr>
        <w:shd w:val="clear" w:color="auto" w:fill="FFFFFF"/>
        <w:spacing w:before="100" w:beforeAutospacing="1" w:after="0" w:line="276" w:lineRule="auto"/>
        <w:rPr>
          <w:rFonts w:eastAsia="Times New Roman" w:cstheme="minorHAnsi"/>
          <w:color w:val="000000" w:themeColor="text1"/>
          <w:sz w:val="24"/>
          <w:szCs w:val="24"/>
        </w:rPr>
      </w:pPr>
      <w:r w:rsidRPr="00A93513">
        <w:rPr>
          <w:rFonts w:eastAsia="Times New Roman" w:cstheme="minorHAnsi"/>
          <w:color w:val="000000" w:themeColor="text1"/>
          <w:sz w:val="24"/>
          <w:szCs w:val="24"/>
        </w:rPr>
        <w:t xml:space="preserve">How many persons in [NAME]'s household came to do </w:t>
      </w:r>
      <w:proofErr w:type="spellStart"/>
      <w:r w:rsidRPr="00A93513">
        <w:rPr>
          <w:rFonts w:eastAsia="Times New Roman" w:cstheme="minorHAnsi"/>
          <w:color w:val="000000" w:themeColor="text1"/>
          <w:sz w:val="24"/>
          <w:szCs w:val="24"/>
        </w:rPr>
        <w:t>ganyu</w:t>
      </w:r>
      <w:proofErr w:type="spellEnd"/>
      <w:r w:rsidRPr="00A93513">
        <w:rPr>
          <w:rFonts w:eastAsia="Times New Roman" w:cstheme="minorHAnsi"/>
          <w:color w:val="000000" w:themeColor="text1"/>
          <w:sz w:val="24"/>
          <w:szCs w:val="24"/>
        </w:rPr>
        <w:t xml:space="preserve"> for you? </w:t>
      </w:r>
    </w:p>
    <w:p w14:paraId="64E1BBF5" w14:textId="77777777" w:rsidR="00A93513" w:rsidRDefault="00885E4B" w:rsidP="00A17B63">
      <w:pPr>
        <w:pStyle w:val="ListParagraph"/>
        <w:numPr>
          <w:ilvl w:val="0"/>
          <w:numId w:val="67"/>
        </w:numPr>
        <w:shd w:val="clear" w:color="auto" w:fill="FFFFFF"/>
        <w:spacing w:before="100" w:beforeAutospacing="1" w:after="0" w:line="276" w:lineRule="auto"/>
        <w:rPr>
          <w:rFonts w:eastAsia="Times New Roman" w:cstheme="minorHAnsi"/>
          <w:color w:val="000000" w:themeColor="text1"/>
          <w:sz w:val="24"/>
          <w:szCs w:val="24"/>
        </w:rPr>
      </w:pPr>
      <w:r w:rsidRPr="00A93513">
        <w:rPr>
          <w:rFonts w:eastAsia="Times New Roman" w:cstheme="minorHAnsi"/>
          <w:color w:val="000000" w:themeColor="text1"/>
          <w:sz w:val="24"/>
          <w:szCs w:val="24"/>
        </w:rPr>
        <w:t>For HOW MANY DAYS did [NAME]'s household do GANYU for your household</w:t>
      </w:r>
      <w:r w:rsidR="00A93513">
        <w:rPr>
          <w:rFonts w:eastAsia="Times New Roman" w:cstheme="minorHAnsi"/>
          <w:color w:val="000000" w:themeColor="text1"/>
          <w:sz w:val="24"/>
          <w:szCs w:val="24"/>
        </w:rPr>
        <w:t>?</w:t>
      </w:r>
    </w:p>
    <w:p w14:paraId="42F49679" w14:textId="77777777" w:rsidR="00A93513" w:rsidRDefault="00885E4B" w:rsidP="00A17B63">
      <w:pPr>
        <w:pStyle w:val="ListParagraph"/>
        <w:numPr>
          <w:ilvl w:val="0"/>
          <w:numId w:val="67"/>
        </w:numPr>
        <w:shd w:val="clear" w:color="auto" w:fill="FFFFFF"/>
        <w:spacing w:before="100" w:beforeAutospacing="1" w:after="0" w:line="276" w:lineRule="auto"/>
        <w:rPr>
          <w:rFonts w:eastAsia="Times New Roman" w:cstheme="minorHAnsi"/>
          <w:color w:val="000000" w:themeColor="text1"/>
          <w:sz w:val="24"/>
          <w:szCs w:val="24"/>
        </w:rPr>
      </w:pPr>
      <w:r w:rsidRPr="00A93513">
        <w:rPr>
          <w:rFonts w:eastAsia="Times New Roman" w:cstheme="minorHAnsi"/>
          <w:color w:val="000000" w:themeColor="text1"/>
          <w:sz w:val="24"/>
          <w:szCs w:val="24"/>
        </w:rPr>
        <w:t xml:space="preserve"> The days of that work, how many HOURS PER DAY were done on AVERAGE?</w:t>
      </w:r>
    </w:p>
    <w:p w14:paraId="3C3D6C16" w14:textId="77777777" w:rsidR="00A93513" w:rsidRDefault="00885E4B" w:rsidP="00A17B63">
      <w:pPr>
        <w:pStyle w:val="ListParagraph"/>
        <w:numPr>
          <w:ilvl w:val="0"/>
          <w:numId w:val="67"/>
        </w:numPr>
        <w:shd w:val="clear" w:color="auto" w:fill="FFFFFF"/>
        <w:spacing w:before="100" w:beforeAutospacing="1" w:after="0" w:line="276" w:lineRule="auto"/>
        <w:rPr>
          <w:rFonts w:eastAsia="Times New Roman" w:cstheme="minorHAnsi"/>
          <w:color w:val="000000" w:themeColor="text1"/>
          <w:sz w:val="24"/>
          <w:szCs w:val="24"/>
        </w:rPr>
      </w:pPr>
      <w:r w:rsidRPr="00A93513">
        <w:rPr>
          <w:rFonts w:eastAsia="Times New Roman" w:cstheme="minorHAnsi"/>
          <w:color w:val="000000" w:themeColor="text1"/>
          <w:sz w:val="24"/>
          <w:szCs w:val="24"/>
        </w:rPr>
        <w:t>Was this work in agriculture?</w:t>
      </w:r>
    </w:p>
    <w:p w14:paraId="1B685073" w14:textId="77777777" w:rsidR="00885E4B" w:rsidRPr="00A93513" w:rsidRDefault="00885E4B" w:rsidP="00A17B63">
      <w:pPr>
        <w:pStyle w:val="ListParagraph"/>
        <w:numPr>
          <w:ilvl w:val="0"/>
          <w:numId w:val="67"/>
        </w:numPr>
        <w:shd w:val="clear" w:color="auto" w:fill="FFFFFF"/>
        <w:spacing w:before="100" w:beforeAutospacing="1" w:after="0" w:line="276" w:lineRule="auto"/>
        <w:rPr>
          <w:rFonts w:eastAsia="Times New Roman" w:cstheme="minorHAnsi"/>
          <w:color w:val="000000" w:themeColor="text1"/>
          <w:sz w:val="24"/>
          <w:szCs w:val="24"/>
        </w:rPr>
      </w:pPr>
      <w:r w:rsidRPr="00A93513">
        <w:rPr>
          <w:rFonts w:eastAsia="Times New Roman" w:cstheme="minorHAnsi"/>
          <w:color w:val="000000" w:themeColor="text1"/>
          <w:sz w:val="24"/>
          <w:szCs w:val="24"/>
        </w:rPr>
        <w:t>Please, DESCRIBE the GANYU work that this [PERSON] did for you.</w:t>
      </w:r>
    </w:p>
    <w:p w14:paraId="0BE3180F" w14:textId="77777777" w:rsidR="00A93513" w:rsidRPr="00A17B63" w:rsidRDefault="00885E4B" w:rsidP="00A17B63">
      <w:pPr>
        <w:shd w:val="clear" w:color="auto" w:fill="FFFFFF"/>
        <w:spacing w:before="100" w:beforeAutospacing="1" w:after="0" w:line="276" w:lineRule="auto"/>
        <w:ind w:left="720" w:firstLine="720"/>
        <w:rPr>
          <w:rFonts w:eastAsia="Times New Roman" w:cstheme="minorHAnsi"/>
          <w:i/>
          <w:color w:val="000000" w:themeColor="text1"/>
          <w:sz w:val="24"/>
          <w:szCs w:val="24"/>
        </w:rPr>
      </w:pPr>
      <w:r w:rsidRPr="00A17B63">
        <w:rPr>
          <w:rFonts w:eastAsia="Times New Roman" w:cstheme="minorHAnsi"/>
          <w:i/>
          <w:color w:val="000000" w:themeColor="text1"/>
          <w:sz w:val="24"/>
          <w:szCs w:val="24"/>
        </w:rPr>
        <w:t xml:space="preserve">If previous answer = 3, </w:t>
      </w:r>
    </w:p>
    <w:p w14:paraId="221EA77B" w14:textId="77777777" w:rsidR="00A93513" w:rsidRDefault="00885E4B" w:rsidP="00A17B63">
      <w:pPr>
        <w:pStyle w:val="ListParagraph"/>
        <w:numPr>
          <w:ilvl w:val="0"/>
          <w:numId w:val="68"/>
        </w:numPr>
        <w:shd w:val="clear" w:color="auto" w:fill="FFFFFF"/>
        <w:spacing w:before="100" w:beforeAutospacing="1" w:after="0" w:line="276" w:lineRule="auto"/>
        <w:rPr>
          <w:rFonts w:eastAsia="Times New Roman" w:cstheme="minorHAnsi"/>
          <w:color w:val="000000" w:themeColor="text1"/>
          <w:sz w:val="24"/>
          <w:szCs w:val="24"/>
        </w:rPr>
      </w:pPr>
      <w:r w:rsidRPr="00A93513">
        <w:rPr>
          <w:rFonts w:eastAsia="Times New Roman" w:cstheme="minorHAnsi"/>
          <w:color w:val="000000" w:themeColor="text1"/>
          <w:sz w:val="24"/>
          <w:szCs w:val="24"/>
        </w:rPr>
        <w:t>How much cash did you receive from [NAME]'s household?</w:t>
      </w:r>
    </w:p>
    <w:p w14:paraId="0D0BDDB9" w14:textId="77777777" w:rsidR="00A93513" w:rsidRDefault="00885E4B" w:rsidP="00A17B63">
      <w:pPr>
        <w:pStyle w:val="ListParagraph"/>
        <w:numPr>
          <w:ilvl w:val="0"/>
          <w:numId w:val="68"/>
        </w:numPr>
        <w:shd w:val="clear" w:color="auto" w:fill="FFFFFF"/>
        <w:spacing w:before="100" w:beforeAutospacing="1" w:after="0" w:line="276" w:lineRule="auto"/>
        <w:rPr>
          <w:rFonts w:eastAsia="Times New Roman" w:cstheme="minorHAnsi"/>
          <w:color w:val="000000" w:themeColor="text1"/>
          <w:sz w:val="24"/>
          <w:szCs w:val="24"/>
        </w:rPr>
      </w:pPr>
      <w:r w:rsidRPr="00A93513">
        <w:rPr>
          <w:rFonts w:eastAsia="Times New Roman" w:cstheme="minorHAnsi"/>
          <w:color w:val="000000" w:themeColor="text1"/>
          <w:sz w:val="24"/>
          <w:szCs w:val="24"/>
        </w:rPr>
        <w:t>Were you supposed to give anything in return for [NAME]’s household help?</w:t>
      </w:r>
    </w:p>
    <w:p w14:paraId="1B45B2FD" w14:textId="77777777" w:rsidR="00A93513" w:rsidRDefault="00885E4B" w:rsidP="00A17B63">
      <w:pPr>
        <w:pStyle w:val="ListParagraph"/>
        <w:numPr>
          <w:ilvl w:val="0"/>
          <w:numId w:val="68"/>
        </w:numPr>
        <w:shd w:val="clear" w:color="auto" w:fill="FFFFFF"/>
        <w:spacing w:before="100" w:beforeAutospacing="1" w:after="0" w:line="276" w:lineRule="auto"/>
        <w:rPr>
          <w:rFonts w:eastAsia="Times New Roman" w:cstheme="minorHAnsi"/>
          <w:color w:val="000000" w:themeColor="text1"/>
          <w:sz w:val="24"/>
          <w:szCs w:val="24"/>
        </w:rPr>
      </w:pPr>
      <w:r w:rsidRPr="00A93513">
        <w:rPr>
          <w:rFonts w:eastAsia="Times New Roman" w:cstheme="minorHAnsi"/>
          <w:color w:val="000000" w:themeColor="text1"/>
          <w:sz w:val="24"/>
          <w:szCs w:val="24"/>
        </w:rPr>
        <w:t xml:space="preserve"> If yes, did you already give anything in return to [NAME]'s household?</w:t>
      </w:r>
    </w:p>
    <w:p w14:paraId="5BF050E7" w14:textId="77777777" w:rsidR="00885E4B" w:rsidRPr="00A93513" w:rsidRDefault="00885E4B" w:rsidP="00A17B63">
      <w:pPr>
        <w:pStyle w:val="ListParagraph"/>
        <w:numPr>
          <w:ilvl w:val="0"/>
          <w:numId w:val="68"/>
        </w:numPr>
        <w:shd w:val="clear" w:color="auto" w:fill="FFFFFF"/>
        <w:spacing w:before="100" w:beforeAutospacing="1" w:after="0" w:line="276" w:lineRule="auto"/>
        <w:rPr>
          <w:rFonts w:eastAsia="Times New Roman" w:cstheme="minorHAnsi"/>
          <w:color w:val="000000" w:themeColor="text1"/>
          <w:sz w:val="24"/>
          <w:szCs w:val="24"/>
        </w:rPr>
      </w:pPr>
      <w:r w:rsidRPr="00A93513">
        <w:rPr>
          <w:rFonts w:eastAsia="Times New Roman" w:cstheme="minorHAnsi"/>
          <w:color w:val="000000" w:themeColor="text1"/>
          <w:sz w:val="24"/>
          <w:szCs w:val="24"/>
        </w:rPr>
        <w:t>If yes, what did you already give in return?</w:t>
      </w:r>
    </w:p>
    <w:p w14:paraId="2D5C8237" w14:textId="77777777" w:rsidR="00A93513" w:rsidRPr="00A17B63" w:rsidRDefault="00885E4B" w:rsidP="00A17B63">
      <w:pPr>
        <w:shd w:val="clear" w:color="auto" w:fill="FFFFFF"/>
        <w:spacing w:before="100" w:beforeAutospacing="1" w:after="0" w:line="276" w:lineRule="auto"/>
        <w:ind w:left="720" w:firstLine="720"/>
        <w:rPr>
          <w:rFonts w:eastAsia="Times New Roman" w:cstheme="minorHAnsi"/>
          <w:i/>
          <w:color w:val="000000" w:themeColor="text1"/>
          <w:sz w:val="24"/>
          <w:szCs w:val="24"/>
        </w:rPr>
      </w:pPr>
      <w:r w:rsidRPr="00A17B63">
        <w:rPr>
          <w:rFonts w:eastAsia="Times New Roman" w:cstheme="minorHAnsi"/>
          <w:i/>
          <w:color w:val="000000" w:themeColor="text1"/>
          <w:sz w:val="24"/>
          <w:szCs w:val="24"/>
        </w:rPr>
        <w:t>If previous answer = 1,</w:t>
      </w:r>
    </w:p>
    <w:p w14:paraId="50FC38B8" w14:textId="77777777" w:rsidR="00885E4B" w:rsidRPr="00A93513" w:rsidRDefault="00885E4B" w:rsidP="00A17B63">
      <w:pPr>
        <w:pStyle w:val="ListParagraph"/>
        <w:numPr>
          <w:ilvl w:val="0"/>
          <w:numId w:val="69"/>
        </w:numPr>
        <w:shd w:val="clear" w:color="auto" w:fill="FFFFFF"/>
        <w:spacing w:before="100" w:beforeAutospacing="1" w:after="0" w:line="276" w:lineRule="auto"/>
        <w:rPr>
          <w:rFonts w:eastAsia="Times New Roman" w:cstheme="minorHAnsi"/>
          <w:color w:val="000000" w:themeColor="text1"/>
          <w:sz w:val="24"/>
          <w:szCs w:val="24"/>
        </w:rPr>
      </w:pPr>
      <w:r w:rsidRPr="00A93513">
        <w:rPr>
          <w:rFonts w:eastAsia="Times New Roman" w:cstheme="minorHAnsi"/>
          <w:color w:val="000000" w:themeColor="text1"/>
          <w:sz w:val="24"/>
          <w:szCs w:val="24"/>
        </w:rPr>
        <w:lastRenderedPageBreak/>
        <w:t xml:space="preserve">How much food did you give to [NAME]'s household in return? </w:t>
      </w:r>
    </w:p>
    <w:p w14:paraId="7718C248" w14:textId="77777777" w:rsidR="00885E4B" w:rsidRPr="00A17B63" w:rsidRDefault="00885E4B" w:rsidP="00A17B63">
      <w:pPr>
        <w:shd w:val="clear" w:color="auto" w:fill="FFFFFF"/>
        <w:spacing w:before="100" w:beforeAutospacing="1" w:after="0" w:line="276" w:lineRule="auto"/>
        <w:ind w:left="720" w:firstLine="720"/>
        <w:rPr>
          <w:rFonts w:eastAsia="Times New Roman" w:cstheme="minorHAnsi"/>
          <w:i/>
          <w:color w:val="000000" w:themeColor="text1"/>
          <w:sz w:val="24"/>
          <w:szCs w:val="24"/>
        </w:rPr>
      </w:pPr>
      <w:r w:rsidRPr="00A17B63">
        <w:rPr>
          <w:rFonts w:eastAsia="Times New Roman" w:cstheme="minorHAnsi"/>
          <w:i/>
          <w:color w:val="000000" w:themeColor="text1"/>
          <w:sz w:val="24"/>
          <w:szCs w:val="24"/>
        </w:rPr>
        <w:t xml:space="preserve">If previous answer = 2, Let's talk about the </w:t>
      </w:r>
      <w:proofErr w:type="spellStart"/>
      <w:r w:rsidRPr="00A17B63">
        <w:rPr>
          <w:rFonts w:eastAsia="Times New Roman" w:cstheme="minorHAnsi"/>
          <w:i/>
          <w:color w:val="000000" w:themeColor="text1"/>
          <w:sz w:val="24"/>
          <w:szCs w:val="24"/>
        </w:rPr>
        <w:t>ganyu</w:t>
      </w:r>
      <w:proofErr w:type="spellEnd"/>
      <w:r w:rsidRPr="00A17B63">
        <w:rPr>
          <w:rFonts w:eastAsia="Times New Roman" w:cstheme="minorHAnsi"/>
          <w:i/>
          <w:color w:val="000000" w:themeColor="text1"/>
          <w:sz w:val="24"/>
          <w:szCs w:val="24"/>
        </w:rPr>
        <w:t xml:space="preserve"> that you did for [NAME]'s household in return:</w:t>
      </w:r>
    </w:p>
    <w:p w14:paraId="0BE24363" w14:textId="77777777" w:rsidR="00A93513" w:rsidRDefault="00A93513" w:rsidP="00A17B63">
      <w:pPr>
        <w:pStyle w:val="ListParagraph"/>
        <w:numPr>
          <w:ilvl w:val="0"/>
          <w:numId w:val="70"/>
        </w:numPr>
        <w:shd w:val="clear" w:color="auto" w:fill="FFFFFF"/>
        <w:spacing w:before="100" w:beforeAutospacing="1" w:after="0" w:line="276" w:lineRule="auto"/>
        <w:rPr>
          <w:rFonts w:eastAsia="Times New Roman" w:cstheme="minorHAnsi"/>
          <w:color w:val="000000" w:themeColor="text1"/>
          <w:sz w:val="24"/>
          <w:szCs w:val="24"/>
        </w:rPr>
      </w:pPr>
      <w:r w:rsidRPr="00A93513">
        <w:rPr>
          <w:rFonts w:eastAsia="Times New Roman" w:cstheme="minorHAnsi"/>
          <w:color w:val="000000" w:themeColor="text1"/>
          <w:sz w:val="24"/>
          <w:szCs w:val="24"/>
        </w:rPr>
        <w:t>H</w:t>
      </w:r>
      <w:r w:rsidR="00885E4B" w:rsidRPr="00A93513">
        <w:rPr>
          <w:rFonts w:eastAsia="Times New Roman" w:cstheme="minorHAnsi"/>
          <w:color w:val="000000" w:themeColor="text1"/>
          <w:sz w:val="24"/>
          <w:szCs w:val="24"/>
        </w:rPr>
        <w:t>ow many persons of your household went to</w:t>
      </w:r>
      <w:r w:rsidR="00885E4B" w:rsidRPr="00A93513">
        <w:rPr>
          <w:rFonts w:eastAsia="Times New Roman" w:cstheme="minorHAnsi"/>
          <w:b/>
          <w:bCs/>
          <w:color w:val="000000" w:themeColor="text1"/>
          <w:sz w:val="24"/>
          <w:szCs w:val="24"/>
        </w:rPr>
        <w:t xml:space="preserve"> </w:t>
      </w:r>
      <w:r w:rsidR="00885E4B" w:rsidRPr="00A93513">
        <w:rPr>
          <w:rFonts w:eastAsia="Times New Roman" w:cstheme="minorHAnsi"/>
          <w:color w:val="000000" w:themeColor="text1"/>
          <w:sz w:val="24"/>
          <w:szCs w:val="24"/>
        </w:rPr>
        <w:t xml:space="preserve">[NAME]'s household to do </w:t>
      </w:r>
      <w:proofErr w:type="spellStart"/>
      <w:r w:rsidR="00885E4B" w:rsidRPr="00A93513">
        <w:rPr>
          <w:rFonts w:eastAsia="Times New Roman" w:cstheme="minorHAnsi"/>
          <w:color w:val="000000" w:themeColor="text1"/>
          <w:sz w:val="24"/>
          <w:szCs w:val="24"/>
        </w:rPr>
        <w:t>ganyu</w:t>
      </w:r>
      <w:proofErr w:type="spellEnd"/>
      <w:r w:rsidR="00885E4B" w:rsidRPr="00A93513">
        <w:rPr>
          <w:rFonts w:eastAsia="Times New Roman" w:cstheme="minorHAnsi"/>
          <w:color w:val="000000" w:themeColor="text1"/>
          <w:sz w:val="24"/>
          <w:szCs w:val="24"/>
        </w:rPr>
        <w:t xml:space="preserve">? </w:t>
      </w:r>
    </w:p>
    <w:p w14:paraId="023FF0EE" w14:textId="77777777" w:rsidR="00A93513" w:rsidRDefault="00885E4B" w:rsidP="00A17B63">
      <w:pPr>
        <w:pStyle w:val="ListParagraph"/>
        <w:numPr>
          <w:ilvl w:val="0"/>
          <w:numId w:val="70"/>
        </w:numPr>
        <w:shd w:val="clear" w:color="auto" w:fill="FFFFFF"/>
        <w:spacing w:before="100" w:beforeAutospacing="1" w:after="0" w:line="276" w:lineRule="auto"/>
        <w:rPr>
          <w:rFonts w:eastAsia="Times New Roman" w:cstheme="minorHAnsi"/>
          <w:color w:val="000000" w:themeColor="text1"/>
          <w:sz w:val="24"/>
          <w:szCs w:val="24"/>
        </w:rPr>
      </w:pPr>
      <w:r w:rsidRPr="00A93513">
        <w:rPr>
          <w:rFonts w:eastAsia="Times New Roman" w:cstheme="minorHAnsi"/>
          <w:color w:val="000000" w:themeColor="text1"/>
          <w:sz w:val="24"/>
          <w:szCs w:val="24"/>
        </w:rPr>
        <w:t>For HOW MANY DAYS did you do GANYU for [NAME]'s household?</w:t>
      </w:r>
    </w:p>
    <w:p w14:paraId="6A0A8445" w14:textId="77777777" w:rsidR="00A93513" w:rsidRDefault="00885E4B" w:rsidP="00A17B63">
      <w:pPr>
        <w:pStyle w:val="ListParagraph"/>
        <w:numPr>
          <w:ilvl w:val="0"/>
          <w:numId w:val="70"/>
        </w:numPr>
        <w:shd w:val="clear" w:color="auto" w:fill="FFFFFF"/>
        <w:spacing w:before="100" w:beforeAutospacing="1" w:after="0" w:line="276" w:lineRule="auto"/>
        <w:rPr>
          <w:rFonts w:eastAsia="Times New Roman" w:cstheme="minorHAnsi"/>
          <w:color w:val="000000" w:themeColor="text1"/>
          <w:sz w:val="24"/>
          <w:szCs w:val="24"/>
        </w:rPr>
      </w:pPr>
      <w:r w:rsidRPr="00A93513">
        <w:rPr>
          <w:rFonts w:eastAsia="Times New Roman" w:cstheme="minorHAnsi"/>
          <w:color w:val="000000" w:themeColor="text1"/>
          <w:sz w:val="24"/>
          <w:szCs w:val="24"/>
        </w:rPr>
        <w:t xml:space="preserve">The days of that </w:t>
      </w:r>
      <w:proofErr w:type="spellStart"/>
      <w:r w:rsidRPr="00A93513">
        <w:rPr>
          <w:rFonts w:eastAsia="Times New Roman" w:cstheme="minorHAnsi"/>
          <w:color w:val="000000" w:themeColor="text1"/>
          <w:sz w:val="24"/>
          <w:szCs w:val="24"/>
        </w:rPr>
        <w:t>ganyu</w:t>
      </w:r>
      <w:proofErr w:type="spellEnd"/>
      <w:r w:rsidRPr="00A93513">
        <w:rPr>
          <w:rFonts w:eastAsia="Times New Roman" w:cstheme="minorHAnsi"/>
          <w:color w:val="000000" w:themeColor="text1"/>
          <w:sz w:val="24"/>
          <w:szCs w:val="24"/>
        </w:rPr>
        <w:t>, how many HOURS PER DAY did you work on AVERAGE?</w:t>
      </w:r>
    </w:p>
    <w:p w14:paraId="3081328C" w14:textId="77777777" w:rsidR="00A93513" w:rsidRDefault="00885E4B" w:rsidP="00A17B63">
      <w:pPr>
        <w:pStyle w:val="ListParagraph"/>
        <w:numPr>
          <w:ilvl w:val="0"/>
          <w:numId w:val="70"/>
        </w:numPr>
        <w:shd w:val="clear" w:color="auto" w:fill="FFFFFF"/>
        <w:spacing w:before="100" w:beforeAutospacing="1" w:after="0" w:line="276" w:lineRule="auto"/>
        <w:rPr>
          <w:rFonts w:eastAsia="Times New Roman" w:cstheme="minorHAnsi"/>
          <w:color w:val="000000" w:themeColor="text1"/>
          <w:sz w:val="24"/>
          <w:szCs w:val="24"/>
        </w:rPr>
      </w:pPr>
      <w:r w:rsidRPr="00A93513">
        <w:rPr>
          <w:rFonts w:eastAsia="Times New Roman" w:cstheme="minorHAnsi"/>
          <w:color w:val="000000" w:themeColor="text1"/>
          <w:sz w:val="24"/>
          <w:szCs w:val="24"/>
        </w:rPr>
        <w:t xml:space="preserve">Was this work in </w:t>
      </w:r>
      <w:r w:rsidR="00A93513" w:rsidRPr="00A93513">
        <w:rPr>
          <w:rFonts w:eastAsia="Times New Roman" w:cstheme="minorHAnsi"/>
          <w:color w:val="000000" w:themeColor="text1"/>
          <w:sz w:val="24"/>
          <w:szCs w:val="24"/>
        </w:rPr>
        <w:t>agriculture?</w:t>
      </w:r>
    </w:p>
    <w:p w14:paraId="677CE96B" w14:textId="77777777" w:rsidR="00885E4B" w:rsidRPr="00A93513" w:rsidRDefault="00885E4B" w:rsidP="00A17B63">
      <w:pPr>
        <w:pStyle w:val="ListParagraph"/>
        <w:numPr>
          <w:ilvl w:val="0"/>
          <w:numId w:val="70"/>
        </w:numPr>
        <w:shd w:val="clear" w:color="auto" w:fill="FFFFFF"/>
        <w:spacing w:before="100" w:beforeAutospacing="1" w:after="0" w:line="276" w:lineRule="auto"/>
        <w:rPr>
          <w:rFonts w:eastAsia="Times New Roman" w:cstheme="minorHAnsi"/>
          <w:color w:val="000000" w:themeColor="text1"/>
          <w:sz w:val="24"/>
          <w:szCs w:val="24"/>
        </w:rPr>
      </w:pPr>
      <w:r w:rsidRPr="00A93513">
        <w:rPr>
          <w:rFonts w:eastAsia="Times New Roman" w:cstheme="minorHAnsi"/>
          <w:color w:val="000000" w:themeColor="text1"/>
          <w:sz w:val="24"/>
          <w:szCs w:val="24"/>
        </w:rPr>
        <w:t xml:space="preserve">Please, DESCRIBE the GANYU work that you did for [NAME]'s household </w:t>
      </w:r>
    </w:p>
    <w:p w14:paraId="3E138F6E" w14:textId="77777777" w:rsidR="00885E4B" w:rsidRPr="00A17B63" w:rsidRDefault="00885E4B" w:rsidP="00A17B63">
      <w:pPr>
        <w:shd w:val="clear" w:color="auto" w:fill="FFFFFF"/>
        <w:spacing w:before="100" w:beforeAutospacing="1" w:after="0" w:line="276" w:lineRule="auto"/>
        <w:ind w:left="720" w:firstLine="720"/>
        <w:rPr>
          <w:rFonts w:eastAsia="Times New Roman" w:cstheme="minorHAnsi"/>
          <w:i/>
          <w:color w:val="000000" w:themeColor="text1"/>
          <w:sz w:val="24"/>
          <w:szCs w:val="24"/>
        </w:rPr>
      </w:pPr>
      <w:r w:rsidRPr="00A17B63">
        <w:rPr>
          <w:rFonts w:eastAsia="Times New Roman" w:cstheme="minorHAnsi"/>
          <w:i/>
          <w:color w:val="000000" w:themeColor="text1"/>
          <w:sz w:val="24"/>
          <w:szCs w:val="24"/>
        </w:rPr>
        <w:t xml:space="preserve">If previous answer = 3, Let's talk about the </w:t>
      </w:r>
      <w:proofErr w:type="spellStart"/>
      <w:r w:rsidRPr="00A17B63">
        <w:rPr>
          <w:rFonts w:eastAsia="Times New Roman" w:cstheme="minorHAnsi"/>
          <w:i/>
          <w:color w:val="000000" w:themeColor="text1"/>
          <w:sz w:val="24"/>
          <w:szCs w:val="24"/>
        </w:rPr>
        <w:t>chipere</w:t>
      </w:r>
      <w:proofErr w:type="spellEnd"/>
      <w:r w:rsidRPr="00A17B63">
        <w:rPr>
          <w:rFonts w:eastAsia="Times New Roman" w:cstheme="minorHAnsi"/>
          <w:i/>
          <w:color w:val="000000" w:themeColor="text1"/>
          <w:sz w:val="24"/>
          <w:szCs w:val="24"/>
        </w:rPr>
        <w:t xml:space="preserve"> </w:t>
      </w:r>
      <w:proofErr w:type="spellStart"/>
      <w:r w:rsidRPr="00A17B63">
        <w:rPr>
          <w:rFonts w:eastAsia="Times New Roman" w:cstheme="minorHAnsi"/>
          <w:i/>
          <w:color w:val="000000" w:themeColor="text1"/>
          <w:sz w:val="24"/>
          <w:szCs w:val="24"/>
        </w:rPr>
        <w:t>ganyo</w:t>
      </w:r>
      <w:proofErr w:type="spellEnd"/>
      <w:r w:rsidRPr="00A17B63">
        <w:rPr>
          <w:rFonts w:eastAsia="Times New Roman" w:cstheme="minorHAnsi"/>
          <w:i/>
          <w:color w:val="000000" w:themeColor="text1"/>
          <w:sz w:val="24"/>
          <w:szCs w:val="24"/>
        </w:rPr>
        <w:t xml:space="preserve"> that you did for [NAME]'s household in return:</w:t>
      </w:r>
    </w:p>
    <w:p w14:paraId="0F723579" w14:textId="77777777" w:rsidR="00A93513" w:rsidRDefault="00885E4B" w:rsidP="00A17B63">
      <w:pPr>
        <w:pStyle w:val="ListParagraph"/>
        <w:numPr>
          <w:ilvl w:val="0"/>
          <w:numId w:val="71"/>
        </w:numPr>
        <w:shd w:val="clear" w:color="auto" w:fill="FFFFFF"/>
        <w:spacing w:before="100" w:beforeAutospacing="1" w:after="0" w:line="276" w:lineRule="auto"/>
        <w:rPr>
          <w:rFonts w:eastAsia="Times New Roman" w:cstheme="minorHAnsi"/>
          <w:color w:val="000000" w:themeColor="text1"/>
          <w:sz w:val="24"/>
          <w:szCs w:val="24"/>
        </w:rPr>
      </w:pPr>
      <w:r w:rsidRPr="00A93513">
        <w:rPr>
          <w:rFonts w:eastAsia="Times New Roman" w:cstheme="minorHAnsi"/>
          <w:color w:val="000000" w:themeColor="text1"/>
          <w:sz w:val="24"/>
          <w:szCs w:val="24"/>
        </w:rPr>
        <w:t>How many persons of your household went to</w:t>
      </w:r>
      <w:r w:rsidRPr="00A93513">
        <w:rPr>
          <w:rFonts w:eastAsia="Times New Roman" w:cstheme="minorHAnsi"/>
          <w:b/>
          <w:bCs/>
          <w:color w:val="000000" w:themeColor="text1"/>
          <w:sz w:val="24"/>
          <w:szCs w:val="24"/>
        </w:rPr>
        <w:t xml:space="preserve"> </w:t>
      </w:r>
      <w:r w:rsidRPr="00A93513">
        <w:rPr>
          <w:rFonts w:eastAsia="Times New Roman" w:cstheme="minorHAnsi"/>
          <w:color w:val="000000" w:themeColor="text1"/>
          <w:sz w:val="24"/>
          <w:szCs w:val="24"/>
        </w:rPr>
        <w:t xml:space="preserve">[NAME]'s household to do </w:t>
      </w:r>
      <w:proofErr w:type="spellStart"/>
      <w:r w:rsidRPr="00A93513">
        <w:rPr>
          <w:rFonts w:eastAsia="Times New Roman" w:cstheme="minorHAnsi"/>
          <w:color w:val="000000" w:themeColor="text1"/>
          <w:sz w:val="24"/>
          <w:szCs w:val="24"/>
        </w:rPr>
        <w:t>chipere</w:t>
      </w:r>
      <w:proofErr w:type="spellEnd"/>
      <w:r w:rsidRPr="00A93513">
        <w:rPr>
          <w:rFonts w:eastAsia="Times New Roman" w:cstheme="minorHAnsi"/>
          <w:color w:val="000000" w:themeColor="text1"/>
          <w:sz w:val="24"/>
          <w:szCs w:val="24"/>
        </w:rPr>
        <w:t xml:space="preserve"> </w:t>
      </w:r>
      <w:proofErr w:type="spellStart"/>
      <w:r w:rsidRPr="00A93513">
        <w:rPr>
          <w:rFonts w:eastAsia="Times New Roman" w:cstheme="minorHAnsi"/>
          <w:color w:val="000000" w:themeColor="text1"/>
          <w:sz w:val="24"/>
          <w:szCs w:val="24"/>
        </w:rPr>
        <w:t>ganyo</w:t>
      </w:r>
      <w:proofErr w:type="spellEnd"/>
      <w:r w:rsidRPr="00A93513">
        <w:rPr>
          <w:rFonts w:eastAsia="Times New Roman" w:cstheme="minorHAnsi"/>
          <w:color w:val="000000" w:themeColor="text1"/>
          <w:sz w:val="24"/>
          <w:szCs w:val="24"/>
        </w:rPr>
        <w:t xml:space="preserve">? </w:t>
      </w:r>
    </w:p>
    <w:p w14:paraId="2B7A1383" w14:textId="77777777" w:rsidR="00A93513" w:rsidRDefault="00885E4B" w:rsidP="00A17B63">
      <w:pPr>
        <w:pStyle w:val="ListParagraph"/>
        <w:numPr>
          <w:ilvl w:val="0"/>
          <w:numId w:val="71"/>
        </w:numPr>
        <w:shd w:val="clear" w:color="auto" w:fill="FFFFFF"/>
        <w:spacing w:before="100" w:beforeAutospacing="1" w:after="0" w:line="276" w:lineRule="auto"/>
        <w:rPr>
          <w:rFonts w:eastAsia="Times New Roman" w:cstheme="minorHAnsi"/>
          <w:color w:val="000000" w:themeColor="text1"/>
          <w:sz w:val="24"/>
          <w:szCs w:val="24"/>
        </w:rPr>
      </w:pPr>
      <w:r w:rsidRPr="00A93513">
        <w:rPr>
          <w:rFonts w:eastAsia="Times New Roman" w:cstheme="minorHAnsi"/>
          <w:color w:val="000000" w:themeColor="text1"/>
          <w:sz w:val="24"/>
          <w:szCs w:val="24"/>
        </w:rPr>
        <w:t xml:space="preserve">For HOW MANY DAYS did you do </w:t>
      </w:r>
      <w:proofErr w:type="spellStart"/>
      <w:r w:rsidRPr="00A93513">
        <w:rPr>
          <w:rFonts w:eastAsia="Times New Roman" w:cstheme="minorHAnsi"/>
          <w:color w:val="000000" w:themeColor="text1"/>
          <w:sz w:val="24"/>
          <w:szCs w:val="24"/>
        </w:rPr>
        <w:t>chipere</w:t>
      </w:r>
      <w:proofErr w:type="spellEnd"/>
      <w:r w:rsidRPr="00A93513">
        <w:rPr>
          <w:rFonts w:eastAsia="Times New Roman" w:cstheme="minorHAnsi"/>
          <w:color w:val="000000" w:themeColor="text1"/>
          <w:sz w:val="24"/>
          <w:szCs w:val="24"/>
        </w:rPr>
        <w:t xml:space="preserve"> </w:t>
      </w:r>
      <w:proofErr w:type="spellStart"/>
      <w:r w:rsidRPr="00A93513">
        <w:rPr>
          <w:rFonts w:eastAsia="Times New Roman" w:cstheme="minorHAnsi"/>
          <w:color w:val="000000" w:themeColor="text1"/>
          <w:sz w:val="24"/>
          <w:szCs w:val="24"/>
        </w:rPr>
        <w:t>ganyo</w:t>
      </w:r>
      <w:proofErr w:type="spellEnd"/>
      <w:r w:rsidRPr="00A93513">
        <w:rPr>
          <w:rFonts w:eastAsia="Times New Roman" w:cstheme="minorHAnsi"/>
          <w:color w:val="000000" w:themeColor="text1"/>
          <w:sz w:val="24"/>
          <w:szCs w:val="24"/>
        </w:rPr>
        <w:t xml:space="preserve"> for [NAME]'s household?</w:t>
      </w:r>
    </w:p>
    <w:p w14:paraId="054B570B" w14:textId="77777777" w:rsidR="00A93513" w:rsidRDefault="00885E4B" w:rsidP="00A17B63">
      <w:pPr>
        <w:pStyle w:val="ListParagraph"/>
        <w:numPr>
          <w:ilvl w:val="0"/>
          <w:numId w:val="71"/>
        </w:numPr>
        <w:shd w:val="clear" w:color="auto" w:fill="FFFFFF"/>
        <w:spacing w:before="100" w:beforeAutospacing="1" w:after="0" w:line="276" w:lineRule="auto"/>
        <w:rPr>
          <w:rFonts w:eastAsia="Times New Roman" w:cstheme="minorHAnsi"/>
          <w:color w:val="000000" w:themeColor="text1"/>
          <w:sz w:val="24"/>
          <w:szCs w:val="24"/>
        </w:rPr>
      </w:pPr>
      <w:r w:rsidRPr="00A93513">
        <w:rPr>
          <w:rFonts w:eastAsia="Times New Roman" w:cstheme="minorHAnsi"/>
          <w:color w:val="000000" w:themeColor="text1"/>
          <w:sz w:val="24"/>
          <w:szCs w:val="24"/>
        </w:rPr>
        <w:t xml:space="preserve"> The days of this </w:t>
      </w:r>
      <w:proofErr w:type="spellStart"/>
      <w:r w:rsidRPr="00A93513">
        <w:rPr>
          <w:rFonts w:eastAsia="Times New Roman" w:cstheme="minorHAnsi"/>
          <w:color w:val="000000" w:themeColor="text1"/>
          <w:sz w:val="24"/>
          <w:szCs w:val="24"/>
        </w:rPr>
        <w:t>chipere</w:t>
      </w:r>
      <w:proofErr w:type="spellEnd"/>
      <w:r w:rsidRPr="00A93513">
        <w:rPr>
          <w:rFonts w:eastAsia="Times New Roman" w:cstheme="minorHAnsi"/>
          <w:color w:val="000000" w:themeColor="text1"/>
          <w:sz w:val="24"/>
          <w:szCs w:val="24"/>
        </w:rPr>
        <w:t xml:space="preserve"> </w:t>
      </w:r>
      <w:proofErr w:type="spellStart"/>
      <w:r w:rsidRPr="00A93513">
        <w:rPr>
          <w:rFonts w:eastAsia="Times New Roman" w:cstheme="minorHAnsi"/>
          <w:color w:val="000000" w:themeColor="text1"/>
          <w:sz w:val="24"/>
          <w:szCs w:val="24"/>
        </w:rPr>
        <w:t>ganyo</w:t>
      </w:r>
      <w:proofErr w:type="spellEnd"/>
      <w:r w:rsidRPr="00A93513">
        <w:rPr>
          <w:rFonts w:eastAsia="Times New Roman" w:cstheme="minorHAnsi"/>
          <w:color w:val="000000" w:themeColor="text1"/>
          <w:sz w:val="24"/>
          <w:szCs w:val="24"/>
        </w:rPr>
        <w:t>, how many HOURS PER DAY did you work on AVERAGE?</w:t>
      </w:r>
    </w:p>
    <w:p w14:paraId="3656FB4B" w14:textId="77777777" w:rsidR="00A93513" w:rsidRDefault="00885E4B" w:rsidP="00A17B63">
      <w:pPr>
        <w:pStyle w:val="ListParagraph"/>
        <w:numPr>
          <w:ilvl w:val="0"/>
          <w:numId w:val="71"/>
        </w:numPr>
        <w:shd w:val="clear" w:color="auto" w:fill="FFFFFF"/>
        <w:spacing w:before="100" w:beforeAutospacing="1" w:after="0" w:line="276" w:lineRule="auto"/>
        <w:rPr>
          <w:rFonts w:eastAsia="Times New Roman" w:cstheme="minorHAnsi"/>
          <w:color w:val="000000" w:themeColor="text1"/>
          <w:sz w:val="24"/>
          <w:szCs w:val="24"/>
        </w:rPr>
      </w:pPr>
      <w:r w:rsidRPr="00A93513">
        <w:rPr>
          <w:rFonts w:eastAsia="Times New Roman" w:cstheme="minorHAnsi"/>
          <w:color w:val="000000" w:themeColor="text1"/>
          <w:sz w:val="24"/>
          <w:szCs w:val="24"/>
        </w:rPr>
        <w:t>Was this work in agriculture.</w:t>
      </w:r>
    </w:p>
    <w:p w14:paraId="41F32BDC" w14:textId="77777777" w:rsidR="00885E4B" w:rsidRPr="00A93513" w:rsidRDefault="00885E4B" w:rsidP="00A17B63">
      <w:pPr>
        <w:pStyle w:val="ListParagraph"/>
        <w:numPr>
          <w:ilvl w:val="0"/>
          <w:numId w:val="71"/>
        </w:numPr>
        <w:shd w:val="clear" w:color="auto" w:fill="FFFFFF"/>
        <w:spacing w:before="100" w:beforeAutospacing="1" w:after="0" w:line="276" w:lineRule="auto"/>
        <w:rPr>
          <w:rFonts w:eastAsia="Times New Roman" w:cstheme="minorHAnsi"/>
          <w:color w:val="000000" w:themeColor="text1"/>
          <w:sz w:val="24"/>
          <w:szCs w:val="24"/>
        </w:rPr>
      </w:pPr>
      <w:r w:rsidRPr="00A93513">
        <w:rPr>
          <w:rFonts w:eastAsia="Times New Roman" w:cstheme="minorHAnsi"/>
          <w:color w:val="000000" w:themeColor="text1"/>
          <w:sz w:val="24"/>
          <w:szCs w:val="24"/>
        </w:rPr>
        <w:t xml:space="preserve"> Please, DESCRIBE the </w:t>
      </w:r>
      <w:proofErr w:type="spellStart"/>
      <w:r w:rsidRPr="00A93513">
        <w:rPr>
          <w:rFonts w:eastAsia="Times New Roman" w:cstheme="minorHAnsi"/>
          <w:color w:val="000000" w:themeColor="text1"/>
          <w:sz w:val="24"/>
          <w:szCs w:val="24"/>
        </w:rPr>
        <w:t>chipere</w:t>
      </w:r>
      <w:proofErr w:type="spellEnd"/>
      <w:r w:rsidRPr="00A93513">
        <w:rPr>
          <w:rFonts w:eastAsia="Times New Roman" w:cstheme="minorHAnsi"/>
          <w:color w:val="000000" w:themeColor="text1"/>
          <w:sz w:val="24"/>
          <w:szCs w:val="24"/>
        </w:rPr>
        <w:t xml:space="preserve"> </w:t>
      </w:r>
      <w:proofErr w:type="spellStart"/>
      <w:r w:rsidRPr="00A93513">
        <w:rPr>
          <w:rFonts w:eastAsia="Times New Roman" w:cstheme="minorHAnsi"/>
          <w:color w:val="000000" w:themeColor="text1"/>
          <w:sz w:val="24"/>
          <w:szCs w:val="24"/>
        </w:rPr>
        <w:t>ganyo</w:t>
      </w:r>
      <w:proofErr w:type="spellEnd"/>
      <w:r w:rsidRPr="00A93513">
        <w:rPr>
          <w:rFonts w:eastAsia="Times New Roman" w:cstheme="minorHAnsi"/>
          <w:color w:val="000000" w:themeColor="text1"/>
          <w:sz w:val="24"/>
          <w:szCs w:val="24"/>
        </w:rPr>
        <w:t xml:space="preserve"> work that you did for [NAME]'s household.</w:t>
      </w:r>
    </w:p>
    <w:p w14:paraId="28E678EE" w14:textId="77777777" w:rsidR="00A93513" w:rsidRPr="00A17B63" w:rsidRDefault="00885E4B" w:rsidP="00A17B63">
      <w:pPr>
        <w:shd w:val="clear" w:color="auto" w:fill="FFFFFF"/>
        <w:spacing w:before="100" w:beforeAutospacing="1" w:after="0" w:line="276" w:lineRule="auto"/>
        <w:ind w:left="720" w:firstLine="720"/>
        <w:rPr>
          <w:rFonts w:eastAsia="Times New Roman" w:cstheme="minorHAnsi"/>
          <w:i/>
          <w:color w:val="000000" w:themeColor="text1"/>
          <w:sz w:val="24"/>
          <w:szCs w:val="24"/>
        </w:rPr>
      </w:pPr>
      <w:r w:rsidRPr="00A17B63">
        <w:rPr>
          <w:rFonts w:eastAsia="Times New Roman" w:cstheme="minorHAnsi"/>
          <w:i/>
          <w:color w:val="000000" w:themeColor="text1"/>
          <w:sz w:val="24"/>
          <w:szCs w:val="24"/>
        </w:rPr>
        <w:t xml:space="preserve">If previous answer = 4, </w:t>
      </w:r>
    </w:p>
    <w:p w14:paraId="2CBA0C6B" w14:textId="77777777" w:rsidR="00A93513" w:rsidRDefault="00885E4B" w:rsidP="00A17B63">
      <w:pPr>
        <w:pStyle w:val="ListParagraph"/>
        <w:numPr>
          <w:ilvl w:val="0"/>
          <w:numId w:val="72"/>
        </w:numPr>
        <w:shd w:val="clear" w:color="auto" w:fill="FFFFFF"/>
        <w:spacing w:before="100" w:beforeAutospacing="1" w:after="0" w:line="276" w:lineRule="auto"/>
        <w:rPr>
          <w:rFonts w:eastAsia="Times New Roman" w:cstheme="minorHAnsi"/>
          <w:color w:val="000000" w:themeColor="text1"/>
          <w:sz w:val="24"/>
          <w:szCs w:val="24"/>
        </w:rPr>
      </w:pPr>
      <w:r w:rsidRPr="00A93513">
        <w:rPr>
          <w:rFonts w:eastAsia="Times New Roman" w:cstheme="minorHAnsi"/>
          <w:color w:val="000000" w:themeColor="text1"/>
          <w:sz w:val="24"/>
          <w:szCs w:val="24"/>
        </w:rPr>
        <w:t>How much cash did you receive from [NAME]'s household in return?</w:t>
      </w:r>
    </w:p>
    <w:p w14:paraId="787B230F" w14:textId="77777777" w:rsidR="00A93513" w:rsidRDefault="00885E4B" w:rsidP="00A17B63">
      <w:pPr>
        <w:pStyle w:val="ListParagraph"/>
        <w:numPr>
          <w:ilvl w:val="1"/>
          <w:numId w:val="30"/>
        </w:numPr>
        <w:shd w:val="clear" w:color="auto" w:fill="FFFFFF"/>
        <w:spacing w:before="100" w:beforeAutospacing="1" w:after="0" w:line="276" w:lineRule="auto"/>
        <w:rPr>
          <w:rFonts w:eastAsia="Times New Roman" w:cstheme="minorHAnsi"/>
          <w:color w:val="000000" w:themeColor="text1"/>
          <w:sz w:val="24"/>
          <w:szCs w:val="24"/>
        </w:rPr>
      </w:pPr>
      <w:r w:rsidRPr="00A93513">
        <w:rPr>
          <w:rFonts w:eastAsia="Times New Roman" w:cstheme="minorHAnsi"/>
          <w:color w:val="000000" w:themeColor="text1"/>
          <w:sz w:val="24"/>
          <w:szCs w:val="24"/>
        </w:rPr>
        <w:t>Are you still supposed to give anything more in return to [NAME]’s household for having helped you in this occasion? Y/N</w:t>
      </w:r>
    </w:p>
    <w:p w14:paraId="26FCED83" w14:textId="77777777" w:rsidR="00885E4B" w:rsidRPr="00A93513" w:rsidRDefault="00885E4B" w:rsidP="00A17B63">
      <w:pPr>
        <w:pStyle w:val="ListParagraph"/>
        <w:numPr>
          <w:ilvl w:val="1"/>
          <w:numId w:val="30"/>
        </w:numPr>
        <w:shd w:val="clear" w:color="auto" w:fill="FFFFFF"/>
        <w:spacing w:before="100" w:beforeAutospacing="1" w:after="0" w:line="276" w:lineRule="auto"/>
        <w:rPr>
          <w:rFonts w:eastAsia="Times New Roman" w:cstheme="minorHAnsi"/>
          <w:color w:val="000000" w:themeColor="text1"/>
          <w:sz w:val="24"/>
          <w:szCs w:val="24"/>
        </w:rPr>
      </w:pPr>
      <w:r w:rsidRPr="00A93513">
        <w:rPr>
          <w:rFonts w:eastAsia="Times New Roman" w:cstheme="minorHAnsi"/>
          <w:color w:val="000000" w:themeColor="text1"/>
          <w:sz w:val="24"/>
          <w:szCs w:val="24"/>
        </w:rPr>
        <w:t>If yes, what are you supposed to give to [NAME]’s household?</w:t>
      </w:r>
      <w:r w:rsidR="00E514C0">
        <w:rPr>
          <w:rFonts w:eastAsia="Times New Roman" w:cstheme="minorHAnsi"/>
          <w:color w:val="000000" w:themeColor="text1"/>
          <w:sz w:val="24"/>
          <w:szCs w:val="24"/>
        </w:rPr>
        <w:t xml:space="preserve"> [SELECT AS MANY AS APPLY]</w:t>
      </w:r>
    </w:p>
    <w:p w14:paraId="50308631" w14:textId="77777777" w:rsidR="00E514C0" w:rsidRPr="00A17B63" w:rsidRDefault="00885E4B" w:rsidP="00A17B63">
      <w:pPr>
        <w:shd w:val="clear" w:color="auto" w:fill="FFFFFF"/>
        <w:spacing w:before="100" w:beforeAutospacing="1" w:after="0" w:line="276" w:lineRule="auto"/>
        <w:ind w:left="1440"/>
        <w:rPr>
          <w:rFonts w:eastAsia="Times New Roman" w:cstheme="minorHAnsi"/>
          <w:i/>
          <w:color w:val="000000" w:themeColor="text1"/>
          <w:sz w:val="24"/>
          <w:szCs w:val="24"/>
        </w:rPr>
      </w:pPr>
      <w:r w:rsidRPr="00A17B63">
        <w:rPr>
          <w:rFonts w:eastAsia="Times New Roman" w:cstheme="minorHAnsi"/>
          <w:i/>
          <w:color w:val="000000" w:themeColor="text1"/>
          <w:sz w:val="24"/>
          <w:szCs w:val="24"/>
        </w:rPr>
        <w:t xml:space="preserve">If previous answer = 1, </w:t>
      </w:r>
    </w:p>
    <w:p w14:paraId="7098EA34" w14:textId="77777777" w:rsidR="00E514C0" w:rsidRDefault="00885E4B" w:rsidP="00A17B63">
      <w:pPr>
        <w:pStyle w:val="ListParagraph"/>
        <w:numPr>
          <w:ilvl w:val="0"/>
          <w:numId w:val="73"/>
        </w:numPr>
        <w:shd w:val="clear" w:color="auto" w:fill="FFFFFF"/>
        <w:spacing w:before="100" w:beforeAutospacing="1" w:after="0" w:line="276" w:lineRule="auto"/>
        <w:rPr>
          <w:rFonts w:eastAsia="Times New Roman" w:cstheme="minorHAnsi"/>
          <w:color w:val="000000" w:themeColor="text1"/>
          <w:sz w:val="24"/>
          <w:szCs w:val="24"/>
        </w:rPr>
      </w:pPr>
      <w:r w:rsidRPr="00E514C0">
        <w:rPr>
          <w:rFonts w:eastAsia="Times New Roman" w:cstheme="minorHAnsi"/>
          <w:color w:val="000000" w:themeColor="text1"/>
          <w:sz w:val="24"/>
          <w:szCs w:val="24"/>
        </w:rPr>
        <w:t xml:space="preserve">How much are you supposed to give to [NAME]'s household in return? </w:t>
      </w:r>
    </w:p>
    <w:p w14:paraId="355DB604" w14:textId="77777777" w:rsidR="00885E4B" w:rsidRPr="00E514C0" w:rsidRDefault="00885E4B" w:rsidP="00A17B63">
      <w:pPr>
        <w:pStyle w:val="ListParagraph"/>
        <w:numPr>
          <w:ilvl w:val="0"/>
          <w:numId w:val="73"/>
        </w:numPr>
        <w:shd w:val="clear" w:color="auto" w:fill="FFFFFF"/>
        <w:spacing w:before="100" w:beforeAutospacing="1" w:after="0" w:line="276" w:lineRule="auto"/>
        <w:rPr>
          <w:rFonts w:eastAsia="Times New Roman" w:cstheme="minorHAnsi"/>
          <w:color w:val="000000" w:themeColor="text1"/>
          <w:sz w:val="24"/>
          <w:szCs w:val="24"/>
        </w:rPr>
      </w:pPr>
      <w:r w:rsidRPr="00E514C0">
        <w:rPr>
          <w:rFonts w:eastAsia="Times New Roman" w:cstheme="minorHAnsi"/>
          <w:color w:val="000000" w:themeColor="text1"/>
          <w:sz w:val="24"/>
          <w:szCs w:val="24"/>
        </w:rPr>
        <w:t>When?</w:t>
      </w:r>
    </w:p>
    <w:p w14:paraId="671C8B4C" w14:textId="77777777" w:rsidR="00E514C0" w:rsidRPr="00A17B63" w:rsidRDefault="00885E4B" w:rsidP="00A17B63">
      <w:pPr>
        <w:shd w:val="clear" w:color="auto" w:fill="FFFFFF"/>
        <w:spacing w:before="100" w:beforeAutospacing="1" w:after="0" w:line="276" w:lineRule="auto"/>
        <w:ind w:left="720" w:firstLine="720"/>
        <w:rPr>
          <w:rFonts w:eastAsia="Times New Roman" w:cstheme="minorHAnsi"/>
          <w:i/>
          <w:color w:val="000000" w:themeColor="text1"/>
          <w:sz w:val="24"/>
          <w:szCs w:val="24"/>
        </w:rPr>
      </w:pPr>
      <w:r w:rsidRPr="00A17B63">
        <w:rPr>
          <w:rFonts w:eastAsia="Times New Roman" w:cstheme="minorHAnsi"/>
          <w:i/>
          <w:color w:val="000000" w:themeColor="text1"/>
          <w:sz w:val="24"/>
          <w:szCs w:val="24"/>
        </w:rPr>
        <w:t xml:space="preserve">If previous answer = 2, </w:t>
      </w:r>
    </w:p>
    <w:p w14:paraId="4D18C643" w14:textId="77777777" w:rsidR="00E514C0" w:rsidRDefault="00885E4B" w:rsidP="00A17B63">
      <w:pPr>
        <w:pStyle w:val="ListParagraph"/>
        <w:numPr>
          <w:ilvl w:val="0"/>
          <w:numId w:val="74"/>
        </w:numPr>
        <w:shd w:val="clear" w:color="auto" w:fill="FFFFFF"/>
        <w:spacing w:before="100" w:beforeAutospacing="1" w:after="0" w:line="276" w:lineRule="auto"/>
        <w:rPr>
          <w:rFonts w:eastAsia="Times New Roman" w:cstheme="minorHAnsi"/>
          <w:color w:val="000000" w:themeColor="text1"/>
          <w:sz w:val="24"/>
          <w:szCs w:val="24"/>
        </w:rPr>
      </w:pPr>
      <w:r w:rsidRPr="00E514C0">
        <w:rPr>
          <w:rFonts w:eastAsia="Times New Roman" w:cstheme="minorHAnsi"/>
          <w:color w:val="000000" w:themeColor="text1"/>
          <w:sz w:val="24"/>
          <w:szCs w:val="24"/>
        </w:rPr>
        <w:t xml:space="preserve">Let's talk about the </w:t>
      </w:r>
      <w:proofErr w:type="spellStart"/>
      <w:r w:rsidRPr="00E514C0">
        <w:rPr>
          <w:rFonts w:eastAsia="Times New Roman" w:cstheme="minorHAnsi"/>
          <w:color w:val="000000" w:themeColor="text1"/>
          <w:sz w:val="24"/>
          <w:szCs w:val="24"/>
        </w:rPr>
        <w:t>ganyu</w:t>
      </w:r>
      <w:proofErr w:type="spellEnd"/>
      <w:r w:rsidRPr="00E514C0">
        <w:rPr>
          <w:rFonts w:eastAsia="Times New Roman" w:cstheme="minorHAnsi"/>
          <w:color w:val="000000" w:themeColor="text1"/>
          <w:sz w:val="24"/>
          <w:szCs w:val="24"/>
        </w:rPr>
        <w:t xml:space="preserve"> that you are still supposed to give to [NAME]'s household in return:</w:t>
      </w:r>
    </w:p>
    <w:p w14:paraId="4A7AE882" w14:textId="77777777" w:rsidR="00E514C0" w:rsidRDefault="00885E4B" w:rsidP="00A17B63">
      <w:pPr>
        <w:pStyle w:val="ListParagraph"/>
        <w:numPr>
          <w:ilvl w:val="0"/>
          <w:numId w:val="74"/>
        </w:numPr>
        <w:shd w:val="clear" w:color="auto" w:fill="FFFFFF"/>
        <w:spacing w:before="100" w:beforeAutospacing="1" w:after="0" w:line="276" w:lineRule="auto"/>
        <w:rPr>
          <w:rFonts w:eastAsia="Times New Roman" w:cstheme="minorHAnsi"/>
          <w:color w:val="000000" w:themeColor="text1"/>
          <w:sz w:val="24"/>
          <w:szCs w:val="24"/>
        </w:rPr>
      </w:pPr>
      <w:r w:rsidRPr="00E514C0">
        <w:rPr>
          <w:rFonts w:eastAsia="Times New Roman" w:cstheme="minorHAnsi"/>
          <w:color w:val="000000" w:themeColor="text1"/>
          <w:sz w:val="24"/>
          <w:szCs w:val="24"/>
        </w:rPr>
        <w:t xml:space="preserve">How many persons of your household are supposed to go to [NAME]'s household to do </w:t>
      </w:r>
      <w:proofErr w:type="spellStart"/>
      <w:r w:rsidRPr="00E514C0">
        <w:rPr>
          <w:rFonts w:eastAsia="Times New Roman" w:cstheme="minorHAnsi"/>
          <w:color w:val="000000" w:themeColor="text1"/>
          <w:sz w:val="24"/>
          <w:szCs w:val="24"/>
        </w:rPr>
        <w:t>ganyu</w:t>
      </w:r>
      <w:proofErr w:type="spellEnd"/>
      <w:r w:rsidRPr="00E514C0">
        <w:rPr>
          <w:rFonts w:eastAsia="Times New Roman" w:cstheme="minorHAnsi"/>
          <w:color w:val="000000" w:themeColor="text1"/>
          <w:sz w:val="24"/>
          <w:szCs w:val="24"/>
        </w:rPr>
        <w:t>?</w:t>
      </w:r>
    </w:p>
    <w:p w14:paraId="683699D7" w14:textId="77777777" w:rsidR="00E514C0" w:rsidRDefault="00885E4B" w:rsidP="00A17B63">
      <w:pPr>
        <w:pStyle w:val="ListParagraph"/>
        <w:numPr>
          <w:ilvl w:val="0"/>
          <w:numId w:val="74"/>
        </w:numPr>
        <w:shd w:val="clear" w:color="auto" w:fill="FFFFFF"/>
        <w:spacing w:before="100" w:beforeAutospacing="1" w:after="0" w:line="276" w:lineRule="auto"/>
        <w:rPr>
          <w:rFonts w:eastAsia="Times New Roman" w:cstheme="minorHAnsi"/>
          <w:color w:val="000000" w:themeColor="text1"/>
          <w:sz w:val="24"/>
          <w:szCs w:val="24"/>
        </w:rPr>
      </w:pPr>
      <w:r w:rsidRPr="00E514C0">
        <w:rPr>
          <w:rFonts w:eastAsia="Times New Roman" w:cstheme="minorHAnsi"/>
          <w:color w:val="000000" w:themeColor="text1"/>
          <w:sz w:val="24"/>
          <w:szCs w:val="24"/>
        </w:rPr>
        <w:lastRenderedPageBreak/>
        <w:t>For HOW MANY DAYS are you supposed to do GANYU for them?</w:t>
      </w:r>
    </w:p>
    <w:p w14:paraId="11B8CC69" w14:textId="77777777" w:rsidR="00E514C0" w:rsidRDefault="00885E4B" w:rsidP="00A17B63">
      <w:pPr>
        <w:pStyle w:val="ListParagraph"/>
        <w:numPr>
          <w:ilvl w:val="0"/>
          <w:numId w:val="74"/>
        </w:numPr>
        <w:shd w:val="clear" w:color="auto" w:fill="FFFFFF"/>
        <w:spacing w:before="100" w:beforeAutospacing="1" w:after="0" w:line="276" w:lineRule="auto"/>
        <w:rPr>
          <w:rFonts w:eastAsia="Times New Roman" w:cstheme="minorHAnsi"/>
          <w:color w:val="000000" w:themeColor="text1"/>
          <w:sz w:val="24"/>
          <w:szCs w:val="24"/>
        </w:rPr>
      </w:pPr>
      <w:r w:rsidRPr="00E514C0">
        <w:rPr>
          <w:rFonts w:eastAsia="Times New Roman" w:cstheme="minorHAnsi"/>
          <w:color w:val="000000" w:themeColor="text1"/>
          <w:sz w:val="24"/>
          <w:szCs w:val="24"/>
        </w:rPr>
        <w:t xml:space="preserve"> For HOW MANY hours per day are you supposed to do GANYU for them?</w:t>
      </w:r>
    </w:p>
    <w:p w14:paraId="7986A2EB" w14:textId="77777777" w:rsidR="00885E4B" w:rsidRPr="00E514C0" w:rsidRDefault="00885E4B" w:rsidP="00A17B63">
      <w:pPr>
        <w:pStyle w:val="ListParagraph"/>
        <w:numPr>
          <w:ilvl w:val="0"/>
          <w:numId w:val="74"/>
        </w:numPr>
        <w:shd w:val="clear" w:color="auto" w:fill="FFFFFF"/>
        <w:spacing w:before="100" w:beforeAutospacing="1" w:after="0" w:line="276" w:lineRule="auto"/>
        <w:rPr>
          <w:rFonts w:eastAsia="Times New Roman" w:cstheme="minorHAnsi"/>
          <w:color w:val="000000" w:themeColor="text1"/>
          <w:sz w:val="24"/>
          <w:szCs w:val="24"/>
        </w:rPr>
      </w:pPr>
      <w:r w:rsidRPr="00E514C0">
        <w:rPr>
          <w:rFonts w:eastAsia="Times New Roman" w:cstheme="minorHAnsi"/>
          <w:color w:val="000000" w:themeColor="text1"/>
          <w:sz w:val="24"/>
          <w:szCs w:val="24"/>
        </w:rPr>
        <w:t>Please, DESCRIBE the GANYU work that you are supposed to do. [OPEN ENDED]</w:t>
      </w:r>
    </w:p>
    <w:p w14:paraId="3D251C37" w14:textId="77777777" w:rsidR="00885E4B" w:rsidRPr="00A17B63" w:rsidRDefault="00885E4B" w:rsidP="00A17B63">
      <w:pPr>
        <w:shd w:val="clear" w:color="auto" w:fill="FFFFFF"/>
        <w:spacing w:before="100" w:beforeAutospacing="1" w:after="0" w:line="276" w:lineRule="auto"/>
        <w:ind w:left="720" w:firstLine="720"/>
        <w:rPr>
          <w:rFonts w:eastAsia="Times New Roman" w:cstheme="minorHAnsi"/>
          <w:i/>
          <w:color w:val="000000" w:themeColor="text1"/>
          <w:sz w:val="24"/>
          <w:szCs w:val="24"/>
        </w:rPr>
      </w:pPr>
      <w:r w:rsidRPr="00A17B63">
        <w:rPr>
          <w:rFonts w:eastAsia="Times New Roman" w:cstheme="minorHAnsi"/>
          <w:i/>
          <w:color w:val="000000" w:themeColor="text1"/>
          <w:sz w:val="24"/>
          <w:szCs w:val="24"/>
        </w:rPr>
        <w:t xml:space="preserve">If previous answer = 3, Let's talk about the </w:t>
      </w:r>
      <w:proofErr w:type="spellStart"/>
      <w:r w:rsidRPr="00A17B63">
        <w:rPr>
          <w:rFonts w:eastAsia="Times New Roman" w:cstheme="minorHAnsi"/>
          <w:i/>
          <w:color w:val="000000" w:themeColor="text1"/>
          <w:sz w:val="24"/>
          <w:szCs w:val="24"/>
        </w:rPr>
        <w:t>chipere</w:t>
      </w:r>
      <w:proofErr w:type="spellEnd"/>
      <w:r w:rsidRPr="00A17B63">
        <w:rPr>
          <w:rFonts w:eastAsia="Times New Roman" w:cstheme="minorHAnsi"/>
          <w:i/>
          <w:color w:val="000000" w:themeColor="text1"/>
          <w:sz w:val="24"/>
          <w:szCs w:val="24"/>
        </w:rPr>
        <w:t xml:space="preserve"> </w:t>
      </w:r>
      <w:proofErr w:type="spellStart"/>
      <w:r w:rsidRPr="00A17B63">
        <w:rPr>
          <w:rFonts w:eastAsia="Times New Roman" w:cstheme="minorHAnsi"/>
          <w:i/>
          <w:color w:val="000000" w:themeColor="text1"/>
          <w:sz w:val="24"/>
          <w:szCs w:val="24"/>
        </w:rPr>
        <w:t>ganyo</w:t>
      </w:r>
      <w:proofErr w:type="spellEnd"/>
      <w:r w:rsidRPr="00A17B63">
        <w:rPr>
          <w:rFonts w:eastAsia="Times New Roman" w:cstheme="minorHAnsi"/>
          <w:i/>
          <w:color w:val="000000" w:themeColor="text1"/>
          <w:sz w:val="24"/>
          <w:szCs w:val="24"/>
        </w:rPr>
        <w:t xml:space="preserve"> that you did for [NAME]'s household in return:</w:t>
      </w:r>
    </w:p>
    <w:p w14:paraId="53B833C9" w14:textId="77777777" w:rsidR="00E514C0" w:rsidRDefault="00885E4B" w:rsidP="00A17B63">
      <w:pPr>
        <w:pStyle w:val="ListParagraph"/>
        <w:numPr>
          <w:ilvl w:val="0"/>
          <w:numId w:val="75"/>
        </w:numPr>
        <w:shd w:val="clear" w:color="auto" w:fill="FFFFFF"/>
        <w:spacing w:before="100" w:beforeAutospacing="1" w:after="0" w:line="276" w:lineRule="auto"/>
        <w:rPr>
          <w:rFonts w:eastAsia="Times New Roman" w:cstheme="minorHAnsi"/>
          <w:color w:val="000000" w:themeColor="text1"/>
          <w:sz w:val="24"/>
          <w:szCs w:val="24"/>
        </w:rPr>
      </w:pPr>
      <w:r w:rsidRPr="00E514C0">
        <w:rPr>
          <w:rFonts w:eastAsia="Times New Roman" w:cstheme="minorHAnsi"/>
          <w:color w:val="000000" w:themeColor="text1"/>
          <w:sz w:val="24"/>
          <w:szCs w:val="24"/>
        </w:rPr>
        <w:t>How many persons of your household are supposed to go to</w:t>
      </w:r>
      <w:r w:rsidRPr="00E514C0">
        <w:rPr>
          <w:rFonts w:eastAsia="Times New Roman" w:cstheme="minorHAnsi"/>
          <w:b/>
          <w:bCs/>
          <w:color w:val="000000" w:themeColor="text1"/>
          <w:sz w:val="24"/>
          <w:szCs w:val="24"/>
        </w:rPr>
        <w:t xml:space="preserve"> </w:t>
      </w:r>
      <w:r w:rsidRPr="00E514C0">
        <w:rPr>
          <w:rFonts w:eastAsia="Times New Roman" w:cstheme="minorHAnsi"/>
          <w:color w:val="000000" w:themeColor="text1"/>
          <w:sz w:val="24"/>
          <w:szCs w:val="24"/>
        </w:rPr>
        <w:t xml:space="preserve">[NAME]'s household to do </w:t>
      </w:r>
      <w:proofErr w:type="spellStart"/>
      <w:r w:rsidRPr="00E514C0">
        <w:rPr>
          <w:rFonts w:eastAsia="Times New Roman" w:cstheme="minorHAnsi"/>
          <w:color w:val="000000" w:themeColor="text1"/>
          <w:sz w:val="24"/>
          <w:szCs w:val="24"/>
        </w:rPr>
        <w:t>chipere</w:t>
      </w:r>
      <w:proofErr w:type="spellEnd"/>
      <w:r w:rsidRPr="00E514C0">
        <w:rPr>
          <w:rFonts w:eastAsia="Times New Roman" w:cstheme="minorHAnsi"/>
          <w:color w:val="000000" w:themeColor="text1"/>
          <w:sz w:val="24"/>
          <w:szCs w:val="24"/>
        </w:rPr>
        <w:t xml:space="preserve"> </w:t>
      </w:r>
      <w:proofErr w:type="spellStart"/>
      <w:r w:rsidRPr="00E514C0">
        <w:rPr>
          <w:rFonts w:eastAsia="Times New Roman" w:cstheme="minorHAnsi"/>
          <w:color w:val="000000" w:themeColor="text1"/>
          <w:sz w:val="24"/>
          <w:szCs w:val="24"/>
        </w:rPr>
        <w:t>ganyo</w:t>
      </w:r>
      <w:proofErr w:type="spellEnd"/>
      <w:r w:rsidRPr="00E514C0">
        <w:rPr>
          <w:rFonts w:eastAsia="Times New Roman" w:cstheme="minorHAnsi"/>
          <w:color w:val="000000" w:themeColor="text1"/>
          <w:sz w:val="24"/>
          <w:szCs w:val="24"/>
        </w:rPr>
        <w:t xml:space="preserve">? </w:t>
      </w:r>
    </w:p>
    <w:p w14:paraId="5CA77CA3" w14:textId="77777777" w:rsidR="00E514C0" w:rsidRDefault="00885E4B" w:rsidP="00A17B63">
      <w:pPr>
        <w:pStyle w:val="ListParagraph"/>
        <w:numPr>
          <w:ilvl w:val="0"/>
          <w:numId w:val="75"/>
        </w:numPr>
        <w:shd w:val="clear" w:color="auto" w:fill="FFFFFF"/>
        <w:spacing w:before="100" w:beforeAutospacing="1" w:after="0" w:line="276" w:lineRule="auto"/>
        <w:rPr>
          <w:rFonts w:eastAsia="Times New Roman" w:cstheme="minorHAnsi"/>
          <w:color w:val="000000" w:themeColor="text1"/>
          <w:sz w:val="24"/>
          <w:szCs w:val="24"/>
        </w:rPr>
      </w:pPr>
      <w:r w:rsidRPr="00E514C0">
        <w:rPr>
          <w:rFonts w:eastAsia="Times New Roman" w:cstheme="minorHAnsi"/>
          <w:color w:val="000000" w:themeColor="text1"/>
          <w:sz w:val="24"/>
          <w:szCs w:val="24"/>
        </w:rPr>
        <w:t xml:space="preserve">For HOW MANY DAYS are you supposed to do </w:t>
      </w:r>
      <w:proofErr w:type="spellStart"/>
      <w:r w:rsidRPr="00E514C0">
        <w:rPr>
          <w:rFonts w:eastAsia="Times New Roman" w:cstheme="minorHAnsi"/>
          <w:color w:val="000000" w:themeColor="text1"/>
          <w:sz w:val="24"/>
          <w:szCs w:val="24"/>
        </w:rPr>
        <w:t>chipere</w:t>
      </w:r>
      <w:proofErr w:type="spellEnd"/>
      <w:r w:rsidRPr="00E514C0">
        <w:rPr>
          <w:rFonts w:eastAsia="Times New Roman" w:cstheme="minorHAnsi"/>
          <w:color w:val="000000" w:themeColor="text1"/>
          <w:sz w:val="24"/>
          <w:szCs w:val="24"/>
        </w:rPr>
        <w:t xml:space="preserve"> </w:t>
      </w:r>
      <w:proofErr w:type="spellStart"/>
      <w:r w:rsidRPr="00E514C0">
        <w:rPr>
          <w:rFonts w:eastAsia="Times New Roman" w:cstheme="minorHAnsi"/>
          <w:color w:val="000000" w:themeColor="text1"/>
          <w:sz w:val="24"/>
          <w:szCs w:val="24"/>
        </w:rPr>
        <w:t>ganyo</w:t>
      </w:r>
      <w:proofErr w:type="spellEnd"/>
      <w:r w:rsidRPr="00E514C0">
        <w:rPr>
          <w:rFonts w:eastAsia="Times New Roman" w:cstheme="minorHAnsi"/>
          <w:color w:val="000000" w:themeColor="text1"/>
          <w:sz w:val="24"/>
          <w:szCs w:val="24"/>
        </w:rPr>
        <w:t xml:space="preserve"> for [NAME]'s household?</w:t>
      </w:r>
    </w:p>
    <w:p w14:paraId="20655228" w14:textId="77777777" w:rsidR="00E514C0" w:rsidRDefault="00885E4B" w:rsidP="00A17B63">
      <w:pPr>
        <w:pStyle w:val="ListParagraph"/>
        <w:numPr>
          <w:ilvl w:val="0"/>
          <w:numId w:val="75"/>
        </w:numPr>
        <w:shd w:val="clear" w:color="auto" w:fill="FFFFFF"/>
        <w:spacing w:before="100" w:beforeAutospacing="1" w:after="0" w:line="276" w:lineRule="auto"/>
        <w:rPr>
          <w:rFonts w:eastAsia="Times New Roman" w:cstheme="minorHAnsi"/>
          <w:color w:val="000000" w:themeColor="text1"/>
          <w:sz w:val="24"/>
          <w:szCs w:val="24"/>
        </w:rPr>
      </w:pPr>
      <w:r w:rsidRPr="00E514C0">
        <w:rPr>
          <w:rFonts w:eastAsia="Times New Roman" w:cstheme="minorHAnsi"/>
          <w:color w:val="000000" w:themeColor="text1"/>
          <w:sz w:val="24"/>
          <w:szCs w:val="24"/>
        </w:rPr>
        <w:t xml:space="preserve">The days of this </w:t>
      </w:r>
      <w:proofErr w:type="spellStart"/>
      <w:r w:rsidRPr="00E514C0">
        <w:rPr>
          <w:rFonts w:eastAsia="Times New Roman" w:cstheme="minorHAnsi"/>
          <w:color w:val="000000" w:themeColor="text1"/>
          <w:sz w:val="24"/>
          <w:szCs w:val="24"/>
        </w:rPr>
        <w:t>chipere</w:t>
      </w:r>
      <w:proofErr w:type="spellEnd"/>
      <w:r w:rsidRPr="00E514C0">
        <w:rPr>
          <w:rFonts w:eastAsia="Times New Roman" w:cstheme="minorHAnsi"/>
          <w:color w:val="000000" w:themeColor="text1"/>
          <w:sz w:val="24"/>
          <w:szCs w:val="24"/>
        </w:rPr>
        <w:t xml:space="preserve"> </w:t>
      </w:r>
      <w:proofErr w:type="spellStart"/>
      <w:r w:rsidRPr="00E514C0">
        <w:rPr>
          <w:rFonts w:eastAsia="Times New Roman" w:cstheme="minorHAnsi"/>
          <w:color w:val="000000" w:themeColor="text1"/>
          <w:sz w:val="24"/>
          <w:szCs w:val="24"/>
        </w:rPr>
        <w:t>ganyo</w:t>
      </w:r>
      <w:proofErr w:type="spellEnd"/>
      <w:r w:rsidRPr="00E514C0">
        <w:rPr>
          <w:rFonts w:eastAsia="Times New Roman" w:cstheme="minorHAnsi"/>
          <w:color w:val="000000" w:themeColor="text1"/>
          <w:sz w:val="24"/>
          <w:szCs w:val="24"/>
        </w:rPr>
        <w:t>, how many HOURS PER DAY are you supposed to work on AVERAGE?</w:t>
      </w:r>
    </w:p>
    <w:p w14:paraId="6A0D934F" w14:textId="77777777" w:rsidR="00E514C0" w:rsidRDefault="00885E4B" w:rsidP="00A17B63">
      <w:pPr>
        <w:pStyle w:val="ListParagraph"/>
        <w:numPr>
          <w:ilvl w:val="0"/>
          <w:numId w:val="75"/>
        </w:numPr>
        <w:shd w:val="clear" w:color="auto" w:fill="FFFFFF"/>
        <w:spacing w:before="100" w:beforeAutospacing="1" w:after="0" w:line="276" w:lineRule="auto"/>
        <w:rPr>
          <w:rFonts w:eastAsia="Times New Roman" w:cstheme="minorHAnsi"/>
          <w:color w:val="000000" w:themeColor="text1"/>
          <w:sz w:val="24"/>
          <w:szCs w:val="24"/>
        </w:rPr>
      </w:pPr>
      <w:r w:rsidRPr="00E514C0">
        <w:rPr>
          <w:rFonts w:eastAsia="Times New Roman" w:cstheme="minorHAnsi"/>
          <w:color w:val="000000" w:themeColor="text1"/>
          <w:sz w:val="24"/>
          <w:szCs w:val="24"/>
        </w:rPr>
        <w:t>Was this work in agriculture.</w:t>
      </w:r>
    </w:p>
    <w:p w14:paraId="25D9222E" w14:textId="77777777" w:rsidR="00885E4B" w:rsidRPr="00E514C0" w:rsidRDefault="00885E4B" w:rsidP="00A17B63">
      <w:pPr>
        <w:pStyle w:val="ListParagraph"/>
        <w:numPr>
          <w:ilvl w:val="0"/>
          <w:numId w:val="75"/>
        </w:numPr>
        <w:shd w:val="clear" w:color="auto" w:fill="FFFFFF"/>
        <w:spacing w:before="100" w:beforeAutospacing="1" w:after="0" w:line="276" w:lineRule="auto"/>
        <w:rPr>
          <w:rFonts w:eastAsia="Times New Roman" w:cstheme="minorHAnsi"/>
          <w:color w:val="000000" w:themeColor="text1"/>
          <w:sz w:val="24"/>
          <w:szCs w:val="24"/>
        </w:rPr>
      </w:pPr>
      <w:r w:rsidRPr="00E514C0">
        <w:rPr>
          <w:rFonts w:eastAsia="Times New Roman" w:cstheme="minorHAnsi"/>
          <w:color w:val="000000" w:themeColor="text1"/>
          <w:sz w:val="24"/>
          <w:szCs w:val="24"/>
        </w:rPr>
        <w:t xml:space="preserve">Please, DESCRIBE the </w:t>
      </w:r>
      <w:proofErr w:type="spellStart"/>
      <w:r w:rsidRPr="00E514C0">
        <w:rPr>
          <w:rFonts w:eastAsia="Times New Roman" w:cstheme="minorHAnsi"/>
          <w:color w:val="000000" w:themeColor="text1"/>
          <w:sz w:val="24"/>
          <w:szCs w:val="24"/>
        </w:rPr>
        <w:t>chipere</w:t>
      </w:r>
      <w:proofErr w:type="spellEnd"/>
      <w:r w:rsidRPr="00E514C0">
        <w:rPr>
          <w:rFonts w:eastAsia="Times New Roman" w:cstheme="minorHAnsi"/>
          <w:color w:val="000000" w:themeColor="text1"/>
          <w:sz w:val="24"/>
          <w:szCs w:val="24"/>
        </w:rPr>
        <w:t xml:space="preserve"> </w:t>
      </w:r>
      <w:proofErr w:type="spellStart"/>
      <w:r w:rsidRPr="00E514C0">
        <w:rPr>
          <w:rFonts w:eastAsia="Times New Roman" w:cstheme="minorHAnsi"/>
          <w:color w:val="000000" w:themeColor="text1"/>
          <w:sz w:val="24"/>
          <w:szCs w:val="24"/>
        </w:rPr>
        <w:t>ganyo</w:t>
      </w:r>
      <w:proofErr w:type="spellEnd"/>
      <w:r w:rsidRPr="00E514C0">
        <w:rPr>
          <w:rFonts w:eastAsia="Times New Roman" w:cstheme="minorHAnsi"/>
          <w:color w:val="000000" w:themeColor="text1"/>
          <w:sz w:val="24"/>
          <w:szCs w:val="24"/>
        </w:rPr>
        <w:t xml:space="preserve"> work that you did for [NAME]'s household.</w:t>
      </w:r>
    </w:p>
    <w:p w14:paraId="16010871" w14:textId="77777777" w:rsidR="00E514C0" w:rsidRPr="00A17B63" w:rsidRDefault="00885E4B" w:rsidP="00A17B63">
      <w:pPr>
        <w:shd w:val="clear" w:color="auto" w:fill="FFFFFF"/>
        <w:spacing w:before="100" w:beforeAutospacing="1" w:after="0" w:line="276" w:lineRule="auto"/>
        <w:ind w:left="720" w:firstLine="720"/>
        <w:rPr>
          <w:rFonts w:eastAsia="Times New Roman" w:cstheme="minorHAnsi"/>
          <w:i/>
          <w:color w:val="000000" w:themeColor="text1"/>
          <w:sz w:val="24"/>
          <w:szCs w:val="24"/>
        </w:rPr>
      </w:pPr>
      <w:r w:rsidRPr="00A17B63">
        <w:rPr>
          <w:rFonts w:eastAsia="Times New Roman" w:cstheme="minorHAnsi"/>
          <w:i/>
          <w:color w:val="000000" w:themeColor="text1"/>
          <w:sz w:val="24"/>
          <w:szCs w:val="24"/>
        </w:rPr>
        <w:t xml:space="preserve">If previous answer = 4, </w:t>
      </w:r>
    </w:p>
    <w:p w14:paraId="40ADA6B3" w14:textId="77777777" w:rsidR="00E514C0" w:rsidRDefault="00885E4B" w:rsidP="00A17B63">
      <w:pPr>
        <w:pStyle w:val="ListParagraph"/>
        <w:numPr>
          <w:ilvl w:val="0"/>
          <w:numId w:val="76"/>
        </w:numPr>
        <w:shd w:val="clear" w:color="auto" w:fill="FFFFFF"/>
        <w:spacing w:before="100" w:beforeAutospacing="1" w:after="0" w:line="276" w:lineRule="auto"/>
        <w:rPr>
          <w:rFonts w:eastAsia="Times New Roman" w:cstheme="minorHAnsi"/>
          <w:color w:val="000000" w:themeColor="text1"/>
          <w:sz w:val="24"/>
          <w:szCs w:val="24"/>
        </w:rPr>
      </w:pPr>
      <w:r w:rsidRPr="00E514C0">
        <w:rPr>
          <w:rFonts w:eastAsia="Times New Roman" w:cstheme="minorHAnsi"/>
          <w:color w:val="000000" w:themeColor="text1"/>
          <w:sz w:val="24"/>
          <w:szCs w:val="24"/>
        </w:rPr>
        <w:t xml:space="preserve">How much cash are you supposed to give to [NAME]'s household in return? </w:t>
      </w:r>
    </w:p>
    <w:p w14:paraId="60E0FE16" w14:textId="77777777" w:rsidR="00885E4B" w:rsidRPr="00E514C0" w:rsidRDefault="00885E4B" w:rsidP="00A17B63">
      <w:pPr>
        <w:pStyle w:val="ListParagraph"/>
        <w:numPr>
          <w:ilvl w:val="0"/>
          <w:numId w:val="76"/>
        </w:numPr>
        <w:shd w:val="clear" w:color="auto" w:fill="FFFFFF"/>
        <w:spacing w:before="100" w:beforeAutospacing="1" w:after="0" w:line="276" w:lineRule="auto"/>
        <w:rPr>
          <w:rFonts w:eastAsia="Times New Roman" w:cstheme="minorHAnsi"/>
          <w:color w:val="000000" w:themeColor="text1"/>
          <w:sz w:val="24"/>
          <w:szCs w:val="24"/>
        </w:rPr>
      </w:pPr>
      <w:r w:rsidRPr="00E514C0">
        <w:rPr>
          <w:rFonts w:eastAsia="Times New Roman" w:cstheme="minorHAnsi"/>
          <w:color w:val="000000" w:themeColor="text1"/>
          <w:sz w:val="24"/>
          <w:szCs w:val="24"/>
        </w:rPr>
        <w:t>When?</w:t>
      </w:r>
    </w:p>
    <w:p w14:paraId="328082C3" w14:textId="77777777" w:rsidR="00885E4B" w:rsidRDefault="00885E4B" w:rsidP="00A17B63">
      <w:pPr>
        <w:pStyle w:val="ListParagraph"/>
        <w:numPr>
          <w:ilvl w:val="1"/>
          <w:numId w:val="30"/>
        </w:numPr>
        <w:shd w:val="clear" w:color="auto" w:fill="FFFFFF"/>
        <w:spacing w:before="100" w:beforeAutospacing="1" w:after="0" w:line="276" w:lineRule="auto"/>
        <w:rPr>
          <w:rFonts w:eastAsia="Times New Roman" w:cstheme="minorHAnsi"/>
          <w:color w:val="000000" w:themeColor="text1"/>
          <w:sz w:val="24"/>
          <w:szCs w:val="24"/>
        </w:rPr>
      </w:pPr>
      <w:r w:rsidRPr="00E514C0">
        <w:rPr>
          <w:rFonts w:eastAsia="Times New Roman" w:cstheme="minorHAnsi"/>
          <w:color w:val="000000" w:themeColor="text1"/>
          <w:sz w:val="24"/>
          <w:szCs w:val="24"/>
        </w:rPr>
        <w:t>If no</w:t>
      </w:r>
      <w:r w:rsidR="00E514C0">
        <w:rPr>
          <w:rFonts w:eastAsia="Times New Roman" w:cstheme="minorHAnsi"/>
          <w:color w:val="000000" w:themeColor="text1"/>
          <w:sz w:val="24"/>
          <w:szCs w:val="24"/>
        </w:rPr>
        <w:t>t</w:t>
      </w:r>
      <w:r w:rsidRPr="00E514C0">
        <w:rPr>
          <w:rFonts w:eastAsia="Times New Roman" w:cstheme="minorHAnsi"/>
          <w:color w:val="000000" w:themeColor="text1"/>
          <w:sz w:val="24"/>
          <w:szCs w:val="24"/>
        </w:rPr>
        <w:t>, do you expect to give (in the future) anything to [NAME]'s household in return from helping you in this occasion?</w:t>
      </w:r>
    </w:p>
    <w:p w14:paraId="0725347B" w14:textId="77777777" w:rsidR="00A17B63" w:rsidRPr="00A17B63" w:rsidRDefault="00A17B63" w:rsidP="00A17B63">
      <w:pPr>
        <w:pStyle w:val="ListParagraph"/>
        <w:shd w:val="clear" w:color="auto" w:fill="FFFFFF"/>
        <w:spacing w:before="100" w:beforeAutospacing="1" w:after="0" w:line="276" w:lineRule="auto"/>
        <w:ind w:left="1440"/>
        <w:rPr>
          <w:rFonts w:eastAsia="Times New Roman" w:cstheme="minorHAnsi"/>
          <w:color w:val="000000" w:themeColor="text1"/>
          <w:sz w:val="24"/>
          <w:szCs w:val="24"/>
        </w:rPr>
      </w:pPr>
    </w:p>
    <w:p w14:paraId="395B0AA8" w14:textId="77777777" w:rsidR="00885E4B" w:rsidRPr="00A17B63" w:rsidRDefault="00885E4B" w:rsidP="00A17B63">
      <w:pPr>
        <w:pStyle w:val="ListParagraph"/>
        <w:numPr>
          <w:ilvl w:val="0"/>
          <w:numId w:val="64"/>
        </w:numPr>
        <w:shd w:val="clear" w:color="auto" w:fill="FFFFFF"/>
        <w:spacing w:before="100" w:beforeAutospacing="1" w:after="0" w:line="360" w:lineRule="auto"/>
        <w:rPr>
          <w:rFonts w:eastAsia="Times New Roman" w:cstheme="minorHAnsi"/>
          <w:color w:val="000000" w:themeColor="text1"/>
          <w:sz w:val="24"/>
          <w:szCs w:val="24"/>
        </w:rPr>
      </w:pPr>
      <w:r w:rsidRPr="00E514C0">
        <w:rPr>
          <w:rFonts w:eastAsia="Times New Roman" w:cstheme="minorHAnsi"/>
          <w:color w:val="000000" w:themeColor="text1"/>
          <w:sz w:val="24"/>
          <w:szCs w:val="24"/>
        </w:rPr>
        <w:t>In the PAST THREE MONTHS, did YOU (or a member of your household) ASKED FOR HELP to another household which DID NOT HELP YOU?</w:t>
      </w:r>
    </w:p>
    <w:p w14:paraId="74B49CCE" w14:textId="77777777" w:rsidR="00885E4B" w:rsidRPr="00E514C0" w:rsidRDefault="00885E4B" w:rsidP="00A17B63">
      <w:pPr>
        <w:pStyle w:val="ListParagraph"/>
        <w:numPr>
          <w:ilvl w:val="0"/>
          <w:numId w:val="64"/>
        </w:numPr>
        <w:shd w:val="clear" w:color="auto" w:fill="FFFFFF"/>
        <w:spacing w:before="100" w:beforeAutospacing="1" w:after="0" w:line="360" w:lineRule="auto"/>
        <w:rPr>
          <w:rFonts w:eastAsia="Times New Roman" w:cstheme="minorHAnsi"/>
          <w:color w:val="000000" w:themeColor="text1"/>
          <w:sz w:val="24"/>
          <w:szCs w:val="24"/>
        </w:rPr>
      </w:pPr>
      <w:r w:rsidRPr="00E514C0">
        <w:rPr>
          <w:rFonts w:eastAsia="Times New Roman" w:cstheme="minorHAnsi"/>
          <w:color w:val="000000" w:themeColor="text1"/>
          <w:sz w:val="24"/>
          <w:szCs w:val="24"/>
        </w:rPr>
        <w:t>Please, write the [NAME] of the head each and all households that you went to ASK FOR HELP and from whom YOU DID NOT RECIEVE HELP in the PAST THREEMONTHS. That is, write ONLY the names of the households that DID (COULD) NOT HELP YOU.</w:t>
      </w:r>
    </w:p>
    <w:p w14:paraId="4FF07981" w14:textId="77777777" w:rsidR="00885E4B" w:rsidRPr="00E514C0" w:rsidRDefault="00885E4B" w:rsidP="00A17B63">
      <w:pPr>
        <w:pStyle w:val="ListParagraph"/>
        <w:numPr>
          <w:ilvl w:val="0"/>
          <w:numId w:val="64"/>
        </w:numPr>
        <w:shd w:val="clear" w:color="auto" w:fill="FFFFFF"/>
        <w:spacing w:before="100" w:beforeAutospacing="1" w:after="0" w:line="360" w:lineRule="auto"/>
        <w:rPr>
          <w:rFonts w:eastAsia="Times New Roman" w:cstheme="minorHAnsi"/>
          <w:color w:val="000000" w:themeColor="text1"/>
          <w:sz w:val="24"/>
          <w:szCs w:val="24"/>
        </w:rPr>
      </w:pPr>
      <w:r w:rsidRPr="00E514C0">
        <w:rPr>
          <w:rFonts w:eastAsia="Times New Roman" w:cstheme="minorHAnsi"/>
          <w:color w:val="000000" w:themeColor="text1"/>
          <w:sz w:val="24"/>
          <w:szCs w:val="24"/>
        </w:rPr>
        <w:t>What REASON did you give to [NAME]'s household when asking for help? [OPEN ENDED]</w:t>
      </w:r>
    </w:p>
    <w:p w14:paraId="57722EA4" w14:textId="77777777" w:rsidR="00885E4B" w:rsidRPr="00CA7F26" w:rsidRDefault="00885E4B" w:rsidP="00A17B63">
      <w:pPr>
        <w:shd w:val="clear" w:color="auto" w:fill="FFFFFF"/>
        <w:spacing w:before="100" w:beforeAutospacing="1" w:after="0" w:line="276" w:lineRule="auto"/>
        <w:rPr>
          <w:rFonts w:eastAsia="Times New Roman" w:cstheme="minorHAnsi"/>
          <w:color w:val="000000" w:themeColor="text1"/>
          <w:sz w:val="24"/>
          <w:szCs w:val="24"/>
        </w:rPr>
      </w:pPr>
    </w:p>
    <w:p w14:paraId="52742F2E" w14:textId="77777777" w:rsidR="00885E4B" w:rsidRPr="00CA7F26" w:rsidRDefault="00885E4B" w:rsidP="00A17B63">
      <w:pPr>
        <w:pBdr>
          <w:bottom w:val="single" w:sz="6" w:space="1" w:color="000001"/>
        </w:pBdr>
        <w:shd w:val="clear" w:color="auto" w:fill="FFFFFF"/>
        <w:spacing w:before="100" w:beforeAutospacing="1" w:after="115" w:line="276" w:lineRule="auto"/>
        <w:rPr>
          <w:rFonts w:eastAsia="Times New Roman" w:cstheme="minorHAnsi"/>
          <w:color w:val="000000" w:themeColor="text1"/>
          <w:sz w:val="24"/>
          <w:szCs w:val="24"/>
        </w:rPr>
      </w:pPr>
      <w:r w:rsidRPr="00CA7F26">
        <w:rPr>
          <w:rFonts w:eastAsia="Times New Roman" w:cstheme="minorHAnsi"/>
          <w:b/>
          <w:bCs/>
          <w:color w:val="000000" w:themeColor="text1"/>
          <w:sz w:val="24"/>
          <w:szCs w:val="24"/>
        </w:rPr>
        <w:t>Section I: Migration</w:t>
      </w:r>
    </w:p>
    <w:p w14:paraId="4E42DD3D" w14:textId="77777777" w:rsidR="00E514C0" w:rsidRDefault="00885E4B" w:rsidP="00A17B63">
      <w:pPr>
        <w:pStyle w:val="ListParagraph"/>
        <w:numPr>
          <w:ilvl w:val="0"/>
          <w:numId w:val="77"/>
        </w:numPr>
        <w:shd w:val="clear" w:color="auto" w:fill="FFFFFF"/>
        <w:spacing w:before="245" w:after="158" w:line="360" w:lineRule="auto"/>
        <w:rPr>
          <w:rFonts w:eastAsia="Times New Roman" w:cstheme="minorHAnsi"/>
          <w:color w:val="000000" w:themeColor="text1"/>
          <w:sz w:val="24"/>
          <w:szCs w:val="24"/>
        </w:rPr>
      </w:pPr>
      <w:r w:rsidRPr="00E514C0">
        <w:rPr>
          <w:rFonts w:eastAsia="Times New Roman" w:cstheme="minorHAnsi"/>
          <w:color w:val="000000" w:themeColor="text1"/>
          <w:sz w:val="24"/>
          <w:szCs w:val="24"/>
        </w:rPr>
        <w:t xml:space="preserve">Did someone in your household migrate and did not come back in the past 1 years (except for short visits, holidays, </w:t>
      </w:r>
      <w:proofErr w:type="spellStart"/>
      <w:r w:rsidRPr="00E514C0">
        <w:rPr>
          <w:rFonts w:eastAsia="Times New Roman" w:cstheme="minorHAnsi"/>
          <w:color w:val="000000" w:themeColor="text1"/>
          <w:sz w:val="24"/>
          <w:szCs w:val="24"/>
        </w:rPr>
        <w:t>etc</w:t>
      </w:r>
      <w:proofErr w:type="spellEnd"/>
      <w:r w:rsidRPr="00E514C0">
        <w:rPr>
          <w:rFonts w:eastAsia="Times New Roman" w:cstheme="minorHAnsi"/>
          <w:color w:val="000000" w:themeColor="text1"/>
          <w:sz w:val="24"/>
          <w:szCs w:val="24"/>
        </w:rPr>
        <w:t>)?</w:t>
      </w:r>
    </w:p>
    <w:p w14:paraId="762E4BB7" w14:textId="77777777" w:rsidR="00E514C0" w:rsidRDefault="00885E4B" w:rsidP="00A17B63">
      <w:pPr>
        <w:pStyle w:val="ListParagraph"/>
        <w:numPr>
          <w:ilvl w:val="0"/>
          <w:numId w:val="77"/>
        </w:numPr>
        <w:shd w:val="clear" w:color="auto" w:fill="FFFFFF"/>
        <w:spacing w:before="245" w:after="158" w:line="360" w:lineRule="auto"/>
        <w:rPr>
          <w:rFonts w:eastAsia="Times New Roman" w:cstheme="minorHAnsi"/>
          <w:color w:val="000000" w:themeColor="text1"/>
          <w:sz w:val="24"/>
          <w:szCs w:val="24"/>
        </w:rPr>
      </w:pPr>
      <w:r w:rsidRPr="00E514C0">
        <w:rPr>
          <w:rFonts w:eastAsia="Times New Roman" w:cstheme="minorHAnsi"/>
          <w:color w:val="000000" w:themeColor="text1"/>
          <w:sz w:val="24"/>
          <w:szCs w:val="24"/>
        </w:rPr>
        <w:t xml:space="preserve">How many persons in your household migrated and did not come back in the past 1 years (except for short visits, holidays, </w:t>
      </w:r>
      <w:proofErr w:type="spellStart"/>
      <w:r w:rsidRPr="00E514C0">
        <w:rPr>
          <w:rFonts w:eastAsia="Times New Roman" w:cstheme="minorHAnsi"/>
          <w:color w:val="000000" w:themeColor="text1"/>
          <w:sz w:val="24"/>
          <w:szCs w:val="24"/>
        </w:rPr>
        <w:t>etc</w:t>
      </w:r>
      <w:proofErr w:type="spellEnd"/>
      <w:r w:rsidRPr="00E514C0">
        <w:rPr>
          <w:rFonts w:eastAsia="Times New Roman" w:cstheme="minorHAnsi"/>
          <w:color w:val="000000" w:themeColor="text1"/>
          <w:sz w:val="24"/>
          <w:szCs w:val="24"/>
        </w:rPr>
        <w:t>)?</w:t>
      </w:r>
    </w:p>
    <w:p w14:paraId="691BB486" w14:textId="77777777" w:rsidR="00E514C0" w:rsidRDefault="00885E4B" w:rsidP="00A17B63">
      <w:pPr>
        <w:pStyle w:val="ListParagraph"/>
        <w:numPr>
          <w:ilvl w:val="0"/>
          <w:numId w:val="78"/>
        </w:numPr>
        <w:shd w:val="clear" w:color="auto" w:fill="FFFFFF"/>
        <w:spacing w:before="245" w:after="158" w:line="276" w:lineRule="auto"/>
        <w:rPr>
          <w:rFonts w:eastAsia="Times New Roman" w:cstheme="minorHAnsi"/>
          <w:color w:val="000000" w:themeColor="text1"/>
          <w:sz w:val="24"/>
          <w:szCs w:val="24"/>
        </w:rPr>
      </w:pPr>
      <w:r w:rsidRPr="00E514C0">
        <w:rPr>
          <w:rFonts w:eastAsia="Times New Roman" w:cstheme="minorHAnsi"/>
          <w:color w:val="000000" w:themeColor="text1"/>
          <w:sz w:val="24"/>
          <w:szCs w:val="24"/>
        </w:rPr>
        <w:t>What’s the name of the [PERSON]?</w:t>
      </w:r>
    </w:p>
    <w:p w14:paraId="66E95B0F" w14:textId="77777777" w:rsidR="00E514C0" w:rsidRDefault="00885E4B" w:rsidP="00A17B63">
      <w:pPr>
        <w:pStyle w:val="ListParagraph"/>
        <w:numPr>
          <w:ilvl w:val="0"/>
          <w:numId w:val="78"/>
        </w:numPr>
        <w:shd w:val="clear" w:color="auto" w:fill="FFFFFF"/>
        <w:spacing w:before="245" w:after="158" w:line="276" w:lineRule="auto"/>
        <w:rPr>
          <w:rFonts w:eastAsia="Times New Roman" w:cstheme="minorHAnsi"/>
          <w:color w:val="000000" w:themeColor="text1"/>
          <w:sz w:val="24"/>
          <w:szCs w:val="24"/>
        </w:rPr>
      </w:pPr>
      <w:r w:rsidRPr="00E514C0">
        <w:rPr>
          <w:rFonts w:eastAsia="Times New Roman" w:cstheme="minorHAnsi"/>
          <w:color w:val="000000" w:themeColor="text1"/>
          <w:sz w:val="24"/>
          <w:szCs w:val="24"/>
        </w:rPr>
        <w:t xml:space="preserve">What’s the AGE of [PERSON]? </w:t>
      </w:r>
    </w:p>
    <w:p w14:paraId="21573B3F" w14:textId="77777777" w:rsidR="00E514C0" w:rsidRDefault="00885E4B" w:rsidP="00A17B63">
      <w:pPr>
        <w:pStyle w:val="ListParagraph"/>
        <w:numPr>
          <w:ilvl w:val="0"/>
          <w:numId w:val="78"/>
        </w:numPr>
        <w:shd w:val="clear" w:color="auto" w:fill="FFFFFF"/>
        <w:spacing w:before="245" w:after="158" w:line="276" w:lineRule="auto"/>
        <w:rPr>
          <w:rFonts w:eastAsia="Times New Roman" w:cstheme="minorHAnsi"/>
          <w:color w:val="000000" w:themeColor="text1"/>
          <w:sz w:val="24"/>
          <w:szCs w:val="24"/>
        </w:rPr>
      </w:pPr>
      <w:r w:rsidRPr="00E514C0">
        <w:rPr>
          <w:rFonts w:eastAsia="Times New Roman" w:cstheme="minorHAnsi"/>
          <w:color w:val="000000" w:themeColor="text1"/>
          <w:sz w:val="24"/>
          <w:szCs w:val="24"/>
        </w:rPr>
        <w:lastRenderedPageBreak/>
        <w:t>Relation of [PERSON] to head?</w:t>
      </w:r>
    </w:p>
    <w:p w14:paraId="2A88AFD6" w14:textId="77777777" w:rsidR="00E514C0" w:rsidRDefault="00885E4B" w:rsidP="00A17B63">
      <w:pPr>
        <w:pStyle w:val="ListParagraph"/>
        <w:numPr>
          <w:ilvl w:val="0"/>
          <w:numId w:val="78"/>
        </w:numPr>
        <w:shd w:val="clear" w:color="auto" w:fill="FFFFFF"/>
        <w:spacing w:before="245" w:after="158" w:line="276" w:lineRule="auto"/>
        <w:rPr>
          <w:rFonts w:eastAsia="Times New Roman" w:cstheme="minorHAnsi"/>
          <w:color w:val="000000" w:themeColor="text1"/>
          <w:sz w:val="24"/>
          <w:szCs w:val="24"/>
        </w:rPr>
      </w:pPr>
      <w:r w:rsidRPr="00E514C0">
        <w:rPr>
          <w:rFonts w:eastAsia="Times New Roman" w:cstheme="minorHAnsi"/>
          <w:color w:val="000000" w:themeColor="text1"/>
          <w:sz w:val="24"/>
          <w:szCs w:val="24"/>
        </w:rPr>
        <w:t xml:space="preserve">What’s the highest level of schooling that [PERSON] has completed? </w:t>
      </w:r>
    </w:p>
    <w:p w14:paraId="58CE7750" w14:textId="77777777" w:rsidR="00F15BFF" w:rsidRDefault="00885E4B" w:rsidP="00A17B63">
      <w:pPr>
        <w:pStyle w:val="ListParagraph"/>
        <w:numPr>
          <w:ilvl w:val="0"/>
          <w:numId w:val="78"/>
        </w:numPr>
        <w:shd w:val="clear" w:color="auto" w:fill="FFFFFF"/>
        <w:spacing w:before="245" w:after="158" w:line="276" w:lineRule="auto"/>
        <w:rPr>
          <w:rFonts w:eastAsia="Times New Roman" w:cstheme="minorHAnsi"/>
          <w:color w:val="000000" w:themeColor="text1"/>
          <w:sz w:val="24"/>
          <w:szCs w:val="24"/>
        </w:rPr>
      </w:pPr>
      <w:r w:rsidRPr="00E514C0">
        <w:rPr>
          <w:rFonts w:eastAsia="Times New Roman" w:cstheme="minorHAnsi"/>
          <w:color w:val="000000" w:themeColor="text1"/>
          <w:sz w:val="24"/>
          <w:szCs w:val="24"/>
        </w:rPr>
        <w:t>When did [PERSON] migrate?</w:t>
      </w:r>
    </w:p>
    <w:p w14:paraId="03C41859" w14:textId="77777777" w:rsidR="00F15BFF" w:rsidRDefault="00885E4B" w:rsidP="00A17B63">
      <w:pPr>
        <w:pStyle w:val="ListParagraph"/>
        <w:numPr>
          <w:ilvl w:val="0"/>
          <w:numId w:val="78"/>
        </w:numPr>
        <w:shd w:val="clear" w:color="auto" w:fill="FFFFFF"/>
        <w:spacing w:before="245" w:after="240"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 xml:space="preserve">Where did [PERSON] migrate? </w:t>
      </w:r>
    </w:p>
    <w:p w14:paraId="14E6D179" w14:textId="77777777" w:rsidR="00F15BFF" w:rsidRDefault="00885E4B" w:rsidP="00A17B63">
      <w:pPr>
        <w:pStyle w:val="ListParagraph"/>
        <w:numPr>
          <w:ilvl w:val="0"/>
          <w:numId w:val="78"/>
        </w:numPr>
        <w:shd w:val="clear" w:color="auto" w:fill="FFFFFF"/>
        <w:spacing w:before="245" w:after="240"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Did [PERSON] have land BEFORE she/he migrated?</w:t>
      </w:r>
    </w:p>
    <w:p w14:paraId="75FEB8D7" w14:textId="77777777" w:rsidR="00F15BFF" w:rsidRDefault="00885E4B" w:rsidP="00A17B63">
      <w:pPr>
        <w:pStyle w:val="ListParagraph"/>
        <w:numPr>
          <w:ilvl w:val="0"/>
          <w:numId w:val="78"/>
        </w:numPr>
        <w:shd w:val="clear" w:color="auto" w:fill="FFFFFF"/>
        <w:spacing w:before="245" w:after="240"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 xml:space="preserve">If yes to having land: Earlier you said that you know who is productive </w:t>
      </w:r>
      <w:r w:rsidR="00F15BFF">
        <w:rPr>
          <w:rFonts w:eastAsia="Times New Roman" w:cstheme="minorHAnsi"/>
          <w:color w:val="000000" w:themeColor="text1"/>
          <w:sz w:val="24"/>
          <w:szCs w:val="24"/>
        </w:rPr>
        <w:t xml:space="preserve">at </w:t>
      </w:r>
      <w:r w:rsidRPr="00F15BFF">
        <w:rPr>
          <w:rFonts w:eastAsia="Times New Roman" w:cstheme="minorHAnsi"/>
          <w:color w:val="000000" w:themeColor="text1"/>
          <w:sz w:val="24"/>
          <w:szCs w:val="24"/>
        </w:rPr>
        <w:t>farming, and who is not</w:t>
      </w:r>
      <w:r w:rsidR="00F15BFF">
        <w:rPr>
          <w:rFonts w:eastAsia="Times New Roman" w:cstheme="minorHAnsi"/>
          <w:color w:val="000000" w:themeColor="text1"/>
          <w:sz w:val="24"/>
          <w:szCs w:val="24"/>
        </w:rPr>
        <w:t>.</w:t>
      </w:r>
      <w:r w:rsidRPr="00F15BFF">
        <w:rPr>
          <w:rFonts w:eastAsia="Times New Roman" w:cstheme="minorHAnsi"/>
          <w:color w:val="000000" w:themeColor="text1"/>
          <w:sz w:val="24"/>
          <w:szCs w:val="24"/>
        </w:rPr>
        <w:t xml:space="preserve"> Was this [PERSON] productive at farming? YES/NO Don’t know</w:t>
      </w:r>
    </w:p>
    <w:p w14:paraId="4805FE8D" w14:textId="77777777" w:rsidR="00F15BFF" w:rsidRDefault="00885E4B" w:rsidP="00A17B63">
      <w:pPr>
        <w:pStyle w:val="ListParagraph"/>
        <w:numPr>
          <w:ilvl w:val="0"/>
          <w:numId w:val="78"/>
        </w:numPr>
        <w:shd w:val="clear" w:color="auto" w:fill="FFFFFF"/>
        <w:spacing w:before="245" w:after="240"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If yes to having land: What is the area of this land?</w:t>
      </w:r>
    </w:p>
    <w:p w14:paraId="2903372C" w14:textId="77777777" w:rsidR="00F15BFF" w:rsidRDefault="00885E4B" w:rsidP="00A17B63">
      <w:pPr>
        <w:pStyle w:val="ListParagraph"/>
        <w:numPr>
          <w:ilvl w:val="0"/>
          <w:numId w:val="78"/>
        </w:numPr>
        <w:shd w:val="clear" w:color="auto" w:fill="FFFFFF"/>
        <w:spacing w:before="245" w:after="240"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Does [PERSON] still own this land? YES/NO</w:t>
      </w:r>
    </w:p>
    <w:p w14:paraId="7B68658D" w14:textId="77777777" w:rsidR="00F15BFF" w:rsidRDefault="00885E4B" w:rsidP="00A17B63">
      <w:pPr>
        <w:pStyle w:val="ListParagraph"/>
        <w:numPr>
          <w:ilvl w:val="0"/>
          <w:numId w:val="78"/>
        </w:numPr>
        <w:shd w:val="clear" w:color="auto" w:fill="FFFFFF"/>
        <w:spacing w:before="245" w:after="240"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 xml:space="preserve">Who owns this land now? </w:t>
      </w:r>
    </w:p>
    <w:p w14:paraId="6F0CD8DE" w14:textId="77777777" w:rsidR="00F15BFF" w:rsidRDefault="00885E4B" w:rsidP="00A17B63">
      <w:pPr>
        <w:pStyle w:val="ListParagraph"/>
        <w:numPr>
          <w:ilvl w:val="0"/>
          <w:numId w:val="78"/>
        </w:numPr>
        <w:shd w:val="clear" w:color="auto" w:fill="FFFFFF"/>
        <w:spacing w:before="245" w:after="240"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 xml:space="preserve">If within family, what is the relation of [NEW OWNER </w:t>
      </w:r>
      <w:proofErr w:type="spellStart"/>
      <w:r w:rsidRPr="00F15BFF">
        <w:rPr>
          <w:rFonts w:eastAsia="Times New Roman" w:cstheme="minorHAnsi"/>
          <w:color w:val="000000" w:themeColor="text1"/>
          <w:sz w:val="24"/>
          <w:szCs w:val="24"/>
        </w:rPr>
        <w:t>i</w:t>
      </w:r>
      <w:proofErr w:type="spellEnd"/>
      <w:r w:rsidRPr="00F15BFF">
        <w:rPr>
          <w:rFonts w:eastAsia="Times New Roman" w:cstheme="minorHAnsi"/>
          <w:color w:val="000000" w:themeColor="text1"/>
          <w:sz w:val="24"/>
          <w:szCs w:val="24"/>
        </w:rPr>
        <w:t>] to [MIGRANT j]? Use family roster categories.</w:t>
      </w:r>
    </w:p>
    <w:p w14:paraId="5AE8A639" w14:textId="77777777" w:rsidR="00F15BFF" w:rsidRDefault="00885E4B" w:rsidP="00A17B63">
      <w:pPr>
        <w:pStyle w:val="ListParagraph"/>
        <w:numPr>
          <w:ilvl w:val="0"/>
          <w:numId w:val="78"/>
        </w:numPr>
        <w:shd w:val="clear" w:color="auto" w:fill="FFFFFF"/>
        <w:spacing w:before="245" w:after="240"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 xml:space="preserve">Did [NEW OWNER </w:t>
      </w:r>
      <w:proofErr w:type="spellStart"/>
      <w:r w:rsidRPr="00F15BFF">
        <w:rPr>
          <w:rFonts w:eastAsia="Times New Roman" w:cstheme="minorHAnsi"/>
          <w:color w:val="000000" w:themeColor="text1"/>
          <w:sz w:val="24"/>
          <w:szCs w:val="24"/>
        </w:rPr>
        <w:t>i</w:t>
      </w:r>
      <w:proofErr w:type="spellEnd"/>
      <w:r w:rsidRPr="00F15BFF">
        <w:rPr>
          <w:rFonts w:eastAsia="Times New Roman" w:cstheme="minorHAnsi"/>
          <w:color w:val="000000" w:themeColor="text1"/>
          <w:sz w:val="24"/>
          <w:szCs w:val="24"/>
        </w:rPr>
        <w:t>] pay for this land?</w:t>
      </w:r>
    </w:p>
    <w:p w14:paraId="2A3DB000" w14:textId="77777777" w:rsidR="00F15BFF" w:rsidRDefault="00885E4B" w:rsidP="00A17B63">
      <w:pPr>
        <w:pStyle w:val="ListParagraph"/>
        <w:numPr>
          <w:ilvl w:val="0"/>
          <w:numId w:val="78"/>
        </w:numPr>
        <w:shd w:val="clear" w:color="auto" w:fill="FFFFFF"/>
        <w:spacing w:before="245" w:after="240"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 xml:space="preserve">How much did [NEW OWNER </w:t>
      </w:r>
      <w:proofErr w:type="spellStart"/>
      <w:r w:rsidRPr="00F15BFF">
        <w:rPr>
          <w:rFonts w:eastAsia="Times New Roman" w:cstheme="minorHAnsi"/>
          <w:color w:val="000000" w:themeColor="text1"/>
          <w:sz w:val="24"/>
          <w:szCs w:val="24"/>
        </w:rPr>
        <w:t>i</w:t>
      </w:r>
      <w:proofErr w:type="spellEnd"/>
      <w:r w:rsidRPr="00F15BFF">
        <w:rPr>
          <w:rFonts w:eastAsia="Times New Roman" w:cstheme="minorHAnsi"/>
          <w:color w:val="000000" w:themeColor="text1"/>
          <w:sz w:val="24"/>
          <w:szCs w:val="24"/>
        </w:rPr>
        <w:t>] pay for this land?</w:t>
      </w:r>
    </w:p>
    <w:p w14:paraId="1B95BAEE" w14:textId="77777777" w:rsidR="00F15BFF" w:rsidRDefault="00885E4B" w:rsidP="00A17B63">
      <w:pPr>
        <w:pStyle w:val="ListParagraph"/>
        <w:numPr>
          <w:ilvl w:val="0"/>
          <w:numId w:val="78"/>
        </w:numPr>
        <w:shd w:val="clear" w:color="auto" w:fill="FFFFFF"/>
        <w:spacing w:before="245" w:after="240"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Did you receive remittances from [PERSON] in the past 3 months?</w:t>
      </w:r>
    </w:p>
    <w:p w14:paraId="5A310883" w14:textId="77777777" w:rsidR="00F15BFF" w:rsidRDefault="00885E4B" w:rsidP="00A17B63">
      <w:pPr>
        <w:pStyle w:val="ListParagraph"/>
        <w:numPr>
          <w:ilvl w:val="0"/>
          <w:numId w:val="78"/>
        </w:numPr>
        <w:shd w:val="clear" w:color="auto" w:fill="FFFFFF"/>
        <w:spacing w:before="245" w:after="240"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How much did you receive as remittances from this [PERSON] in the past 3 months? MWK</w:t>
      </w:r>
    </w:p>
    <w:p w14:paraId="26207171" w14:textId="77777777" w:rsidR="00885E4B" w:rsidRPr="00F15BFF" w:rsidRDefault="00885E4B" w:rsidP="00A17B63">
      <w:pPr>
        <w:pStyle w:val="ListParagraph"/>
        <w:numPr>
          <w:ilvl w:val="0"/>
          <w:numId w:val="78"/>
        </w:numPr>
        <w:shd w:val="clear" w:color="auto" w:fill="FFFFFF"/>
        <w:spacing w:before="245" w:after="240"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Why did this [PERSON] migrate? [Enumerator: open ended question that you should summarize in one word, or sentence]</w:t>
      </w:r>
    </w:p>
    <w:p w14:paraId="45ACCC73" w14:textId="77777777" w:rsidR="00F15BFF" w:rsidRDefault="00885E4B" w:rsidP="00A17B63">
      <w:pPr>
        <w:pStyle w:val="ListParagraph"/>
        <w:numPr>
          <w:ilvl w:val="0"/>
          <w:numId w:val="77"/>
        </w:numPr>
        <w:shd w:val="clear" w:color="auto" w:fill="FFFFFF"/>
        <w:spacing w:before="245" w:after="158" w:line="360"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 xml:space="preserve">Would you like to migrate? [YES/NO]. </w:t>
      </w:r>
    </w:p>
    <w:p w14:paraId="112C2DCC" w14:textId="77777777" w:rsidR="00F15BFF" w:rsidRDefault="00885E4B" w:rsidP="00A17B63">
      <w:pPr>
        <w:pStyle w:val="ListParagraph"/>
        <w:numPr>
          <w:ilvl w:val="0"/>
          <w:numId w:val="79"/>
        </w:numPr>
        <w:shd w:val="clear" w:color="auto" w:fill="FFFFFF"/>
        <w:spacing w:before="245" w:after="158"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 xml:space="preserve">Where? </w:t>
      </w:r>
    </w:p>
    <w:p w14:paraId="66E5B2AA" w14:textId="77777777" w:rsidR="00885E4B" w:rsidRPr="00A17B63" w:rsidRDefault="00885E4B" w:rsidP="00A17B63">
      <w:pPr>
        <w:pStyle w:val="ListParagraph"/>
        <w:numPr>
          <w:ilvl w:val="0"/>
          <w:numId w:val="79"/>
        </w:numPr>
        <w:shd w:val="clear" w:color="auto" w:fill="FFFFFF"/>
        <w:spacing w:before="245" w:after="158"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Why? [OPEN ENDED]</w:t>
      </w:r>
    </w:p>
    <w:p w14:paraId="15040F82" w14:textId="77777777" w:rsidR="00F15BFF" w:rsidRDefault="00885E4B" w:rsidP="00A17B63">
      <w:pPr>
        <w:pStyle w:val="ListParagraph"/>
        <w:numPr>
          <w:ilvl w:val="0"/>
          <w:numId w:val="77"/>
        </w:numPr>
        <w:shd w:val="clear" w:color="auto" w:fill="FFFFFF"/>
        <w:spacing w:before="245" w:after="158"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 xml:space="preserve">Would you like your children to migrate? [YES/NO]. </w:t>
      </w:r>
    </w:p>
    <w:p w14:paraId="57D3A958" w14:textId="77777777" w:rsidR="00F15BFF" w:rsidRDefault="00885E4B" w:rsidP="00A17B63">
      <w:pPr>
        <w:pStyle w:val="ListParagraph"/>
        <w:numPr>
          <w:ilvl w:val="0"/>
          <w:numId w:val="80"/>
        </w:numPr>
        <w:shd w:val="clear" w:color="auto" w:fill="FFFFFF"/>
        <w:spacing w:before="245" w:after="158"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 xml:space="preserve">Where? </w:t>
      </w:r>
    </w:p>
    <w:p w14:paraId="6E147ADE" w14:textId="77777777" w:rsidR="00885E4B" w:rsidRPr="00F15BFF" w:rsidRDefault="00885E4B" w:rsidP="00A17B63">
      <w:pPr>
        <w:pStyle w:val="ListParagraph"/>
        <w:numPr>
          <w:ilvl w:val="0"/>
          <w:numId w:val="80"/>
        </w:numPr>
        <w:shd w:val="clear" w:color="auto" w:fill="FFFFFF"/>
        <w:spacing w:before="245" w:after="158"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Why? [OPEN ENDED]</w:t>
      </w:r>
    </w:p>
    <w:p w14:paraId="22BA980D" w14:textId="77777777" w:rsidR="00F15BFF" w:rsidRDefault="00885E4B" w:rsidP="00A17B63">
      <w:pPr>
        <w:pStyle w:val="ListParagraph"/>
        <w:numPr>
          <w:ilvl w:val="0"/>
          <w:numId w:val="77"/>
        </w:numPr>
        <w:shd w:val="clear" w:color="auto" w:fill="FFFFFF"/>
        <w:spacing w:before="100" w:beforeAutospacing="1" w:after="0"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 xml:space="preserve">Would you like the most productive members of the village to migrate? [YES/NO]. </w:t>
      </w:r>
    </w:p>
    <w:p w14:paraId="6B67F8DF" w14:textId="77777777" w:rsidR="00885E4B" w:rsidRPr="00F15BFF" w:rsidRDefault="00885E4B" w:rsidP="00A17B63">
      <w:pPr>
        <w:pStyle w:val="ListParagraph"/>
        <w:numPr>
          <w:ilvl w:val="0"/>
          <w:numId w:val="81"/>
        </w:numPr>
        <w:shd w:val="clear" w:color="auto" w:fill="FFFFFF"/>
        <w:spacing w:before="100" w:beforeAutospacing="1" w:after="0"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Why? [OPEN ENDED]</w:t>
      </w:r>
    </w:p>
    <w:p w14:paraId="0EC36E2A" w14:textId="77777777" w:rsidR="00885E4B" w:rsidRPr="00CA7F26" w:rsidRDefault="00885E4B" w:rsidP="00A17B63">
      <w:pPr>
        <w:shd w:val="clear" w:color="auto" w:fill="FFFFFF"/>
        <w:spacing w:before="100" w:beforeAutospacing="1" w:after="0" w:line="276" w:lineRule="auto"/>
        <w:rPr>
          <w:rFonts w:eastAsia="Times New Roman" w:cstheme="minorHAnsi"/>
          <w:color w:val="000000" w:themeColor="text1"/>
          <w:sz w:val="24"/>
          <w:szCs w:val="24"/>
        </w:rPr>
      </w:pPr>
    </w:p>
    <w:p w14:paraId="7A65EB24" w14:textId="77777777" w:rsidR="00885E4B" w:rsidRPr="00CA7F26" w:rsidRDefault="00885E4B" w:rsidP="00A17B63">
      <w:pPr>
        <w:pBdr>
          <w:bottom w:val="single" w:sz="6" w:space="1" w:color="000001"/>
        </w:pBdr>
        <w:shd w:val="clear" w:color="auto" w:fill="FFFFFF"/>
        <w:spacing w:before="100" w:beforeAutospacing="1" w:after="115" w:line="276" w:lineRule="auto"/>
        <w:rPr>
          <w:rFonts w:eastAsia="Times New Roman" w:cstheme="minorHAnsi"/>
          <w:color w:val="000000" w:themeColor="text1"/>
          <w:sz w:val="24"/>
          <w:szCs w:val="24"/>
        </w:rPr>
      </w:pPr>
      <w:r w:rsidRPr="00CA7F26">
        <w:rPr>
          <w:rFonts w:eastAsia="Times New Roman" w:cstheme="minorHAnsi"/>
          <w:b/>
          <w:bCs/>
          <w:color w:val="000000" w:themeColor="text1"/>
          <w:sz w:val="24"/>
          <w:szCs w:val="24"/>
        </w:rPr>
        <w:t>Section J: Knowledge of Job Opportunities Outside of the Village</w:t>
      </w:r>
    </w:p>
    <w:p w14:paraId="32FAB286" w14:textId="77777777" w:rsidR="00F15BFF" w:rsidRDefault="00885E4B" w:rsidP="00A17B63">
      <w:pPr>
        <w:pStyle w:val="ListParagraph"/>
        <w:numPr>
          <w:ilvl w:val="0"/>
          <w:numId w:val="82"/>
        </w:numPr>
        <w:shd w:val="clear" w:color="auto" w:fill="FFFFFF"/>
        <w:spacing w:before="245" w:after="158"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 xml:space="preserve">Have you or a member of your household worked outside of the village in the past 3 months? YES/NO </w:t>
      </w:r>
    </w:p>
    <w:p w14:paraId="569F8EA1" w14:textId="77777777" w:rsidR="00F15BFF" w:rsidRDefault="00885E4B" w:rsidP="00A17B63">
      <w:pPr>
        <w:pStyle w:val="ListParagraph"/>
        <w:numPr>
          <w:ilvl w:val="0"/>
          <w:numId w:val="82"/>
        </w:numPr>
        <w:shd w:val="clear" w:color="auto" w:fill="FFFFFF"/>
        <w:spacing w:before="245" w:after="158"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If yes, how many persons in your household worked outside the village in the past 3 months? NUMBER</w:t>
      </w:r>
    </w:p>
    <w:p w14:paraId="422F890F" w14:textId="77777777" w:rsidR="00F15BFF" w:rsidRDefault="00885E4B" w:rsidP="00A17B63">
      <w:pPr>
        <w:pStyle w:val="ListParagraph"/>
        <w:numPr>
          <w:ilvl w:val="0"/>
          <w:numId w:val="83"/>
        </w:numPr>
        <w:shd w:val="clear" w:color="auto" w:fill="FFFFFF"/>
        <w:spacing w:before="245" w:after="158"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What’s the name of the [PERSON]?</w:t>
      </w:r>
    </w:p>
    <w:p w14:paraId="34A9E4BC" w14:textId="77777777" w:rsidR="00F15BFF" w:rsidRDefault="00885E4B" w:rsidP="00A17B63">
      <w:pPr>
        <w:pStyle w:val="ListParagraph"/>
        <w:numPr>
          <w:ilvl w:val="0"/>
          <w:numId w:val="83"/>
        </w:numPr>
        <w:shd w:val="clear" w:color="auto" w:fill="FFFFFF"/>
        <w:spacing w:before="245" w:after="158"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lastRenderedPageBreak/>
        <w:t xml:space="preserve">From whom did she/he learn about this job outside of the village? </w:t>
      </w:r>
    </w:p>
    <w:p w14:paraId="74B8C36E" w14:textId="77777777" w:rsidR="00885E4B" w:rsidRPr="00F15BFF" w:rsidRDefault="00885E4B" w:rsidP="00A17B63">
      <w:pPr>
        <w:pStyle w:val="ListParagraph"/>
        <w:numPr>
          <w:ilvl w:val="0"/>
          <w:numId w:val="83"/>
        </w:numPr>
        <w:shd w:val="clear" w:color="auto" w:fill="FFFFFF"/>
        <w:spacing w:before="245" w:after="158"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Does this person live in the village? YES/NO</w:t>
      </w:r>
    </w:p>
    <w:p w14:paraId="6F2E4992" w14:textId="77777777" w:rsidR="00885E4B" w:rsidRPr="00A17B63" w:rsidRDefault="00885E4B" w:rsidP="00A17B63">
      <w:pPr>
        <w:pStyle w:val="ListParagraph"/>
        <w:numPr>
          <w:ilvl w:val="0"/>
          <w:numId w:val="82"/>
        </w:numPr>
        <w:shd w:val="clear" w:color="auto" w:fill="FFFFFF"/>
        <w:spacing w:before="245" w:after="158"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Imagine there is a new development in a neighboring village (e.g., commercial farm, market, construction of a school, road, bridge) and that the chief in that village asks the chief in your village for help in terms of people. Would your chief tell you about this job opportunity in the neighboring town? Yes/No</w:t>
      </w:r>
    </w:p>
    <w:p w14:paraId="5DC9548F" w14:textId="77777777" w:rsidR="00885E4B" w:rsidRPr="00CA7F26" w:rsidRDefault="00885E4B" w:rsidP="00A17B63">
      <w:pPr>
        <w:pBdr>
          <w:bottom w:val="single" w:sz="6" w:space="1" w:color="000001"/>
        </w:pBdr>
        <w:shd w:val="clear" w:color="auto" w:fill="FFFFFF"/>
        <w:spacing w:before="100" w:beforeAutospacing="1" w:after="115" w:line="276" w:lineRule="auto"/>
        <w:rPr>
          <w:rFonts w:eastAsia="Times New Roman" w:cstheme="minorHAnsi"/>
          <w:color w:val="000000" w:themeColor="text1"/>
          <w:sz w:val="24"/>
          <w:szCs w:val="24"/>
        </w:rPr>
      </w:pPr>
      <w:r w:rsidRPr="00CA7F26">
        <w:rPr>
          <w:rFonts w:eastAsia="Times New Roman" w:cstheme="minorHAnsi"/>
          <w:b/>
          <w:bCs/>
          <w:color w:val="000000" w:themeColor="text1"/>
          <w:sz w:val="24"/>
          <w:szCs w:val="24"/>
        </w:rPr>
        <w:t>Section K: Death</w:t>
      </w:r>
    </w:p>
    <w:p w14:paraId="0FBDC8CB" w14:textId="77777777" w:rsidR="00F15BFF" w:rsidRDefault="00885E4B" w:rsidP="00A17B63">
      <w:pPr>
        <w:pStyle w:val="ListParagraph"/>
        <w:numPr>
          <w:ilvl w:val="0"/>
          <w:numId w:val="84"/>
        </w:numPr>
        <w:shd w:val="clear" w:color="auto" w:fill="FFFFFF"/>
        <w:spacing w:before="100" w:beforeAutospacing="1" w:after="0"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 xml:space="preserve">Did anybody die in this household over the past 2 years. </w:t>
      </w:r>
    </w:p>
    <w:p w14:paraId="7ECCDB39" w14:textId="77777777" w:rsidR="00F15BFF" w:rsidRDefault="00885E4B" w:rsidP="00A17B63">
      <w:pPr>
        <w:pStyle w:val="ListParagraph"/>
        <w:numPr>
          <w:ilvl w:val="0"/>
          <w:numId w:val="84"/>
        </w:numPr>
        <w:shd w:val="clear" w:color="auto" w:fill="FFFFFF"/>
        <w:spacing w:before="100" w:beforeAutospacing="1" w:after="0"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If yes, how many persons died in this household over the past 2 years?</w:t>
      </w:r>
    </w:p>
    <w:p w14:paraId="140324DA" w14:textId="77777777" w:rsidR="00F15BFF" w:rsidRDefault="00885E4B" w:rsidP="00A17B63">
      <w:pPr>
        <w:pStyle w:val="ListParagraph"/>
        <w:numPr>
          <w:ilvl w:val="0"/>
          <w:numId w:val="84"/>
        </w:numPr>
        <w:shd w:val="clear" w:color="auto" w:fill="FFFFFF"/>
        <w:spacing w:before="100" w:beforeAutospacing="1" w:after="0"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When did [DECEASED] die?</w:t>
      </w:r>
    </w:p>
    <w:p w14:paraId="57A97E82" w14:textId="77777777" w:rsidR="00F15BFF" w:rsidRDefault="00885E4B" w:rsidP="00A17B63">
      <w:pPr>
        <w:pStyle w:val="ListParagraph"/>
        <w:numPr>
          <w:ilvl w:val="0"/>
          <w:numId w:val="84"/>
        </w:numPr>
        <w:shd w:val="clear" w:color="auto" w:fill="FFFFFF"/>
        <w:spacing w:before="100" w:beforeAutospacing="1" w:after="0"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What age was [DECEASED] when s/he died? IF 6 YEARS AND OVER, GIVE YEARS ONLY. IF LESS THAN 6 YEARS IN AGE, GIVE YEARS AND MONTHS.</w:t>
      </w:r>
    </w:p>
    <w:p w14:paraId="1C672DBA" w14:textId="77777777" w:rsidR="00F15BFF" w:rsidRDefault="00885E4B" w:rsidP="00A17B63">
      <w:pPr>
        <w:pStyle w:val="ListParagraph"/>
        <w:numPr>
          <w:ilvl w:val="0"/>
          <w:numId w:val="84"/>
        </w:numPr>
        <w:shd w:val="clear" w:color="auto" w:fill="FFFFFF"/>
        <w:spacing w:before="100" w:beforeAutospacing="1" w:after="0"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What was the relation of [DECEASED] to head? Use the categories in QOD</w:t>
      </w:r>
    </w:p>
    <w:p w14:paraId="3D51ECA5" w14:textId="77777777" w:rsidR="00F15BFF" w:rsidRDefault="00885E4B" w:rsidP="00A17B63">
      <w:pPr>
        <w:pStyle w:val="ListParagraph"/>
        <w:numPr>
          <w:ilvl w:val="0"/>
          <w:numId w:val="84"/>
        </w:numPr>
        <w:shd w:val="clear" w:color="auto" w:fill="FFFFFF"/>
        <w:spacing w:before="100" w:beforeAutospacing="1" w:after="0"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What was the highest level of education of [DECEASED]? Use the categories in Q2a</w:t>
      </w:r>
    </w:p>
    <w:p w14:paraId="0AF05900" w14:textId="77777777" w:rsidR="00F15BFF" w:rsidRDefault="00885E4B" w:rsidP="00A17B63">
      <w:pPr>
        <w:pStyle w:val="ListParagraph"/>
        <w:numPr>
          <w:ilvl w:val="0"/>
          <w:numId w:val="84"/>
        </w:numPr>
        <w:shd w:val="clear" w:color="auto" w:fill="FFFFFF"/>
        <w:spacing w:before="100" w:beforeAutospacing="1" w:after="0"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 xml:space="preserve">Did [DECEASED] own land before dying? </w:t>
      </w:r>
    </w:p>
    <w:p w14:paraId="41930D6C" w14:textId="77777777" w:rsidR="00F15BFF" w:rsidRDefault="00885E4B" w:rsidP="00A17B63">
      <w:pPr>
        <w:pStyle w:val="ListParagraph"/>
        <w:numPr>
          <w:ilvl w:val="0"/>
          <w:numId w:val="84"/>
        </w:numPr>
        <w:shd w:val="clear" w:color="auto" w:fill="FFFFFF"/>
        <w:spacing w:before="100" w:beforeAutospacing="1" w:after="0"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If yes to having land: What is the area of this land?</w:t>
      </w:r>
    </w:p>
    <w:p w14:paraId="4176B975" w14:textId="77777777" w:rsidR="00F15BFF" w:rsidRDefault="00885E4B" w:rsidP="00A17B63">
      <w:pPr>
        <w:pStyle w:val="ListParagraph"/>
        <w:numPr>
          <w:ilvl w:val="0"/>
          <w:numId w:val="84"/>
        </w:numPr>
        <w:shd w:val="clear" w:color="auto" w:fill="FFFFFF"/>
        <w:spacing w:before="100" w:beforeAutospacing="1" w:after="0"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 xml:space="preserve">Who owns this land now? </w:t>
      </w:r>
    </w:p>
    <w:p w14:paraId="02B59373" w14:textId="77777777" w:rsidR="00885E4B" w:rsidRPr="00F15BFF" w:rsidRDefault="00885E4B" w:rsidP="00A17B63">
      <w:pPr>
        <w:pStyle w:val="ListParagraph"/>
        <w:numPr>
          <w:ilvl w:val="0"/>
          <w:numId w:val="84"/>
        </w:numPr>
        <w:shd w:val="clear" w:color="auto" w:fill="FFFFFF"/>
        <w:spacing w:before="100" w:beforeAutospacing="1" w:after="0" w:line="276" w:lineRule="auto"/>
        <w:rPr>
          <w:rFonts w:eastAsia="Times New Roman" w:cstheme="minorHAnsi"/>
          <w:color w:val="000000" w:themeColor="text1"/>
          <w:sz w:val="24"/>
          <w:szCs w:val="24"/>
        </w:rPr>
      </w:pPr>
      <w:r w:rsidRPr="00F15BFF">
        <w:rPr>
          <w:rFonts w:eastAsia="Times New Roman" w:cstheme="minorHAnsi"/>
          <w:color w:val="000000" w:themeColor="text1"/>
          <w:sz w:val="24"/>
          <w:szCs w:val="24"/>
        </w:rPr>
        <w:t xml:space="preserve">If within family, what is the relation of [NEW OWNER </w:t>
      </w:r>
      <w:proofErr w:type="spellStart"/>
      <w:r w:rsidRPr="00F15BFF">
        <w:rPr>
          <w:rFonts w:eastAsia="Times New Roman" w:cstheme="minorHAnsi"/>
          <w:color w:val="000000" w:themeColor="text1"/>
          <w:sz w:val="24"/>
          <w:szCs w:val="24"/>
        </w:rPr>
        <w:t>i</w:t>
      </w:r>
      <w:proofErr w:type="spellEnd"/>
      <w:r w:rsidRPr="00F15BFF">
        <w:rPr>
          <w:rFonts w:eastAsia="Times New Roman" w:cstheme="minorHAnsi"/>
          <w:color w:val="000000" w:themeColor="text1"/>
          <w:sz w:val="24"/>
          <w:szCs w:val="24"/>
        </w:rPr>
        <w:t>] to [DECEASED j]? Use family roster categories.</w:t>
      </w:r>
    </w:p>
    <w:p w14:paraId="0AE6635E" w14:textId="77777777" w:rsidR="00885E4B" w:rsidRPr="00CA7F26" w:rsidRDefault="00885E4B" w:rsidP="00885E4B">
      <w:pPr>
        <w:shd w:val="clear" w:color="auto" w:fill="FFFFFF"/>
        <w:spacing w:before="245" w:after="240" w:line="240" w:lineRule="auto"/>
        <w:rPr>
          <w:rFonts w:eastAsia="Times New Roman" w:cstheme="minorHAnsi"/>
          <w:color w:val="000000" w:themeColor="text1"/>
          <w:sz w:val="24"/>
          <w:szCs w:val="24"/>
        </w:rPr>
      </w:pPr>
    </w:p>
    <w:p w14:paraId="437ED6A8" w14:textId="77777777" w:rsidR="00A17B63" w:rsidRDefault="00A17B63">
      <w:pPr>
        <w:rPr>
          <w:rFonts w:eastAsia="Times New Roman" w:cstheme="minorHAnsi"/>
          <w:b/>
          <w:bCs/>
          <w:color w:val="000000" w:themeColor="text1"/>
          <w:sz w:val="24"/>
          <w:szCs w:val="24"/>
        </w:rPr>
      </w:pPr>
      <w:r>
        <w:rPr>
          <w:rFonts w:eastAsia="Times New Roman" w:cstheme="minorHAnsi"/>
          <w:b/>
          <w:bCs/>
          <w:color w:val="000000" w:themeColor="text1"/>
          <w:sz w:val="24"/>
          <w:szCs w:val="24"/>
        </w:rPr>
        <w:br w:type="page"/>
      </w:r>
    </w:p>
    <w:p w14:paraId="73FDBCC4" w14:textId="77777777" w:rsidR="00F15BFF" w:rsidRDefault="00F15BFF" w:rsidP="00885E4B">
      <w:pPr>
        <w:shd w:val="clear" w:color="auto" w:fill="FFFFFF"/>
        <w:spacing w:before="245" w:after="158" w:line="240" w:lineRule="auto"/>
        <w:rPr>
          <w:rFonts w:eastAsia="Times New Roman" w:cstheme="minorHAnsi"/>
          <w:b/>
          <w:bCs/>
          <w:color w:val="000000" w:themeColor="text1"/>
          <w:sz w:val="24"/>
          <w:szCs w:val="24"/>
        </w:rPr>
      </w:pPr>
    </w:p>
    <w:p w14:paraId="683FA2A3" w14:textId="77777777" w:rsidR="00F15BFF" w:rsidRDefault="00885E4B" w:rsidP="00885E4B">
      <w:pPr>
        <w:shd w:val="clear" w:color="auto" w:fill="FFFFFF"/>
        <w:spacing w:before="245" w:after="158" w:line="240" w:lineRule="auto"/>
        <w:rPr>
          <w:rFonts w:eastAsia="Times New Roman" w:cstheme="minorHAnsi"/>
          <w:b/>
          <w:bCs/>
          <w:color w:val="000000" w:themeColor="text1"/>
          <w:sz w:val="24"/>
          <w:szCs w:val="24"/>
        </w:rPr>
      </w:pPr>
      <w:r w:rsidRPr="00CA7F26">
        <w:rPr>
          <w:rFonts w:eastAsia="Times New Roman" w:cstheme="minorHAnsi"/>
          <w:b/>
          <w:bCs/>
          <w:color w:val="000000" w:themeColor="text1"/>
          <w:sz w:val="24"/>
          <w:szCs w:val="24"/>
        </w:rPr>
        <w:t>Appendix</w:t>
      </w:r>
      <w:r w:rsidR="00245292">
        <w:rPr>
          <w:rFonts w:eastAsia="Times New Roman" w:cstheme="minorHAnsi"/>
          <w:b/>
          <w:bCs/>
          <w:color w:val="000000" w:themeColor="text1"/>
          <w:sz w:val="24"/>
          <w:szCs w:val="24"/>
        </w:rPr>
        <w:t xml:space="preserve">: </w:t>
      </w:r>
      <w:r w:rsidR="00A17B63">
        <w:rPr>
          <w:rFonts w:eastAsia="Times New Roman" w:cstheme="minorHAnsi"/>
          <w:b/>
          <w:bCs/>
          <w:color w:val="000000" w:themeColor="text1"/>
          <w:sz w:val="24"/>
          <w:szCs w:val="24"/>
        </w:rPr>
        <w:t>C</w:t>
      </w:r>
      <w:r w:rsidR="00245292">
        <w:rPr>
          <w:rFonts w:eastAsia="Times New Roman" w:cstheme="minorHAnsi"/>
          <w:b/>
          <w:bCs/>
          <w:color w:val="000000" w:themeColor="text1"/>
          <w:sz w:val="24"/>
          <w:szCs w:val="24"/>
        </w:rPr>
        <w:t>hoice</w:t>
      </w:r>
      <w:r w:rsidR="00A17B63">
        <w:rPr>
          <w:rFonts w:eastAsia="Times New Roman" w:cstheme="minorHAnsi"/>
          <w:b/>
          <w:bCs/>
          <w:color w:val="000000" w:themeColor="text1"/>
          <w:sz w:val="24"/>
          <w:szCs w:val="24"/>
        </w:rPr>
        <w:t>-Questions</w:t>
      </w:r>
      <w:r w:rsidR="00245292">
        <w:rPr>
          <w:rFonts w:eastAsia="Times New Roman" w:cstheme="minorHAnsi"/>
          <w:b/>
          <w:bCs/>
          <w:color w:val="000000" w:themeColor="text1"/>
          <w:sz w:val="24"/>
          <w:szCs w:val="24"/>
        </w:rPr>
        <w:t xml:space="preserve"> </w:t>
      </w:r>
      <w:r w:rsidR="00A17B63">
        <w:rPr>
          <w:rFonts w:eastAsia="Times New Roman" w:cstheme="minorHAnsi"/>
          <w:b/>
          <w:bCs/>
          <w:color w:val="000000" w:themeColor="text1"/>
          <w:sz w:val="24"/>
          <w:szCs w:val="24"/>
        </w:rPr>
        <w:t>Options</w:t>
      </w:r>
    </w:p>
    <w:tbl>
      <w:tblPr>
        <w:tblStyle w:val="TableGrid"/>
        <w:tblW w:w="0" w:type="auto"/>
        <w:tblLook w:val="04A0" w:firstRow="1" w:lastRow="0" w:firstColumn="1" w:lastColumn="0" w:noHBand="0" w:noVBand="1"/>
      </w:tblPr>
      <w:tblGrid>
        <w:gridCol w:w="4765"/>
        <w:gridCol w:w="4680"/>
        <w:gridCol w:w="4945"/>
      </w:tblGrid>
      <w:tr w:rsidR="00BE4376" w14:paraId="2F2F5418" w14:textId="77777777" w:rsidTr="00E46B6F">
        <w:tc>
          <w:tcPr>
            <w:tcW w:w="4765" w:type="dxa"/>
          </w:tcPr>
          <w:p w14:paraId="6C4F35BB" w14:textId="77777777" w:rsidR="00C95E5A" w:rsidRDefault="00C95E5A" w:rsidP="00BE4376">
            <w:pPr>
              <w:shd w:val="clear" w:color="auto" w:fill="FFFFFF"/>
              <w:rPr>
                <w:rFonts w:eastAsia="Times New Roman" w:cstheme="minorHAnsi"/>
                <w:b/>
                <w:color w:val="000000" w:themeColor="text1"/>
                <w:sz w:val="24"/>
                <w:szCs w:val="24"/>
              </w:rPr>
            </w:pPr>
          </w:p>
          <w:p w14:paraId="35CD4411" w14:textId="77777777" w:rsidR="00E46B6F" w:rsidRPr="00C95E5A" w:rsidRDefault="00E46B6F" w:rsidP="00BE4376">
            <w:pPr>
              <w:shd w:val="clear" w:color="auto" w:fill="FFFFFF"/>
              <w:rPr>
                <w:rFonts w:eastAsia="Times New Roman" w:cstheme="minorHAnsi"/>
                <w:b/>
                <w:color w:val="000000" w:themeColor="text1"/>
                <w:sz w:val="24"/>
                <w:szCs w:val="24"/>
              </w:rPr>
            </w:pPr>
            <w:r w:rsidRPr="00C95E5A">
              <w:rPr>
                <w:rFonts w:eastAsia="Times New Roman" w:cstheme="minorHAnsi"/>
                <w:b/>
                <w:color w:val="000000" w:themeColor="text1"/>
                <w:sz w:val="24"/>
                <w:szCs w:val="24"/>
              </w:rPr>
              <w:t>HOUSEHOLD ROSTER</w:t>
            </w:r>
          </w:p>
          <w:p w14:paraId="1EB900D7" w14:textId="77777777" w:rsidR="00BE4376" w:rsidRPr="00F15BFF" w:rsidRDefault="00BE4376" w:rsidP="00BE4376">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gend</w:t>
            </w:r>
            <w:proofErr w:type="spellEnd"/>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Male</w:t>
            </w:r>
          </w:p>
          <w:p w14:paraId="3A620894" w14:textId="77777777" w:rsidR="00BE4376" w:rsidRPr="00F15BFF" w:rsidRDefault="00BE4376" w:rsidP="00BE4376">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gend</w:t>
            </w:r>
            <w:proofErr w:type="spellEnd"/>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Female</w:t>
            </w: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p>
          <w:p w14:paraId="5DEFF2C0" w14:textId="77777777" w:rsidR="00BE4376" w:rsidRPr="00F15BFF" w:rsidRDefault="00BE4376" w:rsidP="00BE4376">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p>
          <w:p w14:paraId="5940998C" w14:textId="77777777" w:rsidR="00BE4376" w:rsidRPr="00F15BFF" w:rsidRDefault="00BE4376" w:rsidP="00BE4376">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yesno2</w:t>
            </w:r>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Yes</w:t>
            </w:r>
          </w:p>
          <w:p w14:paraId="1E4F7BFC" w14:textId="77777777" w:rsidR="00BE4376" w:rsidRDefault="00BE4376" w:rsidP="00BE4376">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yesno2</w:t>
            </w:r>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No</w:t>
            </w:r>
          </w:p>
          <w:p w14:paraId="6A542A24" w14:textId="77777777" w:rsidR="00BE4376" w:rsidRPr="00F15BFF" w:rsidRDefault="00BE4376" w:rsidP="00BE4376">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p>
          <w:p w14:paraId="39E19EBD" w14:textId="77777777" w:rsidR="00BE4376" w:rsidRPr="00F15BFF" w:rsidRDefault="00BE4376" w:rsidP="00BE4376">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p>
          <w:p w14:paraId="1F939593" w14:textId="77777777" w:rsidR="00BE4376" w:rsidRPr="00F15BFF" w:rsidRDefault="00BE4376" w:rsidP="00BE4376">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age</w:t>
            </w:r>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Years Only</w:t>
            </w:r>
          </w:p>
          <w:p w14:paraId="7BDDE4DE" w14:textId="77777777" w:rsidR="00C76C91" w:rsidRDefault="00BE4376" w:rsidP="00BE4376">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age</w:t>
            </w:r>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Years and Months</w:t>
            </w:r>
            <w:r w:rsidRPr="00F15BFF">
              <w:rPr>
                <w:rFonts w:eastAsia="Times New Roman" w:cstheme="minorHAnsi"/>
                <w:color w:val="000000" w:themeColor="text1"/>
                <w:sz w:val="18"/>
                <w:szCs w:val="18"/>
              </w:rPr>
              <w:tab/>
            </w:r>
          </w:p>
          <w:p w14:paraId="0AA208E5" w14:textId="77777777" w:rsidR="00C76C91" w:rsidRDefault="00C76C91" w:rsidP="00BE4376">
            <w:pPr>
              <w:shd w:val="clear" w:color="auto" w:fill="FFFFFF"/>
              <w:rPr>
                <w:rFonts w:eastAsia="Times New Roman" w:cstheme="minorHAnsi"/>
                <w:color w:val="000000" w:themeColor="text1"/>
                <w:sz w:val="18"/>
                <w:szCs w:val="18"/>
              </w:rPr>
            </w:pPr>
          </w:p>
          <w:p w14:paraId="053BF091"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village</w:t>
            </w:r>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Gerald (south of the road)</w:t>
            </w:r>
          </w:p>
          <w:p w14:paraId="6788A711"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village</w:t>
            </w:r>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Gerald (north of the road)</w:t>
            </w:r>
          </w:p>
          <w:p w14:paraId="007E2074" w14:textId="77777777" w:rsidR="00C76C91" w:rsidRPr="00F142F2" w:rsidRDefault="00C76C91" w:rsidP="00C76C91">
            <w:pPr>
              <w:shd w:val="clear" w:color="auto" w:fill="FFFFFF"/>
              <w:rPr>
                <w:rFonts w:eastAsia="Times New Roman" w:cstheme="minorHAnsi"/>
                <w:color w:val="000000" w:themeColor="text1"/>
                <w:sz w:val="18"/>
                <w:szCs w:val="18"/>
                <w:lang w:val="fr-FR"/>
              </w:rPr>
            </w:pPr>
            <w:proofErr w:type="gramStart"/>
            <w:r w:rsidRPr="00F142F2">
              <w:rPr>
                <w:rFonts w:eastAsia="Times New Roman" w:cstheme="minorHAnsi"/>
                <w:color w:val="000000" w:themeColor="text1"/>
                <w:sz w:val="18"/>
                <w:szCs w:val="18"/>
                <w:lang w:val="fr-FR"/>
              </w:rPr>
              <w:t>village</w:t>
            </w:r>
            <w:proofErr w:type="gramEnd"/>
            <w:r w:rsidRPr="00F142F2">
              <w:rPr>
                <w:rFonts w:eastAsia="Times New Roman" w:cstheme="minorHAnsi"/>
                <w:color w:val="000000" w:themeColor="text1"/>
                <w:sz w:val="18"/>
                <w:szCs w:val="18"/>
                <w:lang w:val="fr-FR"/>
              </w:rPr>
              <w:tab/>
              <w:t>3</w:t>
            </w:r>
            <w:r w:rsidRPr="00F142F2">
              <w:rPr>
                <w:rFonts w:eastAsia="Times New Roman" w:cstheme="minorHAnsi"/>
                <w:color w:val="000000" w:themeColor="text1"/>
                <w:sz w:val="18"/>
                <w:szCs w:val="18"/>
                <w:lang w:val="fr-FR"/>
              </w:rPr>
              <w:tab/>
            </w:r>
            <w:proofErr w:type="spellStart"/>
            <w:r w:rsidRPr="00F142F2">
              <w:rPr>
                <w:rFonts w:eastAsia="Times New Roman" w:cstheme="minorHAnsi"/>
                <w:color w:val="000000" w:themeColor="text1"/>
                <w:sz w:val="18"/>
                <w:szCs w:val="18"/>
                <w:lang w:val="fr-FR"/>
              </w:rPr>
              <w:t>Kalongo</w:t>
            </w:r>
            <w:proofErr w:type="spellEnd"/>
          </w:p>
          <w:p w14:paraId="01AFBD7D" w14:textId="77777777" w:rsidR="00C76C91" w:rsidRPr="00F142F2" w:rsidRDefault="00C76C91" w:rsidP="00C76C91">
            <w:pPr>
              <w:shd w:val="clear" w:color="auto" w:fill="FFFFFF"/>
              <w:rPr>
                <w:rFonts w:eastAsia="Times New Roman" w:cstheme="minorHAnsi"/>
                <w:color w:val="000000" w:themeColor="text1"/>
                <w:sz w:val="18"/>
                <w:szCs w:val="18"/>
                <w:lang w:val="fr-FR"/>
              </w:rPr>
            </w:pPr>
            <w:proofErr w:type="gramStart"/>
            <w:r w:rsidRPr="00F142F2">
              <w:rPr>
                <w:rFonts w:eastAsia="Times New Roman" w:cstheme="minorHAnsi"/>
                <w:color w:val="000000" w:themeColor="text1"/>
                <w:sz w:val="18"/>
                <w:szCs w:val="18"/>
                <w:lang w:val="fr-FR"/>
              </w:rPr>
              <w:t>village</w:t>
            </w:r>
            <w:proofErr w:type="gramEnd"/>
            <w:r w:rsidRPr="00F142F2">
              <w:rPr>
                <w:rFonts w:eastAsia="Times New Roman" w:cstheme="minorHAnsi"/>
                <w:color w:val="000000" w:themeColor="text1"/>
                <w:sz w:val="18"/>
                <w:szCs w:val="18"/>
                <w:lang w:val="fr-FR"/>
              </w:rPr>
              <w:tab/>
              <w:t>4</w:t>
            </w:r>
            <w:r w:rsidRPr="00F142F2">
              <w:rPr>
                <w:rFonts w:eastAsia="Times New Roman" w:cstheme="minorHAnsi"/>
                <w:color w:val="000000" w:themeColor="text1"/>
                <w:sz w:val="18"/>
                <w:szCs w:val="18"/>
                <w:lang w:val="fr-FR"/>
              </w:rPr>
              <w:tab/>
            </w:r>
            <w:proofErr w:type="spellStart"/>
            <w:r w:rsidRPr="00F142F2">
              <w:rPr>
                <w:rFonts w:eastAsia="Times New Roman" w:cstheme="minorHAnsi"/>
                <w:color w:val="000000" w:themeColor="text1"/>
                <w:sz w:val="18"/>
                <w:szCs w:val="18"/>
                <w:lang w:val="fr-FR"/>
              </w:rPr>
              <w:t>Ilimu</w:t>
            </w:r>
            <w:proofErr w:type="spellEnd"/>
          </w:p>
          <w:p w14:paraId="4E05127E" w14:textId="77777777" w:rsidR="00C76C91" w:rsidRPr="00F142F2" w:rsidRDefault="00C76C91" w:rsidP="00C76C91">
            <w:pPr>
              <w:shd w:val="clear" w:color="auto" w:fill="FFFFFF"/>
              <w:rPr>
                <w:rFonts w:eastAsia="Times New Roman" w:cstheme="minorHAnsi"/>
                <w:color w:val="000000" w:themeColor="text1"/>
                <w:sz w:val="18"/>
                <w:szCs w:val="18"/>
                <w:lang w:val="fr-FR"/>
              </w:rPr>
            </w:pPr>
            <w:proofErr w:type="gramStart"/>
            <w:r w:rsidRPr="00F142F2">
              <w:rPr>
                <w:rFonts w:eastAsia="Times New Roman" w:cstheme="minorHAnsi"/>
                <w:color w:val="000000" w:themeColor="text1"/>
                <w:sz w:val="18"/>
                <w:szCs w:val="18"/>
                <w:lang w:val="fr-FR"/>
              </w:rPr>
              <w:t>village</w:t>
            </w:r>
            <w:proofErr w:type="gramEnd"/>
            <w:r w:rsidRPr="00F142F2">
              <w:rPr>
                <w:rFonts w:eastAsia="Times New Roman" w:cstheme="minorHAnsi"/>
                <w:color w:val="000000" w:themeColor="text1"/>
                <w:sz w:val="18"/>
                <w:szCs w:val="18"/>
                <w:lang w:val="fr-FR"/>
              </w:rPr>
              <w:tab/>
              <w:t>5</w:t>
            </w:r>
            <w:r w:rsidRPr="00F142F2">
              <w:rPr>
                <w:rFonts w:eastAsia="Times New Roman" w:cstheme="minorHAnsi"/>
                <w:color w:val="000000" w:themeColor="text1"/>
                <w:sz w:val="18"/>
                <w:szCs w:val="18"/>
                <w:lang w:val="fr-FR"/>
              </w:rPr>
              <w:tab/>
            </w:r>
            <w:proofErr w:type="spellStart"/>
            <w:r w:rsidRPr="00F142F2">
              <w:rPr>
                <w:rFonts w:eastAsia="Times New Roman" w:cstheme="minorHAnsi"/>
                <w:color w:val="000000" w:themeColor="text1"/>
                <w:sz w:val="18"/>
                <w:szCs w:val="18"/>
                <w:lang w:val="fr-FR"/>
              </w:rPr>
              <w:t>Other</w:t>
            </w:r>
            <w:proofErr w:type="spellEnd"/>
            <w:r w:rsidRPr="00F142F2">
              <w:rPr>
                <w:rFonts w:eastAsia="Times New Roman" w:cstheme="minorHAnsi"/>
                <w:color w:val="000000" w:themeColor="text1"/>
                <w:sz w:val="18"/>
                <w:szCs w:val="18"/>
                <w:lang w:val="fr-FR"/>
              </w:rPr>
              <w:t xml:space="preserve"> (</w:t>
            </w:r>
            <w:proofErr w:type="spellStart"/>
            <w:r w:rsidRPr="00F142F2">
              <w:rPr>
                <w:rFonts w:eastAsia="Times New Roman" w:cstheme="minorHAnsi"/>
                <w:color w:val="000000" w:themeColor="text1"/>
                <w:sz w:val="18"/>
                <w:szCs w:val="18"/>
                <w:lang w:val="fr-FR"/>
              </w:rPr>
              <w:t>specify</w:t>
            </w:r>
            <w:proofErr w:type="spellEnd"/>
            <w:r w:rsidRPr="00F142F2">
              <w:rPr>
                <w:rFonts w:eastAsia="Times New Roman" w:cstheme="minorHAnsi"/>
                <w:color w:val="000000" w:themeColor="text1"/>
                <w:sz w:val="18"/>
                <w:szCs w:val="18"/>
                <w:lang w:val="fr-FR"/>
              </w:rPr>
              <w:t>)</w:t>
            </w:r>
          </w:p>
          <w:p w14:paraId="33A345F3" w14:textId="77777777" w:rsidR="00C76C91" w:rsidRPr="00F142F2" w:rsidRDefault="00C76C91" w:rsidP="00C76C91">
            <w:pPr>
              <w:shd w:val="clear" w:color="auto" w:fill="FFFFFF"/>
              <w:rPr>
                <w:rFonts w:eastAsia="Times New Roman" w:cstheme="minorHAnsi"/>
                <w:color w:val="000000" w:themeColor="text1"/>
                <w:sz w:val="18"/>
                <w:szCs w:val="18"/>
                <w:lang w:val="fr-FR"/>
              </w:rPr>
            </w:pPr>
          </w:p>
          <w:p w14:paraId="19BF422A"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education</w:t>
            </w:r>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Primary Standard 1</w:t>
            </w:r>
          </w:p>
          <w:p w14:paraId="5959F24A"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education</w:t>
            </w:r>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Primary Standard 2</w:t>
            </w:r>
          </w:p>
          <w:p w14:paraId="6AB0E117"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education</w:t>
            </w:r>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Primary Standard 3</w:t>
            </w:r>
          </w:p>
          <w:p w14:paraId="1EB811E3"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education</w:t>
            </w:r>
            <w:r w:rsidRPr="00F15BFF">
              <w:rPr>
                <w:rFonts w:eastAsia="Times New Roman" w:cstheme="minorHAnsi"/>
                <w:color w:val="000000" w:themeColor="text1"/>
                <w:sz w:val="18"/>
                <w:szCs w:val="18"/>
              </w:rPr>
              <w:tab/>
              <w:t>4</w:t>
            </w:r>
            <w:r w:rsidRPr="00F15BFF">
              <w:rPr>
                <w:rFonts w:eastAsia="Times New Roman" w:cstheme="minorHAnsi"/>
                <w:color w:val="000000" w:themeColor="text1"/>
                <w:sz w:val="18"/>
                <w:szCs w:val="18"/>
              </w:rPr>
              <w:tab/>
              <w:t>Primary Standard 4</w:t>
            </w:r>
          </w:p>
          <w:p w14:paraId="169305D6"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education</w:t>
            </w:r>
            <w:r w:rsidRPr="00F15BFF">
              <w:rPr>
                <w:rFonts w:eastAsia="Times New Roman" w:cstheme="minorHAnsi"/>
                <w:color w:val="000000" w:themeColor="text1"/>
                <w:sz w:val="18"/>
                <w:szCs w:val="18"/>
              </w:rPr>
              <w:tab/>
              <w:t>5</w:t>
            </w:r>
            <w:r w:rsidRPr="00F15BFF">
              <w:rPr>
                <w:rFonts w:eastAsia="Times New Roman" w:cstheme="minorHAnsi"/>
                <w:color w:val="000000" w:themeColor="text1"/>
                <w:sz w:val="18"/>
                <w:szCs w:val="18"/>
              </w:rPr>
              <w:tab/>
              <w:t>Primary Standard 5</w:t>
            </w:r>
          </w:p>
          <w:p w14:paraId="2153AA73"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education</w:t>
            </w:r>
            <w:r w:rsidRPr="00F15BFF">
              <w:rPr>
                <w:rFonts w:eastAsia="Times New Roman" w:cstheme="minorHAnsi"/>
                <w:color w:val="000000" w:themeColor="text1"/>
                <w:sz w:val="18"/>
                <w:szCs w:val="18"/>
              </w:rPr>
              <w:tab/>
              <w:t>6</w:t>
            </w:r>
            <w:r w:rsidRPr="00F15BFF">
              <w:rPr>
                <w:rFonts w:eastAsia="Times New Roman" w:cstheme="minorHAnsi"/>
                <w:color w:val="000000" w:themeColor="text1"/>
                <w:sz w:val="18"/>
                <w:szCs w:val="18"/>
              </w:rPr>
              <w:tab/>
              <w:t>Primary Standard 6</w:t>
            </w:r>
          </w:p>
          <w:p w14:paraId="21BED11A"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education</w:t>
            </w:r>
            <w:r w:rsidRPr="00F15BFF">
              <w:rPr>
                <w:rFonts w:eastAsia="Times New Roman" w:cstheme="minorHAnsi"/>
                <w:color w:val="000000" w:themeColor="text1"/>
                <w:sz w:val="18"/>
                <w:szCs w:val="18"/>
              </w:rPr>
              <w:tab/>
              <w:t>7</w:t>
            </w:r>
            <w:r w:rsidRPr="00F15BFF">
              <w:rPr>
                <w:rFonts w:eastAsia="Times New Roman" w:cstheme="minorHAnsi"/>
                <w:color w:val="000000" w:themeColor="text1"/>
                <w:sz w:val="18"/>
                <w:szCs w:val="18"/>
              </w:rPr>
              <w:tab/>
              <w:t>Primary Standard 7</w:t>
            </w:r>
          </w:p>
          <w:p w14:paraId="30688553"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education</w:t>
            </w:r>
            <w:r w:rsidRPr="00F15BFF">
              <w:rPr>
                <w:rFonts w:eastAsia="Times New Roman" w:cstheme="minorHAnsi"/>
                <w:color w:val="000000" w:themeColor="text1"/>
                <w:sz w:val="18"/>
                <w:szCs w:val="18"/>
              </w:rPr>
              <w:tab/>
              <w:t>8</w:t>
            </w:r>
            <w:r w:rsidRPr="00F15BFF">
              <w:rPr>
                <w:rFonts w:eastAsia="Times New Roman" w:cstheme="minorHAnsi"/>
                <w:color w:val="000000" w:themeColor="text1"/>
                <w:sz w:val="18"/>
                <w:szCs w:val="18"/>
              </w:rPr>
              <w:tab/>
              <w:t>Primary Standard 8</w:t>
            </w:r>
          </w:p>
          <w:p w14:paraId="34CF8171"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education</w:t>
            </w:r>
            <w:r w:rsidRPr="00F15BFF">
              <w:rPr>
                <w:rFonts w:eastAsia="Times New Roman" w:cstheme="minorHAnsi"/>
                <w:color w:val="000000" w:themeColor="text1"/>
                <w:sz w:val="18"/>
                <w:szCs w:val="18"/>
              </w:rPr>
              <w:tab/>
              <w:t>9</w:t>
            </w:r>
            <w:r w:rsidRPr="00F15BFF">
              <w:rPr>
                <w:rFonts w:eastAsia="Times New Roman" w:cstheme="minorHAnsi"/>
                <w:color w:val="000000" w:themeColor="text1"/>
                <w:sz w:val="18"/>
                <w:szCs w:val="18"/>
              </w:rPr>
              <w:tab/>
              <w:t>Secondary form 1</w:t>
            </w:r>
          </w:p>
          <w:p w14:paraId="17A5A00C"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education</w:t>
            </w:r>
            <w:r w:rsidRPr="00F15BFF">
              <w:rPr>
                <w:rFonts w:eastAsia="Times New Roman" w:cstheme="minorHAnsi"/>
                <w:color w:val="000000" w:themeColor="text1"/>
                <w:sz w:val="18"/>
                <w:szCs w:val="18"/>
              </w:rPr>
              <w:tab/>
              <w:t>10</w:t>
            </w:r>
            <w:r w:rsidRPr="00F15BFF">
              <w:rPr>
                <w:rFonts w:eastAsia="Times New Roman" w:cstheme="minorHAnsi"/>
                <w:color w:val="000000" w:themeColor="text1"/>
                <w:sz w:val="18"/>
                <w:szCs w:val="18"/>
              </w:rPr>
              <w:tab/>
              <w:t>Secondary form 2</w:t>
            </w:r>
          </w:p>
          <w:p w14:paraId="47F9B796"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education</w:t>
            </w:r>
            <w:r w:rsidRPr="00F15BFF">
              <w:rPr>
                <w:rFonts w:eastAsia="Times New Roman" w:cstheme="minorHAnsi"/>
                <w:color w:val="000000" w:themeColor="text1"/>
                <w:sz w:val="18"/>
                <w:szCs w:val="18"/>
              </w:rPr>
              <w:tab/>
              <w:t>11</w:t>
            </w:r>
            <w:r w:rsidRPr="00F15BFF">
              <w:rPr>
                <w:rFonts w:eastAsia="Times New Roman" w:cstheme="minorHAnsi"/>
                <w:color w:val="000000" w:themeColor="text1"/>
                <w:sz w:val="18"/>
                <w:szCs w:val="18"/>
              </w:rPr>
              <w:tab/>
              <w:t>Secondary form 3</w:t>
            </w:r>
          </w:p>
          <w:p w14:paraId="5204DD6B"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education</w:t>
            </w:r>
            <w:r w:rsidRPr="00F15BFF">
              <w:rPr>
                <w:rFonts w:eastAsia="Times New Roman" w:cstheme="minorHAnsi"/>
                <w:color w:val="000000" w:themeColor="text1"/>
                <w:sz w:val="18"/>
                <w:szCs w:val="18"/>
              </w:rPr>
              <w:tab/>
              <w:t>12</w:t>
            </w:r>
            <w:r w:rsidRPr="00F15BFF">
              <w:rPr>
                <w:rFonts w:eastAsia="Times New Roman" w:cstheme="minorHAnsi"/>
                <w:color w:val="000000" w:themeColor="text1"/>
                <w:sz w:val="18"/>
                <w:szCs w:val="18"/>
              </w:rPr>
              <w:tab/>
              <w:t>Secondary form 4</w:t>
            </w:r>
          </w:p>
          <w:p w14:paraId="1FAF293D"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education</w:t>
            </w:r>
            <w:r w:rsidRPr="00F15BFF">
              <w:rPr>
                <w:rFonts w:eastAsia="Times New Roman" w:cstheme="minorHAnsi"/>
                <w:color w:val="000000" w:themeColor="text1"/>
                <w:sz w:val="18"/>
                <w:szCs w:val="18"/>
              </w:rPr>
              <w:tab/>
              <w:t>13</w:t>
            </w:r>
            <w:r w:rsidRPr="00F15BFF">
              <w:rPr>
                <w:rFonts w:eastAsia="Times New Roman" w:cstheme="minorHAnsi"/>
                <w:color w:val="000000" w:themeColor="text1"/>
                <w:sz w:val="18"/>
                <w:szCs w:val="18"/>
              </w:rPr>
              <w:tab/>
              <w:t>Secondary form 5</w:t>
            </w:r>
          </w:p>
          <w:p w14:paraId="1DCDDB0F"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education</w:t>
            </w:r>
            <w:r w:rsidRPr="00F15BFF">
              <w:rPr>
                <w:rFonts w:eastAsia="Times New Roman" w:cstheme="minorHAnsi"/>
                <w:color w:val="000000" w:themeColor="text1"/>
                <w:sz w:val="18"/>
                <w:szCs w:val="18"/>
              </w:rPr>
              <w:tab/>
              <w:t>14</w:t>
            </w:r>
            <w:r w:rsidRPr="00F15BFF">
              <w:rPr>
                <w:rFonts w:eastAsia="Times New Roman" w:cstheme="minorHAnsi"/>
                <w:color w:val="000000" w:themeColor="text1"/>
                <w:sz w:val="18"/>
                <w:szCs w:val="18"/>
              </w:rPr>
              <w:tab/>
              <w:t>Secondary form 6</w:t>
            </w:r>
          </w:p>
          <w:p w14:paraId="7D599661"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education</w:t>
            </w:r>
            <w:r w:rsidRPr="00F15BFF">
              <w:rPr>
                <w:rFonts w:eastAsia="Times New Roman" w:cstheme="minorHAnsi"/>
                <w:color w:val="000000" w:themeColor="text1"/>
                <w:sz w:val="18"/>
                <w:szCs w:val="18"/>
              </w:rPr>
              <w:tab/>
              <w:t>15</w:t>
            </w:r>
            <w:r w:rsidRPr="00F15BFF">
              <w:rPr>
                <w:rFonts w:eastAsia="Times New Roman" w:cstheme="minorHAnsi"/>
                <w:color w:val="000000" w:themeColor="text1"/>
                <w:sz w:val="18"/>
                <w:szCs w:val="18"/>
              </w:rPr>
              <w:tab/>
              <w:t>University 1</w:t>
            </w:r>
          </w:p>
          <w:p w14:paraId="70EAEF76"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education</w:t>
            </w:r>
            <w:r w:rsidRPr="00F15BFF">
              <w:rPr>
                <w:rFonts w:eastAsia="Times New Roman" w:cstheme="minorHAnsi"/>
                <w:color w:val="000000" w:themeColor="text1"/>
                <w:sz w:val="18"/>
                <w:szCs w:val="18"/>
              </w:rPr>
              <w:tab/>
              <w:t>16</w:t>
            </w:r>
            <w:r w:rsidRPr="00F15BFF">
              <w:rPr>
                <w:rFonts w:eastAsia="Times New Roman" w:cstheme="minorHAnsi"/>
                <w:color w:val="000000" w:themeColor="text1"/>
                <w:sz w:val="18"/>
                <w:szCs w:val="18"/>
              </w:rPr>
              <w:tab/>
              <w:t>University 2</w:t>
            </w:r>
          </w:p>
          <w:p w14:paraId="7FF1752E"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education</w:t>
            </w:r>
            <w:r w:rsidRPr="00F15BFF">
              <w:rPr>
                <w:rFonts w:eastAsia="Times New Roman" w:cstheme="minorHAnsi"/>
                <w:color w:val="000000" w:themeColor="text1"/>
                <w:sz w:val="18"/>
                <w:szCs w:val="18"/>
              </w:rPr>
              <w:tab/>
              <w:t>17</w:t>
            </w:r>
            <w:r w:rsidRPr="00F15BFF">
              <w:rPr>
                <w:rFonts w:eastAsia="Times New Roman" w:cstheme="minorHAnsi"/>
                <w:color w:val="000000" w:themeColor="text1"/>
                <w:sz w:val="18"/>
                <w:szCs w:val="18"/>
              </w:rPr>
              <w:tab/>
              <w:t>University 3</w:t>
            </w:r>
          </w:p>
          <w:p w14:paraId="6D295487"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education</w:t>
            </w:r>
            <w:r w:rsidRPr="00F15BFF">
              <w:rPr>
                <w:rFonts w:eastAsia="Times New Roman" w:cstheme="minorHAnsi"/>
                <w:color w:val="000000" w:themeColor="text1"/>
                <w:sz w:val="18"/>
                <w:szCs w:val="18"/>
              </w:rPr>
              <w:tab/>
              <w:t>18</w:t>
            </w:r>
            <w:r w:rsidRPr="00F15BFF">
              <w:rPr>
                <w:rFonts w:eastAsia="Times New Roman" w:cstheme="minorHAnsi"/>
                <w:color w:val="000000" w:themeColor="text1"/>
                <w:sz w:val="18"/>
                <w:szCs w:val="18"/>
              </w:rPr>
              <w:tab/>
              <w:t>University 4</w:t>
            </w:r>
          </w:p>
          <w:p w14:paraId="659CB1C2"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education</w:t>
            </w:r>
            <w:r w:rsidRPr="00F15BFF">
              <w:rPr>
                <w:rFonts w:eastAsia="Times New Roman" w:cstheme="minorHAnsi"/>
                <w:color w:val="000000" w:themeColor="text1"/>
                <w:sz w:val="18"/>
                <w:szCs w:val="18"/>
              </w:rPr>
              <w:tab/>
              <w:t>19</w:t>
            </w:r>
            <w:r w:rsidRPr="00F15BFF">
              <w:rPr>
                <w:rFonts w:eastAsia="Times New Roman" w:cstheme="minorHAnsi"/>
                <w:color w:val="000000" w:themeColor="text1"/>
                <w:sz w:val="18"/>
                <w:szCs w:val="18"/>
              </w:rPr>
              <w:tab/>
              <w:t>University 5 and above</w:t>
            </w:r>
          </w:p>
          <w:p w14:paraId="475C3CE9"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education</w:t>
            </w:r>
            <w:r w:rsidRPr="00F15BFF">
              <w:rPr>
                <w:rFonts w:eastAsia="Times New Roman" w:cstheme="minorHAnsi"/>
                <w:color w:val="000000" w:themeColor="text1"/>
                <w:sz w:val="18"/>
                <w:szCs w:val="18"/>
              </w:rPr>
              <w:tab/>
              <w:t>20</w:t>
            </w:r>
            <w:r w:rsidRPr="00F15BFF">
              <w:rPr>
                <w:rFonts w:eastAsia="Times New Roman" w:cstheme="minorHAnsi"/>
                <w:color w:val="000000" w:themeColor="text1"/>
                <w:sz w:val="18"/>
                <w:szCs w:val="18"/>
              </w:rPr>
              <w:tab/>
              <w:t>Training college year 1</w:t>
            </w:r>
          </w:p>
          <w:p w14:paraId="3899A3E4"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education</w:t>
            </w:r>
            <w:r w:rsidRPr="00F15BFF">
              <w:rPr>
                <w:rFonts w:eastAsia="Times New Roman" w:cstheme="minorHAnsi"/>
                <w:color w:val="000000" w:themeColor="text1"/>
                <w:sz w:val="18"/>
                <w:szCs w:val="18"/>
              </w:rPr>
              <w:tab/>
              <w:t>21</w:t>
            </w:r>
            <w:r w:rsidRPr="00F15BFF">
              <w:rPr>
                <w:rFonts w:eastAsia="Times New Roman" w:cstheme="minorHAnsi"/>
                <w:color w:val="000000" w:themeColor="text1"/>
                <w:sz w:val="18"/>
                <w:szCs w:val="18"/>
              </w:rPr>
              <w:tab/>
              <w:t>Training college year 2</w:t>
            </w:r>
          </w:p>
          <w:p w14:paraId="79313538"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education</w:t>
            </w:r>
            <w:r w:rsidRPr="00F15BFF">
              <w:rPr>
                <w:rFonts w:eastAsia="Times New Roman" w:cstheme="minorHAnsi"/>
                <w:color w:val="000000" w:themeColor="text1"/>
                <w:sz w:val="18"/>
                <w:szCs w:val="18"/>
              </w:rPr>
              <w:tab/>
              <w:t>22</w:t>
            </w:r>
            <w:r w:rsidRPr="00F15BFF">
              <w:rPr>
                <w:rFonts w:eastAsia="Times New Roman" w:cstheme="minorHAnsi"/>
                <w:color w:val="000000" w:themeColor="text1"/>
                <w:sz w:val="18"/>
                <w:szCs w:val="18"/>
              </w:rPr>
              <w:tab/>
              <w:t>Training college year 3</w:t>
            </w:r>
          </w:p>
          <w:p w14:paraId="6FD3ABEA"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education</w:t>
            </w:r>
            <w:r w:rsidRPr="00F15BFF">
              <w:rPr>
                <w:rFonts w:eastAsia="Times New Roman" w:cstheme="minorHAnsi"/>
                <w:color w:val="000000" w:themeColor="text1"/>
                <w:sz w:val="18"/>
                <w:szCs w:val="18"/>
              </w:rPr>
              <w:tab/>
              <w:t>23</w:t>
            </w:r>
            <w:r w:rsidRPr="00F15BFF">
              <w:rPr>
                <w:rFonts w:eastAsia="Times New Roman" w:cstheme="minorHAnsi"/>
                <w:color w:val="000000" w:themeColor="text1"/>
                <w:sz w:val="18"/>
                <w:szCs w:val="18"/>
              </w:rPr>
              <w:tab/>
              <w:t>Training college year 4</w:t>
            </w:r>
          </w:p>
          <w:p w14:paraId="2677128A"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education</w:t>
            </w:r>
            <w:r w:rsidRPr="00F15BFF">
              <w:rPr>
                <w:rFonts w:eastAsia="Times New Roman" w:cstheme="minorHAnsi"/>
                <w:color w:val="000000" w:themeColor="text1"/>
                <w:sz w:val="18"/>
                <w:szCs w:val="18"/>
              </w:rPr>
              <w:tab/>
              <w:t>24</w:t>
            </w:r>
            <w:r w:rsidRPr="00F15BFF">
              <w:rPr>
                <w:rFonts w:eastAsia="Times New Roman" w:cstheme="minorHAnsi"/>
                <w:color w:val="000000" w:themeColor="text1"/>
                <w:sz w:val="18"/>
                <w:szCs w:val="18"/>
              </w:rPr>
              <w:tab/>
              <w:t>No education</w:t>
            </w:r>
          </w:p>
          <w:p w14:paraId="410F0C94" w14:textId="77777777" w:rsidR="00BE4376" w:rsidRDefault="00BE4376" w:rsidP="00C76C91">
            <w:pPr>
              <w:shd w:val="clear" w:color="auto" w:fill="FFFFFF"/>
              <w:rPr>
                <w:rFonts w:eastAsia="Times New Roman" w:cstheme="minorHAnsi"/>
                <w:color w:val="000000" w:themeColor="text1"/>
                <w:sz w:val="24"/>
                <w:szCs w:val="24"/>
              </w:rPr>
            </w:pPr>
          </w:p>
          <w:p w14:paraId="79625870"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lastRenderedPageBreak/>
              <w:t>relationship</w:t>
            </w:r>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head</w:t>
            </w:r>
          </w:p>
          <w:p w14:paraId="4CE7B640"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relationship</w:t>
            </w:r>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wife/husband</w:t>
            </w:r>
          </w:p>
          <w:p w14:paraId="70478EF0"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relationship</w:t>
            </w:r>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son/daughter</w:t>
            </w:r>
          </w:p>
          <w:p w14:paraId="0443774A"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relationship</w:t>
            </w:r>
            <w:r w:rsidRPr="00F15BFF">
              <w:rPr>
                <w:rFonts w:eastAsia="Times New Roman" w:cstheme="minorHAnsi"/>
                <w:color w:val="000000" w:themeColor="text1"/>
                <w:sz w:val="18"/>
                <w:szCs w:val="18"/>
              </w:rPr>
              <w:tab/>
              <w:t>4</w:t>
            </w:r>
            <w:r w:rsidRPr="00F15BFF">
              <w:rPr>
                <w:rFonts w:eastAsia="Times New Roman" w:cstheme="minorHAnsi"/>
                <w:color w:val="000000" w:themeColor="text1"/>
                <w:sz w:val="18"/>
                <w:szCs w:val="18"/>
              </w:rPr>
              <w:tab/>
              <w:t>father/mother</w:t>
            </w:r>
          </w:p>
          <w:p w14:paraId="2B440D27"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relationship</w:t>
            </w:r>
            <w:r w:rsidRPr="00F15BFF">
              <w:rPr>
                <w:rFonts w:eastAsia="Times New Roman" w:cstheme="minorHAnsi"/>
                <w:color w:val="000000" w:themeColor="text1"/>
                <w:sz w:val="18"/>
                <w:szCs w:val="18"/>
              </w:rPr>
              <w:tab/>
              <w:t>5</w:t>
            </w:r>
            <w:r w:rsidRPr="00F15BFF">
              <w:rPr>
                <w:rFonts w:eastAsia="Times New Roman" w:cstheme="minorHAnsi"/>
                <w:color w:val="000000" w:themeColor="text1"/>
                <w:sz w:val="18"/>
                <w:szCs w:val="18"/>
              </w:rPr>
              <w:tab/>
              <w:t>grandchild</w:t>
            </w:r>
          </w:p>
          <w:p w14:paraId="6CB95EA4"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relationship</w:t>
            </w:r>
            <w:r w:rsidRPr="00F15BFF">
              <w:rPr>
                <w:rFonts w:eastAsia="Times New Roman" w:cstheme="minorHAnsi"/>
                <w:color w:val="000000" w:themeColor="text1"/>
                <w:sz w:val="18"/>
                <w:szCs w:val="18"/>
              </w:rPr>
              <w:tab/>
              <w:t>6</w:t>
            </w:r>
            <w:r w:rsidRPr="00F15BFF">
              <w:rPr>
                <w:rFonts w:eastAsia="Times New Roman" w:cstheme="minorHAnsi"/>
                <w:color w:val="000000" w:themeColor="text1"/>
                <w:sz w:val="18"/>
                <w:szCs w:val="18"/>
              </w:rPr>
              <w:tab/>
              <w:t>grandparent</w:t>
            </w:r>
          </w:p>
          <w:p w14:paraId="1E70B2BD"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relationship</w:t>
            </w:r>
            <w:r w:rsidRPr="00F15BFF">
              <w:rPr>
                <w:rFonts w:eastAsia="Times New Roman" w:cstheme="minorHAnsi"/>
                <w:color w:val="000000" w:themeColor="text1"/>
                <w:sz w:val="18"/>
                <w:szCs w:val="18"/>
              </w:rPr>
              <w:tab/>
              <w:t>7</w:t>
            </w:r>
            <w:r w:rsidRPr="00F15BFF">
              <w:rPr>
                <w:rFonts w:eastAsia="Times New Roman" w:cstheme="minorHAnsi"/>
                <w:color w:val="000000" w:themeColor="text1"/>
                <w:sz w:val="18"/>
                <w:szCs w:val="18"/>
              </w:rPr>
              <w:tab/>
              <w:t>mother/father-in-law</w:t>
            </w:r>
          </w:p>
          <w:p w14:paraId="6485CB8F"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relationship</w:t>
            </w:r>
            <w:r w:rsidRPr="00F15BFF">
              <w:rPr>
                <w:rFonts w:eastAsia="Times New Roman" w:cstheme="minorHAnsi"/>
                <w:color w:val="000000" w:themeColor="text1"/>
                <w:sz w:val="18"/>
                <w:szCs w:val="18"/>
              </w:rPr>
              <w:tab/>
              <w:t>8</w:t>
            </w:r>
            <w:r w:rsidRPr="00F15BFF">
              <w:rPr>
                <w:rFonts w:eastAsia="Times New Roman" w:cstheme="minorHAnsi"/>
                <w:color w:val="000000" w:themeColor="text1"/>
                <w:sz w:val="18"/>
                <w:szCs w:val="18"/>
              </w:rPr>
              <w:tab/>
              <w:t>son/daughter-in-law</w:t>
            </w:r>
          </w:p>
          <w:p w14:paraId="7BDF110D"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relationship</w:t>
            </w:r>
            <w:r w:rsidRPr="00F15BFF">
              <w:rPr>
                <w:rFonts w:eastAsia="Times New Roman" w:cstheme="minorHAnsi"/>
                <w:color w:val="000000" w:themeColor="text1"/>
                <w:sz w:val="18"/>
                <w:szCs w:val="18"/>
              </w:rPr>
              <w:tab/>
              <w:t>9</w:t>
            </w:r>
            <w:r w:rsidRPr="00F15BFF">
              <w:rPr>
                <w:rFonts w:eastAsia="Times New Roman" w:cstheme="minorHAnsi"/>
                <w:color w:val="000000" w:themeColor="text1"/>
                <w:sz w:val="18"/>
                <w:szCs w:val="18"/>
              </w:rPr>
              <w:tab/>
              <w:t>brother/sister-in-law</w:t>
            </w:r>
          </w:p>
          <w:p w14:paraId="379E1356"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relationship</w:t>
            </w:r>
            <w:r w:rsidRPr="00F15BFF">
              <w:rPr>
                <w:rFonts w:eastAsia="Times New Roman" w:cstheme="minorHAnsi"/>
                <w:color w:val="000000" w:themeColor="text1"/>
                <w:sz w:val="18"/>
                <w:szCs w:val="18"/>
              </w:rPr>
              <w:tab/>
              <w:t>10</w:t>
            </w:r>
            <w:r w:rsidRPr="00F15BFF">
              <w:rPr>
                <w:rFonts w:eastAsia="Times New Roman" w:cstheme="minorHAnsi"/>
                <w:color w:val="000000" w:themeColor="text1"/>
                <w:sz w:val="18"/>
                <w:szCs w:val="18"/>
              </w:rPr>
              <w:tab/>
              <w:t>Paternal aunt/uncle</w:t>
            </w:r>
          </w:p>
          <w:p w14:paraId="4658AE92"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relationship</w:t>
            </w:r>
            <w:r w:rsidRPr="00F15BFF">
              <w:rPr>
                <w:rFonts w:eastAsia="Times New Roman" w:cstheme="minorHAnsi"/>
                <w:color w:val="000000" w:themeColor="text1"/>
                <w:sz w:val="18"/>
                <w:szCs w:val="18"/>
              </w:rPr>
              <w:tab/>
              <w:t>11</w:t>
            </w:r>
            <w:r w:rsidRPr="00F15BFF">
              <w:rPr>
                <w:rFonts w:eastAsia="Times New Roman" w:cstheme="minorHAnsi"/>
                <w:color w:val="000000" w:themeColor="text1"/>
                <w:sz w:val="18"/>
                <w:szCs w:val="18"/>
              </w:rPr>
              <w:tab/>
              <w:t>Maternal aunt/uncle</w:t>
            </w:r>
          </w:p>
          <w:p w14:paraId="532DF932"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relationship</w:t>
            </w:r>
            <w:r w:rsidRPr="00F15BFF">
              <w:rPr>
                <w:rFonts w:eastAsia="Times New Roman" w:cstheme="minorHAnsi"/>
                <w:color w:val="000000" w:themeColor="text1"/>
                <w:sz w:val="18"/>
                <w:szCs w:val="18"/>
              </w:rPr>
              <w:tab/>
              <w:t>12</w:t>
            </w:r>
            <w:r w:rsidRPr="00F15BFF">
              <w:rPr>
                <w:rFonts w:eastAsia="Times New Roman" w:cstheme="minorHAnsi"/>
                <w:color w:val="000000" w:themeColor="text1"/>
                <w:sz w:val="18"/>
                <w:szCs w:val="18"/>
              </w:rPr>
              <w:tab/>
              <w:t>Sister/brother</w:t>
            </w:r>
          </w:p>
          <w:p w14:paraId="25BDCB0F"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relationship</w:t>
            </w:r>
            <w:r w:rsidRPr="00F15BFF">
              <w:rPr>
                <w:rFonts w:eastAsia="Times New Roman" w:cstheme="minorHAnsi"/>
                <w:color w:val="000000" w:themeColor="text1"/>
                <w:sz w:val="18"/>
                <w:szCs w:val="18"/>
              </w:rPr>
              <w:tab/>
              <w:t>13</w:t>
            </w:r>
            <w:r w:rsidRPr="00F15BFF">
              <w:rPr>
                <w:rFonts w:eastAsia="Times New Roman" w:cstheme="minorHAnsi"/>
                <w:color w:val="000000" w:themeColor="text1"/>
                <w:sz w:val="18"/>
                <w:szCs w:val="18"/>
              </w:rPr>
              <w:tab/>
              <w:t>Cousin</w:t>
            </w:r>
          </w:p>
          <w:p w14:paraId="7D23B465"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relationship</w:t>
            </w:r>
            <w:r w:rsidRPr="00F15BFF">
              <w:rPr>
                <w:rFonts w:eastAsia="Times New Roman" w:cstheme="minorHAnsi"/>
                <w:color w:val="000000" w:themeColor="text1"/>
                <w:sz w:val="18"/>
                <w:szCs w:val="18"/>
              </w:rPr>
              <w:tab/>
              <w:t>14</w:t>
            </w:r>
            <w:r w:rsidRPr="00F15BFF">
              <w:rPr>
                <w:rFonts w:eastAsia="Times New Roman" w:cstheme="minorHAnsi"/>
                <w:color w:val="000000" w:themeColor="text1"/>
                <w:sz w:val="18"/>
                <w:szCs w:val="18"/>
              </w:rPr>
              <w:tab/>
              <w:t>Nephew/niece</w:t>
            </w:r>
          </w:p>
          <w:p w14:paraId="5DCC7E80"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relationship</w:t>
            </w:r>
            <w:r w:rsidRPr="00F15BFF">
              <w:rPr>
                <w:rFonts w:eastAsia="Times New Roman" w:cstheme="minorHAnsi"/>
                <w:color w:val="000000" w:themeColor="text1"/>
                <w:sz w:val="18"/>
                <w:szCs w:val="18"/>
              </w:rPr>
              <w:tab/>
              <w:t>15</w:t>
            </w:r>
            <w:r w:rsidRPr="00F15BFF">
              <w:rPr>
                <w:rFonts w:eastAsia="Times New Roman" w:cstheme="minorHAnsi"/>
                <w:color w:val="000000" w:themeColor="text1"/>
                <w:sz w:val="18"/>
                <w:szCs w:val="18"/>
              </w:rPr>
              <w:tab/>
              <w:t>Step-child/</w:t>
            </w:r>
            <w:proofErr w:type="spellStart"/>
            <w:r w:rsidRPr="00F15BFF">
              <w:rPr>
                <w:rFonts w:eastAsia="Times New Roman" w:cstheme="minorHAnsi"/>
                <w:color w:val="000000" w:themeColor="text1"/>
                <w:sz w:val="18"/>
                <w:szCs w:val="18"/>
              </w:rPr>
              <w:t>half brother</w:t>
            </w:r>
            <w:proofErr w:type="spellEnd"/>
            <w:r w:rsidRPr="00F15BFF">
              <w:rPr>
                <w:rFonts w:eastAsia="Times New Roman" w:cstheme="minorHAnsi"/>
                <w:color w:val="000000" w:themeColor="text1"/>
                <w:sz w:val="18"/>
                <w:szCs w:val="18"/>
              </w:rPr>
              <w:t>/sister</w:t>
            </w:r>
          </w:p>
          <w:p w14:paraId="091DDF6D"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relationship</w:t>
            </w:r>
            <w:r w:rsidRPr="00F15BFF">
              <w:rPr>
                <w:rFonts w:eastAsia="Times New Roman" w:cstheme="minorHAnsi"/>
                <w:color w:val="000000" w:themeColor="text1"/>
                <w:sz w:val="18"/>
                <w:szCs w:val="18"/>
              </w:rPr>
              <w:tab/>
              <w:t>16</w:t>
            </w:r>
            <w:r w:rsidRPr="00F15BFF">
              <w:rPr>
                <w:rFonts w:eastAsia="Times New Roman" w:cstheme="minorHAnsi"/>
                <w:color w:val="000000" w:themeColor="text1"/>
                <w:sz w:val="18"/>
                <w:szCs w:val="18"/>
              </w:rPr>
              <w:tab/>
              <w:t>Co-wife</w:t>
            </w:r>
          </w:p>
          <w:p w14:paraId="5A1113CA"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relationship</w:t>
            </w:r>
            <w:r w:rsidRPr="00F15BFF">
              <w:rPr>
                <w:rFonts w:eastAsia="Times New Roman" w:cstheme="minorHAnsi"/>
                <w:color w:val="000000" w:themeColor="text1"/>
                <w:sz w:val="18"/>
                <w:szCs w:val="18"/>
              </w:rPr>
              <w:tab/>
              <w:t>17</w:t>
            </w:r>
            <w:r w:rsidRPr="00F15BFF">
              <w:rPr>
                <w:rFonts w:eastAsia="Times New Roman" w:cstheme="minorHAnsi"/>
                <w:color w:val="000000" w:themeColor="text1"/>
                <w:sz w:val="18"/>
                <w:szCs w:val="18"/>
              </w:rPr>
              <w:tab/>
              <w:t>Boyfriend/Girlfriend, including PTM</w:t>
            </w:r>
          </w:p>
          <w:p w14:paraId="5C311941"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relationship</w:t>
            </w:r>
            <w:r w:rsidRPr="00F15BFF">
              <w:rPr>
                <w:rFonts w:eastAsia="Times New Roman" w:cstheme="minorHAnsi"/>
                <w:color w:val="000000" w:themeColor="text1"/>
                <w:sz w:val="18"/>
                <w:szCs w:val="18"/>
              </w:rPr>
              <w:tab/>
              <w:t>18</w:t>
            </w:r>
            <w:r w:rsidRPr="00F15BFF">
              <w:rPr>
                <w:rFonts w:eastAsia="Times New Roman" w:cstheme="minorHAnsi"/>
                <w:color w:val="000000" w:themeColor="text1"/>
                <w:sz w:val="18"/>
                <w:szCs w:val="18"/>
              </w:rPr>
              <w:tab/>
              <w:t>Other not related through blood or marriage (friends)</w:t>
            </w:r>
          </w:p>
          <w:p w14:paraId="62A2A987"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relationship</w:t>
            </w:r>
            <w:r w:rsidRPr="00F15BFF">
              <w:rPr>
                <w:rFonts w:eastAsia="Times New Roman" w:cstheme="minorHAnsi"/>
                <w:color w:val="000000" w:themeColor="text1"/>
                <w:sz w:val="18"/>
                <w:szCs w:val="18"/>
              </w:rPr>
              <w:tab/>
              <w:t>19</w:t>
            </w:r>
            <w:r w:rsidRPr="00F15BFF">
              <w:rPr>
                <w:rFonts w:eastAsia="Times New Roman" w:cstheme="minorHAnsi"/>
                <w:color w:val="000000" w:themeColor="text1"/>
                <w:sz w:val="18"/>
                <w:szCs w:val="18"/>
              </w:rPr>
              <w:tab/>
              <w:t>step-mother/step-father</w:t>
            </w:r>
          </w:p>
          <w:p w14:paraId="154E94DC"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relationship</w:t>
            </w:r>
            <w:r w:rsidRPr="00F15BFF">
              <w:rPr>
                <w:rFonts w:eastAsia="Times New Roman" w:cstheme="minorHAnsi"/>
                <w:color w:val="000000" w:themeColor="text1"/>
                <w:sz w:val="18"/>
                <w:szCs w:val="18"/>
              </w:rPr>
              <w:tab/>
              <w:t>20</w:t>
            </w:r>
            <w:r w:rsidRPr="00F15BFF">
              <w:rPr>
                <w:rFonts w:eastAsia="Times New Roman" w:cstheme="minorHAnsi"/>
                <w:color w:val="000000" w:themeColor="text1"/>
                <w:sz w:val="18"/>
                <w:szCs w:val="18"/>
              </w:rPr>
              <w:tab/>
              <w:t>Paternal grandparent</w:t>
            </w:r>
          </w:p>
          <w:p w14:paraId="02B17638"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relationship</w:t>
            </w:r>
            <w:r w:rsidRPr="00F15BFF">
              <w:rPr>
                <w:rFonts w:eastAsia="Times New Roman" w:cstheme="minorHAnsi"/>
                <w:color w:val="000000" w:themeColor="text1"/>
                <w:sz w:val="18"/>
                <w:szCs w:val="18"/>
              </w:rPr>
              <w:tab/>
              <w:t>21</w:t>
            </w:r>
            <w:r w:rsidRPr="00F15BFF">
              <w:rPr>
                <w:rFonts w:eastAsia="Times New Roman" w:cstheme="minorHAnsi"/>
                <w:color w:val="000000" w:themeColor="text1"/>
                <w:sz w:val="18"/>
                <w:szCs w:val="18"/>
              </w:rPr>
              <w:tab/>
              <w:t>Maternal grandparent</w:t>
            </w:r>
          </w:p>
          <w:p w14:paraId="6D1101F5"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relationship</w:t>
            </w:r>
            <w:r w:rsidRPr="00F15BFF">
              <w:rPr>
                <w:rFonts w:eastAsia="Times New Roman" w:cstheme="minorHAnsi"/>
                <w:color w:val="000000" w:themeColor="text1"/>
                <w:sz w:val="18"/>
                <w:szCs w:val="18"/>
              </w:rPr>
              <w:tab/>
              <w:t>22</w:t>
            </w:r>
            <w:r w:rsidRPr="00F15BFF">
              <w:rPr>
                <w:rFonts w:eastAsia="Times New Roman" w:cstheme="minorHAnsi"/>
                <w:color w:val="000000" w:themeColor="text1"/>
                <w:sz w:val="18"/>
                <w:szCs w:val="18"/>
              </w:rPr>
              <w:tab/>
              <w:t>Paternal granduncle</w:t>
            </w:r>
          </w:p>
          <w:p w14:paraId="4084F603"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relationship</w:t>
            </w:r>
            <w:r w:rsidRPr="00F15BFF">
              <w:rPr>
                <w:rFonts w:eastAsia="Times New Roman" w:cstheme="minorHAnsi"/>
                <w:color w:val="000000" w:themeColor="text1"/>
                <w:sz w:val="18"/>
                <w:szCs w:val="18"/>
              </w:rPr>
              <w:tab/>
              <w:t>23</w:t>
            </w:r>
            <w:r w:rsidRPr="00F15BFF">
              <w:rPr>
                <w:rFonts w:eastAsia="Times New Roman" w:cstheme="minorHAnsi"/>
                <w:color w:val="000000" w:themeColor="text1"/>
                <w:sz w:val="18"/>
                <w:szCs w:val="18"/>
              </w:rPr>
              <w:tab/>
              <w:t>Maternal granduncle</w:t>
            </w:r>
          </w:p>
          <w:p w14:paraId="47DEB21F"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relationship</w:t>
            </w:r>
            <w:r w:rsidRPr="00F15BFF">
              <w:rPr>
                <w:rFonts w:eastAsia="Times New Roman" w:cstheme="minorHAnsi"/>
                <w:color w:val="000000" w:themeColor="text1"/>
                <w:sz w:val="18"/>
                <w:szCs w:val="18"/>
              </w:rPr>
              <w:tab/>
              <w:t>99</w:t>
            </w:r>
            <w:r w:rsidRPr="00F15BFF">
              <w:rPr>
                <w:rFonts w:eastAsia="Times New Roman" w:cstheme="minorHAnsi"/>
                <w:color w:val="000000" w:themeColor="text1"/>
                <w:sz w:val="18"/>
                <w:szCs w:val="18"/>
              </w:rPr>
              <w:tab/>
              <w:t>do not know</w:t>
            </w:r>
          </w:p>
          <w:p w14:paraId="456431B8"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denomination</w:t>
            </w:r>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Muslim</w:t>
            </w:r>
          </w:p>
          <w:p w14:paraId="2FD42D3F"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denomination</w:t>
            </w:r>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Christian</w:t>
            </w:r>
          </w:p>
          <w:p w14:paraId="79D895B6"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denomination</w:t>
            </w:r>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Traditional</w:t>
            </w:r>
          </w:p>
          <w:p w14:paraId="04F4606E"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denomination</w:t>
            </w:r>
            <w:r w:rsidRPr="00F15BFF">
              <w:rPr>
                <w:rFonts w:eastAsia="Times New Roman" w:cstheme="minorHAnsi"/>
                <w:color w:val="000000" w:themeColor="text1"/>
                <w:sz w:val="18"/>
                <w:szCs w:val="18"/>
              </w:rPr>
              <w:tab/>
              <w:t>4</w:t>
            </w:r>
            <w:r w:rsidRPr="00F15BFF">
              <w:rPr>
                <w:rFonts w:eastAsia="Times New Roman" w:cstheme="minorHAnsi"/>
                <w:color w:val="000000" w:themeColor="text1"/>
                <w:sz w:val="18"/>
                <w:szCs w:val="18"/>
              </w:rPr>
              <w:tab/>
              <w:t>Other</w:t>
            </w:r>
          </w:p>
          <w:p w14:paraId="2E24126F"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p>
          <w:p w14:paraId="38E40830"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position</w:t>
            </w:r>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Village Headman</w:t>
            </w:r>
          </w:p>
          <w:p w14:paraId="1F1AE771"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position</w:t>
            </w:r>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Group Village Headman</w:t>
            </w:r>
          </w:p>
          <w:p w14:paraId="662D90E5" w14:textId="77777777" w:rsidR="00C76C91"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position</w:t>
            </w:r>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Sub TA</w:t>
            </w:r>
          </w:p>
          <w:p w14:paraId="7D1C9FE4" w14:textId="77777777" w:rsidR="00C76C91" w:rsidRDefault="00C76C91" w:rsidP="00C76C91">
            <w:pPr>
              <w:shd w:val="clear" w:color="auto" w:fill="FFFFFF"/>
              <w:rPr>
                <w:rFonts w:eastAsia="Times New Roman" w:cstheme="minorHAnsi"/>
                <w:color w:val="000000" w:themeColor="text1"/>
                <w:sz w:val="18"/>
                <w:szCs w:val="18"/>
              </w:rPr>
            </w:pPr>
          </w:p>
          <w:p w14:paraId="4E2EF3F3" w14:textId="77777777" w:rsidR="00C76C91" w:rsidRDefault="00C76C91" w:rsidP="00C76C91">
            <w:pPr>
              <w:shd w:val="clear" w:color="auto" w:fill="FFFFFF"/>
              <w:rPr>
                <w:rFonts w:eastAsia="Times New Roman" w:cstheme="minorHAnsi"/>
                <w:color w:val="000000" w:themeColor="text1"/>
                <w:sz w:val="18"/>
                <w:szCs w:val="18"/>
              </w:rPr>
            </w:pPr>
          </w:p>
          <w:p w14:paraId="7A519082"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months</w:t>
            </w:r>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January</w:t>
            </w:r>
          </w:p>
          <w:p w14:paraId="2621C643"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months</w:t>
            </w:r>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r>
            <w:proofErr w:type="spellStart"/>
            <w:r w:rsidRPr="00F15BFF">
              <w:rPr>
                <w:rFonts w:eastAsia="Times New Roman" w:cstheme="minorHAnsi"/>
                <w:color w:val="000000" w:themeColor="text1"/>
                <w:sz w:val="18"/>
                <w:szCs w:val="18"/>
              </w:rPr>
              <w:t>february</w:t>
            </w:r>
            <w:proofErr w:type="spellEnd"/>
          </w:p>
          <w:p w14:paraId="78BFB5B4"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months</w:t>
            </w:r>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March</w:t>
            </w:r>
          </w:p>
          <w:p w14:paraId="6DAAB186"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months</w:t>
            </w:r>
            <w:r w:rsidRPr="00F15BFF">
              <w:rPr>
                <w:rFonts w:eastAsia="Times New Roman" w:cstheme="minorHAnsi"/>
                <w:color w:val="000000" w:themeColor="text1"/>
                <w:sz w:val="18"/>
                <w:szCs w:val="18"/>
              </w:rPr>
              <w:tab/>
              <w:t>4</w:t>
            </w:r>
            <w:r w:rsidRPr="00F15BFF">
              <w:rPr>
                <w:rFonts w:eastAsia="Times New Roman" w:cstheme="minorHAnsi"/>
                <w:color w:val="000000" w:themeColor="text1"/>
                <w:sz w:val="18"/>
                <w:szCs w:val="18"/>
              </w:rPr>
              <w:tab/>
              <w:t>April</w:t>
            </w:r>
          </w:p>
          <w:p w14:paraId="48695AB0"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months</w:t>
            </w:r>
            <w:r w:rsidRPr="00F15BFF">
              <w:rPr>
                <w:rFonts w:eastAsia="Times New Roman" w:cstheme="minorHAnsi"/>
                <w:color w:val="000000" w:themeColor="text1"/>
                <w:sz w:val="18"/>
                <w:szCs w:val="18"/>
              </w:rPr>
              <w:tab/>
              <w:t>5</w:t>
            </w:r>
            <w:r w:rsidRPr="00F15BFF">
              <w:rPr>
                <w:rFonts w:eastAsia="Times New Roman" w:cstheme="minorHAnsi"/>
                <w:color w:val="000000" w:themeColor="text1"/>
                <w:sz w:val="18"/>
                <w:szCs w:val="18"/>
              </w:rPr>
              <w:tab/>
              <w:t>May</w:t>
            </w:r>
          </w:p>
          <w:p w14:paraId="0CC8F944"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months</w:t>
            </w:r>
            <w:r w:rsidRPr="00F15BFF">
              <w:rPr>
                <w:rFonts w:eastAsia="Times New Roman" w:cstheme="minorHAnsi"/>
                <w:color w:val="000000" w:themeColor="text1"/>
                <w:sz w:val="18"/>
                <w:szCs w:val="18"/>
              </w:rPr>
              <w:tab/>
              <w:t>6</w:t>
            </w:r>
            <w:r w:rsidRPr="00F15BFF">
              <w:rPr>
                <w:rFonts w:eastAsia="Times New Roman" w:cstheme="minorHAnsi"/>
                <w:color w:val="000000" w:themeColor="text1"/>
                <w:sz w:val="18"/>
                <w:szCs w:val="18"/>
              </w:rPr>
              <w:tab/>
              <w:t>June</w:t>
            </w:r>
          </w:p>
          <w:p w14:paraId="150F6BB0"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months</w:t>
            </w:r>
            <w:r w:rsidRPr="00F15BFF">
              <w:rPr>
                <w:rFonts w:eastAsia="Times New Roman" w:cstheme="minorHAnsi"/>
                <w:color w:val="000000" w:themeColor="text1"/>
                <w:sz w:val="18"/>
                <w:szCs w:val="18"/>
              </w:rPr>
              <w:tab/>
              <w:t>7</w:t>
            </w:r>
            <w:r w:rsidRPr="00F15BFF">
              <w:rPr>
                <w:rFonts w:eastAsia="Times New Roman" w:cstheme="minorHAnsi"/>
                <w:color w:val="000000" w:themeColor="text1"/>
                <w:sz w:val="18"/>
                <w:szCs w:val="18"/>
              </w:rPr>
              <w:tab/>
              <w:t>July</w:t>
            </w:r>
          </w:p>
          <w:p w14:paraId="0BA30B71"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months</w:t>
            </w:r>
            <w:r w:rsidRPr="00F15BFF">
              <w:rPr>
                <w:rFonts w:eastAsia="Times New Roman" w:cstheme="minorHAnsi"/>
                <w:color w:val="000000" w:themeColor="text1"/>
                <w:sz w:val="18"/>
                <w:szCs w:val="18"/>
              </w:rPr>
              <w:tab/>
              <w:t>8</w:t>
            </w:r>
            <w:r w:rsidRPr="00F15BFF">
              <w:rPr>
                <w:rFonts w:eastAsia="Times New Roman" w:cstheme="minorHAnsi"/>
                <w:color w:val="000000" w:themeColor="text1"/>
                <w:sz w:val="18"/>
                <w:szCs w:val="18"/>
              </w:rPr>
              <w:tab/>
              <w:t>August</w:t>
            </w:r>
          </w:p>
          <w:p w14:paraId="08FAB2FD"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months</w:t>
            </w:r>
            <w:r w:rsidRPr="00F15BFF">
              <w:rPr>
                <w:rFonts w:eastAsia="Times New Roman" w:cstheme="minorHAnsi"/>
                <w:color w:val="000000" w:themeColor="text1"/>
                <w:sz w:val="18"/>
                <w:szCs w:val="18"/>
              </w:rPr>
              <w:tab/>
              <w:t>9</w:t>
            </w:r>
            <w:r w:rsidRPr="00F15BFF">
              <w:rPr>
                <w:rFonts w:eastAsia="Times New Roman" w:cstheme="minorHAnsi"/>
                <w:color w:val="000000" w:themeColor="text1"/>
                <w:sz w:val="18"/>
                <w:szCs w:val="18"/>
              </w:rPr>
              <w:tab/>
              <w:t>September</w:t>
            </w:r>
          </w:p>
          <w:p w14:paraId="14B14B96"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months</w:t>
            </w:r>
            <w:r w:rsidRPr="00F15BFF">
              <w:rPr>
                <w:rFonts w:eastAsia="Times New Roman" w:cstheme="minorHAnsi"/>
                <w:color w:val="000000" w:themeColor="text1"/>
                <w:sz w:val="18"/>
                <w:szCs w:val="18"/>
              </w:rPr>
              <w:tab/>
              <w:t>10</w:t>
            </w:r>
            <w:r w:rsidRPr="00F15BFF">
              <w:rPr>
                <w:rFonts w:eastAsia="Times New Roman" w:cstheme="minorHAnsi"/>
                <w:color w:val="000000" w:themeColor="text1"/>
                <w:sz w:val="18"/>
                <w:szCs w:val="18"/>
              </w:rPr>
              <w:tab/>
              <w:t>October</w:t>
            </w:r>
          </w:p>
          <w:p w14:paraId="70AD6B64"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months</w:t>
            </w:r>
            <w:r w:rsidRPr="00F15BFF">
              <w:rPr>
                <w:rFonts w:eastAsia="Times New Roman" w:cstheme="minorHAnsi"/>
                <w:color w:val="000000" w:themeColor="text1"/>
                <w:sz w:val="18"/>
                <w:szCs w:val="18"/>
              </w:rPr>
              <w:tab/>
              <w:t>11</w:t>
            </w:r>
            <w:r w:rsidRPr="00F15BFF">
              <w:rPr>
                <w:rFonts w:eastAsia="Times New Roman" w:cstheme="minorHAnsi"/>
                <w:color w:val="000000" w:themeColor="text1"/>
                <w:sz w:val="18"/>
                <w:szCs w:val="18"/>
              </w:rPr>
              <w:tab/>
              <w:t>November</w:t>
            </w:r>
          </w:p>
          <w:p w14:paraId="47FDDA7B"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months</w:t>
            </w:r>
            <w:r w:rsidRPr="00F15BFF">
              <w:rPr>
                <w:rFonts w:eastAsia="Times New Roman" w:cstheme="minorHAnsi"/>
                <w:color w:val="000000" w:themeColor="text1"/>
                <w:sz w:val="18"/>
                <w:szCs w:val="18"/>
              </w:rPr>
              <w:tab/>
              <w:t>12</w:t>
            </w:r>
            <w:r w:rsidRPr="00F15BFF">
              <w:rPr>
                <w:rFonts w:eastAsia="Times New Roman" w:cstheme="minorHAnsi"/>
                <w:color w:val="000000" w:themeColor="text1"/>
                <w:sz w:val="18"/>
                <w:szCs w:val="18"/>
              </w:rPr>
              <w:tab/>
              <w:t>December</w:t>
            </w:r>
          </w:p>
          <w:p w14:paraId="70B383F6" w14:textId="77777777" w:rsidR="00C76C91" w:rsidRDefault="00C76C91" w:rsidP="00C76C91">
            <w:pPr>
              <w:shd w:val="clear" w:color="auto" w:fill="FFFFFF"/>
              <w:rPr>
                <w:rFonts w:eastAsia="Times New Roman" w:cstheme="minorHAnsi"/>
                <w:color w:val="000000" w:themeColor="text1"/>
                <w:sz w:val="18"/>
                <w:szCs w:val="18"/>
              </w:rPr>
            </w:pPr>
          </w:p>
          <w:p w14:paraId="31DA680F" w14:textId="77777777" w:rsidR="00C76C91" w:rsidRPr="00E46B6F" w:rsidRDefault="00E46B6F" w:rsidP="00C76C91">
            <w:pPr>
              <w:shd w:val="clear" w:color="auto" w:fill="FFFFFF"/>
              <w:rPr>
                <w:rFonts w:eastAsia="Times New Roman" w:cstheme="minorHAnsi"/>
                <w:b/>
                <w:color w:val="000000" w:themeColor="text1"/>
                <w:sz w:val="24"/>
                <w:szCs w:val="24"/>
              </w:rPr>
            </w:pPr>
            <w:r w:rsidRPr="00E46B6F">
              <w:rPr>
                <w:rFonts w:eastAsia="Times New Roman" w:cstheme="minorHAnsi"/>
                <w:b/>
                <w:color w:val="000000" w:themeColor="text1"/>
                <w:sz w:val="24"/>
                <w:szCs w:val="24"/>
              </w:rPr>
              <w:lastRenderedPageBreak/>
              <w:t>AGRICULTURE PRODUCTION</w:t>
            </w:r>
          </w:p>
          <w:p w14:paraId="22D6CC4F"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acquireplot</w:t>
            </w:r>
            <w:proofErr w:type="spellEnd"/>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Granted by local leaders</w:t>
            </w:r>
          </w:p>
          <w:p w14:paraId="2568C9C5"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acquireplot</w:t>
            </w:r>
            <w:proofErr w:type="spellEnd"/>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Inherited</w:t>
            </w:r>
          </w:p>
          <w:p w14:paraId="40114097"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acquireplot</w:t>
            </w:r>
            <w:proofErr w:type="spellEnd"/>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Bride price</w:t>
            </w:r>
          </w:p>
          <w:p w14:paraId="70E7B945"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acquireplot</w:t>
            </w:r>
            <w:proofErr w:type="spellEnd"/>
            <w:r w:rsidRPr="00F15BFF">
              <w:rPr>
                <w:rFonts w:eastAsia="Times New Roman" w:cstheme="minorHAnsi"/>
                <w:color w:val="000000" w:themeColor="text1"/>
                <w:sz w:val="18"/>
                <w:szCs w:val="18"/>
              </w:rPr>
              <w:tab/>
              <w:t>4</w:t>
            </w:r>
            <w:r w:rsidRPr="00F15BFF">
              <w:rPr>
                <w:rFonts w:eastAsia="Times New Roman" w:cstheme="minorHAnsi"/>
                <w:color w:val="000000" w:themeColor="text1"/>
                <w:sz w:val="18"/>
                <w:szCs w:val="18"/>
              </w:rPr>
              <w:tab/>
              <w:t>Purchased with title</w:t>
            </w:r>
          </w:p>
          <w:p w14:paraId="04BB72CC"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acquireplot</w:t>
            </w:r>
            <w:proofErr w:type="spellEnd"/>
            <w:r w:rsidRPr="00F15BFF">
              <w:rPr>
                <w:rFonts w:eastAsia="Times New Roman" w:cstheme="minorHAnsi"/>
                <w:color w:val="000000" w:themeColor="text1"/>
                <w:sz w:val="18"/>
                <w:szCs w:val="18"/>
              </w:rPr>
              <w:tab/>
              <w:t>5</w:t>
            </w:r>
            <w:r w:rsidRPr="00F15BFF">
              <w:rPr>
                <w:rFonts w:eastAsia="Times New Roman" w:cstheme="minorHAnsi"/>
                <w:color w:val="000000" w:themeColor="text1"/>
                <w:sz w:val="18"/>
                <w:szCs w:val="18"/>
              </w:rPr>
              <w:tab/>
              <w:t>Purchased without title</w:t>
            </w:r>
          </w:p>
          <w:p w14:paraId="262FB0C9" w14:textId="77777777" w:rsidR="00C76C91"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acquireplot</w:t>
            </w:r>
            <w:proofErr w:type="spellEnd"/>
            <w:r w:rsidRPr="00F15BFF">
              <w:rPr>
                <w:rFonts w:eastAsia="Times New Roman" w:cstheme="minorHAnsi"/>
                <w:color w:val="000000" w:themeColor="text1"/>
                <w:sz w:val="18"/>
                <w:szCs w:val="18"/>
              </w:rPr>
              <w:tab/>
              <w:t>6</w:t>
            </w:r>
            <w:r w:rsidRPr="00F15BFF">
              <w:rPr>
                <w:rFonts w:eastAsia="Times New Roman" w:cstheme="minorHAnsi"/>
                <w:color w:val="000000" w:themeColor="text1"/>
                <w:sz w:val="18"/>
                <w:szCs w:val="18"/>
              </w:rPr>
              <w:tab/>
              <w:t>Other (specify)</w:t>
            </w:r>
          </w:p>
          <w:p w14:paraId="0E9DDD19" w14:textId="77777777" w:rsidR="00E46B6F" w:rsidRPr="00F15BFF" w:rsidRDefault="00E46B6F" w:rsidP="00C76C91">
            <w:pPr>
              <w:shd w:val="clear" w:color="auto" w:fill="FFFFFF"/>
              <w:rPr>
                <w:rFonts w:eastAsia="Times New Roman" w:cstheme="minorHAnsi"/>
                <w:color w:val="000000" w:themeColor="text1"/>
                <w:sz w:val="18"/>
                <w:szCs w:val="18"/>
              </w:rPr>
            </w:pPr>
          </w:p>
          <w:p w14:paraId="5937C5E6"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disputereason</w:t>
            </w:r>
            <w:proofErr w:type="spellEnd"/>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Boundary dispute</w:t>
            </w:r>
          </w:p>
          <w:p w14:paraId="4BAFDCC6"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disputereason</w:t>
            </w:r>
            <w:proofErr w:type="spellEnd"/>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Ownership: Inheritance related</w:t>
            </w:r>
          </w:p>
          <w:p w14:paraId="34B57810"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disputereason</w:t>
            </w:r>
            <w:proofErr w:type="spellEnd"/>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Ownership: Sales related</w:t>
            </w:r>
          </w:p>
          <w:p w14:paraId="30CBD960"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disputereason</w:t>
            </w:r>
            <w:proofErr w:type="spellEnd"/>
            <w:r w:rsidRPr="00F15BFF">
              <w:rPr>
                <w:rFonts w:eastAsia="Times New Roman" w:cstheme="minorHAnsi"/>
                <w:color w:val="000000" w:themeColor="text1"/>
                <w:sz w:val="18"/>
                <w:szCs w:val="18"/>
              </w:rPr>
              <w:tab/>
              <w:t>4</w:t>
            </w:r>
            <w:r w:rsidRPr="00F15BFF">
              <w:rPr>
                <w:rFonts w:eastAsia="Times New Roman" w:cstheme="minorHAnsi"/>
                <w:color w:val="000000" w:themeColor="text1"/>
                <w:sz w:val="18"/>
                <w:szCs w:val="18"/>
              </w:rPr>
              <w:tab/>
              <w:t xml:space="preserve">Ownership: </w:t>
            </w:r>
            <w:proofErr w:type="spellStart"/>
            <w:r w:rsidRPr="00F15BFF">
              <w:rPr>
                <w:rFonts w:eastAsia="Times New Roman" w:cstheme="minorHAnsi"/>
                <w:color w:val="000000" w:themeColor="text1"/>
                <w:sz w:val="18"/>
                <w:szCs w:val="18"/>
              </w:rPr>
              <w:t>Expropiation</w:t>
            </w:r>
            <w:proofErr w:type="spellEnd"/>
          </w:p>
          <w:p w14:paraId="175F105E"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disputereason</w:t>
            </w:r>
            <w:proofErr w:type="spellEnd"/>
            <w:r w:rsidRPr="00F15BFF">
              <w:rPr>
                <w:rFonts w:eastAsia="Times New Roman" w:cstheme="minorHAnsi"/>
                <w:color w:val="000000" w:themeColor="text1"/>
                <w:sz w:val="18"/>
                <w:szCs w:val="18"/>
              </w:rPr>
              <w:tab/>
              <w:t>5</w:t>
            </w:r>
            <w:r w:rsidRPr="00F15BFF">
              <w:rPr>
                <w:rFonts w:eastAsia="Times New Roman" w:cstheme="minorHAnsi"/>
                <w:color w:val="000000" w:themeColor="text1"/>
                <w:sz w:val="18"/>
                <w:szCs w:val="18"/>
              </w:rPr>
              <w:tab/>
              <w:t>Ownership: Other</w:t>
            </w:r>
          </w:p>
          <w:p w14:paraId="3503AD7B"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disputereason</w:t>
            </w:r>
            <w:proofErr w:type="spellEnd"/>
            <w:r w:rsidRPr="00F15BFF">
              <w:rPr>
                <w:rFonts w:eastAsia="Times New Roman" w:cstheme="minorHAnsi"/>
                <w:color w:val="000000" w:themeColor="text1"/>
                <w:sz w:val="18"/>
                <w:szCs w:val="18"/>
              </w:rPr>
              <w:tab/>
              <w:t>6</w:t>
            </w:r>
            <w:r w:rsidRPr="00F15BFF">
              <w:rPr>
                <w:rFonts w:eastAsia="Times New Roman" w:cstheme="minorHAnsi"/>
                <w:color w:val="000000" w:themeColor="text1"/>
                <w:sz w:val="18"/>
                <w:szCs w:val="18"/>
              </w:rPr>
              <w:tab/>
              <w:t>Rental related</w:t>
            </w:r>
          </w:p>
          <w:p w14:paraId="69231E86" w14:textId="77777777" w:rsidR="00C76C91"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disputereason</w:t>
            </w:r>
            <w:proofErr w:type="spellEnd"/>
            <w:r w:rsidRPr="00F15BFF">
              <w:rPr>
                <w:rFonts w:eastAsia="Times New Roman" w:cstheme="minorHAnsi"/>
                <w:color w:val="000000" w:themeColor="text1"/>
                <w:sz w:val="18"/>
                <w:szCs w:val="18"/>
              </w:rPr>
              <w:tab/>
              <w:t>7</w:t>
            </w:r>
            <w:r w:rsidRPr="00F15BFF">
              <w:rPr>
                <w:rFonts w:eastAsia="Times New Roman" w:cstheme="minorHAnsi"/>
                <w:color w:val="000000" w:themeColor="text1"/>
                <w:sz w:val="18"/>
                <w:szCs w:val="18"/>
              </w:rPr>
              <w:tab/>
              <w:t>Other (specify)</w:t>
            </w:r>
          </w:p>
          <w:p w14:paraId="0356E887" w14:textId="77777777" w:rsidR="00E46B6F" w:rsidRPr="00F15BFF" w:rsidRDefault="00E46B6F" w:rsidP="00C76C91">
            <w:pPr>
              <w:shd w:val="clear" w:color="auto" w:fill="FFFFFF"/>
              <w:rPr>
                <w:rFonts w:eastAsia="Times New Roman" w:cstheme="minorHAnsi"/>
                <w:color w:val="000000" w:themeColor="text1"/>
                <w:sz w:val="18"/>
                <w:szCs w:val="18"/>
              </w:rPr>
            </w:pPr>
          </w:p>
          <w:p w14:paraId="38234176"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expropiation</w:t>
            </w:r>
            <w:proofErr w:type="spellEnd"/>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Cultivate the land</w:t>
            </w:r>
          </w:p>
          <w:p w14:paraId="3B930B1B"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expropiation</w:t>
            </w:r>
            <w:proofErr w:type="spellEnd"/>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Obtain formal document</w:t>
            </w:r>
          </w:p>
          <w:p w14:paraId="131DF057"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expropiation</w:t>
            </w:r>
            <w:proofErr w:type="spellEnd"/>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Demarcate plot borders</w:t>
            </w:r>
          </w:p>
          <w:p w14:paraId="7E99F1CC"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expropiation</w:t>
            </w:r>
            <w:proofErr w:type="spellEnd"/>
            <w:r w:rsidRPr="00F15BFF">
              <w:rPr>
                <w:rFonts w:eastAsia="Times New Roman" w:cstheme="minorHAnsi"/>
                <w:color w:val="000000" w:themeColor="text1"/>
                <w:sz w:val="18"/>
                <w:szCs w:val="18"/>
              </w:rPr>
              <w:tab/>
              <w:t>4</w:t>
            </w:r>
            <w:r w:rsidRPr="00F15BFF">
              <w:rPr>
                <w:rFonts w:eastAsia="Times New Roman" w:cstheme="minorHAnsi"/>
                <w:color w:val="000000" w:themeColor="text1"/>
                <w:sz w:val="18"/>
                <w:szCs w:val="18"/>
              </w:rPr>
              <w:tab/>
              <w:t>Do not rent out the land</w:t>
            </w:r>
          </w:p>
          <w:p w14:paraId="72DE2827" w14:textId="77777777" w:rsidR="00C76C91"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expropiation</w:t>
            </w:r>
            <w:proofErr w:type="spellEnd"/>
            <w:r w:rsidRPr="00F15BFF">
              <w:rPr>
                <w:rFonts w:eastAsia="Times New Roman" w:cstheme="minorHAnsi"/>
                <w:color w:val="000000" w:themeColor="text1"/>
                <w:sz w:val="18"/>
                <w:szCs w:val="18"/>
              </w:rPr>
              <w:tab/>
              <w:t>5</w:t>
            </w:r>
            <w:r w:rsidRPr="00F15BFF">
              <w:rPr>
                <w:rFonts w:eastAsia="Times New Roman" w:cstheme="minorHAnsi"/>
                <w:color w:val="000000" w:themeColor="text1"/>
                <w:sz w:val="18"/>
                <w:szCs w:val="18"/>
              </w:rPr>
              <w:tab/>
              <w:t>Other (specify)</w:t>
            </w:r>
          </w:p>
          <w:p w14:paraId="4FB7428C" w14:textId="77777777" w:rsidR="00E46B6F" w:rsidRPr="00F15BFF" w:rsidRDefault="00E46B6F" w:rsidP="00C76C91">
            <w:pPr>
              <w:shd w:val="clear" w:color="auto" w:fill="FFFFFF"/>
              <w:rPr>
                <w:rFonts w:eastAsia="Times New Roman" w:cstheme="minorHAnsi"/>
                <w:color w:val="000000" w:themeColor="text1"/>
                <w:sz w:val="18"/>
                <w:szCs w:val="18"/>
              </w:rPr>
            </w:pPr>
          </w:p>
          <w:p w14:paraId="4480E1BB"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periodrent</w:t>
            </w:r>
            <w:proofErr w:type="spellEnd"/>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Rainy season</w:t>
            </w:r>
          </w:p>
          <w:p w14:paraId="1F6099DA"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periodrent</w:t>
            </w:r>
            <w:proofErr w:type="spellEnd"/>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 xml:space="preserve">Rainy and </w:t>
            </w:r>
            <w:proofErr w:type="spellStart"/>
            <w:r w:rsidRPr="00F15BFF">
              <w:rPr>
                <w:rFonts w:eastAsia="Times New Roman" w:cstheme="minorHAnsi"/>
                <w:color w:val="000000" w:themeColor="text1"/>
                <w:sz w:val="18"/>
                <w:szCs w:val="18"/>
              </w:rPr>
              <w:t>dimba</w:t>
            </w:r>
            <w:proofErr w:type="spellEnd"/>
            <w:r w:rsidRPr="00F15BFF">
              <w:rPr>
                <w:rFonts w:eastAsia="Times New Roman" w:cstheme="minorHAnsi"/>
                <w:color w:val="000000" w:themeColor="text1"/>
                <w:sz w:val="18"/>
                <w:szCs w:val="18"/>
              </w:rPr>
              <w:t xml:space="preserve"> season (full year)</w:t>
            </w:r>
          </w:p>
          <w:p w14:paraId="57FB0EA5" w14:textId="77777777" w:rsidR="00C76C91"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periodrent</w:t>
            </w:r>
            <w:proofErr w:type="spellEnd"/>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Other (specify)</w:t>
            </w:r>
          </w:p>
          <w:p w14:paraId="556DB099" w14:textId="77777777" w:rsidR="00E46B6F" w:rsidRPr="00F15BFF" w:rsidRDefault="00E46B6F" w:rsidP="00C76C91">
            <w:pPr>
              <w:shd w:val="clear" w:color="auto" w:fill="FFFFFF"/>
              <w:rPr>
                <w:rFonts w:eastAsia="Times New Roman" w:cstheme="minorHAnsi"/>
                <w:color w:val="000000" w:themeColor="text1"/>
                <w:sz w:val="18"/>
                <w:szCs w:val="18"/>
              </w:rPr>
            </w:pPr>
          </w:p>
          <w:p w14:paraId="6C1CC38F"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arrangecoupon</w:t>
            </w:r>
            <w:proofErr w:type="spellEnd"/>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Village Headman</w:t>
            </w:r>
          </w:p>
          <w:p w14:paraId="268726F5"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arrangecoupon</w:t>
            </w:r>
            <w:proofErr w:type="spellEnd"/>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VDC Member</w:t>
            </w:r>
          </w:p>
          <w:p w14:paraId="29EE4EF6"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arrangecoupon</w:t>
            </w:r>
            <w:proofErr w:type="spellEnd"/>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Household member himself/herself</w:t>
            </w:r>
          </w:p>
          <w:p w14:paraId="3657F18F"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arrangecoupon</w:t>
            </w:r>
            <w:proofErr w:type="spellEnd"/>
            <w:r w:rsidRPr="00F15BFF">
              <w:rPr>
                <w:rFonts w:eastAsia="Times New Roman" w:cstheme="minorHAnsi"/>
                <w:color w:val="000000" w:themeColor="text1"/>
                <w:sz w:val="18"/>
                <w:szCs w:val="18"/>
              </w:rPr>
              <w:tab/>
              <w:t>4</w:t>
            </w:r>
            <w:r w:rsidRPr="00F15BFF">
              <w:rPr>
                <w:rFonts w:eastAsia="Times New Roman" w:cstheme="minorHAnsi"/>
                <w:color w:val="000000" w:themeColor="text1"/>
                <w:sz w:val="18"/>
                <w:szCs w:val="18"/>
              </w:rPr>
              <w:tab/>
              <w:t>Fellow farmer</w:t>
            </w:r>
          </w:p>
          <w:p w14:paraId="66DACBA5" w14:textId="77777777" w:rsidR="00C76C91"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arrangecoupon</w:t>
            </w:r>
            <w:proofErr w:type="spellEnd"/>
            <w:r w:rsidRPr="00F15BFF">
              <w:rPr>
                <w:rFonts w:eastAsia="Times New Roman" w:cstheme="minorHAnsi"/>
                <w:color w:val="000000" w:themeColor="text1"/>
                <w:sz w:val="18"/>
                <w:szCs w:val="18"/>
              </w:rPr>
              <w:tab/>
              <w:t>5</w:t>
            </w:r>
            <w:r w:rsidRPr="00F15BFF">
              <w:rPr>
                <w:rFonts w:eastAsia="Times New Roman" w:cstheme="minorHAnsi"/>
                <w:color w:val="000000" w:themeColor="text1"/>
                <w:sz w:val="18"/>
                <w:szCs w:val="18"/>
              </w:rPr>
              <w:tab/>
              <w:t>Other (specify)</w:t>
            </w:r>
          </w:p>
          <w:p w14:paraId="72C36AD4" w14:textId="77777777" w:rsidR="00E46B6F" w:rsidRPr="00F15BFF" w:rsidRDefault="00E46B6F" w:rsidP="00C76C91">
            <w:pPr>
              <w:shd w:val="clear" w:color="auto" w:fill="FFFFFF"/>
              <w:rPr>
                <w:rFonts w:eastAsia="Times New Roman" w:cstheme="minorHAnsi"/>
                <w:color w:val="000000" w:themeColor="text1"/>
                <w:sz w:val="18"/>
                <w:szCs w:val="18"/>
              </w:rPr>
            </w:pPr>
          </w:p>
          <w:p w14:paraId="4DE64AD0"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disputesolver</w:t>
            </w:r>
            <w:proofErr w:type="spellEnd"/>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Village Headman</w:t>
            </w:r>
          </w:p>
          <w:p w14:paraId="16D0FAE3"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disputesolver</w:t>
            </w:r>
            <w:proofErr w:type="spellEnd"/>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Neighbors</w:t>
            </w:r>
          </w:p>
          <w:p w14:paraId="6A358A76"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disputesolver</w:t>
            </w:r>
            <w:proofErr w:type="spellEnd"/>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LC court</w:t>
            </w:r>
          </w:p>
          <w:p w14:paraId="230DD352"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disputesolver</w:t>
            </w:r>
            <w:proofErr w:type="spellEnd"/>
            <w:r w:rsidRPr="00F15BFF">
              <w:rPr>
                <w:rFonts w:eastAsia="Times New Roman" w:cstheme="minorHAnsi"/>
                <w:color w:val="000000" w:themeColor="text1"/>
                <w:sz w:val="18"/>
                <w:szCs w:val="18"/>
              </w:rPr>
              <w:tab/>
              <w:t>4</w:t>
            </w:r>
            <w:r w:rsidRPr="00F15BFF">
              <w:rPr>
                <w:rFonts w:eastAsia="Times New Roman" w:cstheme="minorHAnsi"/>
                <w:color w:val="000000" w:themeColor="text1"/>
                <w:sz w:val="18"/>
                <w:szCs w:val="18"/>
              </w:rPr>
              <w:tab/>
              <w:t>Magistrate</w:t>
            </w:r>
          </w:p>
          <w:p w14:paraId="6470AD54"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disputesolver</w:t>
            </w:r>
            <w:proofErr w:type="spellEnd"/>
            <w:r w:rsidRPr="00F15BFF">
              <w:rPr>
                <w:rFonts w:eastAsia="Times New Roman" w:cstheme="minorHAnsi"/>
                <w:color w:val="000000" w:themeColor="text1"/>
                <w:sz w:val="18"/>
                <w:szCs w:val="18"/>
              </w:rPr>
              <w:tab/>
              <w:t>5</w:t>
            </w:r>
            <w:r w:rsidRPr="00F15BFF">
              <w:rPr>
                <w:rFonts w:eastAsia="Times New Roman" w:cstheme="minorHAnsi"/>
                <w:color w:val="000000" w:themeColor="text1"/>
                <w:sz w:val="18"/>
                <w:szCs w:val="18"/>
              </w:rPr>
              <w:tab/>
              <w:t>tried to sort out themselves</w:t>
            </w:r>
          </w:p>
          <w:p w14:paraId="51B666BA" w14:textId="77777777" w:rsidR="00C76C91"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disputesolver</w:t>
            </w:r>
            <w:proofErr w:type="spellEnd"/>
            <w:r w:rsidRPr="00F15BFF">
              <w:rPr>
                <w:rFonts w:eastAsia="Times New Roman" w:cstheme="minorHAnsi"/>
                <w:color w:val="000000" w:themeColor="text1"/>
                <w:sz w:val="18"/>
                <w:szCs w:val="18"/>
              </w:rPr>
              <w:tab/>
              <w:t>6</w:t>
            </w:r>
            <w:r w:rsidRPr="00F15BFF">
              <w:rPr>
                <w:rFonts w:eastAsia="Times New Roman" w:cstheme="minorHAnsi"/>
                <w:color w:val="000000" w:themeColor="text1"/>
                <w:sz w:val="18"/>
                <w:szCs w:val="18"/>
              </w:rPr>
              <w:tab/>
              <w:t>Other (specify)</w:t>
            </w:r>
          </w:p>
          <w:p w14:paraId="5D8FC709" w14:textId="77777777" w:rsidR="00E46B6F" w:rsidRPr="00F15BFF" w:rsidRDefault="00E46B6F" w:rsidP="00C76C91">
            <w:pPr>
              <w:shd w:val="clear" w:color="auto" w:fill="FFFFFF"/>
              <w:rPr>
                <w:rFonts w:eastAsia="Times New Roman" w:cstheme="minorHAnsi"/>
                <w:color w:val="000000" w:themeColor="text1"/>
                <w:sz w:val="18"/>
                <w:szCs w:val="18"/>
              </w:rPr>
            </w:pPr>
          </w:p>
          <w:p w14:paraId="6FD37976"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wheresell</w:t>
            </w:r>
            <w:proofErr w:type="spellEnd"/>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 xml:space="preserve">In the village to household within </w:t>
            </w:r>
            <w:proofErr w:type="gramStart"/>
            <w:r w:rsidR="00E13E82">
              <w:rPr>
                <w:rFonts w:eastAsia="Times New Roman" w:cstheme="minorHAnsi"/>
                <w:color w:val="000000" w:themeColor="text1"/>
                <w:sz w:val="18"/>
                <w:szCs w:val="18"/>
              </w:rPr>
              <w:t>it</w:t>
            </w:r>
            <w:r w:rsidRPr="00F15BFF">
              <w:rPr>
                <w:rFonts w:eastAsia="Times New Roman" w:cstheme="minorHAnsi"/>
                <w:color w:val="000000" w:themeColor="text1"/>
                <w:sz w:val="18"/>
                <w:szCs w:val="18"/>
              </w:rPr>
              <w:t xml:space="preserve"> </w:t>
            </w:r>
            <w:r w:rsidR="00E13E82">
              <w:rPr>
                <w:rFonts w:eastAsia="Times New Roman" w:cstheme="minorHAnsi"/>
                <w:color w:val="000000" w:themeColor="text1"/>
                <w:sz w:val="18"/>
                <w:szCs w:val="18"/>
              </w:rPr>
              <w:t>.</w:t>
            </w:r>
            <w:proofErr w:type="gramEnd"/>
          </w:p>
          <w:p w14:paraId="1EE791DD"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wheresell</w:t>
            </w:r>
            <w:proofErr w:type="spellEnd"/>
            <w:r w:rsidRPr="00F15BFF">
              <w:rPr>
                <w:rFonts w:eastAsia="Times New Roman" w:cstheme="minorHAnsi"/>
                <w:color w:val="000000" w:themeColor="text1"/>
                <w:sz w:val="18"/>
                <w:szCs w:val="18"/>
              </w:rPr>
              <w:tab/>
              <w:t>2</w:t>
            </w:r>
            <w:r w:rsidR="00E86AE6">
              <w:rPr>
                <w:rFonts w:eastAsia="Times New Roman" w:cstheme="minorHAnsi"/>
                <w:color w:val="000000" w:themeColor="text1"/>
                <w:sz w:val="18"/>
                <w:szCs w:val="18"/>
              </w:rPr>
              <w:t xml:space="preserve">       </w:t>
            </w:r>
            <w:r w:rsidRPr="00F15BFF">
              <w:rPr>
                <w:rFonts w:eastAsia="Times New Roman" w:cstheme="minorHAnsi"/>
                <w:color w:val="000000" w:themeColor="text1"/>
                <w:sz w:val="18"/>
                <w:szCs w:val="18"/>
              </w:rPr>
              <w:t xml:space="preserve">In the village to households outside </w:t>
            </w:r>
            <w:r w:rsidR="00E86AE6">
              <w:rPr>
                <w:rFonts w:eastAsia="Times New Roman" w:cstheme="minorHAnsi"/>
                <w:color w:val="000000" w:themeColor="text1"/>
                <w:sz w:val="18"/>
                <w:szCs w:val="18"/>
              </w:rPr>
              <w:t>from it.</w:t>
            </w:r>
          </w:p>
          <w:p w14:paraId="34D397A3"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wheresell</w:t>
            </w:r>
            <w:proofErr w:type="spellEnd"/>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 xml:space="preserve">In a market outside the village. </w:t>
            </w:r>
          </w:p>
          <w:p w14:paraId="346D2594" w14:textId="77777777" w:rsidR="00C76C91" w:rsidRDefault="00C76C91" w:rsidP="00C76C91">
            <w:pPr>
              <w:shd w:val="clear" w:color="auto" w:fill="FFFFFF"/>
              <w:rPr>
                <w:rFonts w:eastAsia="Times New Roman" w:cstheme="minorHAnsi"/>
                <w:color w:val="000000" w:themeColor="text1"/>
                <w:sz w:val="18"/>
                <w:szCs w:val="18"/>
              </w:rPr>
            </w:pPr>
          </w:p>
          <w:p w14:paraId="5A475EAE" w14:textId="77777777" w:rsidR="00C76C91" w:rsidRPr="00F15BFF" w:rsidRDefault="00C76C91" w:rsidP="00C76C91">
            <w:pPr>
              <w:shd w:val="clear" w:color="auto" w:fill="FFFFFF"/>
              <w:rPr>
                <w:rFonts w:eastAsia="Times New Roman" w:cstheme="minorHAnsi"/>
                <w:color w:val="000000" w:themeColor="text1"/>
                <w:sz w:val="18"/>
                <w:szCs w:val="18"/>
              </w:rPr>
            </w:pPr>
          </w:p>
          <w:p w14:paraId="7F0810B9" w14:textId="77777777" w:rsidR="00C76C91" w:rsidRDefault="00C76C91" w:rsidP="00C76C91">
            <w:pPr>
              <w:shd w:val="clear" w:color="auto" w:fill="FFFFFF"/>
              <w:rPr>
                <w:rFonts w:eastAsia="Times New Roman" w:cstheme="minorHAnsi"/>
                <w:color w:val="000000" w:themeColor="text1"/>
                <w:sz w:val="24"/>
                <w:szCs w:val="24"/>
              </w:rPr>
            </w:pPr>
          </w:p>
        </w:tc>
        <w:tc>
          <w:tcPr>
            <w:tcW w:w="4680" w:type="dxa"/>
          </w:tcPr>
          <w:p w14:paraId="73768F67" w14:textId="77777777" w:rsidR="00C95E5A" w:rsidRDefault="00C95E5A" w:rsidP="00BE4376">
            <w:pPr>
              <w:shd w:val="clear" w:color="auto" w:fill="FFFFFF"/>
              <w:rPr>
                <w:rFonts w:eastAsia="Times New Roman" w:cstheme="minorHAnsi"/>
                <w:color w:val="000000" w:themeColor="text1"/>
                <w:sz w:val="18"/>
                <w:szCs w:val="18"/>
              </w:rPr>
            </w:pPr>
          </w:p>
          <w:p w14:paraId="2668488C" w14:textId="77777777" w:rsidR="00C95E5A" w:rsidRDefault="00C95E5A" w:rsidP="00BE4376">
            <w:pPr>
              <w:shd w:val="clear" w:color="auto" w:fill="FFFFFF"/>
              <w:rPr>
                <w:rFonts w:eastAsia="Times New Roman" w:cstheme="minorHAnsi"/>
                <w:color w:val="000000" w:themeColor="text1"/>
                <w:sz w:val="18"/>
                <w:szCs w:val="18"/>
              </w:rPr>
            </w:pPr>
          </w:p>
          <w:p w14:paraId="09B3EC84" w14:textId="77777777" w:rsidR="00BE4376" w:rsidRPr="00F15BFF" w:rsidRDefault="00BE4376" w:rsidP="00BE4376">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crops</w:t>
            </w:r>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Maize</w:t>
            </w:r>
          </w:p>
          <w:p w14:paraId="56854CA2" w14:textId="77777777" w:rsidR="00BE4376" w:rsidRPr="00F15BFF" w:rsidRDefault="00BE4376" w:rsidP="00BE4376">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crops</w:t>
            </w:r>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Groundnut</w:t>
            </w:r>
          </w:p>
          <w:p w14:paraId="52D9C408" w14:textId="77777777" w:rsidR="00BE4376" w:rsidRPr="00F15BFF" w:rsidRDefault="00BE4376" w:rsidP="00BE4376">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crops</w:t>
            </w:r>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Ground beans (</w:t>
            </w:r>
            <w:proofErr w:type="spellStart"/>
            <w:r w:rsidRPr="00F15BFF">
              <w:rPr>
                <w:rFonts w:eastAsia="Times New Roman" w:cstheme="minorHAnsi"/>
                <w:color w:val="000000" w:themeColor="text1"/>
                <w:sz w:val="18"/>
                <w:szCs w:val="18"/>
              </w:rPr>
              <w:t>nzama</w:t>
            </w:r>
            <w:proofErr w:type="spellEnd"/>
            <w:r w:rsidRPr="00F15BFF">
              <w:rPr>
                <w:rFonts w:eastAsia="Times New Roman" w:cstheme="minorHAnsi"/>
                <w:color w:val="000000" w:themeColor="text1"/>
                <w:sz w:val="18"/>
                <w:szCs w:val="18"/>
              </w:rPr>
              <w:t>)</w:t>
            </w:r>
          </w:p>
          <w:p w14:paraId="0742574D" w14:textId="77777777" w:rsidR="00BE4376" w:rsidRPr="00F15BFF" w:rsidRDefault="00BE4376" w:rsidP="00BE4376">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crops</w:t>
            </w:r>
            <w:r w:rsidRPr="00F15BFF">
              <w:rPr>
                <w:rFonts w:eastAsia="Times New Roman" w:cstheme="minorHAnsi"/>
                <w:color w:val="000000" w:themeColor="text1"/>
                <w:sz w:val="18"/>
                <w:szCs w:val="18"/>
              </w:rPr>
              <w:tab/>
              <w:t>4</w:t>
            </w:r>
            <w:r w:rsidRPr="00F15BFF">
              <w:rPr>
                <w:rFonts w:eastAsia="Times New Roman" w:cstheme="minorHAnsi"/>
                <w:color w:val="000000" w:themeColor="text1"/>
                <w:sz w:val="18"/>
                <w:szCs w:val="18"/>
              </w:rPr>
              <w:tab/>
              <w:t>Sweet potatoes</w:t>
            </w:r>
          </w:p>
          <w:p w14:paraId="171BEA22" w14:textId="77777777" w:rsidR="00BE4376" w:rsidRPr="00F15BFF" w:rsidRDefault="00BE4376" w:rsidP="00BE4376">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crops</w:t>
            </w:r>
            <w:r w:rsidRPr="00F15BFF">
              <w:rPr>
                <w:rFonts w:eastAsia="Times New Roman" w:cstheme="minorHAnsi"/>
                <w:color w:val="000000" w:themeColor="text1"/>
                <w:sz w:val="18"/>
                <w:szCs w:val="18"/>
              </w:rPr>
              <w:tab/>
              <w:t>5</w:t>
            </w:r>
            <w:r w:rsidRPr="00F15BFF">
              <w:rPr>
                <w:rFonts w:eastAsia="Times New Roman" w:cstheme="minorHAnsi"/>
                <w:color w:val="000000" w:themeColor="text1"/>
                <w:sz w:val="18"/>
                <w:szCs w:val="18"/>
              </w:rPr>
              <w:tab/>
              <w:t>finger millet (</w:t>
            </w:r>
            <w:proofErr w:type="spellStart"/>
            <w:r w:rsidRPr="00F15BFF">
              <w:rPr>
                <w:rFonts w:eastAsia="Times New Roman" w:cstheme="minorHAnsi"/>
                <w:color w:val="000000" w:themeColor="text1"/>
                <w:sz w:val="18"/>
                <w:szCs w:val="18"/>
              </w:rPr>
              <w:t>mawere</w:t>
            </w:r>
            <w:proofErr w:type="spellEnd"/>
            <w:r w:rsidRPr="00F15BFF">
              <w:rPr>
                <w:rFonts w:eastAsia="Times New Roman" w:cstheme="minorHAnsi"/>
                <w:color w:val="000000" w:themeColor="text1"/>
                <w:sz w:val="18"/>
                <w:szCs w:val="18"/>
              </w:rPr>
              <w:t>)</w:t>
            </w:r>
          </w:p>
          <w:p w14:paraId="24F1E6EE" w14:textId="77777777" w:rsidR="00BE4376" w:rsidRPr="00F15BFF" w:rsidRDefault="00BE4376" w:rsidP="00BE4376">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crops</w:t>
            </w:r>
            <w:r w:rsidRPr="00F15BFF">
              <w:rPr>
                <w:rFonts w:eastAsia="Times New Roman" w:cstheme="minorHAnsi"/>
                <w:color w:val="000000" w:themeColor="text1"/>
                <w:sz w:val="18"/>
                <w:szCs w:val="18"/>
              </w:rPr>
              <w:tab/>
              <w:t>6</w:t>
            </w:r>
            <w:r w:rsidRPr="00F15BFF">
              <w:rPr>
                <w:rFonts w:eastAsia="Times New Roman" w:cstheme="minorHAnsi"/>
                <w:color w:val="000000" w:themeColor="text1"/>
                <w:sz w:val="18"/>
                <w:szCs w:val="18"/>
              </w:rPr>
              <w:tab/>
              <w:t>Sorghum</w:t>
            </w:r>
          </w:p>
          <w:p w14:paraId="6F35045C" w14:textId="77777777" w:rsidR="00BE4376" w:rsidRPr="00F15BFF" w:rsidRDefault="00BE4376" w:rsidP="00BE4376">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crops</w:t>
            </w:r>
            <w:r w:rsidRPr="00F15BFF">
              <w:rPr>
                <w:rFonts w:eastAsia="Times New Roman" w:cstheme="minorHAnsi"/>
                <w:color w:val="000000" w:themeColor="text1"/>
                <w:sz w:val="18"/>
                <w:szCs w:val="18"/>
              </w:rPr>
              <w:tab/>
              <w:t>7</w:t>
            </w:r>
            <w:r w:rsidRPr="00F15BFF">
              <w:rPr>
                <w:rFonts w:eastAsia="Times New Roman" w:cstheme="minorHAnsi"/>
                <w:color w:val="000000" w:themeColor="text1"/>
                <w:sz w:val="18"/>
                <w:szCs w:val="18"/>
              </w:rPr>
              <w:tab/>
              <w:t>Pearl Millet (</w:t>
            </w:r>
            <w:proofErr w:type="spellStart"/>
            <w:r w:rsidRPr="00F15BFF">
              <w:rPr>
                <w:rFonts w:eastAsia="Times New Roman" w:cstheme="minorHAnsi"/>
                <w:color w:val="000000" w:themeColor="text1"/>
                <w:sz w:val="18"/>
                <w:szCs w:val="18"/>
              </w:rPr>
              <w:t>mawere</w:t>
            </w:r>
            <w:proofErr w:type="spellEnd"/>
            <w:r w:rsidRPr="00F15BFF">
              <w:rPr>
                <w:rFonts w:eastAsia="Times New Roman" w:cstheme="minorHAnsi"/>
                <w:color w:val="000000" w:themeColor="text1"/>
                <w:sz w:val="18"/>
                <w:szCs w:val="18"/>
              </w:rPr>
              <w:t>)</w:t>
            </w:r>
          </w:p>
          <w:p w14:paraId="5FF53DB3" w14:textId="77777777" w:rsidR="00BE4376" w:rsidRPr="00F15BFF" w:rsidRDefault="00BE4376" w:rsidP="00BE4376">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crops</w:t>
            </w:r>
            <w:r w:rsidRPr="00F15BFF">
              <w:rPr>
                <w:rFonts w:eastAsia="Times New Roman" w:cstheme="minorHAnsi"/>
                <w:color w:val="000000" w:themeColor="text1"/>
                <w:sz w:val="18"/>
                <w:szCs w:val="18"/>
              </w:rPr>
              <w:tab/>
              <w:t>8</w:t>
            </w:r>
            <w:r w:rsidRPr="00F15BFF">
              <w:rPr>
                <w:rFonts w:eastAsia="Times New Roman" w:cstheme="minorHAnsi"/>
                <w:color w:val="000000" w:themeColor="text1"/>
                <w:sz w:val="18"/>
                <w:szCs w:val="18"/>
              </w:rPr>
              <w:tab/>
              <w:t>Soya beans</w:t>
            </w:r>
          </w:p>
          <w:p w14:paraId="5E4CD4AA" w14:textId="77777777" w:rsidR="00BE4376" w:rsidRPr="00F15BFF" w:rsidRDefault="00BE4376" w:rsidP="00BE4376">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crops</w:t>
            </w:r>
            <w:r w:rsidRPr="00F15BFF">
              <w:rPr>
                <w:rFonts w:eastAsia="Times New Roman" w:cstheme="minorHAnsi"/>
                <w:color w:val="000000" w:themeColor="text1"/>
                <w:sz w:val="18"/>
                <w:szCs w:val="18"/>
              </w:rPr>
              <w:tab/>
              <w:t>9</w:t>
            </w:r>
            <w:r w:rsidRPr="00F15BFF">
              <w:rPr>
                <w:rFonts w:eastAsia="Times New Roman" w:cstheme="minorHAnsi"/>
                <w:color w:val="000000" w:themeColor="text1"/>
                <w:sz w:val="18"/>
                <w:szCs w:val="18"/>
              </w:rPr>
              <w:tab/>
              <w:t>Pigeon peas</w:t>
            </w:r>
          </w:p>
          <w:p w14:paraId="44877964" w14:textId="77777777" w:rsidR="00BE4376" w:rsidRPr="00F15BFF" w:rsidRDefault="00BE4376" w:rsidP="00BE4376">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crops</w:t>
            </w:r>
            <w:r w:rsidRPr="00F15BFF">
              <w:rPr>
                <w:rFonts w:eastAsia="Times New Roman" w:cstheme="minorHAnsi"/>
                <w:color w:val="000000" w:themeColor="text1"/>
                <w:sz w:val="18"/>
                <w:szCs w:val="18"/>
              </w:rPr>
              <w:tab/>
              <w:t>10</w:t>
            </w:r>
            <w:r w:rsidRPr="00F15BFF">
              <w:rPr>
                <w:rFonts w:eastAsia="Times New Roman" w:cstheme="minorHAnsi"/>
                <w:color w:val="000000" w:themeColor="text1"/>
                <w:sz w:val="18"/>
                <w:szCs w:val="18"/>
              </w:rPr>
              <w:tab/>
              <w:t>Cotton</w:t>
            </w:r>
          </w:p>
          <w:p w14:paraId="1C48BFEE" w14:textId="77777777" w:rsidR="00BE4376" w:rsidRPr="00F15BFF" w:rsidRDefault="00BE4376" w:rsidP="00BE4376">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crops</w:t>
            </w:r>
            <w:r w:rsidRPr="00F15BFF">
              <w:rPr>
                <w:rFonts w:eastAsia="Times New Roman" w:cstheme="minorHAnsi"/>
                <w:color w:val="000000" w:themeColor="text1"/>
                <w:sz w:val="18"/>
                <w:szCs w:val="18"/>
              </w:rPr>
              <w:tab/>
              <w:t>11</w:t>
            </w:r>
            <w:r w:rsidRPr="00F15BFF">
              <w:rPr>
                <w:rFonts w:eastAsia="Times New Roman" w:cstheme="minorHAnsi"/>
                <w:color w:val="000000" w:themeColor="text1"/>
                <w:sz w:val="18"/>
                <w:szCs w:val="18"/>
              </w:rPr>
              <w:tab/>
              <w:t>Sugar cane</w:t>
            </w:r>
          </w:p>
          <w:p w14:paraId="2DF7D5B1" w14:textId="77777777" w:rsidR="00BE4376" w:rsidRPr="00F15BFF" w:rsidRDefault="00BE4376" w:rsidP="00BE4376">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crops</w:t>
            </w:r>
            <w:r w:rsidRPr="00F15BFF">
              <w:rPr>
                <w:rFonts w:eastAsia="Times New Roman" w:cstheme="minorHAnsi"/>
                <w:color w:val="000000" w:themeColor="text1"/>
                <w:sz w:val="18"/>
                <w:szCs w:val="18"/>
              </w:rPr>
              <w:tab/>
              <w:t>12</w:t>
            </w:r>
            <w:r w:rsidRPr="00F15BFF">
              <w:rPr>
                <w:rFonts w:eastAsia="Times New Roman" w:cstheme="minorHAnsi"/>
                <w:color w:val="000000" w:themeColor="text1"/>
                <w:sz w:val="18"/>
                <w:szCs w:val="18"/>
              </w:rPr>
              <w:tab/>
            </w:r>
            <w:proofErr w:type="spellStart"/>
            <w:r w:rsidRPr="00F15BFF">
              <w:rPr>
                <w:rFonts w:eastAsia="Times New Roman" w:cstheme="minorHAnsi"/>
                <w:color w:val="000000" w:themeColor="text1"/>
                <w:sz w:val="18"/>
                <w:szCs w:val="18"/>
              </w:rPr>
              <w:t>Tanaposi</w:t>
            </w:r>
            <w:proofErr w:type="spellEnd"/>
          </w:p>
          <w:p w14:paraId="17CDC50A" w14:textId="77777777" w:rsidR="00BE4376" w:rsidRPr="00F15BFF" w:rsidRDefault="00BE4376" w:rsidP="00BE4376">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crops</w:t>
            </w:r>
            <w:r w:rsidRPr="00F15BFF">
              <w:rPr>
                <w:rFonts w:eastAsia="Times New Roman" w:cstheme="minorHAnsi"/>
                <w:color w:val="000000" w:themeColor="text1"/>
                <w:sz w:val="18"/>
                <w:szCs w:val="18"/>
              </w:rPr>
              <w:tab/>
              <w:t>13</w:t>
            </w:r>
            <w:r w:rsidRPr="00F15BFF">
              <w:rPr>
                <w:rFonts w:eastAsia="Times New Roman" w:cstheme="minorHAnsi"/>
                <w:color w:val="000000" w:themeColor="text1"/>
                <w:sz w:val="18"/>
                <w:szCs w:val="18"/>
              </w:rPr>
              <w:tab/>
            </w:r>
            <w:proofErr w:type="spellStart"/>
            <w:r w:rsidRPr="00F15BFF">
              <w:rPr>
                <w:rFonts w:eastAsia="Times New Roman" w:cstheme="minorHAnsi"/>
                <w:color w:val="000000" w:themeColor="text1"/>
                <w:sz w:val="18"/>
                <w:szCs w:val="18"/>
              </w:rPr>
              <w:t>Nkhwani</w:t>
            </w:r>
            <w:proofErr w:type="spellEnd"/>
          </w:p>
          <w:p w14:paraId="4C0CCD06" w14:textId="77777777" w:rsidR="00BE4376" w:rsidRPr="00F15BFF" w:rsidRDefault="00BE4376" w:rsidP="00BE4376">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crops</w:t>
            </w:r>
            <w:r w:rsidRPr="00F15BFF">
              <w:rPr>
                <w:rFonts w:eastAsia="Times New Roman" w:cstheme="minorHAnsi"/>
                <w:color w:val="000000" w:themeColor="text1"/>
                <w:sz w:val="18"/>
                <w:szCs w:val="18"/>
              </w:rPr>
              <w:tab/>
              <w:t>14</w:t>
            </w:r>
            <w:r w:rsidRPr="00F15BFF">
              <w:rPr>
                <w:rFonts w:eastAsia="Times New Roman" w:cstheme="minorHAnsi"/>
                <w:color w:val="000000" w:themeColor="text1"/>
                <w:sz w:val="18"/>
                <w:szCs w:val="18"/>
              </w:rPr>
              <w:tab/>
            </w:r>
            <w:proofErr w:type="spellStart"/>
            <w:r w:rsidRPr="00F15BFF">
              <w:rPr>
                <w:rFonts w:eastAsia="Times New Roman" w:cstheme="minorHAnsi"/>
                <w:color w:val="000000" w:themeColor="text1"/>
                <w:sz w:val="18"/>
                <w:szCs w:val="18"/>
              </w:rPr>
              <w:t>Therere</w:t>
            </w:r>
            <w:proofErr w:type="spellEnd"/>
            <w:r w:rsidRPr="00F15BFF">
              <w:rPr>
                <w:rFonts w:eastAsia="Times New Roman" w:cstheme="minorHAnsi"/>
                <w:color w:val="000000" w:themeColor="text1"/>
                <w:sz w:val="18"/>
                <w:szCs w:val="18"/>
              </w:rPr>
              <w:t>/Okra</w:t>
            </w:r>
          </w:p>
          <w:p w14:paraId="22224875" w14:textId="77777777" w:rsidR="00BE4376" w:rsidRPr="00F15BFF" w:rsidRDefault="00BE4376" w:rsidP="00BE4376">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crops</w:t>
            </w:r>
            <w:r w:rsidRPr="00F15BFF">
              <w:rPr>
                <w:rFonts w:eastAsia="Times New Roman" w:cstheme="minorHAnsi"/>
                <w:color w:val="000000" w:themeColor="text1"/>
                <w:sz w:val="18"/>
                <w:szCs w:val="18"/>
              </w:rPr>
              <w:tab/>
              <w:t>15</w:t>
            </w:r>
            <w:r w:rsidRPr="00F15BFF">
              <w:rPr>
                <w:rFonts w:eastAsia="Times New Roman" w:cstheme="minorHAnsi"/>
                <w:color w:val="000000" w:themeColor="text1"/>
                <w:sz w:val="18"/>
                <w:szCs w:val="18"/>
              </w:rPr>
              <w:tab/>
              <w:t>Tomatoes</w:t>
            </w:r>
          </w:p>
          <w:p w14:paraId="18426BDA" w14:textId="77777777" w:rsidR="00BE4376" w:rsidRPr="00F15BFF" w:rsidRDefault="00BE4376" w:rsidP="00BE4376">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crops</w:t>
            </w:r>
            <w:r w:rsidRPr="00F15BFF">
              <w:rPr>
                <w:rFonts w:eastAsia="Times New Roman" w:cstheme="minorHAnsi"/>
                <w:color w:val="000000" w:themeColor="text1"/>
                <w:sz w:val="18"/>
                <w:szCs w:val="18"/>
              </w:rPr>
              <w:tab/>
              <w:t>16</w:t>
            </w:r>
            <w:r w:rsidRPr="00F15BFF">
              <w:rPr>
                <w:rFonts w:eastAsia="Times New Roman" w:cstheme="minorHAnsi"/>
                <w:color w:val="000000" w:themeColor="text1"/>
                <w:sz w:val="18"/>
                <w:szCs w:val="18"/>
              </w:rPr>
              <w:tab/>
              <w:t>Other (specify)</w:t>
            </w:r>
          </w:p>
          <w:p w14:paraId="47303847" w14:textId="77777777" w:rsidR="00BE4376" w:rsidRPr="00F15BFF" w:rsidRDefault="00BE4376" w:rsidP="00BE4376">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crops</w:t>
            </w:r>
            <w:r w:rsidRPr="00F15BFF">
              <w:rPr>
                <w:rFonts w:eastAsia="Times New Roman" w:cstheme="minorHAnsi"/>
                <w:color w:val="000000" w:themeColor="text1"/>
                <w:sz w:val="18"/>
                <w:szCs w:val="18"/>
              </w:rPr>
              <w:tab/>
              <w:t>17</w:t>
            </w:r>
            <w:r w:rsidRPr="00F15BFF">
              <w:rPr>
                <w:rFonts w:eastAsia="Times New Roman" w:cstheme="minorHAnsi"/>
                <w:color w:val="000000" w:themeColor="text1"/>
                <w:sz w:val="18"/>
                <w:szCs w:val="18"/>
              </w:rPr>
              <w:tab/>
              <w:t>Other2 (specify)</w:t>
            </w:r>
          </w:p>
          <w:p w14:paraId="1FEBCA78" w14:textId="77777777" w:rsidR="00BE4376" w:rsidRPr="00F15BFF" w:rsidRDefault="00BE4376" w:rsidP="00BE4376">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crops</w:t>
            </w:r>
            <w:r w:rsidRPr="00F15BFF">
              <w:rPr>
                <w:rFonts w:eastAsia="Times New Roman" w:cstheme="minorHAnsi"/>
                <w:color w:val="000000" w:themeColor="text1"/>
                <w:sz w:val="18"/>
                <w:szCs w:val="18"/>
              </w:rPr>
              <w:tab/>
              <w:t>18</w:t>
            </w:r>
            <w:r w:rsidRPr="00F15BFF">
              <w:rPr>
                <w:rFonts w:eastAsia="Times New Roman" w:cstheme="minorHAnsi"/>
                <w:color w:val="000000" w:themeColor="text1"/>
                <w:sz w:val="18"/>
                <w:szCs w:val="18"/>
              </w:rPr>
              <w:tab/>
              <w:t>Other3 (specify)</w:t>
            </w:r>
          </w:p>
          <w:p w14:paraId="33C32CCB" w14:textId="77777777" w:rsidR="00BE4376" w:rsidRPr="00F15BFF" w:rsidRDefault="00BE4376" w:rsidP="00BE4376">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crops3</w:t>
            </w:r>
            <w:r w:rsidRPr="00F15BFF">
              <w:rPr>
                <w:rFonts w:eastAsia="Times New Roman" w:cstheme="minorHAnsi"/>
                <w:color w:val="000000" w:themeColor="text1"/>
                <w:sz w:val="18"/>
                <w:szCs w:val="18"/>
              </w:rPr>
              <w:tab/>
              <w:t>15</w:t>
            </w:r>
            <w:r w:rsidRPr="00F15BFF">
              <w:rPr>
                <w:rFonts w:eastAsia="Times New Roman" w:cstheme="minorHAnsi"/>
                <w:color w:val="000000" w:themeColor="text1"/>
                <w:sz w:val="18"/>
                <w:szCs w:val="18"/>
              </w:rPr>
              <w:tab/>
              <w:t>Tomatoes</w:t>
            </w:r>
          </w:p>
          <w:p w14:paraId="619A415C" w14:textId="77777777" w:rsidR="00BE4376" w:rsidRPr="00F15BFF" w:rsidRDefault="00BE4376" w:rsidP="00BE4376">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crops3</w:t>
            </w:r>
            <w:r w:rsidRPr="00F15BFF">
              <w:rPr>
                <w:rFonts w:eastAsia="Times New Roman" w:cstheme="minorHAnsi"/>
                <w:color w:val="000000" w:themeColor="text1"/>
                <w:sz w:val="18"/>
                <w:szCs w:val="18"/>
              </w:rPr>
              <w:tab/>
              <w:t>9</w:t>
            </w:r>
            <w:r w:rsidRPr="00F15BFF">
              <w:rPr>
                <w:rFonts w:eastAsia="Times New Roman" w:cstheme="minorHAnsi"/>
                <w:color w:val="000000" w:themeColor="text1"/>
                <w:sz w:val="18"/>
                <w:szCs w:val="18"/>
              </w:rPr>
              <w:tab/>
              <w:t>Pigeon peas</w:t>
            </w:r>
          </w:p>
          <w:p w14:paraId="75CA498D" w14:textId="77777777" w:rsidR="00BE4376" w:rsidRPr="00F15BFF" w:rsidRDefault="00BE4376" w:rsidP="00BE4376">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crops3</w:t>
            </w:r>
            <w:r w:rsidRPr="00F15BFF">
              <w:rPr>
                <w:rFonts w:eastAsia="Times New Roman" w:cstheme="minorHAnsi"/>
                <w:color w:val="000000" w:themeColor="text1"/>
                <w:sz w:val="18"/>
                <w:szCs w:val="18"/>
              </w:rPr>
              <w:tab/>
              <w:t>19</w:t>
            </w:r>
            <w:r w:rsidRPr="00F15BFF">
              <w:rPr>
                <w:rFonts w:eastAsia="Times New Roman" w:cstheme="minorHAnsi"/>
                <w:color w:val="000000" w:themeColor="text1"/>
                <w:sz w:val="18"/>
                <w:szCs w:val="18"/>
              </w:rPr>
              <w:tab/>
              <w:t>Green vegetables</w:t>
            </w:r>
          </w:p>
          <w:p w14:paraId="6C748BF9" w14:textId="77777777" w:rsidR="00BE4376" w:rsidRPr="00F15BFF" w:rsidRDefault="00BE4376" w:rsidP="00BE4376">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crops3</w:t>
            </w:r>
            <w:r w:rsidRPr="00F15BFF">
              <w:rPr>
                <w:rFonts w:eastAsia="Times New Roman" w:cstheme="minorHAnsi"/>
                <w:color w:val="000000" w:themeColor="text1"/>
                <w:sz w:val="18"/>
                <w:szCs w:val="18"/>
              </w:rPr>
              <w:tab/>
              <w:t>16</w:t>
            </w:r>
            <w:r w:rsidRPr="00F15BFF">
              <w:rPr>
                <w:rFonts w:eastAsia="Times New Roman" w:cstheme="minorHAnsi"/>
                <w:color w:val="000000" w:themeColor="text1"/>
                <w:sz w:val="18"/>
                <w:szCs w:val="18"/>
              </w:rPr>
              <w:tab/>
              <w:t>Other (specify)</w:t>
            </w:r>
          </w:p>
          <w:p w14:paraId="4E2AC312" w14:textId="77777777" w:rsidR="00BE4376" w:rsidRPr="00F15BFF" w:rsidRDefault="00BE4376" w:rsidP="00BE4376">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crops3</w:t>
            </w:r>
            <w:r w:rsidRPr="00F15BFF">
              <w:rPr>
                <w:rFonts w:eastAsia="Times New Roman" w:cstheme="minorHAnsi"/>
                <w:color w:val="000000" w:themeColor="text1"/>
                <w:sz w:val="18"/>
                <w:szCs w:val="18"/>
              </w:rPr>
              <w:tab/>
              <w:t>17</w:t>
            </w:r>
            <w:r w:rsidRPr="00F15BFF">
              <w:rPr>
                <w:rFonts w:eastAsia="Times New Roman" w:cstheme="minorHAnsi"/>
                <w:color w:val="000000" w:themeColor="text1"/>
                <w:sz w:val="18"/>
                <w:szCs w:val="18"/>
              </w:rPr>
              <w:tab/>
              <w:t>Other2 (specify)</w:t>
            </w:r>
          </w:p>
          <w:p w14:paraId="598A6DDE" w14:textId="77777777" w:rsidR="00BE4376" w:rsidRDefault="00BE4376" w:rsidP="00BE4376">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crops3</w:t>
            </w:r>
            <w:r w:rsidRPr="00F15BFF">
              <w:rPr>
                <w:rFonts w:eastAsia="Times New Roman" w:cstheme="minorHAnsi"/>
                <w:color w:val="000000" w:themeColor="text1"/>
                <w:sz w:val="18"/>
                <w:szCs w:val="18"/>
              </w:rPr>
              <w:tab/>
              <w:t>18</w:t>
            </w:r>
            <w:r w:rsidRPr="00F15BFF">
              <w:rPr>
                <w:rFonts w:eastAsia="Times New Roman" w:cstheme="minorHAnsi"/>
                <w:color w:val="000000" w:themeColor="text1"/>
                <w:sz w:val="18"/>
                <w:szCs w:val="18"/>
              </w:rPr>
              <w:tab/>
              <w:t>Other3 (specify)</w:t>
            </w:r>
          </w:p>
          <w:p w14:paraId="2EA5BFCE" w14:textId="77777777" w:rsidR="00C76C91" w:rsidRPr="00F15BFF" w:rsidRDefault="00C76C91" w:rsidP="00BE4376">
            <w:pPr>
              <w:shd w:val="clear" w:color="auto" w:fill="FFFFFF"/>
              <w:rPr>
                <w:rFonts w:eastAsia="Times New Roman" w:cstheme="minorHAnsi"/>
                <w:color w:val="000000" w:themeColor="text1"/>
                <w:sz w:val="18"/>
                <w:szCs w:val="18"/>
              </w:rPr>
            </w:pPr>
          </w:p>
          <w:p w14:paraId="27BC19BB"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householdfarmlanduse</w:t>
            </w:r>
            <w:proofErr w:type="spellEnd"/>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Acres</w:t>
            </w:r>
          </w:p>
          <w:p w14:paraId="7633D0E1"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householdfarmlanduse</w:t>
            </w:r>
            <w:proofErr w:type="spellEnd"/>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Hectares</w:t>
            </w:r>
          </w:p>
          <w:p w14:paraId="3CE13F8D"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householdfarmlanduse</w:t>
            </w:r>
            <w:proofErr w:type="spellEnd"/>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Football pitches</w:t>
            </w:r>
          </w:p>
          <w:p w14:paraId="284FC8C9" w14:textId="77777777" w:rsidR="00C76C91" w:rsidRDefault="00C76C91" w:rsidP="00C76C91">
            <w:pPr>
              <w:shd w:val="clear" w:color="auto" w:fill="FFFFFF"/>
              <w:rPr>
                <w:rFonts w:eastAsia="Times New Roman" w:cstheme="minorHAnsi"/>
                <w:color w:val="000000" w:themeColor="text1"/>
                <w:sz w:val="18"/>
                <w:szCs w:val="18"/>
              </w:rPr>
            </w:pPr>
          </w:p>
          <w:p w14:paraId="17D68237"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units</w:t>
            </w:r>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1kg</w:t>
            </w:r>
          </w:p>
          <w:p w14:paraId="1B4E3E7E"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units</w:t>
            </w:r>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50kg bag</w:t>
            </w:r>
          </w:p>
          <w:p w14:paraId="23C01854"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units</w:t>
            </w:r>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70 kg bag</w:t>
            </w:r>
          </w:p>
          <w:p w14:paraId="1B721CF8"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units</w:t>
            </w:r>
            <w:r w:rsidRPr="00F15BFF">
              <w:rPr>
                <w:rFonts w:eastAsia="Times New Roman" w:cstheme="minorHAnsi"/>
                <w:color w:val="000000" w:themeColor="text1"/>
                <w:sz w:val="18"/>
                <w:szCs w:val="18"/>
              </w:rPr>
              <w:tab/>
              <w:t>4</w:t>
            </w:r>
            <w:r w:rsidRPr="00F15BFF">
              <w:rPr>
                <w:rFonts w:eastAsia="Times New Roman" w:cstheme="minorHAnsi"/>
                <w:color w:val="000000" w:themeColor="text1"/>
                <w:sz w:val="18"/>
                <w:szCs w:val="18"/>
              </w:rPr>
              <w:tab/>
              <w:t>20 kg tin</w:t>
            </w:r>
          </w:p>
          <w:p w14:paraId="03CE1064" w14:textId="77777777" w:rsidR="00C76C91"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units</w:t>
            </w:r>
            <w:r w:rsidRPr="00F15BFF">
              <w:rPr>
                <w:rFonts w:eastAsia="Times New Roman" w:cstheme="minorHAnsi"/>
                <w:color w:val="000000" w:themeColor="text1"/>
                <w:sz w:val="18"/>
                <w:szCs w:val="18"/>
              </w:rPr>
              <w:tab/>
              <w:t>5</w:t>
            </w:r>
            <w:r w:rsidRPr="00F15BFF">
              <w:rPr>
                <w:rFonts w:eastAsia="Times New Roman" w:cstheme="minorHAnsi"/>
                <w:color w:val="000000" w:themeColor="text1"/>
                <w:sz w:val="18"/>
                <w:szCs w:val="18"/>
              </w:rPr>
              <w:tab/>
              <w:t>Other</w:t>
            </w:r>
          </w:p>
          <w:p w14:paraId="13578BF2" w14:textId="77777777" w:rsidR="00C76C91" w:rsidRDefault="00C76C91" w:rsidP="00C76C91">
            <w:pPr>
              <w:shd w:val="clear" w:color="auto" w:fill="FFFFFF"/>
              <w:rPr>
                <w:rFonts w:eastAsia="Times New Roman" w:cstheme="minorHAnsi"/>
                <w:color w:val="000000" w:themeColor="text1"/>
                <w:sz w:val="18"/>
                <w:szCs w:val="18"/>
              </w:rPr>
            </w:pPr>
          </w:p>
          <w:p w14:paraId="20A07E8F" w14:textId="77777777" w:rsidR="00C95E5A" w:rsidRDefault="00C95E5A" w:rsidP="00C76C91">
            <w:pPr>
              <w:shd w:val="clear" w:color="auto" w:fill="FFFFFF"/>
              <w:rPr>
                <w:rFonts w:eastAsia="Times New Roman" w:cstheme="minorHAnsi"/>
                <w:color w:val="000000" w:themeColor="text1"/>
                <w:sz w:val="18"/>
                <w:szCs w:val="18"/>
              </w:rPr>
            </w:pPr>
          </w:p>
          <w:p w14:paraId="4823FDE7" w14:textId="77777777" w:rsidR="00C95E5A" w:rsidRDefault="00C95E5A" w:rsidP="00C76C91">
            <w:pPr>
              <w:shd w:val="clear" w:color="auto" w:fill="FFFFFF"/>
              <w:rPr>
                <w:rFonts w:eastAsia="Times New Roman" w:cstheme="minorHAnsi"/>
                <w:color w:val="000000" w:themeColor="text1"/>
                <w:sz w:val="18"/>
                <w:szCs w:val="18"/>
              </w:rPr>
            </w:pPr>
          </w:p>
          <w:p w14:paraId="27D06B79" w14:textId="77777777" w:rsidR="00C76C91" w:rsidRPr="00C95E5A" w:rsidRDefault="00C95E5A" w:rsidP="00C76C91">
            <w:pPr>
              <w:shd w:val="clear" w:color="auto" w:fill="FFFFFF"/>
              <w:rPr>
                <w:rFonts w:eastAsia="Times New Roman" w:cstheme="minorHAnsi"/>
                <w:b/>
                <w:color w:val="000000" w:themeColor="text1"/>
                <w:sz w:val="24"/>
                <w:szCs w:val="24"/>
              </w:rPr>
            </w:pPr>
            <w:r w:rsidRPr="00C95E5A">
              <w:rPr>
                <w:rFonts w:eastAsia="Times New Roman" w:cstheme="minorHAnsi"/>
                <w:b/>
                <w:color w:val="000000" w:themeColor="text1"/>
                <w:sz w:val="24"/>
                <w:szCs w:val="24"/>
              </w:rPr>
              <w:t>LABOR AND GANYU</w:t>
            </w:r>
          </w:p>
          <w:p w14:paraId="01B7D1A9"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ganyuactivities</w:t>
            </w:r>
            <w:proofErr w:type="spellEnd"/>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Household livestock activities</w:t>
            </w:r>
          </w:p>
          <w:p w14:paraId="03F2E590"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ganyuactivities</w:t>
            </w:r>
            <w:proofErr w:type="spellEnd"/>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Constructing bricks</w:t>
            </w:r>
          </w:p>
          <w:p w14:paraId="185D7C64"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ganyuactivities</w:t>
            </w:r>
            <w:proofErr w:type="spellEnd"/>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Cut firewood</w:t>
            </w:r>
          </w:p>
          <w:p w14:paraId="5579BFD7"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ganyuactivities</w:t>
            </w:r>
            <w:proofErr w:type="spellEnd"/>
            <w:r w:rsidRPr="00F15BFF">
              <w:rPr>
                <w:rFonts w:eastAsia="Times New Roman" w:cstheme="minorHAnsi"/>
                <w:color w:val="000000" w:themeColor="text1"/>
                <w:sz w:val="18"/>
                <w:szCs w:val="18"/>
              </w:rPr>
              <w:tab/>
              <w:t>4</w:t>
            </w:r>
            <w:r w:rsidRPr="00F15BFF">
              <w:rPr>
                <w:rFonts w:eastAsia="Times New Roman" w:cstheme="minorHAnsi"/>
                <w:color w:val="000000" w:themeColor="text1"/>
                <w:sz w:val="18"/>
                <w:szCs w:val="18"/>
              </w:rPr>
              <w:tab/>
              <w:t>Fetch water</w:t>
            </w:r>
          </w:p>
          <w:p w14:paraId="3AC17C8D"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lastRenderedPageBreak/>
              <w:t>ganyuactivities</w:t>
            </w:r>
            <w:proofErr w:type="spellEnd"/>
            <w:r w:rsidRPr="00F15BFF">
              <w:rPr>
                <w:rFonts w:eastAsia="Times New Roman" w:cstheme="minorHAnsi"/>
                <w:color w:val="000000" w:themeColor="text1"/>
                <w:sz w:val="18"/>
                <w:szCs w:val="18"/>
              </w:rPr>
              <w:tab/>
              <w:t>5</w:t>
            </w:r>
            <w:r w:rsidRPr="00F15BFF">
              <w:rPr>
                <w:rFonts w:eastAsia="Times New Roman" w:cstheme="minorHAnsi"/>
                <w:color w:val="000000" w:themeColor="text1"/>
                <w:sz w:val="18"/>
                <w:szCs w:val="18"/>
              </w:rPr>
              <w:tab/>
            </w:r>
            <w:proofErr w:type="spellStart"/>
            <w:r w:rsidRPr="00F15BFF">
              <w:rPr>
                <w:rFonts w:eastAsia="Times New Roman" w:cstheme="minorHAnsi"/>
                <w:color w:val="000000" w:themeColor="text1"/>
                <w:sz w:val="18"/>
                <w:szCs w:val="18"/>
              </w:rPr>
              <w:t>Bycicle</w:t>
            </w:r>
            <w:proofErr w:type="spellEnd"/>
            <w:r w:rsidRPr="00F15BFF">
              <w:rPr>
                <w:rFonts w:eastAsia="Times New Roman" w:cstheme="minorHAnsi"/>
                <w:color w:val="000000" w:themeColor="text1"/>
                <w:sz w:val="18"/>
                <w:szCs w:val="18"/>
              </w:rPr>
              <w:t xml:space="preserve"> taxi</w:t>
            </w:r>
          </w:p>
          <w:p w14:paraId="2BD3FC80"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ganyuactivities</w:t>
            </w:r>
            <w:proofErr w:type="spellEnd"/>
            <w:r w:rsidRPr="00F15BFF">
              <w:rPr>
                <w:rFonts w:eastAsia="Times New Roman" w:cstheme="minorHAnsi"/>
                <w:color w:val="000000" w:themeColor="text1"/>
                <w:sz w:val="18"/>
                <w:szCs w:val="18"/>
              </w:rPr>
              <w:tab/>
              <w:t>6</w:t>
            </w:r>
            <w:r w:rsidRPr="00F15BFF">
              <w:rPr>
                <w:rFonts w:eastAsia="Times New Roman" w:cstheme="minorHAnsi"/>
                <w:color w:val="000000" w:themeColor="text1"/>
                <w:sz w:val="18"/>
                <w:szCs w:val="18"/>
              </w:rPr>
              <w:tab/>
              <w:t>Other</w:t>
            </w:r>
          </w:p>
          <w:p w14:paraId="7E8A74B7"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howcollectspayment</w:t>
            </w:r>
            <w:proofErr w:type="spellEnd"/>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mobile money</w:t>
            </w:r>
          </w:p>
          <w:p w14:paraId="20AC95DB"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howcollectspayment</w:t>
            </w:r>
            <w:proofErr w:type="spellEnd"/>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collect at DC</w:t>
            </w:r>
          </w:p>
          <w:p w14:paraId="17FDB253"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howcollectsthepaymentdispute</w:t>
            </w:r>
            <w:proofErr w:type="spellEnd"/>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cash</w:t>
            </w:r>
          </w:p>
          <w:p w14:paraId="7AAEE3BB"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howcollectsthepaymentdispute</w:t>
            </w:r>
            <w:proofErr w:type="spellEnd"/>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maize</w:t>
            </w:r>
          </w:p>
          <w:p w14:paraId="22636503"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howcollectsthepaymentdispute</w:t>
            </w:r>
            <w:proofErr w:type="spellEnd"/>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livestock</w:t>
            </w:r>
          </w:p>
          <w:p w14:paraId="5A26E31A"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howcollectsthepaymentdispute</w:t>
            </w:r>
            <w:proofErr w:type="spellEnd"/>
            <w:r w:rsidRPr="00F15BFF">
              <w:rPr>
                <w:rFonts w:eastAsia="Times New Roman" w:cstheme="minorHAnsi"/>
                <w:color w:val="000000" w:themeColor="text1"/>
                <w:sz w:val="18"/>
                <w:szCs w:val="18"/>
              </w:rPr>
              <w:tab/>
              <w:t>4</w:t>
            </w:r>
            <w:r w:rsidRPr="00F15BFF">
              <w:rPr>
                <w:rFonts w:eastAsia="Times New Roman" w:cstheme="minorHAnsi"/>
                <w:color w:val="000000" w:themeColor="text1"/>
                <w:sz w:val="18"/>
                <w:szCs w:val="18"/>
              </w:rPr>
              <w:tab/>
              <w:t>other</w:t>
            </w:r>
          </w:p>
          <w:p w14:paraId="20E3536F"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wageperiod</w:t>
            </w:r>
            <w:proofErr w:type="spellEnd"/>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Months</w:t>
            </w:r>
          </w:p>
          <w:p w14:paraId="4C048DE2"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wageperiod</w:t>
            </w:r>
            <w:proofErr w:type="spellEnd"/>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Weeks</w:t>
            </w:r>
          </w:p>
          <w:p w14:paraId="65C3F8A8"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wageperiod</w:t>
            </w:r>
            <w:proofErr w:type="spellEnd"/>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Days</w:t>
            </w:r>
          </w:p>
          <w:p w14:paraId="2A2731E7"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wageperiod</w:t>
            </w:r>
            <w:proofErr w:type="spellEnd"/>
            <w:r w:rsidRPr="00F15BFF">
              <w:rPr>
                <w:rFonts w:eastAsia="Times New Roman" w:cstheme="minorHAnsi"/>
                <w:color w:val="000000" w:themeColor="text1"/>
                <w:sz w:val="18"/>
                <w:szCs w:val="18"/>
              </w:rPr>
              <w:tab/>
              <w:t>4</w:t>
            </w:r>
            <w:r w:rsidRPr="00F15BFF">
              <w:rPr>
                <w:rFonts w:eastAsia="Times New Roman" w:cstheme="minorHAnsi"/>
                <w:color w:val="000000" w:themeColor="text1"/>
                <w:sz w:val="18"/>
                <w:szCs w:val="18"/>
              </w:rPr>
              <w:tab/>
              <w:t>Hours</w:t>
            </w:r>
          </w:p>
          <w:p w14:paraId="3CB241D6"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householdhelp</w:t>
            </w:r>
            <w:proofErr w:type="spellEnd"/>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family/friends</w:t>
            </w:r>
          </w:p>
          <w:p w14:paraId="1D947D32"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householdhelp</w:t>
            </w:r>
            <w:proofErr w:type="spellEnd"/>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non-family/non-friends</w:t>
            </w:r>
          </w:p>
          <w:p w14:paraId="6493A175"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householdhelp</w:t>
            </w:r>
            <w:proofErr w:type="spellEnd"/>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Chief</w:t>
            </w:r>
          </w:p>
          <w:p w14:paraId="0EA5EB7C"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leastmost</w:t>
            </w:r>
            <w:proofErr w:type="spellEnd"/>
            <w:r w:rsidRPr="00F15BFF">
              <w:rPr>
                <w:rFonts w:eastAsia="Times New Roman" w:cstheme="minorHAnsi"/>
                <w:color w:val="000000" w:themeColor="text1"/>
                <w:sz w:val="18"/>
                <w:szCs w:val="18"/>
              </w:rPr>
              <w:tab/>
              <w:t>0</w:t>
            </w:r>
            <w:r w:rsidRPr="00F15BFF">
              <w:rPr>
                <w:rFonts w:eastAsia="Times New Roman" w:cstheme="minorHAnsi"/>
                <w:color w:val="000000" w:themeColor="text1"/>
                <w:sz w:val="18"/>
                <w:szCs w:val="18"/>
              </w:rPr>
              <w:tab/>
              <w:t>Least</w:t>
            </w:r>
          </w:p>
          <w:p w14:paraId="0E47AFB1"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leastmost</w:t>
            </w:r>
            <w:proofErr w:type="spellEnd"/>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Most</w:t>
            </w:r>
          </w:p>
          <w:p w14:paraId="6F2BE341"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ganyuperiod</w:t>
            </w:r>
            <w:proofErr w:type="spellEnd"/>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Months</w:t>
            </w:r>
          </w:p>
          <w:p w14:paraId="01BA192C"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ganyuperiod</w:t>
            </w:r>
            <w:proofErr w:type="spellEnd"/>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Weeks</w:t>
            </w:r>
          </w:p>
          <w:p w14:paraId="5B645778"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ganyuperiod</w:t>
            </w:r>
            <w:proofErr w:type="spellEnd"/>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Days</w:t>
            </w:r>
          </w:p>
          <w:p w14:paraId="337C7010"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ganyuperiod</w:t>
            </w:r>
            <w:proofErr w:type="spellEnd"/>
            <w:r w:rsidRPr="00F15BFF">
              <w:rPr>
                <w:rFonts w:eastAsia="Times New Roman" w:cstheme="minorHAnsi"/>
                <w:color w:val="000000" w:themeColor="text1"/>
                <w:sz w:val="18"/>
                <w:szCs w:val="18"/>
              </w:rPr>
              <w:tab/>
              <w:t>4</w:t>
            </w:r>
            <w:r w:rsidRPr="00F15BFF">
              <w:rPr>
                <w:rFonts w:eastAsia="Times New Roman" w:cstheme="minorHAnsi"/>
                <w:color w:val="000000" w:themeColor="text1"/>
                <w:sz w:val="18"/>
                <w:szCs w:val="18"/>
              </w:rPr>
              <w:tab/>
              <w:t>Hours</w:t>
            </w:r>
          </w:p>
          <w:p w14:paraId="47E3DBA5"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ganyuperiod</w:t>
            </w:r>
            <w:proofErr w:type="spellEnd"/>
            <w:r w:rsidRPr="00F15BFF">
              <w:rPr>
                <w:rFonts w:eastAsia="Times New Roman" w:cstheme="minorHAnsi"/>
                <w:color w:val="000000" w:themeColor="text1"/>
                <w:sz w:val="18"/>
                <w:szCs w:val="18"/>
              </w:rPr>
              <w:tab/>
              <w:t>5</w:t>
            </w:r>
            <w:r w:rsidRPr="00F15BFF">
              <w:rPr>
                <w:rFonts w:eastAsia="Times New Roman" w:cstheme="minorHAnsi"/>
                <w:color w:val="000000" w:themeColor="text1"/>
                <w:sz w:val="18"/>
                <w:szCs w:val="18"/>
              </w:rPr>
              <w:tab/>
            </w:r>
            <w:proofErr w:type="spellStart"/>
            <w:r w:rsidRPr="00F15BFF">
              <w:rPr>
                <w:rFonts w:eastAsia="Times New Roman" w:cstheme="minorHAnsi"/>
                <w:color w:val="000000" w:themeColor="text1"/>
                <w:sz w:val="18"/>
                <w:szCs w:val="18"/>
              </w:rPr>
              <w:t>Ganyu</w:t>
            </w:r>
            <w:proofErr w:type="spellEnd"/>
          </w:p>
          <w:p w14:paraId="0B6E2DE0"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agriganyutask</w:t>
            </w:r>
            <w:proofErr w:type="spellEnd"/>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Land preparation</w:t>
            </w:r>
          </w:p>
          <w:p w14:paraId="1CE29131"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agriganyutask</w:t>
            </w:r>
            <w:proofErr w:type="spellEnd"/>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Seeding/planting</w:t>
            </w:r>
          </w:p>
          <w:p w14:paraId="3AE8BBB9"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agriganyutask</w:t>
            </w:r>
            <w:proofErr w:type="spellEnd"/>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Fertilizing</w:t>
            </w:r>
          </w:p>
          <w:p w14:paraId="0D768785"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agriganyutask</w:t>
            </w:r>
            <w:proofErr w:type="spellEnd"/>
            <w:r w:rsidRPr="00F15BFF">
              <w:rPr>
                <w:rFonts w:eastAsia="Times New Roman" w:cstheme="minorHAnsi"/>
                <w:color w:val="000000" w:themeColor="text1"/>
                <w:sz w:val="18"/>
                <w:szCs w:val="18"/>
              </w:rPr>
              <w:tab/>
              <w:t>4</w:t>
            </w:r>
            <w:r w:rsidRPr="00F15BFF">
              <w:rPr>
                <w:rFonts w:eastAsia="Times New Roman" w:cstheme="minorHAnsi"/>
                <w:color w:val="000000" w:themeColor="text1"/>
                <w:sz w:val="18"/>
                <w:szCs w:val="18"/>
              </w:rPr>
              <w:tab/>
              <w:t>Weeding</w:t>
            </w:r>
          </w:p>
          <w:p w14:paraId="1739AE98"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agriganyutask</w:t>
            </w:r>
            <w:proofErr w:type="spellEnd"/>
            <w:r w:rsidRPr="00F15BFF">
              <w:rPr>
                <w:rFonts w:eastAsia="Times New Roman" w:cstheme="minorHAnsi"/>
                <w:color w:val="000000" w:themeColor="text1"/>
                <w:sz w:val="18"/>
                <w:szCs w:val="18"/>
              </w:rPr>
              <w:tab/>
              <w:t>5</w:t>
            </w:r>
            <w:r w:rsidRPr="00F15BFF">
              <w:rPr>
                <w:rFonts w:eastAsia="Times New Roman" w:cstheme="minorHAnsi"/>
                <w:color w:val="000000" w:themeColor="text1"/>
                <w:sz w:val="18"/>
                <w:szCs w:val="18"/>
              </w:rPr>
              <w:tab/>
              <w:t>Harvesting</w:t>
            </w:r>
          </w:p>
          <w:p w14:paraId="1AEBB651"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p>
          <w:p w14:paraId="5FBE04A3"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p>
          <w:p w14:paraId="17C4B86F"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p>
          <w:p w14:paraId="70E43E48"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p>
          <w:p w14:paraId="7F3646B0"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hhactivities</w:t>
            </w:r>
            <w:proofErr w:type="spellEnd"/>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livestock</w:t>
            </w:r>
          </w:p>
          <w:p w14:paraId="6042DBED"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hhactivities</w:t>
            </w:r>
            <w:proofErr w:type="spellEnd"/>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collecting wood/firewood</w:t>
            </w:r>
          </w:p>
          <w:p w14:paraId="7FFBF506"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hhactivities</w:t>
            </w:r>
            <w:proofErr w:type="spellEnd"/>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Construction work (including making bricks)</w:t>
            </w:r>
          </w:p>
          <w:p w14:paraId="7FF3F6E3"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hhactivities</w:t>
            </w:r>
            <w:proofErr w:type="spellEnd"/>
            <w:r w:rsidRPr="00F15BFF">
              <w:rPr>
                <w:rFonts w:eastAsia="Times New Roman" w:cstheme="minorHAnsi"/>
                <w:color w:val="000000" w:themeColor="text1"/>
                <w:sz w:val="18"/>
                <w:szCs w:val="18"/>
              </w:rPr>
              <w:tab/>
              <w:t>4</w:t>
            </w:r>
            <w:r w:rsidRPr="00F15BFF">
              <w:rPr>
                <w:rFonts w:eastAsia="Times New Roman" w:cstheme="minorHAnsi"/>
                <w:color w:val="000000" w:themeColor="text1"/>
                <w:sz w:val="18"/>
                <w:szCs w:val="18"/>
              </w:rPr>
              <w:tab/>
              <w:t>Collecting-fetching water</w:t>
            </w:r>
          </w:p>
          <w:p w14:paraId="4D5371A7" w14:textId="77777777" w:rsidR="00BE4376" w:rsidRDefault="00BE4376" w:rsidP="00885E4B">
            <w:pPr>
              <w:spacing w:before="245" w:after="158"/>
              <w:rPr>
                <w:rFonts w:eastAsia="Times New Roman" w:cstheme="minorHAnsi"/>
                <w:color w:val="000000" w:themeColor="text1"/>
                <w:sz w:val="24"/>
                <w:szCs w:val="24"/>
              </w:rPr>
            </w:pPr>
          </w:p>
          <w:p w14:paraId="153BF201" w14:textId="77777777" w:rsidR="00E46B6F" w:rsidRPr="00C95E5A" w:rsidRDefault="00E46B6F" w:rsidP="00885E4B">
            <w:pPr>
              <w:spacing w:before="245" w:after="158"/>
              <w:rPr>
                <w:rFonts w:eastAsia="Times New Roman" w:cstheme="minorHAnsi"/>
                <w:b/>
                <w:color w:val="000000" w:themeColor="text1"/>
                <w:sz w:val="24"/>
                <w:szCs w:val="24"/>
              </w:rPr>
            </w:pPr>
            <w:r w:rsidRPr="00C95E5A">
              <w:rPr>
                <w:rFonts w:eastAsia="Times New Roman" w:cstheme="minorHAnsi"/>
                <w:b/>
                <w:color w:val="000000" w:themeColor="text1"/>
                <w:sz w:val="24"/>
                <w:szCs w:val="24"/>
              </w:rPr>
              <w:t>CONSUMPTION</w:t>
            </w:r>
          </w:p>
          <w:p w14:paraId="37BFDE24" w14:textId="77777777" w:rsidR="00E46B6F" w:rsidRPr="00F15BFF" w:rsidRDefault="00E46B6F" w:rsidP="00E46B6F">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unitsfood</w:t>
            </w:r>
            <w:proofErr w:type="spellEnd"/>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Kg</w:t>
            </w:r>
          </w:p>
          <w:p w14:paraId="56B9D362" w14:textId="77777777" w:rsidR="00E46B6F" w:rsidRPr="00F15BFF" w:rsidRDefault="00E46B6F" w:rsidP="00E46B6F">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unitsfood</w:t>
            </w:r>
            <w:proofErr w:type="spellEnd"/>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 xml:space="preserve">50 </w:t>
            </w:r>
            <w:proofErr w:type="gramStart"/>
            <w:r w:rsidRPr="00F15BFF">
              <w:rPr>
                <w:rFonts w:eastAsia="Times New Roman" w:cstheme="minorHAnsi"/>
                <w:color w:val="000000" w:themeColor="text1"/>
                <w:sz w:val="18"/>
                <w:szCs w:val="18"/>
              </w:rPr>
              <w:t>Kg  bag</w:t>
            </w:r>
            <w:proofErr w:type="gramEnd"/>
          </w:p>
          <w:p w14:paraId="31EF3B4E" w14:textId="77777777" w:rsidR="00E46B6F" w:rsidRPr="00F15BFF" w:rsidRDefault="00E46B6F" w:rsidP="00E46B6F">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unitsfood</w:t>
            </w:r>
            <w:proofErr w:type="spellEnd"/>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90 Kg bag</w:t>
            </w:r>
          </w:p>
          <w:p w14:paraId="41C2FDF8" w14:textId="77777777" w:rsidR="00E46B6F" w:rsidRPr="00F15BFF" w:rsidRDefault="00E46B6F" w:rsidP="00E46B6F">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unitsfood</w:t>
            </w:r>
            <w:proofErr w:type="spellEnd"/>
            <w:r w:rsidRPr="00F15BFF">
              <w:rPr>
                <w:rFonts w:eastAsia="Times New Roman" w:cstheme="minorHAnsi"/>
                <w:color w:val="000000" w:themeColor="text1"/>
                <w:sz w:val="18"/>
                <w:szCs w:val="18"/>
              </w:rPr>
              <w:tab/>
              <w:t>4</w:t>
            </w:r>
            <w:r w:rsidRPr="00F15BFF">
              <w:rPr>
                <w:rFonts w:eastAsia="Times New Roman" w:cstheme="minorHAnsi"/>
                <w:color w:val="000000" w:themeColor="text1"/>
                <w:sz w:val="18"/>
                <w:szCs w:val="18"/>
              </w:rPr>
              <w:tab/>
              <w:t>Pail (small)</w:t>
            </w:r>
          </w:p>
          <w:p w14:paraId="7095FCBD" w14:textId="77777777" w:rsidR="00E46B6F" w:rsidRPr="00F15BFF" w:rsidRDefault="00E46B6F" w:rsidP="00E46B6F">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unitsfood</w:t>
            </w:r>
            <w:proofErr w:type="spellEnd"/>
            <w:r w:rsidRPr="00F15BFF">
              <w:rPr>
                <w:rFonts w:eastAsia="Times New Roman" w:cstheme="minorHAnsi"/>
                <w:color w:val="000000" w:themeColor="text1"/>
                <w:sz w:val="18"/>
                <w:szCs w:val="18"/>
              </w:rPr>
              <w:tab/>
              <w:t>5</w:t>
            </w:r>
            <w:r w:rsidRPr="00F15BFF">
              <w:rPr>
                <w:rFonts w:eastAsia="Times New Roman" w:cstheme="minorHAnsi"/>
                <w:color w:val="000000" w:themeColor="text1"/>
                <w:sz w:val="18"/>
                <w:szCs w:val="18"/>
              </w:rPr>
              <w:tab/>
              <w:t>Pail (large)</w:t>
            </w:r>
          </w:p>
          <w:p w14:paraId="450DE335" w14:textId="77777777" w:rsidR="00E46B6F" w:rsidRPr="00F15BFF" w:rsidRDefault="00E46B6F" w:rsidP="00E46B6F">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unitsfood</w:t>
            </w:r>
            <w:proofErr w:type="spellEnd"/>
            <w:r w:rsidRPr="00F15BFF">
              <w:rPr>
                <w:rFonts w:eastAsia="Times New Roman" w:cstheme="minorHAnsi"/>
                <w:color w:val="000000" w:themeColor="text1"/>
                <w:sz w:val="18"/>
                <w:szCs w:val="18"/>
              </w:rPr>
              <w:tab/>
              <w:t>6</w:t>
            </w:r>
            <w:r w:rsidRPr="00F15BFF">
              <w:rPr>
                <w:rFonts w:eastAsia="Times New Roman" w:cstheme="minorHAnsi"/>
                <w:color w:val="000000" w:themeColor="text1"/>
                <w:sz w:val="18"/>
                <w:szCs w:val="18"/>
              </w:rPr>
              <w:tab/>
              <w:t>No. 10 Plate</w:t>
            </w:r>
          </w:p>
          <w:p w14:paraId="40D24E88" w14:textId="77777777" w:rsidR="00E46B6F" w:rsidRPr="00F15BFF" w:rsidRDefault="00E46B6F" w:rsidP="00E46B6F">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unitsfood</w:t>
            </w:r>
            <w:proofErr w:type="spellEnd"/>
            <w:r w:rsidRPr="00F15BFF">
              <w:rPr>
                <w:rFonts w:eastAsia="Times New Roman" w:cstheme="minorHAnsi"/>
                <w:color w:val="000000" w:themeColor="text1"/>
                <w:sz w:val="18"/>
                <w:szCs w:val="18"/>
              </w:rPr>
              <w:tab/>
              <w:t>7</w:t>
            </w:r>
            <w:r w:rsidRPr="00F15BFF">
              <w:rPr>
                <w:rFonts w:eastAsia="Times New Roman" w:cstheme="minorHAnsi"/>
                <w:color w:val="000000" w:themeColor="text1"/>
                <w:sz w:val="18"/>
                <w:szCs w:val="18"/>
              </w:rPr>
              <w:tab/>
              <w:t>No. 12 Plate</w:t>
            </w:r>
          </w:p>
          <w:p w14:paraId="5F1B8EEC" w14:textId="77777777" w:rsidR="00E46B6F" w:rsidRPr="00F15BFF" w:rsidRDefault="00E46B6F" w:rsidP="00E46B6F">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lastRenderedPageBreak/>
              <w:t>unitsfood</w:t>
            </w:r>
            <w:proofErr w:type="spellEnd"/>
            <w:r w:rsidRPr="00F15BFF">
              <w:rPr>
                <w:rFonts w:eastAsia="Times New Roman" w:cstheme="minorHAnsi"/>
                <w:color w:val="000000" w:themeColor="text1"/>
                <w:sz w:val="18"/>
                <w:szCs w:val="18"/>
              </w:rPr>
              <w:tab/>
              <w:t>8</w:t>
            </w:r>
            <w:r w:rsidRPr="00F15BFF">
              <w:rPr>
                <w:rFonts w:eastAsia="Times New Roman" w:cstheme="minorHAnsi"/>
                <w:color w:val="000000" w:themeColor="text1"/>
                <w:sz w:val="18"/>
                <w:szCs w:val="18"/>
              </w:rPr>
              <w:tab/>
              <w:t>Bunch</w:t>
            </w:r>
          </w:p>
          <w:p w14:paraId="3F46D391" w14:textId="77777777" w:rsidR="00E46B6F" w:rsidRPr="00F15BFF" w:rsidRDefault="00E46B6F" w:rsidP="00E46B6F">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unitsfood</w:t>
            </w:r>
            <w:proofErr w:type="spellEnd"/>
            <w:r w:rsidRPr="00F15BFF">
              <w:rPr>
                <w:rFonts w:eastAsia="Times New Roman" w:cstheme="minorHAnsi"/>
                <w:color w:val="000000" w:themeColor="text1"/>
                <w:sz w:val="18"/>
                <w:szCs w:val="18"/>
              </w:rPr>
              <w:tab/>
              <w:t>9</w:t>
            </w:r>
            <w:r w:rsidRPr="00F15BFF">
              <w:rPr>
                <w:rFonts w:eastAsia="Times New Roman" w:cstheme="minorHAnsi"/>
                <w:color w:val="000000" w:themeColor="text1"/>
                <w:sz w:val="18"/>
                <w:szCs w:val="18"/>
              </w:rPr>
              <w:tab/>
              <w:t>Piece</w:t>
            </w:r>
          </w:p>
          <w:p w14:paraId="1B2F47BB" w14:textId="77777777" w:rsidR="00E46B6F" w:rsidRPr="00F15BFF" w:rsidRDefault="00E46B6F" w:rsidP="00E46B6F">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unitsfood</w:t>
            </w:r>
            <w:proofErr w:type="spellEnd"/>
            <w:r w:rsidRPr="00F15BFF">
              <w:rPr>
                <w:rFonts w:eastAsia="Times New Roman" w:cstheme="minorHAnsi"/>
                <w:color w:val="000000" w:themeColor="text1"/>
                <w:sz w:val="18"/>
                <w:szCs w:val="18"/>
              </w:rPr>
              <w:tab/>
              <w:t>10</w:t>
            </w:r>
            <w:r w:rsidRPr="00F15BFF">
              <w:rPr>
                <w:rFonts w:eastAsia="Times New Roman" w:cstheme="minorHAnsi"/>
                <w:color w:val="000000" w:themeColor="text1"/>
                <w:sz w:val="18"/>
                <w:szCs w:val="18"/>
              </w:rPr>
              <w:tab/>
              <w:t>Heap</w:t>
            </w:r>
          </w:p>
          <w:p w14:paraId="7FDF938B" w14:textId="77777777" w:rsidR="00E46B6F" w:rsidRPr="00F15BFF" w:rsidRDefault="00E46B6F" w:rsidP="00E46B6F">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unitsfood</w:t>
            </w:r>
            <w:proofErr w:type="spellEnd"/>
            <w:r w:rsidRPr="00F15BFF">
              <w:rPr>
                <w:rFonts w:eastAsia="Times New Roman" w:cstheme="minorHAnsi"/>
                <w:color w:val="000000" w:themeColor="text1"/>
                <w:sz w:val="18"/>
                <w:szCs w:val="18"/>
              </w:rPr>
              <w:tab/>
              <w:t>11</w:t>
            </w:r>
            <w:r w:rsidRPr="00F15BFF">
              <w:rPr>
                <w:rFonts w:eastAsia="Times New Roman" w:cstheme="minorHAnsi"/>
                <w:color w:val="000000" w:themeColor="text1"/>
                <w:sz w:val="18"/>
                <w:szCs w:val="18"/>
              </w:rPr>
              <w:tab/>
              <w:t>Bale</w:t>
            </w:r>
          </w:p>
          <w:p w14:paraId="3F2C27B1" w14:textId="77777777" w:rsidR="00E46B6F" w:rsidRPr="00F15BFF" w:rsidRDefault="00E46B6F" w:rsidP="00E46B6F">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unitsfood</w:t>
            </w:r>
            <w:proofErr w:type="spellEnd"/>
            <w:r w:rsidRPr="00F15BFF">
              <w:rPr>
                <w:rFonts w:eastAsia="Times New Roman" w:cstheme="minorHAnsi"/>
                <w:color w:val="000000" w:themeColor="text1"/>
                <w:sz w:val="18"/>
                <w:szCs w:val="18"/>
              </w:rPr>
              <w:tab/>
              <w:t>12</w:t>
            </w:r>
            <w:r w:rsidRPr="00F15BFF">
              <w:rPr>
                <w:rFonts w:eastAsia="Times New Roman" w:cstheme="minorHAnsi"/>
                <w:color w:val="000000" w:themeColor="text1"/>
                <w:sz w:val="18"/>
                <w:szCs w:val="18"/>
              </w:rPr>
              <w:tab/>
              <w:t>Basket (</w:t>
            </w:r>
            <w:proofErr w:type="spellStart"/>
            <w:r w:rsidRPr="00F15BFF">
              <w:rPr>
                <w:rFonts w:eastAsia="Times New Roman" w:cstheme="minorHAnsi"/>
                <w:color w:val="000000" w:themeColor="text1"/>
                <w:sz w:val="18"/>
                <w:szCs w:val="18"/>
              </w:rPr>
              <w:t>Dengu</w:t>
            </w:r>
            <w:proofErr w:type="spellEnd"/>
            <w:r w:rsidRPr="00F15BFF">
              <w:rPr>
                <w:rFonts w:eastAsia="Times New Roman" w:cstheme="minorHAnsi"/>
                <w:color w:val="000000" w:themeColor="text1"/>
                <w:sz w:val="18"/>
                <w:szCs w:val="18"/>
              </w:rPr>
              <w:t>) (unshelled)</w:t>
            </w:r>
          </w:p>
          <w:p w14:paraId="1BFB963B" w14:textId="77777777" w:rsidR="00E46B6F" w:rsidRPr="00F15BFF" w:rsidRDefault="00E46B6F" w:rsidP="00E46B6F">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unitsfood</w:t>
            </w:r>
            <w:proofErr w:type="spellEnd"/>
            <w:r w:rsidRPr="00F15BFF">
              <w:rPr>
                <w:rFonts w:eastAsia="Times New Roman" w:cstheme="minorHAnsi"/>
                <w:color w:val="000000" w:themeColor="text1"/>
                <w:sz w:val="18"/>
                <w:szCs w:val="18"/>
              </w:rPr>
              <w:tab/>
              <w:t>13</w:t>
            </w:r>
            <w:r w:rsidRPr="00F15BFF">
              <w:rPr>
                <w:rFonts w:eastAsia="Times New Roman" w:cstheme="minorHAnsi"/>
                <w:color w:val="000000" w:themeColor="text1"/>
                <w:sz w:val="18"/>
                <w:szCs w:val="18"/>
              </w:rPr>
              <w:tab/>
              <w:t>Basket (</w:t>
            </w:r>
            <w:proofErr w:type="spellStart"/>
            <w:r w:rsidRPr="00F15BFF">
              <w:rPr>
                <w:rFonts w:eastAsia="Times New Roman" w:cstheme="minorHAnsi"/>
                <w:color w:val="000000" w:themeColor="text1"/>
                <w:sz w:val="18"/>
                <w:szCs w:val="18"/>
              </w:rPr>
              <w:t>Dengu</w:t>
            </w:r>
            <w:proofErr w:type="spellEnd"/>
            <w:r w:rsidRPr="00F15BFF">
              <w:rPr>
                <w:rFonts w:eastAsia="Times New Roman" w:cstheme="minorHAnsi"/>
                <w:color w:val="000000" w:themeColor="text1"/>
                <w:sz w:val="18"/>
                <w:szCs w:val="18"/>
              </w:rPr>
              <w:t>) (shelled)</w:t>
            </w:r>
          </w:p>
          <w:p w14:paraId="1DBF229D" w14:textId="77777777" w:rsidR="00E46B6F" w:rsidRPr="00F15BFF" w:rsidRDefault="00E46B6F" w:rsidP="00E46B6F">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unitsfood</w:t>
            </w:r>
            <w:proofErr w:type="spellEnd"/>
            <w:r w:rsidRPr="00F15BFF">
              <w:rPr>
                <w:rFonts w:eastAsia="Times New Roman" w:cstheme="minorHAnsi"/>
                <w:color w:val="000000" w:themeColor="text1"/>
                <w:sz w:val="18"/>
                <w:szCs w:val="18"/>
              </w:rPr>
              <w:tab/>
              <w:t>14</w:t>
            </w:r>
            <w:r w:rsidRPr="00F15BFF">
              <w:rPr>
                <w:rFonts w:eastAsia="Times New Roman" w:cstheme="minorHAnsi"/>
                <w:color w:val="000000" w:themeColor="text1"/>
                <w:sz w:val="18"/>
                <w:szCs w:val="18"/>
              </w:rPr>
              <w:tab/>
              <w:t>Ox-chart (unshelled)</w:t>
            </w:r>
          </w:p>
          <w:p w14:paraId="489F97F5" w14:textId="77777777" w:rsidR="00E46B6F" w:rsidRPr="00F15BFF" w:rsidRDefault="00E46B6F" w:rsidP="00E46B6F">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unitsfood</w:t>
            </w:r>
            <w:proofErr w:type="spellEnd"/>
            <w:r w:rsidRPr="00F15BFF">
              <w:rPr>
                <w:rFonts w:eastAsia="Times New Roman" w:cstheme="minorHAnsi"/>
                <w:color w:val="000000" w:themeColor="text1"/>
                <w:sz w:val="18"/>
                <w:szCs w:val="18"/>
              </w:rPr>
              <w:tab/>
              <w:t>15</w:t>
            </w:r>
            <w:r w:rsidRPr="00F15BFF">
              <w:rPr>
                <w:rFonts w:eastAsia="Times New Roman" w:cstheme="minorHAnsi"/>
                <w:color w:val="000000" w:themeColor="text1"/>
                <w:sz w:val="18"/>
                <w:szCs w:val="18"/>
              </w:rPr>
              <w:tab/>
            </w:r>
            <w:proofErr w:type="spellStart"/>
            <w:r w:rsidRPr="00F15BFF">
              <w:rPr>
                <w:rFonts w:eastAsia="Times New Roman" w:cstheme="minorHAnsi"/>
                <w:color w:val="000000" w:themeColor="text1"/>
                <w:sz w:val="18"/>
                <w:szCs w:val="18"/>
              </w:rPr>
              <w:t>Litre</w:t>
            </w:r>
            <w:proofErr w:type="spellEnd"/>
          </w:p>
          <w:p w14:paraId="2D957150" w14:textId="77777777" w:rsidR="00E46B6F" w:rsidRPr="00F15BFF" w:rsidRDefault="00E46B6F" w:rsidP="00E46B6F">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unitsfood</w:t>
            </w:r>
            <w:proofErr w:type="spellEnd"/>
            <w:r w:rsidRPr="00F15BFF">
              <w:rPr>
                <w:rFonts w:eastAsia="Times New Roman" w:cstheme="minorHAnsi"/>
                <w:color w:val="000000" w:themeColor="text1"/>
                <w:sz w:val="18"/>
                <w:szCs w:val="18"/>
              </w:rPr>
              <w:tab/>
              <w:t>16</w:t>
            </w:r>
            <w:r w:rsidRPr="00F15BFF">
              <w:rPr>
                <w:rFonts w:eastAsia="Times New Roman" w:cstheme="minorHAnsi"/>
                <w:color w:val="000000" w:themeColor="text1"/>
                <w:sz w:val="18"/>
                <w:szCs w:val="18"/>
              </w:rPr>
              <w:tab/>
              <w:t>cup</w:t>
            </w:r>
          </w:p>
          <w:p w14:paraId="5928E5B3" w14:textId="77777777" w:rsidR="00E46B6F" w:rsidRPr="00F15BFF" w:rsidRDefault="00E46B6F" w:rsidP="00E46B6F">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unitsfood</w:t>
            </w:r>
            <w:proofErr w:type="spellEnd"/>
            <w:r w:rsidRPr="00F15BFF">
              <w:rPr>
                <w:rFonts w:eastAsia="Times New Roman" w:cstheme="minorHAnsi"/>
                <w:color w:val="000000" w:themeColor="text1"/>
                <w:sz w:val="18"/>
                <w:szCs w:val="18"/>
              </w:rPr>
              <w:tab/>
              <w:t>17</w:t>
            </w:r>
            <w:r w:rsidRPr="00F15BFF">
              <w:rPr>
                <w:rFonts w:eastAsia="Times New Roman" w:cstheme="minorHAnsi"/>
                <w:color w:val="000000" w:themeColor="text1"/>
                <w:sz w:val="18"/>
                <w:szCs w:val="18"/>
              </w:rPr>
              <w:tab/>
              <w:t>tin</w:t>
            </w:r>
          </w:p>
          <w:p w14:paraId="1100E37D" w14:textId="77777777" w:rsidR="00E46B6F" w:rsidRPr="00F15BFF" w:rsidRDefault="00E46B6F" w:rsidP="00E46B6F">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unitsfood</w:t>
            </w:r>
            <w:proofErr w:type="spellEnd"/>
            <w:r w:rsidRPr="00F15BFF">
              <w:rPr>
                <w:rFonts w:eastAsia="Times New Roman" w:cstheme="minorHAnsi"/>
                <w:color w:val="000000" w:themeColor="text1"/>
                <w:sz w:val="18"/>
                <w:szCs w:val="18"/>
              </w:rPr>
              <w:tab/>
              <w:t>18</w:t>
            </w:r>
            <w:r w:rsidRPr="00F15BFF">
              <w:rPr>
                <w:rFonts w:eastAsia="Times New Roman" w:cstheme="minorHAnsi"/>
                <w:color w:val="000000" w:themeColor="text1"/>
                <w:sz w:val="18"/>
                <w:szCs w:val="18"/>
              </w:rPr>
              <w:tab/>
              <w:t>gram</w:t>
            </w:r>
          </w:p>
          <w:p w14:paraId="6A23F59E" w14:textId="77777777" w:rsidR="00E46B6F" w:rsidRPr="00F15BFF" w:rsidRDefault="00E46B6F" w:rsidP="00E46B6F">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unitsfood</w:t>
            </w:r>
            <w:proofErr w:type="spellEnd"/>
            <w:r w:rsidRPr="00F15BFF">
              <w:rPr>
                <w:rFonts w:eastAsia="Times New Roman" w:cstheme="minorHAnsi"/>
                <w:color w:val="000000" w:themeColor="text1"/>
                <w:sz w:val="18"/>
                <w:szCs w:val="18"/>
              </w:rPr>
              <w:tab/>
              <w:t>19</w:t>
            </w:r>
            <w:r w:rsidRPr="00F15BFF">
              <w:rPr>
                <w:rFonts w:eastAsia="Times New Roman" w:cstheme="minorHAnsi"/>
                <w:color w:val="000000" w:themeColor="text1"/>
                <w:sz w:val="18"/>
                <w:szCs w:val="18"/>
              </w:rPr>
              <w:tab/>
            </w:r>
            <w:proofErr w:type="spellStart"/>
            <w:r w:rsidRPr="00F15BFF">
              <w:rPr>
                <w:rFonts w:eastAsia="Times New Roman" w:cstheme="minorHAnsi"/>
                <w:color w:val="000000" w:themeColor="text1"/>
                <w:sz w:val="18"/>
                <w:szCs w:val="18"/>
              </w:rPr>
              <w:t>Millilitre</w:t>
            </w:r>
            <w:proofErr w:type="spellEnd"/>
          </w:p>
          <w:p w14:paraId="0092ABFC" w14:textId="77777777" w:rsidR="00E46B6F" w:rsidRPr="00F15BFF" w:rsidRDefault="00E46B6F" w:rsidP="00E46B6F">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unitsfood</w:t>
            </w:r>
            <w:proofErr w:type="spellEnd"/>
            <w:r w:rsidRPr="00F15BFF">
              <w:rPr>
                <w:rFonts w:eastAsia="Times New Roman" w:cstheme="minorHAnsi"/>
                <w:color w:val="000000" w:themeColor="text1"/>
                <w:sz w:val="18"/>
                <w:szCs w:val="18"/>
              </w:rPr>
              <w:tab/>
              <w:t>20</w:t>
            </w:r>
            <w:r w:rsidRPr="00F15BFF">
              <w:rPr>
                <w:rFonts w:eastAsia="Times New Roman" w:cstheme="minorHAnsi"/>
                <w:color w:val="000000" w:themeColor="text1"/>
                <w:sz w:val="18"/>
                <w:szCs w:val="18"/>
              </w:rPr>
              <w:tab/>
              <w:t>Teaspoon</w:t>
            </w:r>
          </w:p>
          <w:p w14:paraId="15DC8025" w14:textId="77777777" w:rsidR="00E46B6F" w:rsidRPr="00F15BFF" w:rsidRDefault="00E46B6F" w:rsidP="00E46B6F">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unitsfood</w:t>
            </w:r>
            <w:proofErr w:type="spellEnd"/>
            <w:r w:rsidRPr="00F15BFF">
              <w:rPr>
                <w:rFonts w:eastAsia="Times New Roman" w:cstheme="minorHAnsi"/>
                <w:color w:val="000000" w:themeColor="text1"/>
                <w:sz w:val="18"/>
                <w:szCs w:val="18"/>
              </w:rPr>
              <w:tab/>
              <w:t>21</w:t>
            </w:r>
            <w:r w:rsidRPr="00F15BFF">
              <w:rPr>
                <w:rFonts w:eastAsia="Times New Roman" w:cstheme="minorHAnsi"/>
                <w:color w:val="000000" w:themeColor="text1"/>
                <w:sz w:val="18"/>
                <w:szCs w:val="18"/>
              </w:rPr>
              <w:tab/>
              <w:t>Basin</w:t>
            </w:r>
          </w:p>
          <w:p w14:paraId="472CDB9E" w14:textId="77777777" w:rsidR="00E46B6F" w:rsidRPr="00F15BFF" w:rsidRDefault="00E46B6F" w:rsidP="00E46B6F">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unitsfood</w:t>
            </w:r>
            <w:proofErr w:type="spellEnd"/>
            <w:r w:rsidRPr="00F15BFF">
              <w:rPr>
                <w:rFonts w:eastAsia="Times New Roman" w:cstheme="minorHAnsi"/>
                <w:color w:val="000000" w:themeColor="text1"/>
                <w:sz w:val="18"/>
                <w:szCs w:val="18"/>
              </w:rPr>
              <w:tab/>
              <w:t>22</w:t>
            </w:r>
            <w:r w:rsidRPr="00F15BFF">
              <w:rPr>
                <w:rFonts w:eastAsia="Times New Roman" w:cstheme="minorHAnsi"/>
                <w:color w:val="000000" w:themeColor="text1"/>
                <w:sz w:val="18"/>
                <w:szCs w:val="18"/>
              </w:rPr>
              <w:tab/>
              <w:t>Sachet/tube</w:t>
            </w:r>
          </w:p>
          <w:p w14:paraId="1EF20904" w14:textId="77777777" w:rsidR="00E46B6F" w:rsidRPr="00F15BFF" w:rsidRDefault="00E46B6F" w:rsidP="00E46B6F">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unitsfood</w:t>
            </w:r>
            <w:proofErr w:type="spellEnd"/>
            <w:r w:rsidRPr="00F15BFF">
              <w:rPr>
                <w:rFonts w:eastAsia="Times New Roman" w:cstheme="minorHAnsi"/>
                <w:color w:val="000000" w:themeColor="text1"/>
                <w:sz w:val="18"/>
                <w:szCs w:val="18"/>
              </w:rPr>
              <w:tab/>
              <w:t>23</w:t>
            </w:r>
            <w:r w:rsidRPr="00F15BFF">
              <w:rPr>
                <w:rFonts w:eastAsia="Times New Roman" w:cstheme="minorHAnsi"/>
                <w:color w:val="000000" w:themeColor="text1"/>
                <w:sz w:val="18"/>
                <w:szCs w:val="18"/>
              </w:rPr>
              <w:tab/>
              <w:t>None</w:t>
            </w:r>
          </w:p>
          <w:p w14:paraId="46509AB2" w14:textId="77777777" w:rsidR="00E46B6F" w:rsidRPr="00F15BFF" w:rsidRDefault="00E46B6F" w:rsidP="00E46B6F">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unitsfood</w:t>
            </w:r>
            <w:proofErr w:type="spellEnd"/>
            <w:r w:rsidRPr="00F15BFF">
              <w:rPr>
                <w:rFonts w:eastAsia="Times New Roman" w:cstheme="minorHAnsi"/>
                <w:color w:val="000000" w:themeColor="text1"/>
                <w:sz w:val="18"/>
                <w:szCs w:val="18"/>
              </w:rPr>
              <w:tab/>
              <w:t>24</w:t>
            </w:r>
            <w:r w:rsidRPr="00F15BFF">
              <w:rPr>
                <w:rFonts w:eastAsia="Times New Roman" w:cstheme="minorHAnsi"/>
                <w:color w:val="000000" w:themeColor="text1"/>
                <w:sz w:val="18"/>
                <w:szCs w:val="18"/>
              </w:rPr>
              <w:tab/>
              <w:t>Whole (chicken)</w:t>
            </w:r>
          </w:p>
          <w:p w14:paraId="1D4B7A01" w14:textId="77777777" w:rsidR="00E46B6F" w:rsidRDefault="00E46B6F" w:rsidP="00885E4B">
            <w:pPr>
              <w:spacing w:before="245" w:after="158"/>
              <w:rPr>
                <w:rFonts w:eastAsia="Times New Roman" w:cstheme="minorHAnsi"/>
                <w:color w:val="000000" w:themeColor="text1"/>
                <w:sz w:val="24"/>
                <w:szCs w:val="24"/>
              </w:rPr>
            </w:pPr>
          </w:p>
        </w:tc>
        <w:tc>
          <w:tcPr>
            <w:tcW w:w="4945" w:type="dxa"/>
          </w:tcPr>
          <w:p w14:paraId="73943BF2" w14:textId="77777777" w:rsidR="00E46B6F" w:rsidRDefault="00E46B6F" w:rsidP="00C76C91">
            <w:pPr>
              <w:shd w:val="clear" w:color="auto" w:fill="FFFFFF"/>
              <w:rPr>
                <w:rFonts w:eastAsia="Times New Roman" w:cstheme="minorHAnsi"/>
                <w:color w:val="000000" w:themeColor="text1"/>
                <w:sz w:val="18"/>
                <w:szCs w:val="18"/>
              </w:rPr>
            </w:pPr>
          </w:p>
          <w:p w14:paraId="18CCACFA" w14:textId="77777777" w:rsidR="00C76C91" w:rsidRPr="00E46B6F" w:rsidRDefault="00E46B6F" w:rsidP="00C76C91">
            <w:pPr>
              <w:shd w:val="clear" w:color="auto" w:fill="FFFFFF"/>
              <w:rPr>
                <w:rFonts w:eastAsia="Times New Roman" w:cstheme="minorHAnsi"/>
                <w:b/>
                <w:color w:val="000000" w:themeColor="text1"/>
                <w:sz w:val="24"/>
                <w:szCs w:val="24"/>
              </w:rPr>
            </w:pPr>
            <w:r w:rsidRPr="00E46B6F">
              <w:rPr>
                <w:rFonts w:eastAsia="Times New Roman" w:cstheme="minorHAnsi"/>
                <w:b/>
                <w:color w:val="000000" w:themeColor="text1"/>
                <w:sz w:val="24"/>
                <w:szCs w:val="24"/>
              </w:rPr>
              <w:t>SOCIAL INSURANCE</w:t>
            </w:r>
            <w:r w:rsidR="00C76C91" w:rsidRPr="00E46B6F">
              <w:rPr>
                <w:rFonts w:eastAsia="Times New Roman" w:cstheme="minorHAnsi"/>
                <w:b/>
                <w:color w:val="000000" w:themeColor="text1"/>
                <w:sz w:val="24"/>
                <w:szCs w:val="24"/>
              </w:rPr>
              <w:tab/>
            </w:r>
            <w:r w:rsidR="00C76C91" w:rsidRPr="00E46B6F">
              <w:rPr>
                <w:rFonts w:eastAsia="Times New Roman" w:cstheme="minorHAnsi"/>
                <w:b/>
                <w:color w:val="000000" w:themeColor="text1"/>
                <w:sz w:val="24"/>
                <w:szCs w:val="24"/>
              </w:rPr>
              <w:tab/>
            </w:r>
          </w:p>
          <w:p w14:paraId="7F14A23F"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provhelp_16</w:t>
            </w:r>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 xml:space="preserve"> household gave you </w:t>
            </w:r>
            <w:proofErr w:type="gramStart"/>
            <w:r w:rsidRPr="00F15BFF">
              <w:rPr>
                <w:rFonts w:eastAsia="Times New Roman" w:cstheme="minorHAnsi"/>
                <w:color w:val="000000" w:themeColor="text1"/>
                <w:sz w:val="18"/>
                <w:szCs w:val="18"/>
              </w:rPr>
              <w:t>food .</w:t>
            </w:r>
            <w:proofErr w:type="gramEnd"/>
          </w:p>
          <w:p w14:paraId="55A14A44"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provhelp_16</w:t>
            </w:r>
            <w:r w:rsidRPr="00F15BFF">
              <w:rPr>
                <w:rFonts w:eastAsia="Times New Roman" w:cstheme="minorHAnsi"/>
                <w:color w:val="000000" w:themeColor="text1"/>
                <w:sz w:val="18"/>
                <w:szCs w:val="18"/>
              </w:rPr>
              <w:tab/>
              <w:t>2</w:t>
            </w:r>
            <w:r>
              <w:rPr>
                <w:rFonts w:eastAsia="Times New Roman" w:cstheme="minorHAnsi"/>
                <w:color w:val="000000" w:themeColor="text1"/>
                <w:sz w:val="18"/>
                <w:szCs w:val="18"/>
              </w:rPr>
              <w:t xml:space="preserve">            </w:t>
            </w:r>
            <w:r w:rsidRPr="00F15BFF">
              <w:rPr>
                <w:rFonts w:eastAsia="Times New Roman" w:cstheme="minorHAnsi"/>
                <w:color w:val="000000" w:themeColor="text1"/>
                <w:sz w:val="18"/>
                <w:szCs w:val="18"/>
              </w:rPr>
              <w:t xml:space="preserve"> household did </w:t>
            </w:r>
            <w:proofErr w:type="spellStart"/>
            <w:r w:rsidRPr="00F15BFF">
              <w:rPr>
                <w:rFonts w:eastAsia="Times New Roman" w:cstheme="minorHAnsi"/>
                <w:color w:val="000000" w:themeColor="text1"/>
                <w:sz w:val="18"/>
                <w:szCs w:val="18"/>
              </w:rPr>
              <w:t>ganyu</w:t>
            </w:r>
            <w:proofErr w:type="spellEnd"/>
            <w:r w:rsidRPr="00F15BFF">
              <w:rPr>
                <w:rFonts w:eastAsia="Times New Roman" w:cstheme="minorHAnsi"/>
                <w:color w:val="000000" w:themeColor="text1"/>
                <w:sz w:val="18"/>
                <w:szCs w:val="18"/>
              </w:rPr>
              <w:t xml:space="preserve"> for you.</w:t>
            </w:r>
          </w:p>
          <w:p w14:paraId="27AAE474"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provhelp_16</w:t>
            </w:r>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 xml:space="preserve"> [</w:t>
            </w:r>
            <w:proofErr w:type="spellStart"/>
            <w:r w:rsidRPr="00F15BFF">
              <w:rPr>
                <w:rFonts w:eastAsia="Times New Roman" w:cstheme="minorHAnsi"/>
                <w:color w:val="000000" w:themeColor="text1"/>
                <w:sz w:val="18"/>
                <w:szCs w:val="18"/>
              </w:rPr>
              <w:t>chipere</w:t>
            </w:r>
            <w:proofErr w:type="spellEnd"/>
            <w:r w:rsidRPr="00F15BFF">
              <w:rPr>
                <w:rFonts w:eastAsia="Times New Roman" w:cstheme="minorHAnsi"/>
                <w:color w:val="000000" w:themeColor="text1"/>
                <w:sz w:val="18"/>
                <w:szCs w:val="18"/>
              </w:rPr>
              <w:t xml:space="preserve"> </w:t>
            </w:r>
            <w:proofErr w:type="spellStart"/>
            <w:r w:rsidRPr="00F15BFF">
              <w:rPr>
                <w:rFonts w:eastAsia="Times New Roman" w:cstheme="minorHAnsi"/>
                <w:color w:val="000000" w:themeColor="text1"/>
                <w:sz w:val="18"/>
                <w:szCs w:val="18"/>
              </w:rPr>
              <w:t>ganyo</w:t>
            </w:r>
            <w:proofErr w:type="spellEnd"/>
            <w:r w:rsidRPr="00F15BFF">
              <w:rPr>
                <w:rFonts w:eastAsia="Times New Roman" w:cstheme="minorHAnsi"/>
                <w:color w:val="000000" w:themeColor="text1"/>
                <w:sz w:val="18"/>
                <w:szCs w:val="18"/>
              </w:rPr>
              <w:t>].</w:t>
            </w:r>
          </w:p>
          <w:p w14:paraId="620AF022"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provhelp_16</w:t>
            </w:r>
            <w:r w:rsidRPr="00F15BFF">
              <w:rPr>
                <w:rFonts w:eastAsia="Times New Roman" w:cstheme="minorHAnsi"/>
                <w:color w:val="000000" w:themeColor="text1"/>
                <w:sz w:val="18"/>
                <w:szCs w:val="18"/>
              </w:rPr>
              <w:tab/>
              <w:t>4</w:t>
            </w:r>
            <w:r w:rsidRPr="00F15BFF">
              <w:rPr>
                <w:rFonts w:eastAsia="Times New Roman" w:cstheme="minorHAnsi"/>
                <w:color w:val="000000" w:themeColor="text1"/>
                <w:sz w:val="18"/>
                <w:szCs w:val="18"/>
              </w:rPr>
              <w:tab/>
              <w:t xml:space="preserve"> household gave you cash. </w:t>
            </w:r>
          </w:p>
          <w:p w14:paraId="58AB38D1"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provhelp_16</w:t>
            </w:r>
            <w:r w:rsidRPr="00F15BFF">
              <w:rPr>
                <w:rFonts w:eastAsia="Times New Roman" w:cstheme="minorHAnsi"/>
                <w:color w:val="000000" w:themeColor="text1"/>
                <w:sz w:val="18"/>
                <w:szCs w:val="18"/>
              </w:rPr>
              <w:tab/>
              <w:t>5</w:t>
            </w:r>
            <w:r w:rsidRPr="00F15BFF">
              <w:rPr>
                <w:rFonts w:eastAsia="Times New Roman" w:cstheme="minorHAnsi"/>
                <w:color w:val="000000" w:themeColor="text1"/>
                <w:sz w:val="18"/>
                <w:szCs w:val="18"/>
              </w:rPr>
              <w:tab/>
              <w:t>Other (specify)</w:t>
            </w:r>
          </w:p>
          <w:p w14:paraId="3BAF9C6B"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p>
          <w:p w14:paraId="5B107D53"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provhelp24</w:t>
            </w:r>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 xml:space="preserve"> supposed to give you food.</w:t>
            </w:r>
          </w:p>
          <w:p w14:paraId="22A4CBCB"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provhelp24</w:t>
            </w:r>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 xml:space="preserve">supposed to do </w:t>
            </w:r>
            <w:proofErr w:type="spellStart"/>
            <w:r w:rsidRPr="00F15BFF">
              <w:rPr>
                <w:rFonts w:eastAsia="Times New Roman" w:cstheme="minorHAnsi"/>
                <w:color w:val="000000" w:themeColor="text1"/>
                <w:sz w:val="18"/>
                <w:szCs w:val="18"/>
              </w:rPr>
              <w:t>ganyu</w:t>
            </w:r>
            <w:proofErr w:type="spellEnd"/>
            <w:r w:rsidRPr="00F15BFF">
              <w:rPr>
                <w:rFonts w:eastAsia="Times New Roman" w:cstheme="minorHAnsi"/>
                <w:color w:val="000000" w:themeColor="text1"/>
                <w:sz w:val="18"/>
                <w:szCs w:val="18"/>
              </w:rPr>
              <w:t xml:space="preserve"> for you.</w:t>
            </w:r>
          </w:p>
          <w:p w14:paraId="272B0124"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provhelp24</w:t>
            </w:r>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supposed to give you cash.</w:t>
            </w:r>
          </w:p>
          <w:p w14:paraId="37D7861D"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provhelp24</w:t>
            </w:r>
            <w:r w:rsidRPr="00F15BFF">
              <w:rPr>
                <w:rFonts w:eastAsia="Times New Roman" w:cstheme="minorHAnsi"/>
                <w:color w:val="000000" w:themeColor="text1"/>
                <w:sz w:val="18"/>
                <w:szCs w:val="18"/>
              </w:rPr>
              <w:tab/>
              <w:t>4</w:t>
            </w:r>
            <w:r w:rsidRPr="00F15BFF">
              <w:rPr>
                <w:rFonts w:eastAsia="Times New Roman" w:cstheme="minorHAnsi"/>
                <w:color w:val="000000" w:themeColor="text1"/>
                <w:sz w:val="18"/>
                <w:szCs w:val="18"/>
              </w:rPr>
              <w:tab/>
              <w:t xml:space="preserve">to do </w:t>
            </w:r>
            <w:proofErr w:type="spellStart"/>
            <w:r w:rsidRPr="00F15BFF">
              <w:rPr>
                <w:rFonts w:eastAsia="Times New Roman" w:cstheme="minorHAnsi"/>
                <w:color w:val="000000" w:themeColor="text1"/>
                <w:sz w:val="18"/>
                <w:szCs w:val="18"/>
              </w:rPr>
              <w:t>chipere</w:t>
            </w:r>
            <w:proofErr w:type="spellEnd"/>
            <w:r w:rsidRPr="00F15BFF">
              <w:rPr>
                <w:rFonts w:eastAsia="Times New Roman" w:cstheme="minorHAnsi"/>
                <w:color w:val="000000" w:themeColor="text1"/>
                <w:sz w:val="18"/>
                <w:szCs w:val="18"/>
              </w:rPr>
              <w:t xml:space="preserve"> </w:t>
            </w:r>
            <w:proofErr w:type="spellStart"/>
            <w:r w:rsidRPr="00F15BFF">
              <w:rPr>
                <w:rFonts w:eastAsia="Times New Roman" w:cstheme="minorHAnsi"/>
                <w:color w:val="000000" w:themeColor="text1"/>
                <w:sz w:val="18"/>
                <w:szCs w:val="18"/>
              </w:rPr>
              <w:t>ganyo</w:t>
            </w:r>
            <w:proofErr w:type="spellEnd"/>
            <w:r w:rsidRPr="00F15BFF">
              <w:rPr>
                <w:rFonts w:eastAsia="Times New Roman" w:cstheme="minorHAnsi"/>
                <w:color w:val="000000" w:themeColor="text1"/>
                <w:sz w:val="18"/>
                <w:szCs w:val="18"/>
              </w:rPr>
              <w:t xml:space="preserve"> for you.</w:t>
            </w:r>
          </w:p>
          <w:p w14:paraId="6240DDAD"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provhelp24</w:t>
            </w:r>
            <w:r w:rsidRPr="00F15BFF">
              <w:rPr>
                <w:rFonts w:eastAsia="Times New Roman" w:cstheme="minorHAnsi"/>
                <w:color w:val="000000" w:themeColor="text1"/>
                <w:sz w:val="18"/>
                <w:szCs w:val="18"/>
              </w:rPr>
              <w:tab/>
              <w:t>5</w:t>
            </w:r>
            <w:r w:rsidRPr="00F15BFF">
              <w:rPr>
                <w:rFonts w:eastAsia="Times New Roman" w:cstheme="minorHAnsi"/>
                <w:color w:val="000000" w:themeColor="text1"/>
                <w:sz w:val="18"/>
                <w:szCs w:val="18"/>
              </w:rPr>
              <w:tab/>
              <w:t>Other (specify)</w:t>
            </w:r>
          </w:p>
          <w:p w14:paraId="6D851933"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p>
          <w:p w14:paraId="2624B430"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p>
          <w:p w14:paraId="69215640"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provhelp_15</w:t>
            </w:r>
            <w:r w:rsidRPr="00F15BFF">
              <w:rPr>
                <w:rFonts w:eastAsia="Times New Roman" w:cstheme="minorHAnsi"/>
                <w:color w:val="000000" w:themeColor="text1"/>
                <w:sz w:val="18"/>
                <w:szCs w:val="18"/>
              </w:rPr>
              <w:tab/>
            </w:r>
            <w:proofErr w:type="gramStart"/>
            <w:r w:rsidRPr="00F15BFF">
              <w:rPr>
                <w:rFonts w:eastAsia="Times New Roman" w:cstheme="minorHAnsi"/>
                <w:color w:val="000000" w:themeColor="text1"/>
                <w:sz w:val="18"/>
                <w:szCs w:val="18"/>
              </w:rPr>
              <w:t>1</w:t>
            </w:r>
            <w:r>
              <w:rPr>
                <w:rFonts w:eastAsia="Times New Roman" w:cstheme="minorHAnsi"/>
                <w:color w:val="000000" w:themeColor="text1"/>
                <w:sz w:val="18"/>
                <w:szCs w:val="18"/>
              </w:rPr>
              <w:t xml:space="preserve">  </w:t>
            </w:r>
            <w:r w:rsidRPr="00F15BFF">
              <w:rPr>
                <w:rFonts w:eastAsia="Times New Roman" w:cstheme="minorHAnsi"/>
                <w:color w:val="000000" w:themeColor="text1"/>
                <w:sz w:val="18"/>
                <w:szCs w:val="18"/>
              </w:rPr>
              <w:t>No</w:t>
            </w:r>
            <w:proofErr w:type="gramEnd"/>
            <w:r w:rsidRPr="00F15BFF">
              <w:rPr>
                <w:rFonts w:eastAsia="Times New Roman" w:cstheme="minorHAnsi"/>
                <w:color w:val="000000" w:themeColor="text1"/>
                <w:sz w:val="18"/>
                <w:szCs w:val="18"/>
              </w:rPr>
              <w:t>, because you gave food/labor/cash for free.</w:t>
            </w:r>
          </w:p>
          <w:p w14:paraId="3EF6B3A9"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provhelp_15</w:t>
            </w:r>
            <w:r w:rsidRPr="00F15BFF">
              <w:rPr>
                <w:rFonts w:eastAsia="Times New Roman" w:cstheme="minorHAnsi"/>
                <w:color w:val="000000" w:themeColor="text1"/>
                <w:sz w:val="18"/>
                <w:szCs w:val="18"/>
              </w:rPr>
              <w:tab/>
              <w:t>2</w:t>
            </w:r>
            <w:r>
              <w:rPr>
                <w:rFonts w:eastAsia="Times New Roman" w:cstheme="minorHAnsi"/>
                <w:color w:val="000000" w:themeColor="text1"/>
                <w:sz w:val="18"/>
                <w:szCs w:val="18"/>
              </w:rPr>
              <w:t xml:space="preserve">   S</w:t>
            </w:r>
            <w:r w:rsidRPr="00F15BFF">
              <w:rPr>
                <w:rFonts w:eastAsia="Times New Roman" w:cstheme="minorHAnsi"/>
                <w:color w:val="000000" w:themeColor="text1"/>
                <w:sz w:val="18"/>
                <w:szCs w:val="18"/>
              </w:rPr>
              <w:t>upposed to receive something in return.</w:t>
            </w:r>
          </w:p>
          <w:p w14:paraId="19572F24"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p>
          <w:p w14:paraId="40B83C43"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provhelp_10</w:t>
            </w:r>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You gave food to ${provhelp_3} 's household.</w:t>
            </w:r>
          </w:p>
          <w:p w14:paraId="76ECBB6A"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provhelp_10</w:t>
            </w:r>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with/for 's household</w:t>
            </w:r>
            <w:r w:rsidR="00E13E82">
              <w:rPr>
                <w:rFonts w:eastAsia="Times New Roman" w:cstheme="minorHAnsi"/>
                <w:color w:val="000000" w:themeColor="text1"/>
                <w:sz w:val="18"/>
                <w:szCs w:val="18"/>
              </w:rPr>
              <w:t>’s</w:t>
            </w:r>
            <w:r w:rsidRPr="00F15BFF">
              <w:rPr>
                <w:rFonts w:eastAsia="Times New Roman" w:cstheme="minorHAnsi"/>
                <w:color w:val="000000" w:themeColor="text1"/>
                <w:sz w:val="18"/>
                <w:szCs w:val="18"/>
              </w:rPr>
              <w:t xml:space="preserve"> field</w:t>
            </w:r>
            <w:r w:rsidR="00E13E82">
              <w:rPr>
                <w:rFonts w:eastAsia="Times New Roman" w:cstheme="minorHAnsi"/>
                <w:color w:val="000000" w:themeColor="text1"/>
                <w:sz w:val="18"/>
                <w:szCs w:val="18"/>
              </w:rPr>
              <w:t>-other</w:t>
            </w:r>
          </w:p>
          <w:p w14:paraId="72DED2FB"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provhelp_10</w:t>
            </w:r>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You gave cash.</w:t>
            </w:r>
          </w:p>
          <w:p w14:paraId="6950E297"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provhelp_10</w:t>
            </w:r>
            <w:r w:rsidRPr="00F15BFF">
              <w:rPr>
                <w:rFonts w:eastAsia="Times New Roman" w:cstheme="minorHAnsi"/>
                <w:color w:val="000000" w:themeColor="text1"/>
                <w:sz w:val="18"/>
                <w:szCs w:val="18"/>
              </w:rPr>
              <w:tab/>
              <w:t>4</w:t>
            </w:r>
            <w:r w:rsidRPr="00F15BFF">
              <w:rPr>
                <w:rFonts w:eastAsia="Times New Roman" w:cstheme="minorHAnsi"/>
                <w:color w:val="000000" w:themeColor="text1"/>
                <w:sz w:val="18"/>
                <w:szCs w:val="18"/>
              </w:rPr>
              <w:tab/>
              <w:t>Other (specify)</w:t>
            </w:r>
          </w:p>
          <w:p w14:paraId="5F119AFD"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p>
          <w:p w14:paraId="4173B779"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p>
          <w:p w14:paraId="0F527573"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p>
          <w:p w14:paraId="6970841B"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provhelp_9</w:t>
            </w:r>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needed food to eat</w:t>
            </w:r>
          </w:p>
          <w:p w14:paraId="1C88FD04"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provhelp_9</w:t>
            </w:r>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 xml:space="preserve">needed labor </w:t>
            </w:r>
          </w:p>
          <w:p w14:paraId="4E5F49EF"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provhelp_9</w:t>
            </w:r>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needed cash to buy clothes</w:t>
            </w:r>
          </w:p>
          <w:p w14:paraId="38A43A9B"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p>
          <w:p w14:paraId="0F690B8D"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provhelp_9</w:t>
            </w:r>
            <w:r w:rsidRPr="00F15BFF">
              <w:rPr>
                <w:rFonts w:eastAsia="Times New Roman" w:cstheme="minorHAnsi"/>
                <w:color w:val="000000" w:themeColor="text1"/>
                <w:sz w:val="18"/>
                <w:szCs w:val="18"/>
              </w:rPr>
              <w:tab/>
              <w:t>4</w:t>
            </w:r>
            <w:r w:rsidRPr="00F15BFF">
              <w:rPr>
                <w:rFonts w:eastAsia="Times New Roman" w:cstheme="minorHAnsi"/>
                <w:color w:val="000000" w:themeColor="text1"/>
                <w:sz w:val="18"/>
                <w:szCs w:val="18"/>
              </w:rPr>
              <w:tab/>
              <w:t>needed cash to rent land next year</w:t>
            </w:r>
          </w:p>
          <w:p w14:paraId="4BECDF63"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provhelp_9</w:t>
            </w:r>
            <w:r w:rsidRPr="00F15BFF">
              <w:rPr>
                <w:rFonts w:eastAsia="Times New Roman" w:cstheme="minorHAnsi"/>
                <w:color w:val="000000" w:themeColor="text1"/>
                <w:sz w:val="18"/>
                <w:szCs w:val="18"/>
              </w:rPr>
              <w:tab/>
              <w:t>5</w:t>
            </w:r>
            <w:r w:rsidRPr="00F15BFF">
              <w:rPr>
                <w:rFonts w:eastAsia="Times New Roman" w:cstheme="minorHAnsi"/>
                <w:color w:val="000000" w:themeColor="text1"/>
                <w:sz w:val="18"/>
                <w:szCs w:val="18"/>
              </w:rPr>
              <w:tab/>
              <w:t>needed cash to buy cell phone</w:t>
            </w:r>
          </w:p>
          <w:p w14:paraId="5942B786"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provhelp_9</w:t>
            </w:r>
            <w:r w:rsidRPr="00F15BFF">
              <w:rPr>
                <w:rFonts w:eastAsia="Times New Roman" w:cstheme="minorHAnsi"/>
                <w:color w:val="000000" w:themeColor="text1"/>
                <w:sz w:val="18"/>
                <w:szCs w:val="18"/>
              </w:rPr>
              <w:tab/>
              <w:t>6</w:t>
            </w:r>
            <w:r w:rsidRPr="00F15BFF">
              <w:rPr>
                <w:rFonts w:eastAsia="Times New Roman" w:cstheme="minorHAnsi"/>
                <w:color w:val="000000" w:themeColor="text1"/>
                <w:sz w:val="18"/>
                <w:szCs w:val="18"/>
              </w:rPr>
              <w:tab/>
              <w:t>Other (Specify)</w:t>
            </w:r>
          </w:p>
          <w:p w14:paraId="6F87725C"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p>
          <w:p w14:paraId="3A3B15BA"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provhelp_8</w:t>
            </w:r>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Gerald (north of the road)</w:t>
            </w:r>
          </w:p>
          <w:p w14:paraId="07BD6667"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provhelp_8</w:t>
            </w:r>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Gerald (south of the road)</w:t>
            </w:r>
          </w:p>
          <w:p w14:paraId="080E2B21"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provhelp_8</w:t>
            </w:r>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Karonga</w:t>
            </w:r>
          </w:p>
          <w:p w14:paraId="22993CD3"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provhelp_8</w:t>
            </w:r>
            <w:r w:rsidRPr="00F15BFF">
              <w:rPr>
                <w:rFonts w:eastAsia="Times New Roman" w:cstheme="minorHAnsi"/>
                <w:color w:val="000000" w:themeColor="text1"/>
                <w:sz w:val="18"/>
                <w:szCs w:val="18"/>
              </w:rPr>
              <w:tab/>
              <w:t>4</w:t>
            </w:r>
            <w:r w:rsidRPr="00F15BFF">
              <w:rPr>
                <w:rFonts w:eastAsia="Times New Roman" w:cstheme="minorHAnsi"/>
                <w:color w:val="000000" w:themeColor="text1"/>
                <w:sz w:val="18"/>
                <w:szCs w:val="18"/>
              </w:rPr>
              <w:tab/>
            </w:r>
            <w:proofErr w:type="spellStart"/>
            <w:r w:rsidRPr="00F15BFF">
              <w:rPr>
                <w:rFonts w:eastAsia="Times New Roman" w:cstheme="minorHAnsi"/>
                <w:color w:val="000000" w:themeColor="text1"/>
                <w:sz w:val="18"/>
                <w:szCs w:val="18"/>
              </w:rPr>
              <w:t>Ilimu</w:t>
            </w:r>
            <w:proofErr w:type="spellEnd"/>
          </w:p>
          <w:p w14:paraId="6BBF2817"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provhelp_8</w:t>
            </w:r>
            <w:r w:rsidRPr="00F15BFF">
              <w:rPr>
                <w:rFonts w:eastAsia="Times New Roman" w:cstheme="minorHAnsi"/>
                <w:color w:val="000000" w:themeColor="text1"/>
                <w:sz w:val="18"/>
                <w:szCs w:val="18"/>
              </w:rPr>
              <w:tab/>
              <w:t>5</w:t>
            </w:r>
            <w:r w:rsidRPr="00F15BFF">
              <w:rPr>
                <w:rFonts w:eastAsia="Times New Roman" w:cstheme="minorHAnsi"/>
                <w:color w:val="000000" w:themeColor="text1"/>
                <w:sz w:val="18"/>
                <w:szCs w:val="18"/>
              </w:rPr>
              <w:tab/>
              <w:t>Other (Specify)</w:t>
            </w:r>
          </w:p>
          <w:p w14:paraId="1F71F876"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p>
          <w:p w14:paraId="72559550"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provhelp_5</w:t>
            </w:r>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1 week ago</w:t>
            </w:r>
          </w:p>
          <w:p w14:paraId="584E2515"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provhelp_5</w:t>
            </w:r>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2 weeks ago</w:t>
            </w:r>
          </w:p>
          <w:p w14:paraId="48F17CC2"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provhelp_5</w:t>
            </w:r>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3 weeks ago</w:t>
            </w:r>
          </w:p>
          <w:p w14:paraId="734BE80E"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lastRenderedPageBreak/>
              <w:t>provhelp_5</w:t>
            </w:r>
            <w:r w:rsidRPr="00F15BFF">
              <w:rPr>
                <w:rFonts w:eastAsia="Times New Roman" w:cstheme="minorHAnsi"/>
                <w:color w:val="000000" w:themeColor="text1"/>
                <w:sz w:val="18"/>
                <w:szCs w:val="18"/>
              </w:rPr>
              <w:tab/>
              <w:t>4</w:t>
            </w:r>
            <w:r w:rsidRPr="00F15BFF">
              <w:rPr>
                <w:rFonts w:eastAsia="Times New Roman" w:cstheme="minorHAnsi"/>
                <w:color w:val="000000" w:themeColor="text1"/>
                <w:sz w:val="18"/>
                <w:szCs w:val="18"/>
              </w:rPr>
              <w:tab/>
              <w:t>4 weeks ago</w:t>
            </w:r>
          </w:p>
          <w:p w14:paraId="42124929"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provhelp_5</w:t>
            </w:r>
            <w:r w:rsidRPr="00F15BFF">
              <w:rPr>
                <w:rFonts w:eastAsia="Times New Roman" w:cstheme="minorHAnsi"/>
                <w:color w:val="000000" w:themeColor="text1"/>
                <w:sz w:val="18"/>
                <w:szCs w:val="18"/>
              </w:rPr>
              <w:tab/>
              <w:t>5</w:t>
            </w:r>
            <w:r w:rsidRPr="00F15BFF">
              <w:rPr>
                <w:rFonts w:eastAsia="Times New Roman" w:cstheme="minorHAnsi"/>
                <w:color w:val="000000" w:themeColor="text1"/>
                <w:sz w:val="18"/>
                <w:szCs w:val="18"/>
              </w:rPr>
              <w:tab/>
              <w:t>1 month ago</w:t>
            </w:r>
          </w:p>
          <w:p w14:paraId="528D8F46"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provhelp_5</w:t>
            </w:r>
            <w:r w:rsidRPr="00F15BFF">
              <w:rPr>
                <w:rFonts w:eastAsia="Times New Roman" w:cstheme="minorHAnsi"/>
                <w:color w:val="000000" w:themeColor="text1"/>
                <w:sz w:val="18"/>
                <w:szCs w:val="18"/>
              </w:rPr>
              <w:tab/>
              <w:t>6</w:t>
            </w:r>
            <w:r w:rsidRPr="00F15BFF">
              <w:rPr>
                <w:rFonts w:eastAsia="Times New Roman" w:cstheme="minorHAnsi"/>
                <w:color w:val="000000" w:themeColor="text1"/>
                <w:sz w:val="18"/>
                <w:szCs w:val="18"/>
              </w:rPr>
              <w:tab/>
              <w:t>2 month ago</w:t>
            </w:r>
          </w:p>
          <w:p w14:paraId="1BBE410E"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provhelp_5</w:t>
            </w:r>
            <w:r w:rsidRPr="00F15BFF">
              <w:rPr>
                <w:rFonts w:eastAsia="Times New Roman" w:cstheme="minorHAnsi"/>
                <w:color w:val="000000" w:themeColor="text1"/>
                <w:sz w:val="18"/>
                <w:szCs w:val="18"/>
              </w:rPr>
              <w:tab/>
              <w:t>7</w:t>
            </w:r>
            <w:r w:rsidRPr="00F15BFF">
              <w:rPr>
                <w:rFonts w:eastAsia="Times New Roman" w:cstheme="minorHAnsi"/>
                <w:color w:val="000000" w:themeColor="text1"/>
                <w:sz w:val="18"/>
                <w:szCs w:val="18"/>
              </w:rPr>
              <w:tab/>
              <w:t>3 month ago</w:t>
            </w:r>
          </w:p>
          <w:p w14:paraId="6CD27AA5"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p>
          <w:p w14:paraId="61B7ED7F"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provhelp_12</w:t>
            </w:r>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At once</w:t>
            </w:r>
          </w:p>
          <w:p w14:paraId="681F0E28"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provhelp_12</w:t>
            </w:r>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In installments</w:t>
            </w:r>
          </w:p>
          <w:p w14:paraId="0A6EF963"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p>
          <w:p w14:paraId="5E62112C"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recvhelp_16</w:t>
            </w:r>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You gave food</w:t>
            </w:r>
            <w:r>
              <w:rPr>
                <w:rFonts w:eastAsia="Times New Roman" w:cstheme="minorHAnsi"/>
                <w:color w:val="000000" w:themeColor="text1"/>
                <w:sz w:val="18"/>
                <w:szCs w:val="18"/>
              </w:rPr>
              <w:t>.</w:t>
            </w:r>
          </w:p>
          <w:p w14:paraId="7339A663"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recvhelp_16</w:t>
            </w:r>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 xml:space="preserve">You did </w:t>
            </w:r>
            <w:proofErr w:type="spellStart"/>
            <w:r w:rsidRPr="00F15BFF">
              <w:rPr>
                <w:rFonts w:eastAsia="Times New Roman" w:cstheme="minorHAnsi"/>
                <w:color w:val="000000" w:themeColor="text1"/>
                <w:sz w:val="18"/>
                <w:szCs w:val="18"/>
              </w:rPr>
              <w:t>ganyu</w:t>
            </w:r>
            <w:proofErr w:type="spellEnd"/>
            <w:r>
              <w:rPr>
                <w:rFonts w:eastAsia="Times New Roman" w:cstheme="minorHAnsi"/>
                <w:color w:val="000000" w:themeColor="text1"/>
                <w:sz w:val="18"/>
                <w:szCs w:val="18"/>
              </w:rPr>
              <w:t>.</w:t>
            </w:r>
          </w:p>
          <w:p w14:paraId="05B12944"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recvhelp_16</w:t>
            </w:r>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 xml:space="preserve"> [</w:t>
            </w:r>
            <w:proofErr w:type="spellStart"/>
            <w:r w:rsidRPr="00F15BFF">
              <w:rPr>
                <w:rFonts w:eastAsia="Times New Roman" w:cstheme="minorHAnsi"/>
                <w:color w:val="000000" w:themeColor="text1"/>
                <w:sz w:val="18"/>
                <w:szCs w:val="18"/>
              </w:rPr>
              <w:t>Chipere</w:t>
            </w:r>
            <w:proofErr w:type="spellEnd"/>
            <w:r w:rsidRPr="00F15BFF">
              <w:rPr>
                <w:rFonts w:eastAsia="Times New Roman" w:cstheme="minorHAnsi"/>
                <w:color w:val="000000" w:themeColor="text1"/>
                <w:sz w:val="18"/>
                <w:szCs w:val="18"/>
              </w:rPr>
              <w:t xml:space="preserve"> </w:t>
            </w:r>
            <w:proofErr w:type="spellStart"/>
            <w:r w:rsidRPr="00F15BFF">
              <w:rPr>
                <w:rFonts w:eastAsia="Times New Roman" w:cstheme="minorHAnsi"/>
                <w:color w:val="000000" w:themeColor="text1"/>
                <w:sz w:val="18"/>
                <w:szCs w:val="18"/>
              </w:rPr>
              <w:t>Ganyo</w:t>
            </w:r>
            <w:proofErr w:type="spellEnd"/>
            <w:r w:rsidRPr="00F15BFF">
              <w:rPr>
                <w:rFonts w:eastAsia="Times New Roman" w:cstheme="minorHAnsi"/>
                <w:color w:val="000000" w:themeColor="text1"/>
                <w:sz w:val="18"/>
                <w:szCs w:val="18"/>
              </w:rPr>
              <w:t>]</w:t>
            </w:r>
          </w:p>
          <w:p w14:paraId="7888CE92"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recvhelp_16</w:t>
            </w:r>
            <w:r w:rsidRPr="00F15BFF">
              <w:rPr>
                <w:rFonts w:eastAsia="Times New Roman" w:cstheme="minorHAnsi"/>
                <w:color w:val="000000" w:themeColor="text1"/>
                <w:sz w:val="18"/>
                <w:szCs w:val="18"/>
              </w:rPr>
              <w:tab/>
              <w:t>4</w:t>
            </w:r>
            <w:r w:rsidRPr="00F15BFF">
              <w:rPr>
                <w:rFonts w:eastAsia="Times New Roman" w:cstheme="minorHAnsi"/>
                <w:color w:val="000000" w:themeColor="text1"/>
                <w:sz w:val="18"/>
                <w:szCs w:val="18"/>
              </w:rPr>
              <w:tab/>
              <w:t xml:space="preserve"> cash.</w:t>
            </w:r>
          </w:p>
          <w:p w14:paraId="3369B213"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recvhelp_16</w:t>
            </w:r>
            <w:r w:rsidRPr="00F15BFF">
              <w:rPr>
                <w:rFonts w:eastAsia="Times New Roman" w:cstheme="minorHAnsi"/>
                <w:color w:val="000000" w:themeColor="text1"/>
                <w:sz w:val="18"/>
                <w:szCs w:val="18"/>
              </w:rPr>
              <w:tab/>
              <w:t>5</w:t>
            </w:r>
            <w:r w:rsidRPr="00F15BFF">
              <w:rPr>
                <w:rFonts w:eastAsia="Times New Roman" w:cstheme="minorHAnsi"/>
                <w:color w:val="000000" w:themeColor="text1"/>
                <w:sz w:val="18"/>
                <w:szCs w:val="18"/>
              </w:rPr>
              <w:tab/>
              <w:t>Other (specify)</w:t>
            </w:r>
          </w:p>
          <w:p w14:paraId="78E14044"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p>
          <w:p w14:paraId="746B67D6" w14:textId="77777777" w:rsidR="00C76C91"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recvhelp24</w:t>
            </w:r>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supposed to give</w:t>
            </w:r>
            <w:r>
              <w:rPr>
                <w:rFonts w:eastAsia="Times New Roman" w:cstheme="minorHAnsi"/>
                <w:color w:val="000000" w:themeColor="text1"/>
                <w:sz w:val="18"/>
                <w:szCs w:val="18"/>
              </w:rPr>
              <w:t xml:space="preserve"> food</w:t>
            </w:r>
          </w:p>
          <w:p w14:paraId="577B75C0"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 xml:space="preserve"> recvhelp24</w:t>
            </w:r>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 xml:space="preserve">supposed to do </w:t>
            </w:r>
            <w:proofErr w:type="spellStart"/>
            <w:r w:rsidRPr="00F15BFF">
              <w:rPr>
                <w:rFonts w:eastAsia="Times New Roman" w:cstheme="minorHAnsi"/>
                <w:color w:val="000000" w:themeColor="text1"/>
                <w:sz w:val="18"/>
                <w:szCs w:val="18"/>
              </w:rPr>
              <w:t>ganyu</w:t>
            </w:r>
            <w:proofErr w:type="spellEnd"/>
            <w:r w:rsidRPr="00F15BFF">
              <w:rPr>
                <w:rFonts w:eastAsia="Times New Roman" w:cstheme="minorHAnsi"/>
                <w:color w:val="000000" w:themeColor="text1"/>
                <w:sz w:val="18"/>
                <w:szCs w:val="18"/>
              </w:rPr>
              <w:t xml:space="preserve"> </w:t>
            </w:r>
          </w:p>
          <w:p w14:paraId="36612E14"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recvhelp24</w:t>
            </w:r>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 xml:space="preserve"> [</w:t>
            </w:r>
            <w:proofErr w:type="spellStart"/>
            <w:r w:rsidRPr="00F15BFF">
              <w:rPr>
                <w:rFonts w:eastAsia="Times New Roman" w:cstheme="minorHAnsi"/>
                <w:color w:val="000000" w:themeColor="text1"/>
                <w:sz w:val="18"/>
                <w:szCs w:val="18"/>
              </w:rPr>
              <w:t>Chipere</w:t>
            </w:r>
            <w:proofErr w:type="spellEnd"/>
            <w:r w:rsidRPr="00F15BFF">
              <w:rPr>
                <w:rFonts w:eastAsia="Times New Roman" w:cstheme="minorHAnsi"/>
                <w:color w:val="000000" w:themeColor="text1"/>
                <w:sz w:val="18"/>
                <w:szCs w:val="18"/>
              </w:rPr>
              <w:t xml:space="preserve"> </w:t>
            </w:r>
            <w:proofErr w:type="spellStart"/>
            <w:r w:rsidRPr="00F15BFF">
              <w:rPr>
                <w:rFonts w:eastAsia="Times New Roman" w:cstheme="minorHAnsi"/>
                <w:color w:val="000000" w:themeColor="text1"/>
                <w:sz w:val="18"/>
                <w:szCs w:val="18"/>
              </w:rPr>
              <w:t>Ganyo</w:t>
            </w:r>
            <w:proofErr w:type="spellEnd"/>
            <w:r w:rsidRPr="00F15BFF">
              <w:rPr>
                <w:rFonts w:eastAsia="Times New Roman" w:cstheme="minorHAnsi"/>
                <w:color w:val="000000" w:themeColor="text1"/>
                <w:sz w:val="18"/>
                <w:szCs w:val="18"/>
              </w:rPr>
              <w:t>]</w:t>
            </w:r>
          </w:p>
          <w:p w14:paraId="49317B40"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recvhelp24</w:t>
            </w:r>
            <w:r w:rsidRPr="00F15BFF">
              <w:rPr>
                <w:rFonts w:eastAsia="Times New Roman" w:cstheme="minorHAnsi"/>
                <w:color w:val="000000" w:themeColor="text1"/>
                <w:sz w:val="18"/>
                <w:szCs w:val="18"/>
              </w:rPr>
              <w:tab/>
              <w:t>4</w:t>
            </w:r>
            <w:r w:rsidRPr="00F15BFF">
              <w:rPr>
                <w:rFonts w:eastAsia="Times New Roman" w:cstheme="minorHAnsi"/>
                <w:color w:val="000000" w:themeColor="text1"/>
                <w:sz w:val="18"/>
                <w:szCs w:val="18"/>
              </w:rPr>
              <w:tab/>
              <w:t xml:space="preserve">You are supposed to give cash </w:t>
            </w:r>
          </w:p>
          <w:p w14:paraId="0A5212C1"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recvhelp24</w:t>
            </w:r>
            <w:r w:rsidRPr="00F15BFF">
              <w:rPr>
                <w:rFonts w:eastAsia="Times New Roman" w:cstheme="minorHAnsi"/>
                <w:color w:val="000000" w:themeColor="text1"/>
                <w:sz w:val="18"/>
                <w:szCs w:val="18"/>
              </w:rPr>
              <w:tab/>
              <w:t>5</w:t>
            </w:r>
            <w:r w:rsidRPr="00F15BFF">
              <w:rPr>
                <w:rFonts w:eastAsia="Times New Roman" w:cstheme="minorHAnsi"/>
                <w:color w:val="000000" w:themeColor="text1"/>
                <w:sz w:val="18"/>
                <w:szCs w:val="18"/>
              </w:rPr>
              <w:tab/>
              <w:t>Other (specify)</w:t>
            </w: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p>
          <w:p w14:paraId="09A63B0D"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p>
          <w:p w14:paraId="49341965"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recvhelp_15</w:t>
            </w:r>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No</w:t>
            </w:r>
          </w:p>
          <w:p w14:paraId="6EBF0FF4"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recvhelp_15</w:t>
            </w:r>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Yes,</w:t>
            </w:r>
          </w:p>
          <w:p w14:paraId="32D402CC"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p>
          <w:p w14:paraId="0A7C0908"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recvhelp_10</w:t>
            </w:r>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gave you food.</w:t>
            </w:r>
          </w:p>
          <w:p w14:paraId="53731EDE"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recvhelp_10</w:t>
            </w:r>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 xml:space="preserve"> [Unpaid labor or </w:t>
            </w:r>
            <w:proofErr w:type="spellStart"/>
            <w:r w:rsidRPr="00F15BFF">
              <w:rPr>
                <w:rFonts w:eastAsia="Times New Roman" w:cstheme="minorHAnsi"/>
                <w:color w:val="000000" w:themeColor="text1"/>
                <w:sz w:val="18"/>
                <w:szCs w:val="18"/>
              </w:rPr>
              <w:t>Chipere</w:t>
            </w:r>
            <w:proofErr w:type="spellEnd"/>
            <w:r w:rsidRPr="00F15BFF">
              <w:rPr>
                <w:rFonts w:eastAsia="Times New Roman" w:cstheme="minorHAnsi"/>
                <w:color w:val="000000" w:themeColor="text1"/>
                <w:sz w:val="18"/>
                <w:szCs w:val="18"/>
              </w:rPr>
              <w:t xml:space="preserve"> </w:t>
            </w:r>
            <w:proofErr w:type="spellStart"/>
            <w:r w:rsidRPr="00F15BFF">
              <w:rPr>
                <w:rFonts w:eastAsia="Times New Roman" w:cstheme="minorHAnsi"/>
                <w:color w:val="000000" w:themeColor="text1"/>
                <w:sz w:val="18"/>
                <w:szCs w:val="18"/>
              </w:rPr>
              <w:t>Ganyo</w:t>
            </w:r>
            <w:proofErr w:type="spellEnd"/>
            <w:r w:rsidRPr="00F15BFF">
              <w:rPr>
                <w:rFonts w:eastAsia="Times New Roman" w:cstheme="minorHAnsi"/>
                <w:color w:val="000000" w:themeColor="text1"/>
                <w:sz w:val="18"/>
                <w:szCs w:val="18"/>
              </w:rPr>
              <w:t>]</w:t>
            </w:r>
          </w:p>
          <w:p w14:paraId="027415E0"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recvhelp_10</w:t>
            </w:r>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 xml:space="preserve"> cash.</w:t>
            </w:r>
          </w:p>
          <w:p w14:paraId="3A77E314"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recvhelp_10</w:t>
            </w:r>
            <w:r w:rsidRPr="00F15BFF">
              <w:rPr>
                <w:rFonts w:eastAsia="Times New Roman" w:cstheme="minorHAnsi"/>
                <w:color w:val="000000" w:themeColor="text1"/>
                <w:sz w:val="18"/>
                <w:szCs w:val="18"/>
              </w:rPr>
              <w:tab/>
              <w:t>4</w:t>
            </w:r>
            <w:r w:rsidRPr="00F15BFF">
              <w:rPr>
                <w:rFonts w:eastAsia="Times New Roman" w:cstheme="minorHAnsi"/>
                <w:color w:val="000000" w:themeColor="text1"/>
                <w:sz w:val="18"/>
                <w:szCs w:val="18"/>
              </w:rPr>
              <w:tab/>
              <w:t>Other (specify)</w:t>
            </w:r>
          </w:p>
          <w:p w14:paraId="244F52A8"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p>
          <w:p w14:paraId="1222C017"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recvhelp_9</w:t>
            </w:r>
            <w:r w:rsidR="00E46B6F">
              <w:rPr>
                <w:rFonts w:eastAsia="Times New Roman" w:cstheme="minorHAnsi"/>
                <w:color w:val="000000" w:themeColor="text1"/>
                <w:sz w:val="18"/>
                <w:szCs w:val="18"/>
              </w:rPr>
              <w:t xml:space="preserve">        </w:t>
            </w:r>
            <w:r w:rsidRPr="00F15BFF">
              <w:rPr>
                <w:rFonts w:eastAsia="Times New Roman" w:cstheme="minorHAnsi"/>
                <w:color w:val="000000" w:themeColor="text1"/>
                <w:sz w:val="18"/>
                <w:szCs w:val="18"/>
              </w:rPr>
              <w:t>1</w:t>
            </w:r>
            <w:r w:rsidRPr="00F15BFF">
              <w:rPr>
                <w:rFonts w:eastAsia="Times New Roman" w:cstheme="minorHAnsi"/>
                <w:color w:val="000000" w:themeColor="text1"/>
                <w:sz w:val="18"/>
                <w:szCs w:val="18"/>
              </w:rPr>
              <w:tab/>
              <w:t>You needed food to eat</w:t>
            </w:r>
          </w:p>
          <w:p w14:paraId="5A2FE9A7"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recvhelp_9</w:t>
            </w:r>
            <w:r w:rsidR="00E46B6F">
              <w:rPr>
                <w:rFonts w:eastAsia="Times New Roman" w:cstheme="minorHAnsi"/>
                <w:color w:val="000000" w:themeColor="text1"/>
                <w:sz w:val="18"/>
                <w:szCs w:val="18"/>
              </w:rPr>
              <w:t xml:space="preserve">        </w:t>
            </w:r>
            <w:r w:rsidRPr="00F15BFF">
              <w:rPr>
                <w:rFonts w:eastAsia="Times New Roman" w:cstheme="minorHAnsi"/>
                <w:color w:val="000000" w:themeColor="text1"/>
                <w:sz w:val="18"/>
                <w:szCs w:val="18"/>
              </w:rPr>
              <w:t>2</w:t>
            </w:r>
            <w:r w:rsidRPr="00F15BFF">
              <w:rPr>
                <w:rFonts w:eastAsia="Times New Roman" w:cstheme="minorHAnsi"/>
                <w:color w:val="000000" w:themeColor="text1"/>
                <w:sz w:val="18"/>
                <w:szCs w:val="18"/>
              </w:rPr>
              <w:tab/>
            </w:r>
            <w:r w:rsidR="00E46B6F">
              <w:rPr>
                <w:rFonts w:eastAsia="Times New Roman" w:cstheme="minorHAnsi"/>
                <w:color w:val="000000" w:themeColor="text1"/>
                <w:sz w:val="18"/>
                <w:szCs w:val="18"/>
              </w:rPr>
              <w:t xml:space="preserve"> You </w:t>
            </w:r>
            <w:r w:rsidRPr="00F15BFF">
              <w:rPr>
                <w:rFonts w:eastAsia="Times New Roman" w:cstheme="minorHAnsi"/>
                <w:color w:val="000000" w:themeColor="text1"/>
                <w:sz w:val="18"/>
                <w:szCs w:val="18"/>
              </w:rPr>
              <w:t>needed labor help in your field</w:t>
            </w:r>
            <w:r w:rsidR="00E46B6F">
              <w:rPr>
                <w:rFonts w:eastAsia="Times New Roman" w:cstheme="minorHAnsi"/>
                <w:color w:val="000000" w:themeColor="text1"/>
                <w:sz w:val="18"/>
                <w:szCs w:val="18"/>
              </w:rPr>
              <w:t>-others.</w:t>
            </w:r>
          </w:p>
          <w:p w14:paraId="7B238774"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recvhelp_9</w:t>
            </w:r>
            <w:r w:rsidR="00E46B6F">
              <w:rPr>
                <w:rFonts w:eastAsia="Times New Roman" w:cstheme="minorHAnsi"/>
                <w:color w:val="000000" w:themeColor="text1"/>
                <w:sz w:val="18"/>
                <w:szCs w:val="18"/>
              </w:rPr>
              <w:t xml:space="preserve">        </w:t>
            </w:r>
            <w:r w:rsidRPr="00F15BFF">
              <w:rPr>
                <w:rFonts w:eastAsia="Times New Roman" w:cstheme="minorHAnsi"/>
                <w:color w:val="000000" w:themeColor="text1"/>
                <w:sz w:val="18"/>
                <w:szCs w:val="18"/>
              </w:rPr>
              <w:t>3</w:t>
            </w:r>
            <w:r w:rsidRPr="00F15BFF">
              <w:rPr>
                <w:rFonts w:eastAsia="Times New Roman" w:cstheme="minorHAnsi"/>
                <w:color w:val="000000" w:themeColor="text1"/>
                <w:sz w:val="18"/>
                <w:szCs w:val="18"/>
              </w:rPr>
              <w:tab/>
            </w:r>
            <w:r w:rsidR="00E46B6F">
              <w:rPr>
                <w:rFonts w:eastAsia="Times New Roman" w:cstheme="minorHAnsi"/>
                <w:color w:val="000000" w:themeColor="text1"/>
                <w:sz w:val="18"/>
                <w:szCs w:val="18"/>
              </w:rPr>
              <w:t xml:space="preserve"> You</w:t>
            </w:r>
            <w:r w:rsidRPr="00F15BFF">
              <w:rPr>
                <w:rFonts w:eastAsia="Times New Roman" w:cstheme="minorHAnsi"/>
                <w:color w:val="000000" w:themeColor="text1"/>
                <w:sz w:val="18"/>
                <w:szCs w:val="18"/>
              </w:rPr>
              <w:t xml:space="preserve"> needed cash to pay school fees</w:t>
            </w:r>
            <w:r w:rsidR="00E46B6F">
              <w:rPr>
                <w:rFonts w:eastAsia="Times New Roman" w:cstheme="minorHAnsi"/>
                <w:color w:val="000000" w:themeColor="text1"/>
                <w:sz w:val="18"/>
                <w:szCs w:val="18"/>
              </w:rPr>
              <w:t xml:space="preserve">, </w:t>
            </w:r>
            <w:proofErr w:type="spellStart"/>
            <w:r w:rsidR="00E46B6F">
              <w:rPr>
                <w:rFonts w:eastAsia="Times New Roman" w:cstheme="minorHAnsi"/>
                <w:color w:val="000000" w:themeColor="text1"/>
                <w:sz w:val="18"/>
                <w:szCs w:val="18"/>
              </w:rPr>
              <w:t>unif</w:t>
            </w:r>
            <w:proofErr w:type="spellEnd"/>
            <w:r w:rsidR="00E46B6F">
              <w:rPr>
                <w:rFonts w:eastAsia="Times New Roman" w:cstheme="minorHAnsi"/>
                <w:color w:val="000000" w:themeColor="text1"/>
                <w:sz w:val="18"/>
                <w:szCs w:val="18"/>
              </w:rPr>
              <w:t>.</w:t>
            </w:r>
          </w:p>
          <w:p w14:paraId="1D105A8A"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recvhelp_9</w:t>
            </w:r>
            <w:r w:rsidR="00E46B6F">
              <w:rPr>
                <w:rFonts w:eastAsia="Times New Roman" w:cstheme="minorHAnsi"/>
                <w:color w:val="000000" w:themeColor="text1"/>
                <w:sz w:val="18"/>
                <w:szCs w:val="18"/>
              </w:rPr>
              <w:t xml:space="preserve">        </w:t>
            </w:r>
            <w:r w:rsidRPr="00F15BFF">
              <w:rPr>
                <w:rFonts w:eastAsia="Times New Roman" w:cstheme="minorHAnsi"/>
                <w:color w:val="000000" w:themeColor="text1"/>
                <w:sz w:val="18"/>
                <w:szCs w:val="18"/>
              </w:rPr>
              <w:t>4</w:t>
            </w:r>
            <w:r w:rsidRPr="00F15BFF">
              <w:rPr>
                <w:rFonts w:eastAsia="Times New Roman" w:cstheme="minorHAnsi"/>
                <w:color w:val="000000" w:themeColor="text1"/>
                <w:sz w:val="18"/>
                <w:szCs w:val="18"/>
              </w:rPr>
              <w:tab/>
              <w:t>needed cash to buy clothes</w:t>
            </w:r>
          </w:p>
          <w:p w14:paraId="176E1B1B"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recvhelp_9</w:t>
            </w:r>
            <w:r w:rsidR="00E46B6F">
              <w:rPr>
                <w:rFonts w:eastAsia="Times New Roman" w:cstheme="minorHAnsi"/>
                <w:color w:val="000000" w:themeColor="text1"/>
                <w:sz w:val="18"/>
                <w:szCs w:val="18"/>
              </w:rPr>
              <w:t xml:space="preserve">        </w:t>
            </w:r>
            <w:r w:rsidRPr="00F15BFF">
              <w:rPr>
                <w:rFonts w:eastAsia="Times New Roman" w:cstheme="minorHAnsi"/>
                <w:color w:val="000000" w:themeColor="text1"/>
                <w:sz w:val="18"/>
                <w:szCs w:val="18"/>
              </w:rPr>
              <w:t>5</w:t>
            </w:r>
            <w:r w:rsidR="00E46B6F">
              <w:rPr>
                <w:rFonts w:eastAsia="Times New Roman" w:cstheme="minorHAnsi"/>
                <w:color w:val="000000" w:themeColor="text1"/>
                <w:sz w:val="18"/>
                <w:szCs w:val="18"/>
              </w:rPr>
              <w:t xml:space="preserve"> </w:t>
            </w:r>
            <w:r w:rsidRPr="00F15BFF">
              <w:rPr>
                <w:rFonts w:eastAsia="Times New Roman" w:cstheme="minorHAnsi"/>
                <w:color w:val="000000" w:themeColor="text1"/>
                <w:sz w:val="18"/>
                <w:szCs w:val="18"/>
              </w:rPr>
              <w:t xml:space="preserve"> </w:t>
            </w:r>
            <w:r w:rsidR="00E46B6F">
              <w:rPr>
                <w:rFonts w:eastAsia="Times New Roman" w:cstheme="minorHAnsi"/>
                <w:color w:val="000000" w:themeColor="text1"/>
                <w:sz w:val="18"/>
                <w:szCs w:val="18"/>
              </w:rPr>
              <w:t xml:space="preserve">   </w:t>
            </w:r>
            <w:r w:rsidRPr="00F15BFF">
              <w:rPr>
                <w:rFonts w:eastAsia="Times New Roman" w:cstheme="minorHAnsi"/>
                <w:color w:val="000000" w:themeColor="text1"/>
                <w:sz w:val="18"/>
                <w:szCs w:val="18"/>
              </w:rPr>
              <w:t>needed cash to rent land next year</w:t>
            </w:r>
          </w:p>
          <w:p w14:paraId="76128C68"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recvhelp_9</w:t>
            </w:r>
            <w:r w:rsidR="00E46B6F">
              <w:rPr>
                <w:rFonts w:eastAsia="Times New Roman" w:cstheme="minorHAnsi"/>
                <w:color w:val="000000" w:themeColor="text1"/>
                <w:sz w:val="18"/>
                <w:szCs w:val="18"/>
              </w:rPr>
              <w:t xml:space="preserve">       </w:t>
            </w:r>
            <w:r w:rsidRPr="00F15BFF">
              <w:rPr>
                <w:rFonts w:eastAsia="Times New Roman" w:cstheme="minorHAnsi"/>
                <w:color w:val="000000" w:themeColor="text1"/>
                <w:sz w:val="18"/>
                <w:szCs w:val="18"/>
              </w:rPr>
              <w:t>6</w:t>
            </w:r>
            <w:r w:rsidRPr="00F15BFF">
              <w:rPr>
                <w:rFonts w:eastAsia="Times New Roman" w:cstheme="minorHAnsi"/>
                <w:color w:val="000000" w:themeColor="text1"/>
                <w:sz w:val="18"/>
                <w:szCs w:val="18"/>
              </w:rPr>
              <w:tab/>
              <w:t>needed cash to buy cell phone</w:t>
            </w:r>
          </w:p>
          <w:p w14:paraId="40A17B6D"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recvhelp_9</w:t>
            </w:r>
            <w:r w:rsidR="00E46B6F">
              <w:rPr>
                <w:rFonts w:eastAsia="Times New Roman" w:cstheme="minorHAnsi"/>
                <w:color w:val="000000" w:themeColor="text1"/>
                <w:sz w:val="18"/>
                <w:szCs w:val="18"/>
              </w:rPr>
              <w:t xml:space="preserve">       </w:t>
            </w:r>
            <w:r w:rsidRPr="00F15BFF">
              <w:rPr>
                <w:rFonts w:eastAsia="Times New Roman" w:cstheme="minorHAnsi"/>
                <w:color w:val="000000" w:themeColor="text1"/>
                <w:sz w:val="18"/>
                <w:szCs w:val="18"/>
              </w:rPr>
              <w:t>7</w:t>
            </w:r>
            <w:r w:rsidRPr="00F15BFF">
              <w:rPr>
                <w:rFonts w:eastAsia="Times New Roman" w:cstheme="minorHAnsi"/>
                <w:color w:val="000000" w:themeColor="text1"/>
                <w:sz w:val="18"/>
                <w:szCs w:val="18"/>
              </w:rPr>
              <w:tab/>
              <w:t>Other (Specify)</w:t>
            </w:r>
          </w:p>
          <w:p w14:paraId="0E08D201"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p>
          <w:p w14:paraId="036D15D5"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recvhelp_8</w:t>
            </w:r>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Village name-Gerald</w:t>
            </w:r>
          </w:p>
          <w:p w14:paraId="0AEB38F7"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recvhelp_8</w:t>
            </w:r>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Satellite 1-Karonga</w:t>
            </w:r>
          </w:p>
          <w:p w14:paraId="7CF51220"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recvhelp_8</w:t>
            </w:r>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Satellite 2-Ilimu</w:t>
            </w:r>
          </w:p>
          <w:p w14:paraId="60C550E1"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recvhelp_8</w:t>
            </w:r>
            <w:r w:rsidRPr="00F15BFF">
              <w:rPr>
                <w:rFonts w:eastAsia="Times New Roman" w:cstheme="minorHAnsi"/>
                <w:color w:val="000000" w:themeColor="text1"/>
                <w:sz w:val="18"/>
                <w:szCs w:val="18"/>
              </w:rPr>
              <w:tab/>
              <w:t>4</w:t>
            </w:r>
            <w:r w:rsidRPr="00F15BFF">
              <w:rPr>
                <w:rFonts w:eastAsia="Times New Roman" w:cstheme="minorHAnsi"/>
                <w:color w:val="000000" w:themeColor="text1"/>
                <w:sz w:val="18"/>
                <w:szCs w:val="18"/>
              </w:rPr>
              <w:tab/>
              <w:t>Other (Specify)</w:t>
            </w:r>
          </w:p>
          <w:p w14:paraId="0CBCC04D"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p>
          <w:p w14:paraId="402A076A"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recvhelp_5</w:t>
            </w:r>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1 week ago</w:t>
            </w:r>
          </w:p>
          <w:p w14:paraId="276B4540"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recvhelp_5</w:t>
            </w:r>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2 weeks ago</w:t>
            </w:r>
          </w:p>
          <w:p w14:paraId="594C76A0"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recvhelp_5</w:t>
            </w:r>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3 weeks ago</w:t>
            </w:r>
          </w:p>
          <w:p w14:paraId="656FB1D0"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recvhelp_5</w:t>
            </w:r>
            <w:r w:rsidRPr="00F15BFF">
              <w:rPr>
                <w:rFonts w:eastAsia="Times New Roman" w:cstheme="minorHAnsi"/>
                <w:color w:val="000000" w:themeColor="text1"/>
                <w:sz w:val="18"/>
                <w:szCs w:val="18"/>
              </w:rPr>
              <w:tab/>
              <w:t>4</w:t>
            </w:r>
            <w:r w:rsidRPr="00F15BFF">
              <w:rPr>
                <w:rFonts w:eastAsia="Times New Roman" w:cstheme="minorHAnsi"/>
                <w:color w:val="000000" w:themeColor="text1"/>
                <w:sz w:val="18"/>
                <w:szCs w:val="18"/>
              </w:rPr>
              <w:tab/>
              <w:t>4 weeks ago</w:t>
            </w:r>
          </w:p>
          <w:p w14:paraId="090562AA"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recvhelp_5</w:t>
            </w:r>
            <w:r w:rsidRPr="00F15BFF">
              <w:rPr>
                <w:rFonts w:eastAsia="Times New Roman" w:cstheme="minorHAnsi"/>
                <w:color w:val="000000" w:themeColor="text1"/>
                <w:sz w:val="18"/>
                <w:szCs w:val="18"/>
              </w:rPr>
              <w:tab/>
              <w:t>5</w:t>
            </w:r>
            <w:r w:rsidRPr="00F15BFF">
              <w:rPr>
                <w:rFonts w:eastAsia="Times New Roman" w:cstheme="minorHAnsi"/>
                <w:color w:val="000000" w:themeColor="text1"/>
                <w:sz w:val="18"/>
                <w:szCs w:val="18"/>
              </w:rPr>
              <w:tab/>
              <w:t>1 month ago</w:t>
            </w:r>
          </w:p>
          <w:p w14:paraId="2EA6CF07"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recvhelp_5</w:t>
            </w:r>
            <w:r w:rsidRPr="00F15BFF">
              <w:rPr>
                <w:rFonts w:eastAsia="Times New Roman" w:cstheme="minorHAnsi"/>
                <w:color w:val="000000" w:themeColor="text1"/>
                <w:sz w:val="18"/>
                <w:szCs w:val="18"/>
              </w:rPr>
              <w:tab/>
              <w:t>6</w:t>
            </w:r>
            <w:r w:rsidRPr="00F15BFF">
              <w:rPr>
                <w:rFonts w:eastAsia="Times New Roman" w:cstheme="minorHAnsi"/>
                <w:color w:val="000000" w:themeColor="text1"/>
                <w:sz w:val="18"/>
                <w:szCs w:val="18"/>
              </w:rPr>
              <w:tab/>
              <w:t>2 month ago</w:t>
            </w:r>
          </w:p>
          <w:p w14:paraId="50610D05"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recvhelp_5</w:t>
            </w:r>
            <w:r w:rsidRPr="00F15BFF">
              <w:rPr>
                <w:rFonts w:eastAsia="Times New Roman" w:cstheme="minorHAnsi"/>
                <w:color w:val="000000" w:themeColor="text1"/>
                <w:sz w:val="18"/>
                <w:szCs w:val="18"/>
              </w:rPr>
              <w:tab/>
              <w:t>7</w:t>
            </w:r>
            <w:r w:rsidRPr="00F15BFF">
              <w:rPr>
                <w:rFonts w:eastAsia="Times New Roman" w:cstheme="minorHAnsi"/>
                <w:color w:val="000000" w:themeColor="text1"/>
                <w:sz w:val="18"/>
                <w:szCs w:val="18"/>
              </w:rPr>
              <w:tab/>
              <w:t>3 month ago</w:t>
            </w:r>
          </w:p>
          <w:p w14:paraId="363D4B9D"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p>
          <w:p w14:paraId="688A94DC"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lastRenderedPageBreak/>
              <w:t>recvhelp_12</w:t>
            </w:r>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At once</w:t>
            </w:r>
          </w:p>
          <w:p w14:paraId="277D990F" w14:textId="77777777" w:rsidR="00C76C91"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recvhelp_12</w:t>
            </w:r>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In installments</w:t>
            </w:r>
          </w:p>
          <w:p w14:paraId="1865A5D3" w14:textId="77777777" w:rsidR="00C76C91" w:rsidRDefault="00C76C91" w:rsidP="00C76C91">
            <w:pPr>
              <w:shd w:val="clear" w:color="auto" w:fill="FFFFFF"/>
              <w:rPr>
                <w:rFonts w:eastAsia="Times New Roman" w:cstheme="minorHAnsi"/>
                <w:color w:val="000000" w:themeColor="text1"/>
                <w:sz w:val="18"/>
                <w:szCs w:val="18"/>
              </w:rPr>
            </w:pPr>
          </w:p>
          <w:p w14:paraId="0E974D2C" w14:textId="77777777" w:rsidR="00E46B6F" w:rsidRDefault="00E46B6F" w:rsidP="00C76C91">
            <w:pPr>
              <w:shd w:val="clear" w:color="auto" w:fill="FFFFFF"/>
              <w:rPr>
                <w:rFonts w:eastAsia="Times New Roman" w:cstheme="minorHAnsi"/>
                <w:color w:val="000000" w:themeColor="text1"/>
                <w:sz w:val="18"/>
                <w:szCs w:val="18"/>
              </w:rPr>
            </w:pPr>
          </w:p>
          <w:p w14:paraId="5D784954" w14:textId="77777777" w:rsidR="00E46B6F" w:rsidRPr="00E46B6F" w:rsidRDefault="00E46B6F" w:rsidP="00C76C91">
            <w:pPr>
              <w:shd w:val="clear" w:color="auto" w:fill="FFFFFF"/>
              <w:rPr>
                <w:rFonts w:eastAsia="Times New Roman" w:cstheme="minorHAnsi"/>
                <w:b/>
                <w:color w:val="000000" w:themeColor="text1"/>
                <w:sz w:val="24"/>
                <w:szCs w:val="24"/>
              </w:rPr>
            </w:pPr>
            <w:r w:rsidRPr="00E46B6F">
              <w:rPr>
                <w:rFonts w:eastAsia="Times New Roman" w:cstheme="minorHAnsi"/>
                <w:b/>
                <w:color w:val="000000" w:themeColor="text1"/>
                <w:sz w:val="24"/>
                <w:szCs w:val="24"/>
              </w:rPr>
              <w:t>MIGRATION</w:t>
            </w:r>
          </w:p>
          <w:p w14:paraId="6AA20C21"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mig17</w:t>
            </w:r>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Another village</w:t>
            </w:r>
          </w:p>
          <w:p w14:paraId="65B84E6A"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mig17</w:t>
            </w:r>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City/town</w:t>
            </w:r>
          </w:p>
          <w:p w14:paraId="6AA51F15"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mig17</w:t>
            </w:r>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Outside Malawi/another country</w:t>
            </w:r>
          </w:p>
          <w:p w14:paraId="5BA65C04"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mig17</w:t>
            </w:r>
            <w:r w:rsidRPr="00F15BFF">
              <w:rPr>
                <w:rFonts w:eastAsia="Times New Roman" w:cstheme="minorHAnsi"/>
                <w:color w:val="000000" w:themeColor="text1"/>
                <w:sz w:val="18"/>
                <w:szCs w:val="18"/>
              </w:rPr>
              <w:tab/>
              <w:t>4</w:t>
            </w:r>
            <w:r w:rsidRPr="00F15BFF">
              <w:rPr>
                <w:rFonts w:eastAsia="Times New Roman" w:cstheme="minorHAnsi"/>
                <w:color w:val="000000" w:themeColor="text1"/>
                <w:sz w:val="18"/>
                <w:szCs w:val="18"/>
              </w:rPr>
              <w:tab/>
              <w:t>Trading center</w:t>
            </w:r>
          </w:p>
          <w:p w14:paraId="1824FB2B"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ab/>
            </w:r>
            <w:r w:rsidRPr="00F15BFF">
              <w:rPr>
                <w:rFonts w:eastAsia="Times New Roman" w:cstheme="minorHAnsi"/>
                <w:color w:val="000000" w:themeColor="text1"/>
                <w:sz w:val="18"/>
                <w:szCs w:val="18"/>
              </w:rPr>
              <w:tab/>
            </w:r>
          </w:p>
          <w:p w14:paraId="5DC461CF"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mig_12</w:t>
            </w:r>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Acres</w:t>
            </w:r>
          </w:p>
          <w:p w14:paraId="51E91D16" w14:textId="77777777" w:rsidR="00C76C91" w:rsidRPr="00F15BFF" w:rsidRDefault="00C76C91" w:rsidP="00C76C91">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mig_12</w:t>
            </w:r>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Hectares</w:t>
            </w:r>
          </w:p>
          <w:p w14:paraId="770DBB7E" w14:textId="77777777" w:rsidR="00C76C91" w:rsidRDefault="00C76C91" w:rsidP="00E46B6F">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mig_12</w:t>
            </w:r>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Football pitches</w:t>
            </w:r>
          </w:p>
          <w:p w14:paraId="64DEBD31" w14:textId="77777777" w:rsidR="00E46B6F" w:rsidRPr="00E46B6F" w:rsidRDefault="00E46B6F" w:rsidP="00E46B6F">
            <w:pPr>
              <w:shd w:val="clear" w:color="auto" w:fill="FFFFFF"/>
              <w:rPr>
                <w:rFonts w:eastAsia="Times New Roman" w:cstheme="minorHAnsi"/>
                <w:color w:val="000000" w:themeColor="text1"/>
                <w:sz w:val="18"/>
                <w:szCs w:val="18"/>
              </w:rPr>
            </w:pPr>
          </w:p>
          <w:p w14:paraId="500CFAB5"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reasonstomigrate</w:t>
            </w:r>
            <w:proofErr w:type="spellEnd"/>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marriage</w:t>
            </w:r>
          </w:p>
          <w:p w14:paraId="1CFADFE7"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reasonstomigrate</w:t>
            </w:r>
            <w:proofErr w:type="spellEnd"/>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better land/ agriculture</w:t>
            </w:r>
          </w:p>
          <w:p w14:paraId="5F6C54D7"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reasonstomigrate</w:t>
            </w:r>
            <w:proofErr w:type="spellEnd"/>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looking for work</w:t>
            </w:r>
          </w:p>
          <w:p w14:paraId="59FFB796"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reasonstomigrate</w:t>
            </w:r>
            <w:proofErr w:type="spellEnd"/>
            <w:r w:rsidRPr="00F15BFF">
              <w:rPr>
                <w:rFonts w:eastAsia="Times New Roman" w:cstheme="minorHAnsi"/>
                <w:color w:val="000000" w:themeColor="text1"/>
                <w:sz w:val="18"/>
                <w:szCs w:val="18"/>
              </w:rPr>
              <w:tab/>
              <w:t>4</w:t>
            </w:r>
            <w:r w:rsidRPr="00F15BFF">
              <w:rPr>
                <w:rFonts w:eastAsia="Times New Roman" w:cstheme="minorHAnsi"/>
                <w:color w:val="000000" w:themeColor="text1"/>
                <w:sz w:val="18"/>
                <w:szCs w:val="18"/>
              </w:rPr>
              <w:tab/>
              <w:t>there was a conflict</w:t>
            </w:r>
          </w:p>
          <w:p w14:paraId="4232DC85"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reasonstomigrate</w:t>
            </w:r>
            <w:proofErr w:type="spellEnd"/>
            <w:r w:rsidRPr="00F15BFF">
              <w:rPr>
                <w:rFonts w:eastAsia="Times New Roman" w:cstheme="minorHAnsi"/>
                <w:color w:val="000000" w:themeColor="text1"/>
                <w:sz w:val="18"/>
                <w:szCs w:val="18"/>
              </w:rPr>
              <w:tab/>
              <w:t>5</w:t>
            </w:r>
            <w:r w:rsidRPr="00F15BFF">
              <w:rPr>
                <w:rFonts w:eastAsia="Times New Roman" w:cstheme="minorHAnsi"/>
                <w:color w:val="000000" w:themeColor="text1"/>
                <w:sz w:val="18"/>
                <w:szCs w:val="18"/>
              </w:rPr>
              <w:tab/>
              <w:t>attend school</w:t>
            </w:r>
          </w:p>
          <w:p w14:paraId="3442AACA"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reasonstomigrate</w:t>
            </w:r>
            <w:proofErr w:type="spellEnd"/>
            <w:r w:rsidRPr="00F15BFF">
              <w:rPr>
                <w:rFonts w:eastAsia="Times New Roman" w:cstheme="minorHAnsi"/>
                <w:color w:val="000000" w:themeColor="text1"/>
                <w:sz w:val="18"/>
                <w:szCs w:val="18"/>
              </w:rPr>
              <w:tab/>
              <w:t>6</w:t>
            </w:r>
            <w:r w:rsidRPr="00F15BFF">
              <w:rPr>
                <w:rFonts w:eastAsia="Times New Roman" w:cstheme="minorHAnsi"/>
                <w:color w:val="000000" w:themeColor="text1"/>
                <w:sz w:val="18"/>
                <w:szCs w:val="18"/>
              </w:rPr>
              <w:tab/>
              <w:t>other</w:t>
            </w:r>
          </w:p>
          <w:p w14:paraId="7C9EE45E" w14:textId="77777777" w:rsidR="00C76C91" w:rsidRPr="00F15BFF" w:rsidRDefault="00C76C91" w:rsidP="00C76C91">
            <w:pPr>
              <w:shd w:val="clear" w:color="auto" w:fill="FFFFFF"/>
              <w:rPr>
                <w:rFonts w:eastAsia="Times New Roman" w:cstheme="minorHAnsi"/>
                <w:color w:val="000000" w:themeColor="text1"/>
                <w:sz w:val="18"/>
                <w:szCs w:val="18"/>
              </w:rPr>
            </w:pPr>
            <w:proofErr w:type="spellStart"/>
            <w:r w:rsidRPr="00F15BFF">
              <w:rPr>
                <w:rFonts w:eastAsia="Times New Roman" w:cstheme="minorHAnsi"/>
                <w:color w:val="000000" w:themeColor="text1"/>
                <w:sz w:val="18"/>
                <w:szCs w:val="18"/>
              </w:rPr>
              <w:t>howcollectspayment</w:t>
            </w:r>
            <w:proofErr w:type="spellEnd"/>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bank</w:t>
            </w:r>
          </w:p>
          <w:p w14:paraId="76ABD3F2" w14:textId="77777777" w:rsidR="00C76C91" w:rsidRPr="00E46B6F" w:rsidRDefault="00E46B6F" w:rsidP="00885E4B">
            <w:pPr>
              <w:spacing w:before="245" w:after="158"/>
              <w:rPr>
                <w:rFonts w:eastAsia="Times New Roman" w:cstheme="minorHAnsi"/>
                <w:b/>
                <w:color w:val="000000" w:themeColor="text1"/>
                <w:sz w:val="24"/>
                <w:szCs w:val="24"/>
              </w:rPr>
            </w:pPr>
            <w:r w:rsidRPr="00E46B6F">
              <w:rPr>
                <w:rFonts w:eastAsia="Times New Roman" w:cstheme="minorHAnsi"/>
                <w:b/>
                <w:color w:val="000000" w:themeColor="text1"/>
                <w:sz w:val="24"/>
                <w:szCs w:val="24"/>
              </w:rPr>
              <w:t>INFORMATION</w:t>
            </w:r>
          </w:p>
          <w:p w14:paraId="38EED709" w14:textId="77777777" w:rsidR="00E46B6F" w:rsidRPr="00F15BFF" w:rsidRDefault="00E46B6F" w:rsidP="00E46B6F">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job2</w:t>
            </w:r>
            <w:r w:rsidRPr="00F15BFF">
              <w:rPr>
                <w:rFonts w:eastAsia="Times New Roman" w:cstheme="minorHAnsi"/>
                <w:color w:val="000000" w:themeColor="text1"/>
                <w:sz w:val="18"/>
                <w:szCs w:val="18"/>
              </w:rPr>
              <w:tab/>
              <w:t>1</w:t>
            </w:r>
            <w:r w:rsidRPr="00F15BFF">
              <w:rPr>
                <w:rFonts w:eastAsia="Times New Roman" w:cstheme="minorHAnsi"/>
                <w:color w:val="000000" w:themeColor="text1"/>
                <w:sz w:val="18"/>
                <w:szCs w:val="18"/>
              </w:rPr>
              <w:tab/>
              <w:t>Someone within family</w:t>
            </w:r>
          </w:p>
          <w:p w14:paraId="3DBC524E" w14:textId="77777777" w:rsidR="00E46B6F" w:rsidRPr="00F15BFF" w:rsidRDefault="00E46B6F" w:rsidP="00E46B6F">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job2</w:t>
            </w:r>
            <w:r w:rsidRPr="00F15BFF">
              <w:rPr>
                <w:rFonts w:eastAsia="Times New Roman" w:cstheme="minorHAnsi"/>
                <w:color w:val="000000" w:themeColor="text1"/>
                <w:sz w:val="18"/>
                <w:szCs w:val="18"/>
              </w:rPr>
              <w:tab/>
              <w:t>2</w:t>
            </w:r>
            <w:r w:rsidRPr="00F15BFF">
              <w:rPr>
                <w:rFonts w:eastAsia="Times New Roman" w:cstheme="minorHAnsi"/>
                <w:color w:val="000000" w:themeColor="text1"/>
                <w:sz w:val="18"/>
                <w:szCs w:val="18"/>
              </w:rPr>
              <w:tab/>
              <w:t>Someone that is NOT family</w:t>
            </w:r>
          </w:p>
          <w:p w14:paraId="7CAE5299" w14:textId="77777777" w:rsidR="00E46B6F" w:rsidRPr="00F15BFF" w:rsidRDefault="00E46B6F" w:rsidP="00E46B6F">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job2</w:t>
            </w:r>
            <w:r w:rsidRPr="00F15BFF">
              <w:rPr>
                <w:rFonts w:eastAsia="Times New Roman" w:cstheme="minorHAnsi"/>
                <w:color w:val="000000" w:themeColor="text1"/>
                <w:sz w:val="18"/>
                <w:szCs w:val="18"/>
              </w:rPr>
              <w:tab/>
              <w:t>3</w:t>
            </w:r>
            <w:r w:rsidRPr="00F15BFF">
              <w:rPr>
                <w:rFonts w:eastAsia="Times New Roman" w:cstheme="minorHAnsi"/>
                <w:color w:val="000000" w:themeColor="text1"/>
                <w:sz w:val="18"/>
                <w:szCs w:val="18"/>
              </w:rPr>
              <w:tab/>
              <w:t>Village head</w:t>
            </w:r>
          </w:p>
          <w:p w14:paraId="46A3B6BC" w14:textId="77777777" w:rsidR="00E46B6F" w:rsidRPr="00F15BFF" w:rsidRDefault="00E46B6F" w:rsidP="00E46B6F">
            <w:pPr>
              <w:shd w:val="clear" w:color="auto" w:fill="FFFFFF"/>
              <w:rPr>
                <w:rFonts w:eastAsia="Times New Roman" w:cstheme="minorHAnsi"/>
                <w:color w:val="000000" w:themeColor="text1"/>
                <w:sz w:val="18"/>
                <w:szCs w:val="18"/>
              </w:rPr>
            </w:pPr>
            <w:r w:rsidRPr="00F15BFF">
              <w:rPr>
                <w:rFonts w:eastAsia="Times New Roman" w:cstheme="minorHAnsi"/>
                <w:color w:val="000000" w:themeColor="text1"/>
                <w:sz w:val="18"/>
                <w:szCs w:val="18"/>
              </w:rPr>
              <w:t>job2</w:t>
            </w:r>
            <w:r w:rsidRPr="00F15BFF">
              <w:rPr>
                <w:rFonts w:eastAsia="Times New Roman" w:cstheme="minorHAnsi"/>
                <w:color w:val="000000" w:themeColor="text1"/>
                <w:sz w:val="18"/>
                <w:szCs w:val="18"/>
              </w:rPr>
              <w:tab/>
              <w:t>4</w:t>
            </w:r>
            <w:r w:rsidRPr="00F15BFF">
              <w:rPr>
                <w:rFonts w:eastAsia="Times New Roman" w:cstheme="minorHAnsi"/>
                <w:color w:val="000000" w:themeColor="text1"/>
                <w:sz w:val="18"/>
                <w:szCs w:val="18"/>
              </w:rPr>
              <w:tab/>
              <w:t>Other specify</w:t>
            </w:r>
          </w:p>
          <w:p w14:paraId="11A62D94" w14:textId="77777777" w:rsidR="00E46B6F" w:rsidRDefault="00E46B6F" w:rsidP="00885E4B">
            <w:pPr>
              <w:spacing w:before="245" w:after="158"/>
              <w:rPr>
                <w:rFonts w:eastAsia="Times New Roman" w:cstheme="minorHAnsi"/>
                <w:color w:val="000000" w:themeColor="text1"/>
                <w:sz w:val="24"/>
                <w:szCs w:val="24"/>
              </w:rPr>
            </w:pPr>
          </w:p>
        </w:tc>
      </w:tr>
    </w:tbl>
    <w:p w14:paraId="45B9E194" w14:textId="77777777" w:rsidR="00F15BFF" w:rsidRPr="00F15BFF" w:rsidRDefault="00F15BFF" w:rsidP="00F15BFF">
      <w:pPr>
        <w:shd w:val="clear" w:color="auto" w:fill="FFFFFF"/>
        <w:spacing w:after="0" w:line="240" w:lineRule="auto"/>
        <w:rPr>
          <w:rFonts w:eastAsia="Times New Roman" w:cstheme="minorHAnsi"/>
          <w:color w:val="000000" w:themeColor="text1"/>
          <w:sz w:val="18"/>
          <w:szCs w:val="18"/>
        </w:rPr>
      </w:pPr>
    </w:p>
    <w:sectPr w:rsidR="00F15BFF" w:rsidRPr="00F15BFF" w:rsidSect="00171E87">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eandro De Magalhaes" w:date="2019-05-01T14:23:00Z" w:initials="LDM">
    <w:p w14:paraId="20CE9321" w14:textId="77777777" w:rsidR="00F142F2" w:rsidRDefault="00F142F2">
      <w:pPr>
        <w:pStyle w:val="CommentText"/>
      </w:pPr>
      <w:r>
        <w:rPr>
          <w:rStyle w:val="CommentReference"/>
        </w:rPr>
        <w:annotationRef/>
      </w:r>
      <w:r w:rsidR="00C230B9">
        <w:t>Can we create internal automatic checks?</w:t>
      </w:r>
    </w:p>
  </w:comment>
  <w:comment w:id="2" w:author="Leandro De Magalhaes" w:date="2019-05-01T14:24:00Z" w:initials="LDM">
    <w:p w14:paraId="2FEF2498" w14:textId="77777777" w:rsidR="00C230B9" w:rsidRDefault="00C230B9">
      <w:pPr>
        <w:pStyle w:val="CommentText"/>
      </w:pPr>
      <w:r>
        <w:rPr>
          <w:rStyle w:val="CommentReference"/>
        </w:rPr>
        <w:annotationRef/>
      </w:r>
      <w:r>
        <w:t xml:space="preserve">Could we leave the item empty to be filled in by the enumerators (Maize, Rice, </w:t>
      </w:r>
      <w:proofErr w:type="gramStart"/>
      <w:r>
        <w:t xml:space="preserve">etc. </w:t>
      </w:r>
      <w:proofErr w:type="gramEnd"/>
      <w:r>
        <w:t>Other specify, Other specify). Same for units. If other specify.</w:t>
      </w:r>
    </w:p>
  </w:comment>
  <w:comment w:id="4" w:author="Leandro De Magalhaes" w:date="2019-05-01T14:59:00Z" w:initials="LDM">
    <w:p w14:paraId="045B9943" w14:textId="77777777" w:rsidR="00F623FA" w:rsidRDefault="00F623FA">
      <w:pPr>
        <w:pStyle w:val="CommentText"/>
      </w:pPr>
      <w:r>
        <w:rPr>
          <w:rStyle w:val="CommentReference"/>
        </w:rPr>
        <w:annotationRef/>
      </w:r>
      <w:r>
        <w:t>Remind households that information will be anonymized before we use the data</w:t>
      </w:r>
    </w:p>
    <w:p w14:paraId="4913621A" w14:textId="77777777" w:rsidR="00F623FA" w:rsidRDefault="00F623FA">
      <w:pPr>
        <w:pStyle w:val="CommentText"/>
      </w:pPr>
    </w:p>
  </w:comment>
  <w:comment w:id="5" w:author="Leandro De Magalhaes" w:date="2019-05-01T15:03:00Z" w:initials="LDM">
    <w:p w14:paraId="07A75338" w14:textId="77777777" w:rsidR="00F623FA" w:rsidRDefault="00F623FA">
      <w:pPr>
        <w:pStyle w:val="CommentText"/>
      </w:pPr>
      <w:r>
        <w:rPr>
          <w:rStyle w:val="CommentReference"/>
        </w:rPr>
        <w:annotationRef/>
      </w:r>
      <w:r>
        <w:t>Given that we are going in June, this question is redundant as it refers to the rain season and should be dropped.</w:t>
      </w:r>
    </w:p>
    <w:p w14:paraId="393041AB" w14:textId="77777777" w:rsidR="00F623FA" w:rsidRDefault="00F623FA">
      <w:pPr>
        <w:pStyle w:val="CommentText"/>
      </w:pPr>
    </w:p>
  </w:comment>
  <w:comment w:id="6" w:author="Leandro De Magalhaes" w:date="2019-05-01T15:05:00Z" w:initials="LDM">
    <w:p w14:paraId="0B540B0D" w14:textId="77777777" w:rsidR="00F623FA" w:rsidRDefault="00F623FA">
      <w:pPr>
        <w:pStyle w:val="CommentText"/>
      </w:pPr>
      <w:r>
        <w:rPr>
          <w:rStyle w:val="CommentReference"/>
        </w:rPr>
        <w:annotationRef/>
      </w:r>
      <w:r>
        <w:t>Why 3 months. For agricultural production, renting plots, agricultural work it is for the Rainy Season.</w:t>
      </w:r>
    </w:p>
    <w:p w14:paraId="3238A19A" w14:textId="77777777" w:rsidR="00F623FA" w:rsidRDefault="00F623FA">
      <w:pPr>
        <w:pStyle w:val="CommentText"/>
      </w:pPr>
    </w:p>
    <w:p w14:paraId="419C6D68" w14:textId="77777777" w:rsidR="00F623FA" w:rsidRDefault="00F623FA">
      <w:pPr>
        <w:pStyle w:val="CommentText"/>
      </w:pPr>
      <w:r>
        <w:t xml:space="preserve">I suggest we keep the Rainy season as the unit of. Have you worked in a job during the last </w:t>
      </w:r>
      <w:proofErr w:type="spellStart"/>
      <w:proofErr w:type="gramStart"/>
      <w:r>
        <w:t>rainyseason</w:t>
      </w:r>
      <w:proofErr w:type="spellEnd"/>
      <w:r>
        <w:t>.</w:t>
      </w:r>
      <w:proofErr w:type="gramEnd"/>
    </w:p>
    <w:p w14:paraId="291E0E2B" w14:textId="77777777" w:rsidR="00F623FA" w:rsidRDefault="00F623FA">
      <w:pPr>
        <w:pStyle w:val="CommentText"/>
      </w:pPr>
    </w:p>
  </w:comment>
  <w:comment w:id="7" w:author="Leandro De Magalhaes" w:date="2019-05-01T15:08:00Z" w:initials="LDM">
    <w:p w14:paraId="011243DE" w14:textId="77777777" w:rsidR="0093375C" w:rsidRDefault="0093375C">
      <w:pPr>
        <w:pStyle w:val="CommentText"/>
      </w:pPr>
      <w:r>
        <w:rPr>
          <w:rStyle w:val="CommentReference"/>
        </w:rPr>
        <w:annotationRef/>
      </w:r>
      <w:r>
        <w:t>Should we have the IF here?</w:t>
      </w:r>
    </w:p>
    <w:p w14:paraId="34C250A0" w14:textId="77777777" w:rsidR="0093375C" w:rsidRDefault="0093375C">
      <w:pPr>
        <w:pStyle w:val="CommentText"/>
      </w:pPr>
      <w:r>
        <w:t xml:space="preserve">Why 3-months and not the last rainy season? </w:t>
      </w:r>
    </w:p>
  </w:comment>
  <w:comment w:id="10" w:author="Leandro De Magalhaes" w:date="2019-05-01T15:11:00Z" w:initials="LDM">
    <w:p w14:paraId="1D9BCDB7" w14:textId="77777777" w:rsidR="0093375C" w:rsidRDefault="0093375C">
      <w:pPr>
        <w:pStyle w:val="CommentText"/>
      </w:pPr>
      <w:r>
        <w:rPr>
          <w:rStyle w:val="CommentReference"/>
        </w:rPr>
        <w:annotationRef/>
      </w:r>
      <w:r>
        <w:t xml:space="preserve">Agree. Longer to </w:t>
      </w:r>
      <w:proofErr w:type="spellStart"/>
      <w:r>
        <w:t>programme</w:t>
      </w:r>
      <w:proofErr w:type="spellEnd"/>
      <w:r>
        <w:t xml:space="preserve"> and answer</w:t>
      </w:r>
    </w:p>
  </w:comment>
  <w:comment w:id="11" w:author="Leandro De Magalhaes" w:date="2019-05-01T15:13:00Z" w:initials="LDM">
    <w:p w14:paraId="7D2F9E4F" w14:textId="77777777" w:rsidR="0093375C" w:rsidRDefault="0093375C">
      <w:pPr>
        <w:pStyle w:val="CommentText"/>
      </w:pPr>
      <w:r>
        <w:rPr>
          <w:rStyle w:val="CommentReference"/>
        </w:rPr>
        <w:annotationRef/>
      </w:r>
      <w:r>
        <w:t>Difference between K and L not clear to me. In the gifts given we could include (food given when you had others as guests for a meal)</w:t>
      </w:r>
    </w:p>
  </w:comment>
  <w:comment w:id="12" w:author="Leandro De Magalhaes" w:date="2019-05-01T15:23:00Z" w:initials="LDM">
    <w:p w14:paraId="26D9476E" w14:textId="77777777" w:rsidR="00FA7FF1" w:rsidRDefault="00FA7FF1">
      <w:pPr>
        <w:pStyle w:val="CommentText"/>
      </w:pPr>
      <w:r>
        <w:rPr>
          <w:rStyle w:val="CommentReference"/>
        </w:rPr>
        <w:annotationRef/>
      </w:r>
      <w:r>
        <w:t xml:space="preserve">The question on with whom </w:t>
      </w:r>
      <w:proofErr w:type="gramStart"/>
      <w:r>
        <w:t>do  you</w:t>
      </w:r>
      <w:proofErr w:type="gramEnd"/>
      <w:r>
        <w:t xml:space="preserve"> discuss important things could come here, to prime their memory on their network. See the SHARE questionnaire</w:t>
      </w:r>
    </w:p>
  </w:comment>
  <w:comment w:id="14" w:author="Leandro De Magalhaes" w:date="2019-05-01T15:21:00Z" w:initials="LDM">
    <w:p w14:paraId="78961974" w14:textId="77777777" w:rsidR="00FA7FF1" w:rsidRDefault="00FA7FF1">
      <w:pPr>
        <w:pStyle w:val="CommentText"/>
      </w:pPr>
      <w:r>
        <w:rPr>
          <w:rStyle w:val="CommentReference"/>
        </w:rPr>
        <w:annotationRef/>
      </w:r>
      <w:r>
        <w:t xml:space="preserve">The reason for 3 months in the wealth section is to link it to the LSMS. But here Rain season may be more appropriate?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CE9321" w15:done="0"/>
  <w15:commentEx w15:paraId="2FEF2498" w15:done="0"/>
  <w15:commentEx w15:paraId="4913621A" w15:done="0"/>
  <w15:commentEx w15:paraId="393041AB" w15:done="0"/>
  <w15:commentEx w15:paraId="291E0E2B" w15:done="0"/>
  <w15:commentEx w15:paraId="34C250A0" w15:done="0"/>
  <w15:commentEx w15:paraId="1D9BCDB7" w15:done="0"/>
  <w15:commentEx w15:paraId="7D2F9E4F" w15:done="0"/>
  <w15:commentEx w15:paraId="26D9476E" w15:done="0"/>
  <w15:commentEx w15:paraId="789619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CE9321" w16cid:durableId="20742A4C"/>
  <w16cid:commentId w16cid:paraId="2FEF2498" w16cid:durableId="20742AB8"/>
  <w16cid:commentId w16cid:paraId="4913621A" w16cid:durableId="207432E1"/>
  <w16cid:commentId w16cid:paraId="393041AB" w16cid:durableId="207433C1"/>
  <w16cid:commentId w16cid:paraId="291E0E2B" w16cid:durableId="2074344F"/>
  <w16cid:commentId w16cid:paraId="34C250A0" w16cid:durableId="207434FA"/>
  <w16cid:commentId w16cid:paraId="1D9BCDB7" w16cid:durableId="207435A0"/>
  <w16cid:commentId w16cid:paraId="7D2F9E4F" w16cid:durableId="20743621"/>
  <w16cid:commentId w16cid:paraId="26D9476E" w16cid:durableId="20743863"/>
  <w16cid:commentId w16cid:paraId="78961974" w16cid:durableId="207438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06945" w14:textId="77777777" w:rsidR="007059AE" w:rsidRDefault="007059AE" w:rsidP="00FA7FF1">
      <w:pPr>
        <w:spacing w:after="0" w:line="240" w:lineRule="auto"/>
      </w:pPr>
      <w:r>
        <w:separator/>
      </w:r>
    </w:p>
  </w:endnote>
  <w:endnote w:type="continuationSeparator" w:id="0">
    <w:p w14:paraId="51817B09" w14:textId="77777777" w:rsidR="007059AE" w:rsidRDefault="007059AE" w:rsidP="00FA7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18B27" w14:textId="77777777" w:rsidR="007059AE" w:rsidRDefault="007059AE" w:rsidP="00FA7FF1">
      <w:pPr>
        <w:spacing w:after="0" w:line="240" w:lineRule="auto"/>
      </w:pPr>
      <w:r>
        <w:separator/>
      </w:r>
    </w:p>
  </w:footnote>
  <w:footnote w:type="continuationSeparator" w:id="0">
    <w:p w14:paraId="6ED7D188" w14:textId="77777777" w:rsidR="007059AE" w:rsidRDefault="007059AE" w:rsidP="00FA7F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30E"/>
    <w:multiLevelType w:val="multilevel"/>
    <w:tmpl w:val="7294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75F4"/>
    <w:multiLevelType w:val="hybridMultilevel"/>
    <w:tmpl w:val="D36C95B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DF084E"/>
    <w:multiLevelType w:val="hybridMultilevel"/>
    <w:tmpl w:val="93C462D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2BA3B87"/>
    <w:multiLevelType w:val="multilevel"/>
    <w:tmpl w:val="E3909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AE4E50"/>
    <w:multiLevelType w:val="multilevel"/>
    <w:tmpl w:val="142E6FE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265B38"/>
    <w:multiLevelType w:val="hybridMultilevel"/>
    <w:tmpl w:val="9C28242A"/>
    <w:lvl w:ilvl="0" w:tplc="0409001B">
      <w:start w:val="1"/>
      <w:numFmt w:val="lowerRoman"/>
      <w:lvlText w:val="%1."/>
      <w:lvlJc w:val="righ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6" w15:restartNumberingAfterBreak="0">
    <w:nsid w:val="05D861FB"/>
    <w:multiLevelType w:val="hybridMultilevel"/>
    <w:tmpl w:val="AACCE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CA109B"/>
    <w:multiLevelType w:val="hybridMultilevel"/>
    <w:tmpl w:val="0CC087F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072C6390"/>
    <w:multiLevelType w:val="hybridMultilevel"/>
    <w:tmpl w:val="C40CBD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74A566F"/>
    <w:multiLevelType w:val="multilevel"/>
    <w:tmpl w:val="7B34FEF4"/>
    <w:lvl w:ilvl="0">
      <w:start w:val="1"/>
      <w:numFmt w:val="lowerLetter"/>
      <w:lvlText w:val="%1)"/>
      <w:lvlJc w:val="lef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0C77551C"/>
    <w:multiLevelType w:val="hybridMultilevel"/>
    <w:tmpl w:val="CE2E3826"/>
    <w:lvl w:ilvl="0" w:tplc="E6F4A3B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3A1376"/>
    <w:multiLevelType w:val="hybridMultilevel"/>
    <w:tmpl w:val="1646DB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D727A1A"/>
    <w:multiLevelType w:val="multilevel"/>
    <w:tmpl w:val="249AB2A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0ECD7467"/>
    <w:multiLevelType w:val="hybridMultilevel"/>
    <w:tmpl w:val="D2BAE16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0FA71D6F"/>
    <w:multiLevelType w:val="multilevel"/>
    <w:tmpl w:val="E1CAAB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20134F"/>
    <w:multiLevelType w:val="multilevel"/>
    <w:tmpl w:val="01EACA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3A6A52"/>
    <w:multiLevelType w:val="multilevel"/>
    <w:tmpl w:val="186068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D22766"/>
    <w:multiLevelType w:val="hybridMultilevel"/>
    <w:tmpl w:val="76842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951A3B"/>
    <w:multiLevelType w:val="hybridMultilevel"/>
    <w:tmpl w:val="4998CCD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A12671E"/>
    <w:multiLevelType w:val="hybridMultilevel"/>
    <w:tmpl w:val="76D8D7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1CDC5763"/>
    <w:multiLevelType w:val="hybridMultilevel"/>
    <w:tmpl w:val="72E6458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1CF17673"/>
    <w:multiLevelType w:val="hybridMultilevel"/>
    <w:tmpl w:val="32F44C58"/>
    <w:lvl w:ilvl="0" w:tplc="0409001B">
      <w:start w:val="1"/>
      <w:numFmt w:val="lowerRoman"/>
      <w:lvlText w:val="%1."/>
      <w:lvlJc w:val="righ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22" w15:restartNumberingAfterBreak="0">
    <w:nsid w:val="1E3C2700"/>
    <w:multiLevelType w:val="multilevel"/>
    <w:tmpl w:val="CF5ED3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E8703E"/>
    <w:multiLevelType w:val="multilevel"/>
    <w:tmpl w:val="7CCAE4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AB25D1"/>
    <w:multiLevelType w:val="hybridMultilevel"/>
    <w:tmpl w:val="8676C524"/>
    <w:lvl w:ilvl="0" w:tplc="AEE63688">
      <w:start w:val="1"/>
      <w:numFmt w:val="lowerLetter"/>
      <w:lvlText w:val="%1."/>
      <w:lvlJc w:val="left"/>
      <w:pPr>
        <w:ind w:left="2520" w:hanging="360"/>
      </w:pPr>
      <w:rPr>
        <w:rFonts w:asciiTheme="minorHAnsi" w:eastAsia="Times New Roman" w:hAnsiTheme="minorHAnsi" w:cstheme="minorHAnsi"/>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1FB52B3F"/>
    <w:multiLevelType w:val="multilevel"/>
    <w:tmpl w:val="3A506AA8"/>
    <w:lvl w:ilvl="0">
      <w:start w:val="8"/>
      <w:numFmt w:val="decimal"/>
      <w:lvlText w:val="%1."/>
      <w:lvlJc w:val="left"/>
      <w:pPr>
        <w:tabs>
          <w:tab w:val="num" w:pos="720"/>
        </w:tabs>
        <w:ind w:left="720" w:hanging="360"/>
      </w:pPr>
      <w:rPr>
        <w:rFonts w:hint="default"/>
      </w:rPr>
    </w:lvl>
    <w:lvl w:ilvl="1">
      <w:start w:val="1"/>
      <w:numFmt w:val="lowerLetter"/>
      <w:lvlText w:val="%2."/>
      <w:lvlJc w:val="righ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lowerRoman"/>
      <w:lvlText w:val="%4."/>
      <w:lvlJc w:val="right"/>
      <w:pPr>
        <w:tabs>
          <w:tab w:val="num" w:pos="2880"/>
        </w:tabs>
        <w:ind w:left="2880" w:hanging="360"/>
      </w:pPr>
      <w:rPr>
        <w:rFonts w:hint="default"/>
      </w:rPr>
    </w:lvl>
    <w:lvl w:ilvl="4">
      <w:start w:val="1"/>
      <w:numFmt w:val="lowerRoman"/>
      <w:lvlText w:val="%5."/>
      <w:lvlJc w:val="right"/>
      <w:pPr>
        <w:tabs>
          <w:tab w:val="num" w:pos="3600"/>
        </w:tabs>
        <w:ind w:left="3600" w:hanging="360"/>
      </w:pPr>
      <w:rPr>
        <w:rFonts w:hint="default"/>
      </w:rPr>
    </w:lvl>
    <w:lvl w:ilvl="5">
      <w:start w:val="1"/>
      <w:numFmt w:val="lowerRoman"/>
      <w:lvlText w:val="%6."/>
      <w:lvlJc w:val="right"/>
      <w:pPr>
        <w:tabs>
          <w:tab w:val="num" w:pos="4320"/>
        </w:tabs>
        <w:ind w:left="4320" w:hanging="360"/>
      </w:pPr>
      <w:rPr>
        <w:rFonts w:hint="default"/>
      </w:rPr>
    </w:lvl>
    <w:lvl w:ilvl="6">
      <w:start w:val="1"/>
      <w:numFmt w:val="lowerRoman"/>
      <w:lvlText w:val="%7."/>
      <w:lvlJc w:val="right"/>
      <w:pPr>
        <w:tabs>
          <w:tab w:val="num" w:pos="5040"/>
        </w:tabs>
        <w:ind w:left="5040" w:hanging="360"/>
      </w:pPr>
      <w:rPr>
        <w:rFonts w:hint="default"/>
      </w:rPr>
    </w:lvl>
    <w:lvl w:ilvl="7">
      <w:start w:val="1"/>
      <w:numFmt w:val="lowerRoman"/>
      <w:lvlText w:val="%8."/>
      <w:lvlJc w:val="right"/>
      <w:pPr>
        <w:tabs>
          <w:tab w:val="num" w:pos="5760"/>
        </w:tabs>
        <w:ind w:left="5760" w:hanging="360"/>
      </w:pPr>
      <w:rPr>
        <w:rFonts w:hint="default"/>
      </w:rPr>
    </w:lvl>
    <w:lvl w:ilvl="8">
      <w:start w:val="1"/>
      <w:numFmt w:val="lowerRoman"/>
      <w:lvlText w:val="%9."/>
      <w:lvlJc w:val="right"/>
      <w:pPr>
        <w:tabs>
          <w:tab w:val="num" w:pos="6480"/>
        </w:tabs>
        <w:ind w:left="6480" w:hanging="360"/>
      </w:pPr>
      <w:rPr>
        <w:rFonts w:hint="default"/>
      </w:rPr>
    </w:lvl>
  </w:abstractNum>
  <w:abstractNum w:abstractNumId="26" w15:restartNumberingAfterBreak="0">
    <w:nsid w:val="22235C3D"/>
    <w:multiLevelType w:val="multilevel"/>
    <w:tmpl w:val="BE38F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AF161A"/>
    <w:multiLevelType w:val="hybridMultilevel"/>
    <w:tmpl w:val="218EB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C1A1AA4"/>
    <w:multiLevelType w:val="multilevel"/>
    <w:tmpl w:val="8DE4E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97373F"/>
    <w:multiLevelType w:val="multilevel"/>
    <w:tmpl w:val="458A29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4"/>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DF3002"/>
    <w:multiLevelType w:val="hybridMultilevel"/>
    <w:tmpl w:val="F92476A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30AD1B95"/>
    <w:multiLevelType w:val="multilevel"/>
    <w:tmpl w:val="D78E1C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C435B2"/>
    <w:multiLevelType w:val="multilevel"/>
    <w:tmpl w:val="7AA80F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CB3475"/>
    <w:multiLevelType w:val="multilevel"/>
    <w:tmpl w:val="4E64A6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35C16628"/>
    <w:multiLevelType w:val="multilevel"/>
    <w:tmpl w:val="AE383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AA408E"/>
    <w:multiLevelType w:val="hybridMultilevel"/>
    <w:tmpl w:val="0CC087F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391D5924"/>
    <w:multiLevelType w:val="hybridMultilevel"/>
    <w:tmpl w:val="0F7A0B7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39AB1DF7"/>
    <w:multiLevelType w:val="multilevel"/>
    <w:tmpl w:val="65F03F70"/>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FC7DBF"/>
    <w:multiLevelType w:val="hybridMultilevel"/>
    <w:tmpl w:val="E6D2923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3C387D43"/>
    <w:multiLevelType w:val="hybridMultilevel"/>
    <w:tmpl w:val="9D16C8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3D3B3DDF"/>
    <w:multiLevelType w:val="hybridMultilevel"/>
    <w:tmpl w:val="8EE436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3D680A0F"/>
    <w:multiLevelType w:val="hybridMultilevel"/>
    <w:tmpl w:val="3DF4369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3F8935DA"/>
    <w:multiLevelType w:val="hybridMultilevel"/>
    <w:tmpl w:val="3E4E91D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41C85088"/>
    <w:multiLevelType w:val="multilevel"/>
    <w:tmpl w:val="723018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22D7534"/>
    <w:multiLevelType w:val="multilevel"/>
    <w:tmpl w:val="AB72D260"/>
    <w:lvl w:ilvl="0">
      <w:start w:val="12"/>
      <w:numFmt w:val="decimal"/>
      <w:lvlText w:val="%1."/>
      <w:lvlJc w:val="left"/>
      <w:pPr>
        <w:tabs>
          <w:tab w:val="num" w:pos="720"/>
        </w:tabs>
        <w:ind w:left="720" w:hanging="360"/>
      </w:pPr>
      <w:rPr>
        <w:rFonts w:hint="default"/>
      </w:rPr>
    </w:lvl>
    <w:lvl w:ilvl="1">
      <w:start w:val="1"/>
      <w:numFmt w:val="lowerRoman"/>
      <w:lvlText w:val="%2."/>
      <w:lvlJc w:val="righ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lowerRoman"/>
      <w:lvlText w:val="%4."/>
      <w:lvlJc w:val="right"/>
      <w:pPr>
        <w:tabs>
          <w:tab w:val="num" w:pos="2880"/>
        </w:tabs>
        <w:ind w:left="2880" w:hanging="360"/>
      </w:pPr>
      <w:rPr>
        <w:rFonts w:hint="default"/>
      </w:rPr>
    </w:lvl>
    <w:lvl w:ilvl="4">
      <w:start w:val="1"/>
      <w:numFmt w:val="lowerRoman"/>
      <w:lvlText w:val="%5."/>
      <w:lvlJc w:val="right"/>
      <w:pPr>
        <w:tabs>
          <w:tab w:val="num" w:pos="3600"/>
        </w:tabs>
        <w:ind w:left="3600" w:hanging="360"/>
      </w:pPr>
      <w:rPr>
        <w:rFonts w:hint="default"/>
      </w:rPr>
    </w:lvl>
    <w:lvl w:ilvl="5">
      <w:start w:val="1"/>
      <w:numFmt w:val="lowerRoman"/>
      <w:lvlText w:val="%6."/>
      <w:lvlJc w:val="right"/>
      <w:pPr>
        <w:tabs>
          <w:tab w:val="num" w:pos="4320"/>
        </w:tabs>
        <w:ind w:left="4320" w:hanging="360"/>
      </w:pPr>
      <w:rPr>
        <w:rFonts w:hint="default"/>
      </w:rPr>
    </w:lvl>
    <w:lvl w:ilvl="6">
      <w:start w:val="1"/>
      <w:numFmt w:val="lowerRoman"/>
      <w:lvlText w:val="%7."/>
      <w:lvlJc w:val="right"/>
      <w:pPr>
        <w:tabs>
          <w:tab w:val="num" w:pos="5040"/>
        </w:tabs>
        <w:ind w:left="5040" w:hanging="360"/>
      </w:pPr>
      <w:rPr>
        <w:rFonts w:hint="default"/>
      </w:rPr>
    </w:lvl>
    <w:lvl w:ilvl="7">
      <w:start w:val="1"/>
      <w:numFmt w:val="lowerRoman"/>
      <w:lvlText w:val="%8."/>
      <w:lvlJc w:val="right"/>
      <w:pPr>
        <w:tabs>
          <w:tab w:val="num" w:pos="5760"/>
        </w:tabs>
        <w:ind w:left="5760" w:hanging="360"/>
      </w:pPr>
      <w:rPr>
        <w:rFonts w:hint="default"/>
      </w:rPr>
    </w:lvl>
    <w:lvl w:ilvl="8">
      <w:start w:val="1"/>
      <w:numFmt w:val="lowerRoman"/>
      <w:lvlText w:val="%9."/>
      <w:lvlJc w:val="right"/>
      <w:pPr>
        <w:tabs>
          <w:tab w:val="num" w:pos="6480"/>
        </w:tabs>
        <w:ind w:left="6480" w:hanging="360"/>
      </w:pPr>
      <w:rPr>
        <w:rFonts w:hint="default"/>
      </w:rPr>
    </w:lvl>
  </w:abstractNum>
  <w:abstractNum w:abstractNumId="45" w15:restartNumberingAfterBreak="0">
    <w:nsid w:val="438C18B0"/>
    <w:multiLevelType w:val="multilevel"/>
    <w:tmpl w:val="8024881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4684007C"/>
    <w:multiLevelType w:val="multilevel"/>
    <w:tmpl w:val="7CBEF4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8483A82"/>
    <w:multiLevelType w:val="hybridMultilevel"/>
    <w:tmpl w:val="7F845F7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15:restartNumberingAfterBreak="0">
    <w:nsid w:val="492A1F14"/>
    <w:multiLevelType w:val="hybridMultilevel"/>
    <w:tmpl w:val="DFD2F7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4A3D59E7"/>
    <w:multiLevelType w:val="hybridMultilevel"/>
    <w:tmpl w:val="64DE10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4C760C6F"/>
    <w:multiLevelType w:val="hybridMultilevel"/>
    <w:tmpl w:val="4CB068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4CE23981"/>
    <w:multiLevelType w:val="hybridMultilevel"/>
    <w:tmpl w:val="805821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4D6E32E5"/>
    <w:multiLevelType w:val="hybridMultilevel"/>
    <w:tmpl w:val="5204DD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26D5470"/>
    <w:multiLevelType w:val="hybridMultilevel"/>
    <w:tmpl w:val="34EA560E"/>
    <w:lvl w:ilvl="0" w:tplc="0409001B">
      <w:start w:val="1"/>
      <w:numFmt w:val="lowerRoman"/>
      <w:lvlText w:val="%1."/>
      <w:lvlJc w:val="righ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54" w15:restartNumberingAfterBreak="0">
    <w:nsid w:val="52886DAD"/>
    <w:multiLevelType w:val="hybridMultilevel"/>
    <w:tmpl w:val="CBECC6E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15:restartNumberingAfterBreak="0">
    <w:nsid w:val="52FB3366"/>
    <w:multiLevelType w:val="hybridMultilevel"/>
    <w:tmpl w:val="288043A4"/>
    <w:lvl w:ilvl="0" w:tplc="04090013">
      <w:start w:val="1"/>
      <w:numFmt w:val="upperRoman"/>
      <w:lvlText w:val="%1."/>
      <w:lvlJc w:val="righ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56" w15:restartNumberingAfterBreak="0">
    <w:nsid w:val="552D5D86"/>
    <w:multiLevelType w:val="hybridMultilevel"/>
    <w:tmpl w:val="8AA8CF4E"/>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 w15:restartNumberingAfterBreak="0">
    <w:nsid w:val="560251F4"/>
    <w:multiLevelType w:val="hybridMultilevel"/>
    <w:tmpl w:val="32F44C58"/>
    <w:lvl w:ilvl="0" w:tplc="0409001B">
      <w:start w:val="1"/>
      <w:numFmt w:val="lowerRoman"/>
      <w:lvlText w:val="%1."/>
      <w:lvlJc w:val="righ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58" w15:restartNumberingAfterBreak="0">
    <w:nsid w:val="56DA3A32"/>
    <w:multiLevelType w:val="multilevel"/>
    <w:tmpl w:val="8F16C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7AA673F"/>
    <w:multiLevelType w:val="hybridMultilevel"/>
    <w:tmpl w:val="6C28AF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57FA509D"/>
    <w:multiLevelType w:val="hybridMultilevel"/>
    <w:tmpl w:val="AB6270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5845140F"/>
    <w:multiLevelType w:val="multilevel"/>
    <w:tmpl w:val="2794D324"/>
    <w:lvl w:ilvl="0">
      <w:start w:val="16"/>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62" w15:restartNumberingAfterBreak="0">
    <w:nsid w:val="592B2288"/>
    <w:multiLevelType w:val="hybridMultilevel"/>
    <w:tmpl w:val="6F3A64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5AF941D2"/>
    <w:multiLevelType w:val="hybridMultilevel"/>
    <w:tmpl w:val="4998CCD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5BC56FFB"/>
    <w:multiLevelType w:val="hybridMultilevel"/>
    <w:tmpl w:val="3E4E91D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15:restartNumberingAfterBreak="0">
    <w:nsid w:val="5DE85F34"/>
    <w:multiLevelType w:val="multilevel"/>
    <w:tmpl w:val="51E050D2"/>
    <w:lvl w:ilvl="0">
      <w:start w:val="7"/>
      <w:numFmt w:val="decimal"/>
      <w:lvlText w:val="%1."/>
      <w:lvlJc w:val="left"/>
      <w:pPr>
        <w:tabs>
          <w:tab w:val="num" w:pos="720"/>
        </w:tabs>
        <w:ind w:left="720" w:hanging="360"/>
      </w:pPr>
    </w:lvl>
    <w:lvl w:ilvl="1">
      <w:start w:val="15"/>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FE520D6"/>
    <w:multiLevelType w:val="hybridMultilevel"/>
    <w:tmpl w:val="76842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2A647F2"/>
    <w:multiLevelType w:val="hybridMultilevel"/>
    <w:tmpl w:val="AB9AE7A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8" w15:restartNumberingAfterBreak="0">
    <w:nsid w:val="65077E0B"/>
    <w:multiLevelType w:val="hybridMultilevel"/>
    <w:tmpl w:val="63FC556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9" w15:restartNumberingAfterBreak="0">
    <w:nsid w:val="66842D06"/>
    <w:multiLevelType w:val="hybridMultilevel"/>
    <w:tmpl w:val="E1146A82"/>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0" w15:restartNumberingAfterBreak="0">
    <w:nsid w:val="66A51076"/>
    <w:multiLevelType w:val="multilevel"/>
    <w:tmpl w:val="73AACA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6F22BDE"/>
    <w:multiLevelType w:val="multilevel"/>
    <w:tmpl w:val="4E8A5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7980943"/>
    <w:multiLevelType w:val="multilevel"/>
    <w:tmpl w:val="14C42322"/>
    <w:lvl w:ilvl="0">
      <w:start w:val="1"/>
      <w:numFmt w:val="low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3" w15:restartNumberingAfterBreak="0">
    <w:nsid w:val="69D27AD1"/>
    <w:multiLevelType w:val="hybridMultilevel"/>
    <w:tmpl w:val="FD24D1E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4" w15:restartNumberingAfterBreak="0">
    <w:nsid w:val="6C567552"/>
    <w:multiLevelType w:val="hybridMultilevel"/>
    <w:tmpl w:val="447802E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5" w15:restartNumberingAfterBreak="0">
    <w:nsid w:val="73097717"/>
    <w:multiLevelType w:val="hybridMultilevel"/>
    <w:tmpl w:val="F8187D3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6" w15:restartNumberingAfterBreak="0">
    <w:nsid w:val="75231D11"/>
    <w:multiLevelType w:val="multilevel"/>
    <w:tmpl w:val="11623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86742E"/>
    <w:multiLevelType w:val="hybridMultilevel"/>
    <w:tmpl w:val="E6D2923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75DE249F"/>
    <w:multiLevelType w:val="hybridMultilevel"/>
    <w:tmpl w:val="E780D1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76C53DAD"/>
    <w:multiLevelType w:val="hybridMultilevel"/>
    <w:tmpl w:val="C622884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0" w15:restartNumberingAfterBreak="0">
    <w:nsid w:val="770670BF"/>
    <w:multiLevelType w:val="hybridMultilevel"/>
    <w:tmpl w:val="2924BE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7AB96AA7"/>
    <w:multiLevelType w:val="hybridMultilevel"/>
    <w:tmpl w:val="8AA8CF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7B61024C"/>
    <w:multiLevelType w:val="hybridMultilevel"/>
    <w:tmpl w:val="762AB5C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3" w15:restartNumberingAfterBreak="0">
    <w:nsid w:val="7D353427"/>
    <w:multiLevelType w:val="multilevel"/>
    <w:tmpl w:val="FB72F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34"/>
  </w:num>
  <w:num w:numId="3">
    <w:abstractNumId w:val="32"/>
  </w:num>
  <w:num w:numId="4">
    <w:abstractNumId w:val="4"/>
  </w:num>
  <w:num w:numId="5">
    <w:abstractNumId w:val="16"/>
  </w:num>
  <w:num w:numId="6">
    <w:abstractNumId w:val="37"/>
  </w:num>
  <w:num w:numId="7">
    <w:abstractNumId w:val="14"/>
  </w:num>
  <w:num w:numId="8">
    <w:abstractNumId w:val="33"/>
  </w:num>
  <w:num w:numId="9">
    <w:abstractNumId w:val="12"/>
  </w:num>
  <w:num w:numId="10">
    <w:abstractNumId w:val="45"/>
  </w:num>
  <w:num w:numId="11">
    <w:abstractNumId w:val="31"/>
  </w:num>
  <w:num w:numId="12">
    <w:abstractNumId w:val="0"/>
  </w:num>
  <w:num w:numId="13">
    <w:abstractNumId w:val="46"/>
  </w:num>
  <w:num w:numId="14">
    <w:abstractNumId w:val="76"/>
  </w:num>
  <w:num w:numId="15">
    <w:abstractNumId w:val="22"/>
  </w:num>
  <w:num w:numId="16">
    <w:abstractNumId w:val="25"/>
  </w:num>
  <w:num w:numId="17">
    <w:abstractNumId w:val="44"/>
  </w:num>
  <w:num w:numId="18">
    <w:abstractNumId w:val="61"/>
  </w:num>
  <w:num w:numId="19">
    <w:abstractNumId w:val="72"/>
  </w:num>
  <w:num w:numId="20">
    <w:abstractNumId w:val="29"/>
  </w:num>
  <w:num w:numId="21">
    <w:abstractNumId w:val="9"/>
  </w:num>
  <w:num w:numId="22">
    <w:abstractNumId w:val="71"/>
  </w:num>
  <w:num w:numId="23">
    <w:abstractNumId w:val="15"/>
  </w:num>
  <w:num w:numId="24">
    <w:abstractNumId w:val="3"/>
  </w:num>
  <w:num w:numId="25">
    <w:abstractNumId w:val="83"/>
  </w:num>
  <w:num w:numId="26">
    <w:abstractNumId w:val="58"/>
  </w:num>
  <w:num w:numId="27">
    <w:abstractNumId w:val="23"/>
  </w:num>
  <w:num w:numId="28">
    <w:abstractNumId w:val="70"/>
  </w:num>
  <w:num w:numId="29">
    <w:abstractNumId w:val="43"/>
  </w:num>
  <w:num w:numId="30">
    <w:abstractNumId w:val="65"/>
  </w:num>
  <w:num w:numId="31">
    <w:abstractNumId w:val="26"/>
  </w:num>
  <w:num w:numId="32">
    <w:abstractNumId w:val="1"/>
  </w:num>
  <w:num w:numId="33">
    <w:abstractNumId w:val="60"/>
  </w:num>
  <w:num w:numId="34">
    <w:abstractNumId w:val="8"/>
  </w:num>
  <w:num w:numId="35">
    <w:abstractNumId w:val="69"/>
  </w:num>
  <w:num w:numId="36">
    <w:abstractNumId w:val="62"/>
  </w:num>
  <w:num w:numId="37">
    <w:abstractNumId w:val="78"/>
  </w:num>
  <w:num w:numId="38">
    <w:abstractNumId w:val="10"/>
  </w:num>
  <w:num w:numId="39">
    <w:abstractNumId w:val="11"/>
  </w:num>
  <w:num w:numId="40">
    <w:abstractNumId w:val="82"/>
  </w:num>
  <w:num w:numId="41">
    <w:abstractNumId w:val="54"/>
  </w:num>
  <w:num w:numId="42">
    <w:abstractNumId w:val="38"/>
  </w:num>
  <w:num w:numId="43">
    <w:abstractNumId w:val="67"/>
  </w:num>
  <w:num w:numId="44">
    <w:abstractNumId w:val="73"/>
  </w:num>
  <w:num w:numId="45">
    <w:abstractNumId w:val="77"/>
  </w:num>
  <w:num w:numId="46">
    <w:abstractNumId w:val="19"/>
  </w:num>
  <w:num w:numId="47">
    <w:abstractNumId w:val="49"/>
  </w:num>
  <w:num w:numId="48">
    <w:abstractNumId w:val="39"/>
  </w:num>
  <w:num w:numId="49">
    <w:abstractNumId w:val="59"/>
  </w:num>
  <w:num w:numId="50">
    <w:abstractNumId w:val="40"/>
  </w:num>
  <w:num w:numId="51">
    <w:abstractNumId w:val="27"/>
  </w:num>
  <w:num w:numId="52">
    <w:abstractNumId w:val="50"/>
  </w:num>
  <w:num w:numId="53">
    <w:abstractNumId w:val="53"/>
  </w:num>
  <w:num w:numId="54">
    <w:abstractNumId w:val="74"/>
  </w:num>
  <w:num w:numId="55">
    <w:abstractNumId w:val="2"/>
  </w:num>
  <w:num w:numId="56">
    <w:abstractNumId w:val="35"/>
  </w:num>
  <w:num w:numId="57">
    <w:abstractNumId w:val="7"/>
  </w:num>
  <w:num w:numId="58">
    <w:abstractNumId w:val="24"/>
  </w:num>
  <w:num w:numId="59">
    <w:abstractNumId w:val="56"/>
  </w:num>
  <w:num w:numId="60">
    <w:abstractNumId w:val="5"/>
  </w:num>
  <w:num w:numId="61">
    <w:abstractNumId w:val="75"/>
  </w:num>
  <w:num w:numId="62">
    <w:abstractNumId w:val="68"/>
  </w:num>
  <w:num w:numId="63">
    <w:abstractNumId w:val="20"/>
  </w:num>
  <w:num w:numId="64">
    <w:abstractNumId w:val="52"/>
  </w:num>
  <w:num w:numId="65">
    <w:abstractNumId w:val="81"/>
  </w:num>
  <w:num w:numId="66">
    <w:abstractNumId w:val="55"/>
  </w:num>
  <w:num w:numId="67">
    <w:abstractNumId w:val="47"/>
  </w:num>
  <w:num w:numId="68">
    <w:abstractNumId w:val="41"/>
  </w:num>
  <w:num w:numId="69">
    <w:abstractNumId w:val="57"/>
  </w:num>
  <w:num w:numId="70">
    <w:abstractNumId w:val="21"/>
  </w:num>
  <w:num w:numId="71">
    <w:abstractNumId w:val="30"/>
  </w:num>
  <w:num w:numId="72">
    <w:abstractNumId w:val="42"/>
  </w:num>
  <w:num w:numId="73">
    <w:abstractNumId w:val="64"/>
  </w:num>
  <w:num w:numId="74">
    <w:abstractNumId w:val="79"/>
  </w:num>
  <w:num w:numId="75">
    <w:abstractNumId w:val="36"/>
  </w:num>
  <w:num w:numId="76">
    <w:abstractNumId w:val="13"/>
  </w:num>
  <w:num w:numId="77">
    <w:abstractNumId w:val="6"/>
  </w:num>
  <w:num w:numId="78">
    <w:abstractNumId w:val="48"/>
  </w:num>
  <w:num w:numId="79">
    <w:abstractNumId w:val="51"/>
  </w:num>
  <w:num w:numId="80">
    <w:abstractNumId w:val="80"/>
  </w:num>
  <w:num w:numId="81">
    <w:abstractNumId w:val="63"/>
  </w:num>
  <w:num w:numId="82">
    <w:abstractNumId w:val="17"/>
  </w:num>
  <w:num w:numId="83">
    <w:abstractNumId w:val="18"/>
  </w:num>
  <w:num w:numId="84">
    <w:abstractNumId w:val="66"/>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andro De Magalhaes">
    <w15:presenceInfo w15:providerId="AD" w15:userId="S::eclmdm@bristol.ac.uk::ff217f8e-973f-419d-8b85-dc8c5b6e74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E4B"/>
    <w:rsid w:val="00067ED6"/>
    <w:rsid w:val="000D6FCF"/>
    <w:rsid w:val="000E4481"/>
    <w:rsid w:val="001576B5"/>
    <w:rsid w:val="00171E87"/>
    <w:rsid w:val="00176C5F"/>
    <w:rsid w:val="00180BA5"/>
    <w:rsid w:val="00245292"/>
    <w:rsid w:val="00290BBA"/>
    <w:rsid w:val="003C1FD6"/>
    <w:rsid w:val="00436BA2"/>
    <w:rsid w:val="004716D7"/>
    <w:rsid w:val="00506700"/>
    <w:rsid w:val="00507687"/>
    <w:rsid w:val="00595615"/>
    <w:rsid w:val="006F71EA"/>
    <w:rsid w:val="007059AE"/>
    <w:rsid w:val="00785876"/>
    <w:rsid w:val="00885E4B"/>
    <w:rsid w:val="0093375C"/>
    <w:rsid w:val="00941D75"/>
    <w:rsid w:val="00A17B63"/>
    <w:rsid w:val="00A26C00"/>
    <w:rsid w:val="00A93513"/>
    <w:rsid w:val="00AE0C77"/>
    <w:rsid w:val="00B70E70"/>
    <w:rsid w:val="00BE4376"/>
    <w:rsid w:val="00C230B9"/>
    <w:rsid w:val="00C76C91"/>
    <w:rsid w:val="00C95E5A"/>
    <w:rsid w:val="00CA7F26"/>
    <w:rsid w:val="00D17022"/>
    <w:rsid w:val="00DE5367"/>
    <w:rsid w:val="00E13E82"/>
    <w:rsid w:val="00E170B3"/>
    <w:rsid w:val="00E46B6F"/>
    <w:rsid w:val="00E514C0"/>
    <w:rsid w:val="00E60560"/>
    <w:rsid w:val="00E85234"/>
    <w:rsid w:val="00E86AE6"/>
    <w:rsid w:val="00F142F2"/>
    <w:rsid w:val="00F15BFF"/>
    <w:rsid w:val="00F61DAA"/>
    <w:rsid w:val="00F623FA"/>
    <w:rsid w:val="00FA7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5E821"/>
  <w15:chartTrackingRefBased/>
  <w15:docId w15:val="{120626A3-B8D0-4E7F-A782-76EA9D577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85E4B"/>
    <w:pPr>
      <w:spacing w:before="100" w:beforeAutospacing="1" w:after="115"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85E4B"/>
    <w:pPr>
      <w:spacing w:before="100" w:beforeAutospacing="1" w:after="115"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A7F26"/>
    <w:pPr>
      <w:ind w:left="720"/>
      <w:contextualSpacing/>
    </w:pPr>
  </w:style>
  <w:style w:type="table" w:styleId="TableGrid">
    <w:name w:val="Table Grid"/>
    <w:basedOn w:val="TableNormal"/>
    <w:uiPriority w:val="39"/>
    <w:rsid w:val="00BE4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142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2F2"/>
    <w:rPr>
      <w:rFonts w:ascii="Segoe UI" w:hAnsi="Segoe UI" w:cs="Segoe UI"/>
      <w:sz w:val="18"/>
      <w:szCs w:val="18"/>
    </w:rPr>
  </w:style>
  <w:style w:type="character" w:styleId="CommentReference">
    <w:name w:val="annotation reference"/>
    <w:basedOn w:val="DefaultParagraphFont"/>
    <w:uiPriority w:val="99"/>
    <w:semiHidden/>
    <w:unhideWhenUsed/>
    <w:rsid w:val="00F142F2"/>
    <w:rPr>
      <w:sz w:val="16"/>
      <w:szCs w:val="16"/>
    </w:rPr>
  </w:style>
  <w:style w:type="paragraph" w:styleId="CommentText">
    <w:name w:val="annotation text"/>
    <w:basedOn w:val="Normal"/>
    <w:link w:val="CommentTextChar"/>
    <w:uiPriority w:val="99"/>
    <w:semiHidden/>
    <w:unhideWhenUsed/>
    <w:rsid w:val="00F142F2"/>
    <w:pPr>
      <w:spacing w:line="240" w:lineRule="auto"/>
    </w:pPr>
    <w:rPr>
      <w:sz w:val="20"/>
      <w:szCs w:val="20"/>
    </w:rPr>
  </w:style>
  <w:style w:type="character" w:customStyle="1" w:styleId="CommentTextChar">
    <w:name w:val="Comment Text Char"/>
    <w:basedOn w:val="DefaultParagraphFont"/>
    <w:link w:val="CommentText"/>
    <w:uiPriority w:val="99"/>
    <w:semiHidden/>
    <w:rsid w:val="00F142F2"/>
    <w:rPr>
      <w:sz w:val="20"/>
      <w:szCs w:val="20"/>
    </w:rPr>
  </w:style>
  <w:style w:type="paragraph" w:styleId="CommentSubject">
    <w:name w:val="annotation subject"/>
    <w:basedOn w:val="CommentText"/>
    <w:next w:val="CommentText"/>
    <w:link w:val="CommentSubjectChar"/>
    <w:uiPriority w:val="99"/>
    <w:semiHidden/>
    <w:unhideWhenUsed/>
    <w:rsid w:val="00F142F2"/>
    <w:rPr>
      <w:b/>
      <w:bCs/>
    </w:rPr>
  </w:style>
  <w:style w:type="character" w:customStyle="1" w:styleId="CommentSubjectChar">
    <w:name w:val="Comment Subject Char"/>
    <w:basedOn w:val="CommentTextChar"/>
    <w:link w:val="CommentSubject"/>
    <w:uiPriority w:val="99"/>
    <w:semiHidden/>
    <w:rsid w:val="00F142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228649">
      <w:bodyDiv w:val="1"/>
      <w:marLeft w:val="0"/>
      <w:marRight w:val="0"/>
      <w:marTop w:val="0"/>
      <w:marBottom w:val="0"/>
      <w:divBdr>
        <w:top w:val="none" w:sz="0" w:space="0" w:color="auto"/>
        <w:left w:val="none" w:sz="0" w:space="0" w:color="auto"/>
        <w:bottom w:val="none" w:sz="0" w:space="0" w:color="auto"/>
        <w:right w:val="none" w:sz="0" w:space="0" w:color="auto"/>
      </w:divBdr>
    </w:div>
    <w:div w:id="187526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1284</TotalTime>
  <Pages>43</Pages>
  <Words>9693</Words>
  <Characters>55255</Characters>
  <Application>Microsoft Office Word</Application>
  <DocSecurity>0</DocSecurity>
  <Lines>460</Lines>
  <Paragraphs>129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Rodriguez Sala</dc:creator>
  <cp:keywords/>
  <dc:description/>
  <cp:lastModifiedBy>Leandro De Magalhaes</cp:lastModifiedBy>
  <cp:revision>8</cp:revision>
  <cp:lastPrinted>2019-05-01T13:04:00Z</cp:lastPrinted>
  <dcterms:created xsi:type="dcterms:W3CDTF">2019-03-07T18:43:00Z</dcterms:created>
  <dcterms:modified xsi:type="dcterms:W3CDTF">2019-05-01T14:25:00Z</dcterms:modified>
</cp:coreProperties>
</file>