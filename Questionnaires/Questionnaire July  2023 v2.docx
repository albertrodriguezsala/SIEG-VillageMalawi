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89C38" w14:textId="0BD5209F" w:rsidR="0075029E" w:rsidRPr="00B56888" w:rsidRDefault="0075029E" w:rsidP="0075029E">
      <w:pPr>
        <w:shd w:val="clear" w:color="auto" w:fill="FFFFFF"/>
        <w:spacing w:before="100" w:beforeAutospacing="1" w:after="115" w:line="240" w:lineRule="auto"/>
        <w:jc w:val="center"/>
        <w:rPr>
          <w:rFonts w:eastAsia="Times New Roman" w:cstheme="minorHAnsi"/>
          <w:b/>
          <w:bCs/>
          <w:sz w:val="36"/>
          <w:szCs w:val="36"/>
        </w:rPr>
      </w:pPr>
      <w:r w:rsidRPr="00B56888">
        <w:rPr>
          <w:rFonts w:eastAsia="Times New Roman" w:cstheme="minorHAnsi"/>
          <w:b/>
          <w:bCs/>
          <w:sz w:val="36"/>
          <w:szCs w:val="36"/>
        </w:rPr>
        <w:t>SIEG QUESTIONNAIRE JULY 202</w:t>
      </w:r>
      <w:r w:rsidR="00124213">
        <w:rPr>
          <w:rFonts w:eastAsia="Times New Roman" w:cstheme="minorHAnsi"/>
          <w:b/>
          <w:bCs/>
          <w:sz w:val="36"/>
          <w:szCs w:val="36"/>
        </w:rPr>
        <w:t>3</w:t>
      </w:r>
    </w:p>
    <w:p w14:paraId="211E0682" w14:textId="77777777" w:rsidR="00EF241B" w:rsidRPr="00B56888" w:rsidRDefault="00EF241B" w:rsidP="00EF241B">
      <w:pPr>
        <w:shd w:val="clear" w:color="auto" w:fill="FFFFFF"/>
        <w:spacing w:before="100" w:beforeAutospacing="1" w:after="115" w:line="240" w:lineRule="auto"/>
        <w:rPr>
          <w:rFonts w:eastAsia="Times New Roman" w:cstheme="minorHAnsi"/>
          <w:sz w:val="24"/>
          <w:szCs w:val="24"/>
        </w:rPr>
      </w:pPr>
      <w:r w:rsidRPr="00B56888">
        <w:rPr>
          <w:rFonts w:eastAsia="Times New Roman" w:cstheme="minorHAnsi"/>
          <w:b/>
          <w:bCs/>
          <w:sz w:val="24"/>
          <w:szCs w:val="24"/>
        </w:rPr>
        <w:t>Project: Social Insurance and Economic Growth [SIEG]</w:t>
      </w:r>
    </w:p>
    <w:p w14:paraId="17EC6DF0" w14:textId="77777777" w:rsidR="00EF241B" w:rsidRPr="00B56888" w:rsidRDefault="00D752A1" w:rsidP="00EF241B">
      <w:pPr>
        <w:shd w:val="clear" w:color="auto" w:fill="FFFFFF"/>
        <w:spacing w:before="100" w:beforeAutospacing="1" w:after="115" w:line="240" w:lineRule="auto"/>
        <w:ind w:right="446"/>
        <w:rPr>
          <w:rFonts w:eastAsia="Times New Roman" w:cstheme="minorHAnsi"/>
          <w:b/>
        </w:rPr>
      </w:pPr>
      <w:r w:rsidRPr="00B56888">
        <w:rPr>
          <w:rFonts w:eastAsia="Times New Roman" w:cstheme="minorHAnsi"/>
          <w:b/>
          <w:bCs/>
        </w:rPr>
        <w:t>PI:</w:t>
      </w:r>
      <w:r w:rsidR="00AE4AE6" w:rsidRPr="00B56888">
        <w:rPr>
          <w:rFonts w:eastAsia="Times New Roman" w:cstheme="minorHAnsi"/>
          <w:b/>
          <w:bCs/>
        </w:rPr>
        <w:t xml:space="preserve"> </w:t>
      </w:r>
      <w:r w:rsidRPr="00B56888">
        <w:rPr>
          <w:rFonts w:eastAsia="Times New Roman" w:cstheme="minorHAnsi"/>
          <w:b/>
          <w:bCs/>
        </w:rPr>
        <w:t xml:space="preserve">Leandro De </w:t>
      </w:r>
      <w:proofErr w:type="spellStart"/>
      <w:r w:rsidRPr="00B56888">
        <w:rPr>
          <w:rFonts w:eastAsia="Times New Roman" w:cstheme="minorHAnsi"/>
          <w:b/>
          <w:bCs/>
        </w:rPr>
        <w:t>Magalhaes</w:t>
      </w:r>
      <w:proofErr w:type="spellEnd"/>
      <w:r w:rsidRPr="00B56888">
        <w:rPr>
          <w:rFonts w:eastAsia="Times New Roman" w:cstheme="minorHAnsi"/>
          <w:b/>
          <w:bCs/>
        </w:rPr>
        <w:t xml:space="preserve">, Ying Feng, Pau Milan, Raul </w:t>
      </w:r>
      <w:proofErr w:type="spellStart"/>
      <w:r w:rsidRPr="00B56888">
        <w:rPr>
          <w:rFonts w:eastAsia="Times New Roman" w:cstheme="minorHAnsi"/>
          <w:b/>
          <w:bCs/>
        </w:rPr>
        <w:t>Santaeulalia-Llopis</w:t>
      </w:r>
      <w:proofErr w:type="spellEnd"/>
    </w:p>
    <w:p w14:paraId="64425951" w14:textId="77777777" w:rsidR="00EF241B" w:rsidRPr="00B56888" w:rsidRDefault="00EF241B" w:rsidP="00EF241B">
      <w:pPr>
        <w:shd w:val="clear" w:color="auto" w:fill="FFFFFF"/>
        <w:spacing w:before="100" w:beforeAutospacing="1" w:after="115" w:line="240" w:lineRule="auto"/>
        <w:ind w:right="446"/>
        <w:rPr>
          <w:rFonts w:cstheme="minorHAnsi"/>
          <w:i/>
        </w:rPr>
      </w:pPr>
      <w:bookmarkStart w:id="0" w:name="_gjdgxs"/>
      <w:bookmarkEnd w:id="0"/>
      <w:r w:rsidRPr="00B56888">
        <w:br/>
      </w:r>
      <w:r w:rsidRPr="00B56888">
        <w:rPr>
          <w:rFonts w:cstheme="minorHAnsi"/>
          <w:shd w:val="clear" w:color="auto" w:fill="FFFFFF"/>
        </w:rPr>
        <w:t>Enumerator: Please, describe the SIEG project to the interviewee. </w:t>
      </w:r>
      <w:r w:rsidRPr="00B56888">
        <w:rPr>
          <w:rFonts w:cstheme="minorHAnsi"/>
        </w:rPr>
        <w:br/>
      </w:r>
      <w:r w:rsidRPr="00B56888">
        <w:rPr>
          <w:rFonts w:cstheme="minorHAnsi"/>
        </w:rPr>
        <w:br/>
      </w:r>
      <w:r w:rsidRPr="00B56888">
        <w:rPr>
          <w:rFonts w:cstheme="minorHAnsi"/>
          <w:i/>
          <w:shd w:val="clear" w:color="auto" w:fill="FFFFFF"/>
        </w:rPr>
        <w:t xml:space="preserve">The goal of this project is to analyze the relationship between the provision of consumption and productivity through village networks. For this reason, we would like to ask you few questions on consumption, income, and the allocation of resources before harvest (e.g., land and fertilizer use). We also study the redistribution of agricultural output after harvest (e.g., food transfers along the village network). We would </w:t>
      </w:r>
      <w:r w:rsidR="0031598B" w:rsidRPr="00B56888">
        <w:rPr>
          <w:rFonts w:cstheme="minorHAnsi"/>
          <w:i/>
          <w:shd w:val="clear" w:color="auto" w:fill="FFFFFF"/>
        </w:rPr>
        <w:t xml:space="preserve">like </w:t>
      </w:r>
      <w:r w:rsidRPr="00B56888">
        <w:rPr>
          <w:rFonts w:cstheme="minorHAnsi"/>
          <w:i/>
          <w:shd w:val="clear" w:color="auto" w:fill="FFFFFF"/>
        </w:rPr>
        <w:t xml:space="preserve">to visit you </w:t>
      </w:r>
      <w:r w:rsidR="0012679B" w:rsidRPr="00B56888">
        <w:rPr>
          <w:rFonts w:cstheme="minorHAnsi"/>
          <w:i/>
          <w:shd w:val="clear" w:color="auto" w:fill="FFFFFF"/>
        </w:rPr>
        <w:t>two or three times a year to conduct different aspects of the survey.</w:t>
      </w:r>
      <w:r w:rsidRPr="00B56888">
        <w:rPr>
          <w:rFonts w:cstheme="minorHAnsi"/>
          <w:i/>
        </w:rPr>
        <w:br/>
      </w:r>
    </w:p>
    <w:p w14:paraId="60695D0E" w14:textId="77777777" w:rsidR="00EF241B" w:rsidRPr="00B56888" w:rsidRDefault="00EF241B" w:rsidP="00EF241B">
      <w:pPr>
        <w:shd w:val="clear" w:color="auto" w:fill="FFFFFF"/>
        <w:spacing w:before="100" w:beforeAutospacing="1" w:after="115" w:line="240" w:lineRule="auto"/>
        <w:rPr>
          <w:rFonts w:eastAsia="Times New Roman" w:cstheme="minorHAnsi"/>
          <w:i/>
        </w:rPr>
      </w:pPr>
      <w:r w:rsidRPr="00B56888">
        <w:rPr>
          <w:rFonts w:eastAsia="Times New Roman" w:cstheme="minorHAnsi"/>
          <w:i/>
        </w:rPr>
        <w:t xml:space="preserve">Enumerator, please emphasize to the interviewee that we just want to collect data. That is, </w:t>
      </w:r>
    </w:p>
    <w:p w14:paraId="4523B9C1" w14:textId="77777777" w:rsidR="00EF241B" w:rsidRPr="00B56888" w:rsidRDefault="00EF241B" w:rsidP="00EF241B">
      <w:pPr>
        <w:numPr>
          <w:ilvl w:val="0"/>
          <w:numId w:val="1"/>
        </w:numPr>
        <w:shd w:val="clear" w:color="auto" w:fill="FFFFFF"/>
        <w:spacing w:before="100" w:beforeAutospacing="1" w:after="115" w:line="240" w:lineRule="auto"/>
        <w:rPr>
          <w:rFonts w:eastAsia="Times New Roman" w:cstheme="minorHAnsi"/>
          <w:i/>
        </w:rPr>
      </w:pPr>
      <w:r w:rsidRPr="00B56888">
        <w:rPr>
          <w:rFonts w:eastAsia="Times New Roman" w:cstheme="minorHAnsi"/>
          <w:i/>
        </w:rPr>
        <w:t xml:space="preserve">We are NOT going to give the interviewee anything now or later and that we are NOT conducting experiments. </w:t>
      </w:r>
    </w:p>
    <w:p w14:paraId="0699E886" w14:textId="77777777" w:rsidR="00EF241B" w:rsidRPr="00B56888" w:rsidRDefault="00EF241B" w:rsidP="00EF241B">
      <w:pPr>
        <w:numPr>
          <w:ilvl w:val="0"/>
          <w:numId w:val="1"/>
        </w:numPr>
        <w:shd w:val="clear" w:color="auto" w:fill="FFFFFF"/>
        <w:spacing w:before="100" w:beforeAutospacing="1" w:after="115" w:line="240" w:lineRule="auto"/>
        <w:rPr>
          <w:rFonts w:eastAsia="Times New Roman" w:cstheme="minorHAnsi"/>
          <w:i/>
        </w:rPr>
      </w:pPr>
      <w:r w:rsidRPr="00B56888">
        <w:rPr>
          <w:rFonts w:eastAsia="Times New Roman" w:cstheme="minorHAnsi"/>
          <w:i/>
        </w:rPr>
        <w:t xml:space="preserve">We do NOT belong to an AID program of any kind either. </w:t>
      </w:r>
    </w:p>
    <w:p w14:paraId="597A1420" w14:textId="77777777" w:rsidR="00EF241B" w:rsidRPr="00B56888" w:rsidRDefault="00EF241B" w:rsidP="00EF241B">
      <w:pPr>
        <w:numPr>
          <w:ilvl w:val="0"/>
          <w:numId w:val="1"/>
        </w:numPr>
        <w:shd w:val="clear" w:color="auto" w:fill="FFFFFF"/>
        <w:spacing w:before="100" w:beforeAutospacing="1" w:after="115" w:line="240" w:lineRule="auto"/>
        <w:rPr>
          <w:rFonts w:eastAsia="Times New Roman" w:cstheme="minorHAnsi"/>
          <w:i/>
        </w:rPr>
      </w:pPr>
      <w:r w:rsidRPr="00B56888">
        <w:rPr>
          <w:rFonts w:eastAsia="Times New Roman" w:cstheme="minorHAnsi"/>
          <w:i/>
        </w:rPr>
        <w:t xml:space="preserve">We will not share information with the government. </w:t>
      </w:r>
    </w:p>
    <w:p w14:paraId="3B62F959" w14:textId="77777777" w:rsidR="00EF241B" w:rsidRPr="00B56888" w:rsidRDefault="00EF241B" w:rsidP="00EF241B">
      <w:pPr>
        <w:numPr>
          <w:ilvl w:val="0"/>
          <w:numId w:val="1"/>
        </w:numPr>
        <w:shd w:val="clear" w:color="auto" w:fill="FFFFFF"/>
        <w:spacing w:before="100" w:beforeAutospacing="1" w:after="115" w:line="240" w:lineRule="auto"/>
        <w:rPr>
          <w:rFonts w:eastAsia="Times New Roman" w:cstheme="minorHAnsi"/>
          <w:i/>
        </w:rPr>
      </w:pPr>
      <w:r w:rsidRPr="00B56888">
        <w:rPr>
          <w:rFonts w:eastAsia="Times New Roman" w:cstheme="minorHAnsi"/>
          <w:i/>
        </w:rPr>
        <w:t xml:space="preserve">We will not share information with any other villagers about you. </w:t>
      </w:r>
    </w:p>
    <w:p w14:paraId="5F04B07C" w14:textId="77777777" w:rsidR="00EF241B" w:rsidRPr="00B56888" w:rsidRDefault="00EF241B" w:rsidP="00EF241B">
      <w:pPr>
        <w:numPr>
          <w:ilvl w:val="0"/>
          <w:numId w:val="1"/>
        </w:numPr>
        <w:shd w:val="clear" w:color="auto" w:fill="FFFFFF"/>
        <w:spacing w:before="100" w:beforeAutospacing="1" w:after="115" w:line="240" w:lineRule="auto"/>
        <w:rPr>
          <w:rFonts w:eastAsia="Times New Roman" w:cstheme="minorHAnsi"/>
          <w:i/>
        </w:rPr>
      </w:pPr>
      <w:r w:rsidRPr="00B56888">
        <w:rPr>
          <w:rFonts w:eastAsia="Times New Roman" w:cstheme="minorHAnsi"/>
          <w:i/>
        </w:rPr>
        <w:t xml:space="preserve">The data will be safely kept in an encrypted server at </w:t>
      </w:r>
      <w:r w:rsidR="00097365" w:rsidRPr="00B56888">
        <w:rPr>
          <w:rFonts w:eastAsia="Times New Roman" w:cstheme="minorHAnsi"/>
          <w:i/>
        </w:rPr>
        <w:t>National university of Singapore</w:t>
      </w:r>
      <w:r w:rsidRPr="00B56888">
        <w:rPr>
          <w:rFonts w:eastAsia="Times New Roman" w:cstheme="minorHAnsi"/>
          <w:i/>
        </w:rPr>
        <w:t xml:space="preserve"> and only shared for research purposes with anonymized procedures.</w:t>
      </w:r>
    </w:p>
    <w:p w14:paraId="51F36721" w14:textId="77777777" w:rsidR="00EF241B" w:rsidRPr="00B56888" w:rsidRDefault="00EF241B" w:rsidP="00EF241B">
      <w:pPr>
        <w:shd w:val="clear" w:color="auto" w:fill="FFFFFF"/>
        <w:spacing w:before="100" w:beforeAutospacing="1" w:after="115" w:line="240" w:lineRule="auto"/>
        <w:rPr>
          <w:rFonts w:eastAsia="Times New Roman" w:cstheme="minorHAnsi"/>
        </w:rPr>
      </w:pPr>
      <w:r w:rsidRPr="00B56888">
        <w:rPr>
          <w:rFonts w:eastAsia="Times New Roman" w:cstheme="minorHAnsi"/>
        </w:rPr>
        <w:t>Preamble question: Enumerator, please ask interviewee for his/her consent to proceed with the survey:  YES/NO</w:t>
      </w:r>
    </w:p>
    <w:p w14:paraId="01C82DEA" w14:textId="77777777" w:rsidR="00EF241B" w:rsidRPr="00B56888" w:rsidRDefault="00EF241B" w:rsidP="00EF241B">
      <w:pPr>
        <w:shd w:val="clear" w:color="auto" w:fill="FFFFFF"/>
        <w:spacing w:before="100" w:beforeAutospacing="1" w:after="115" w:line="240" w:lineRule="auto"/>
        <w:ind w:right="446"/>
        <w:rPr>
          <w:i/>
        </w:rPr>
      </w:pPr>
    </w:p>
    <w:p w14:paraId="77962413" w14:textId="77777777" w:rsidR="00EF241B" w:rsidRPr="00B56888" w:rsidRDefault="00EF241B" w:rsidP="00EF241B">
      <w:pPr>
        <w:shd w:val="clear" w:color="auto" w:fill="FFFFFF"/>
        <w:spacing w:before="100" w:beforeAutospacing="1" w:after="115" w:line="240" w:lineRule="auto"/>
        <w:ind w:right="446"/>
        <w:rPr>
          <w:i/>
        </w:rPr>
      </w:pPr>
    </w:p>
    <w:p w14:paraId="55F2E457" w14:textId="77777777" w:rsidR="00EF241B" w:rsidRPr="00B56888" w:rsidRDefault="00EF241B" w:rsidP="00EF241B">
      <w:pPr>
        <w:shd w:val="clear" w:color="auto" w:fill="FFFFFF"/>
        <w:spacing w:before="100" w:beforeAutospacing="1" w:after="115" w:line="240" w:lineRule="auto"/>
        <w:ind w:right="446"/>
        <w:rPr>
          <w:rFonts w:eastAsia="Times New Roman" w:cstheme="minorHAnsi"/>
        </w:rPr>
      </w:pPr>
      <w:r w:rsidRPr="00B56888">
        <w:rPr>
          <w:i/>
        </w:rPr>
        <w:lastRenderedPageBreak/>
        <w:t>If YES, enumerator please remember,</w:t>
      </w:r>
    </w:p>
    <w:p w14:paraId="622EBCB0" w14:textId="77777777" w:rsidR="00EF241B" w:rsidRPr="00B56888" w:rsidRDefault="00EF241B" w:rsidP="00EF241B">
      <w:pPr>
        <w:spacing w:line="276" w:lineRule="auto"/>
        <w:jc w:val="both"/>
        <w:rPr>
          <w:i/>
        </w:rPr>
      </w:pPr>
      <w:r w:rsidRPr="00B56888">
        <w:rPr>
          <w:i/>
        </w:rPr>
        <w:t xml:space="preserve">the way you act will affect the accuracy of the information that you collect, as well as public perception of this exercise. Be willing to listen, be patient, polite, positive, and friendly. Introduce the survey in a way that encourages the respondent: the introduction to the interview gives the respondent an idea of what the study is all about and why they should give up their time to participate. In general, as an enumerator, you need to: </w:t>
      </w:r>
    </w:p>
    <w:p w14:paraId="36099909" w14:textId="77777777" w:rsidR="00EF241B" w:rsidRPr="00B56888" w:rsidRDefault="00EF241B" w:rsidP="00EF241B">
      <w:pPr>
        <w:pStyle w:val="ListParagraph"/>
        <w:numPr>
          <w:ilvl w:val="0"/>
          <w:numId w:val="2"/>
        </w:numPr>
        <w:spacing w:line="276" w:lineRule="auto"/>
        <w:jc w:val="both"/>
        <w:rPr>
          <w:i/>
        </w:rPr>
      </w:pPr>
      <w:r w:rsidRPr="00B56888">
        <w:rPr>
          <w:i/>
        </w:rPr>
        <w:t>Be patient and tactful when interviewing household members to win their cooperation and trust.</w:t>
      </w:r>
    </w:p>
    <w:p w14:paraId="2940B3BB" w14:textId="77777777" w:rsidR="00EF241B" w:rsidRPr="00B56888" w:rsidRDefault="00EF241B" w:rsidP="00EF241B">
      <w:pPr>
        <w:pStyle w:val="ListParagraph"/>
        <w:numPr>
          <w:ilvl w:val="0"/>
          <w:numId w:val="2"/>
        </w:numPr>
        <w:spacing w:line="276" w:lineRule="auto"/>
        <w:jc w:val="both"/>
        <w:rPr>
          <w:i/>
        </w:rPr>
      </w:pPr>
      <w:r w:rsidRPr="00B56888">
        <w:rPr>
          <w:i/>
        </w:rPr>
        <w:t>Ensure interviewed households to be measured complete confidentiality of all collected data.</w:t>
      </w:r>
    </w:p>
    <w:p w14:paraId="323BCF06" w14:textId="77777777" w:rsidR="00EF241B" w:rsidRPr="00B56888" w:rsidRDefault="00EF241B" w:rsidP="00EF241B">
      <w:pPr>
        <w:pStyle w:val="ListParagraph"/>
        <w:numPr>
          <w:ilvl w:val="0"/>
          <w:numId w:val="2"/>
        </w:numPr>
        <w:spacing w:line="276" w:lineRule="auto"/>
        <w:jc w:val="both"/>
        <w:rPr>
          <w:i/>
        </w:rPr>
      </w:pPr>
      <w:r w:rsidRPr="00B56888">
        <w:rPr>
          <w:i/>
        </w:rPr>
        <w:t xml:space="preserve">If the respondent hesitates about answering the questions, or asks what the information will be used for, repeat that the information will be kept completely confidential. </w:t>
      </w:r>
    </w:p>
    <w:p w14:paraId="3B81D499" w14:textId="77777777" w:rsidR="00EF241B" w:rsidRPr="00B56888" w:rsidRDefault="00EF241B" w:rsidP="00EF241B">
      <w:pPr>
        <w:pStyle w:val="ListParagraph"/>
        <w:numPr>
          <w:ilvl w:val="0"/>
          <w:numId w:val="2"/>
        </w:numPr>
        <w:spacing w:line="276" w:lineRule="auto"/>
        <w:jc w:val="both"/>
        <w:rPr>
          <w:i/>
        </w:rPr>
      </w:pPr>
      <w:r w:rsidRPr="00B56888">
        <w:rPr>
          <w:i/>
        </w:rPr>
        <w:t>Follow the instructions established during enumerators’ training.</w:t>
      </w:r>
    </w:p>
    <w:p w14:paraId="7EC5CCFE" w14:textId="77777777" w:rsidR="00EF241B" w:rsidRPr="00B56888" w:rsidRDefault="00EF241B" w:rsidP="00EF241B">
      <w:pPr>
        <w:pStyle w:val="ListParagraph"/>
        <w:numPr>
          <w:ilvl w:val="0"/>
          <w:numId w:val="2"/>
        </w:numPr>
        <w:spacing w:line="276" w:lineRule="auto"/>
        <w:jc w:val="both"/>
        <w:rPr>
          <w:i/>
        </w:rPr>
      </w:pPr>
      <w:r w:rsidRPr="00B56888">
        <w:rPr>
          <w:i/>
        </w:rPr>
        <w:t>Follow the instructions given by the team supervisor.</w:t>
      </w:r>
    </w:p>
    <w:p w14:paraId="05561D32" w14:textId="77777777" w:rsidR="00EF241B" w:rsidRPr="00B56888" w:rsidRDefault="00EF241B" w:rsidP="00EF241B">
      <w:pPr>
        <w:pBdr>
          <w:bottom w:val="single" w:sz="6" w:space="1" w:color="000001"/>
        </w:pBdr>
        <w:shd w:val="clear" w:color="auto" w:fill="FFFFFF"/>
        <w:spacing w:before="100" w:beforeAutospacing="1" w:after="240" w:line="240" w:lineRule="auto"/>
        <w:rPr>
          <w:rFonts w:eastAsia="Times New Roman" w:cstheme="minorHAnsi"/>
          <w:sz w:val="24"/>
          <w:szCs w:val="24"/>
        </w:rPr>
      </w:pPr>
    </w:p>
    <w:p w14:paraId="53AAB073" w14:textId="77777777" w:rsidR="00EF241B" w:rsidRPr="00B56888" w:rsidRDefault="00EF241B" w:rsidP="00EF241B">
      <w:pPr>
        <w:rPr>
          <w:rFonts w:eastAsia="Times New Roman" w:cstheme="minorHAnsi"/>
          <w:sz w:val="24"/>
          <w:szCs w:val="24"/>
        </w:rPr>
      </w:pPr>
      <w:r w:rsidRPr="00B56888">
        <w:rPr>
          <w:rFonts w:eastAsia="Times New Roman" w:cstheme="minorHAnsi"/>
          <w:sz w:val="24"/>
          <w:szCs w:val="24"/>
        </w:rPr>
        <w:br w:type="page"/>
      </w:r>
    </w:p>
    <w:p w14:paraId="564008D6" w14:textId="77777777" w:rsidR="00A916EC" w:rsidRPr="00B56888" w:rsidRDefault="00A916EC">
      <w:pPr>
        <w:pStyle w:val="TOCHeading"/>
        <w:rPr>
          <w:rFonts w:eastAsia="Times New Roman" w:cstheme="minorHAnsi"/>
          <w:b/>
          <w:bCs w:val="0"/>
          <w:color w:val="auto"/>
          <w:sz w:val="24"/>
          <w:szCs w:val="24"/>
        </w:rPr>
      </w:pPr>
    </w:p>
    <w:sdt>
      <w:sdtPr>
        <w:rPr>
          <w:rFonts w:asciiTheme="minorHAnsi" w:eastAsiaTheme="minorEastAsia" w:hAnsiTheme="minorHAnsi" w:cstheme="minorBidi"/>
          <w:bCs w:val="0"/>
          <w:color w:val="auto"/>
          <w:sz w:val="22"/>
          <w:szCs w:val="22"/>
        </w:rPr>
        <w:id w:val="-1713191750"/>
        <w:docPartObj>
          <w:docPartGallery w:val="Table of Contents"/>
          <w:docPartUnique/>
        </w:docPartObj>
      </w:sdtPr>
      <w:sdtEndPr>
        <w:rPr>
          <w:b/>
          <w:noProof/>
        </w:rPr>
      </w:sdtEndPr>
      <w:sdtContent>
        <w:p w14:paraId="719FEA82" w14:textId="77777777" w:rsidR="007F07FE" w:rsidRPr="00B56888" w:rsidRDefault="007F07FE">
          <w:pPr>
            <w:pStyle w:val="TOCHeading"/>
            <w:rPr>
              <w:color w:val="auto"/>
            </w:rPr>
          </w:pPr>
          <w:r w:rsidRPr="00B56888">
            <w:rPr>
              <w:color w:val="auto"/>
            </w:rPr>
            <w:t>Table of Contents</w:t>
          </w:r>
        </w:p>
        <w:p w14:paraId="1EF4653B" w14:textId="77777777" w:rsidR="003C4ABB" w:rsidRPr="00B56888" w:rsidRDefault="006765FB">
          <w:pPr>
            <w:pStyle w:val="TOC1"/>
            <w:tabs>
              <w:tab w:val="right" w:leader="dot" w:pos="13948"/>
            </w:tabs>
            <w:rPr>
              <w:rFonts w:cstheme="minorBidi"/>
              <w:b w:val="0"/>
              <w:bCs w:val="0"/>
              <w:i w:val="0"/>
              <w:iCs w:val="0"/>
              <w:noProof/>
              <w:sz w:val="22"/>
              <w:szCs w:val="22"/>
            </w:rPr>
          </w:pPr>
          <w:r w:rsidRPr="00B56888">
            <w:rPr>
              <w:b w:val="0"/>
              <w:bCs w:val="0"/>
            </w:rPr>
            <w:fldChar w:fldCharType="begin"/>
          </w:r>
          <w:r w:rsidR="007F07FE" w:rsidRPr="00B56888">
            <w:instrText xml:space="preserve"> TOC \o "1-3" \h \z \u </w:instrText>
          </w:r>
          <w:r w:rsidRPr="00B56888">
            <w:rPr>
              <w:b w:val="0"/>
              <w:bCs w:val="0"/>
            </w:rPr>
            <w:fldChar w:fldCharType="separate"/>
          </w:r>
          <w:hyperlink w:anchor="_Toc108165388" w:history="1">
            <w:r w:rsidR="003C4ABB" w:rsidRPr="00B56888">
              <w:rPr>
                <w:rStyle w:val="Hyperlink"/>
                <w:noProof/>
                <w:color w:val="auto"/>
              </w:rPr>
              <w:t>Phase 1 – to be completed and processed before Phase 2.</w:t>
            </w:r>
            <w:r w:rsidR="003C4ABB" w:rsidRPr="00B56888">
              <w:rPr>
                <w:noProof/>
                <w:webHidden/>
              </w:rPr>
              <w:tab/>
            </w:r>
            <w:r w:rsidRPr="00B56888">
              <w:rPr>
                <w:noProof/>
                <w:webHidden/>
              </w:rPr>
              <w:fldChar w:fldCharType="begin"/>
            </w:r>
            <w:r w:rsidR="003C4ABB" w:rsidRPr="00B56888">
              <w:rPr>
                <w:noProof/>
                <w:webHidden/>
              </w:rPr>
              <w:instrText xml:space="preserve"> PAGEREF _Toc108165388 \h </w:instrText>
            </w:r>
            <w:r w:rsidRPr="00B56888">
              <w:rPr>
                <w:noProof/>
                <w:webHidden/>
              </w:rPr>
            </w:r>
            <w:r w:rsidRPr="00B56888">
              <w:rPr>
                <w:noProof/>
                <w:webHidden/>
              </w:rPr>
              <w:fldChar w:fldCharType="separate"/>
            </w:r>
            <w:r w:rsidR="003C4ABB" w:rsidRPr="00B56888">
              <w:rPr>
                <w:noProof/>
                <w:webHidden/>
              </w:rPr>
              <w:t>5</w:t>
            </w:r>
            <w:r w:rsidRPr="00B56888">
              <w:rPr>
                <w:noProof/>
                <w:webHidden/>
              </w:rPr>
              <w:fldChar w:fldCharType="end"/>
            </w:r>
          </w:hyperlink>
        </w:p>
        <w:p w14:paraId="20DC4068" w14:textId="77777777" w:rsidR="003C4ABB" w:rsidRPr="00B56888" w:rsidRDefault="00000000">
          <w:pPr>
            <w:pStyle w:val="TOC2"/>
            <w:tabs>
              <w:tab w:val="right" w:leader="dot" w:pos="13948"/>
            </w:tabs>
            <w:rPr>
              <w:rFonts w:cstheme="minorBidi"/>
              <w:b w:val="0"/>
              <w:bCs w:val="0"/>
              <w:noProof/>
            </w:rPr>
          </w:pPr>
          <w:hyperlink w:anchor="_Toc108165389" w:history="1">
            <w:r w:rsidR="003C4ABB" w:rsidRPr="00B56888">
              <w:rPr>
                <w:rStyle w:val="Hyperlink"/>
                <w:noProof/>
                <w:color w:val="auto"/>
              </w:rPr>
              <w:t>Section 0: Personal Information, Contact, and location</w:t>
            </w:r>
            <w:r w:rsidR="003C4ABB" w:rsidRPr="00B56888">
              <w:rPr>
                <w:noProof/>
                <w:webHidden/>
              </w:rPr>
              <w:tab/>
            </w:r>
            <w:r w:rsidR="006765FB" w:rsidRPr="00B56888">
              <w:rPr>
                <w:noProof/>
                <w:webHidden/>
              </w:rPr>
              <w:fldChar w:fldCharType="begin"/>
            </w:r>
            <w:r w:rsidR="003C4ABB" w:rsidRPr="00B56888">
              <w:rPr>
                <w:noProof/>
                <w:webHidden/>
              </w:rPr>
              <w:instrText xml:space="preserve"> PAGEREF _Toc108165389 \h </w:instrText>
            </w:r>
            <w:r w:rsidR="006765FB" w:rsidRPr="00B56888">
              <w:rPr>
                <w:noProof/>
                <w:webHidden/>
              </w:rPr>
            </w:r>
            <w:r w:rsidR="006765FB" w:rsidRPr="00B56888">
              <w:rPr>
                <w:noProof/>
                <w:webHidden/>
              </w:rPr>
              <w:fldChar w:fldCharType="separate"/>
            </w:r>
            <w:r w:rsidR="003C4ABB" w:rsidRPr="00B56888">
              <w:rPr>
                <w:noProof/>
                <w:webHidden/>
              </w:rPr>
              <w:t>5</w:t>
            </w:r>
            <w:r w:rsidR="006765FB" w:rsidRPr="00B56888">
              <w:rPr>
                <w:noProof/>
                <w:webHidden/>
              </w:rPr>
              <w:fldChar w:fldCharType="end"/>
            </w:r>
          </w:hyperlink>
        </w:p>
        <w:p w14:paraId="3C9FA38F" w14:textId="77777777" w:rsidR="003C4ABB" w:rsidRPr="00B56888" w:rsidRDefault="00000000">
          <w:pPr>
            <w:pStyle w:val="TOC2"/>
            <w:tabs>
              <w:tab w:val="right" w:leader="dot" w:pos="13948"/>
            </w:tabs>
            <w:rPr>
              <w:rFonts w:cstheme="minorBidi"/>
              <w:b w:val="0"/>
              <w:bCs w:val="0"/>
              <w:noProof/>
            </w:rPr>
          </w:pPr>
          <w:hyperlink w:anchor="_Toc108165390" w:history="1">
            <w:r w:rsidR="003C4ABB" w:rsidRPr="00B56888">
              <w:rPr>
                <w:rStyle w:val="Hyperlink"/>
                <w:noProof/>
                <w:color w:val="auto"/>
              </w:rPr>
              <w:t>Section A1: Household Roster</w:t>
            </w:r>
            <w:r w:rsidR="003C4ABB" w:rsidRPr="00B56888">
              <w:rPr>
                <w:noProof/>
                <w:webHidden/>
              </w:rPr>
              <w:tab/>
            </w:r>
            <w:r w:rsidR="006765FB" w:rsidRPr="00B56888">
              <w:rPr>
                <w:noProof/>
                <w:webHidden/>
              </w:rPr>
              <w:fldChar w:fldCharType="begin"/>
            </w:r>
            <w:r w:rsidR="003C4ABB" w:rsidRPr="00B56888">
              <w:rPr>
                <w:noProof/>
                <w:webHidden/>
              </w:rPr>
              <w:instrText xml:space="preserve"> PAGEREF _Toc108165390 \h </w:instrText>
            </w:r>
            <w:r w:rsidR="006765FB" w:rsidRPr="00B56888">
              <w:rPr>
                <w:noProof/>
                <w:webHidden/>
              </w:rPr>
            </w:r>
            <w:r w:rsidR="006765FB" w:rsidRPr="00B56888">
              <w:rPr>
                <w:noProof/>
                <w:webHidden/>
              </w:rPr>
              <w:fldChar w:fldCharType="separate"/>
            </w:r>
            <w:r w:rsidR="003C4ABB" w:rsidRPr="00B56888">
              <w:rPr>
                <w:noProof/>
                <w:webHidden/>
              </w:rPr>
              <w:t>7</w:t>
            </w:r>
            <w:r w:rsidR="006765FB" w:rsidRPr="00B56888">
              <w:rPr>
                <w:noProof/>
                <w:webHidden/>
              </w:rPr>
              <w:fldChar w:fldCharType="end"/>
            </w:r>
          </w:hyperlink>
        </w:p>
        <w:p w14:paraId="53526D41" w14:textId="77777777" w:rsidR="003C4ABB" w:rsidRPr="00B56888" w:rsidRDefault="00000000">
          <w:pPr>
            <w:pStyle w:val="TOC2"/>
            <w:tabs>
              <w:tab w:val="right" w:leader="dot" w:pos="13948"/>
            </w:tabs>
            <w:rPr>
              <w:rFonts w:cstheme="minorBidi"/>
              <w:b w:val="0"/>
              <w:bCs w:val="0"/>
              <w:noProof/>
            </w:rPr>
          </w:pPr>
          <w:hyperlink w:anchor="_Toc108165391" w:history="1">
            <w:r w:rsidR="003C4ABB" w:rsidRPr="00B56888">
              <w:rPr>
                <w:rStyle w:val="Hyperlink"/>
                <w:noProof/>
                <w:color w:val="auto"/>
              </w:rPr>
              <w:t>Section A2: General Household Information</w:t>
            </w:r>
            <w:r w:rsidR="003C4ABB" w:rsidRPr="00B56888">
              <w:rPr>
                <w:noProof/>
                <w:webHidden/>
              </w:rPr>
              <w:tab/>
            </w:r>
            <w:r w:rsidR="006765FB" w:rsidRPr="00B56888">
              <w:rPr>
                <w:noProof/>
                <w:webHidden/>
              </w:rPr>
              <w:fldChar w:fldCharType="begin"/>
            </w:r>
            <w:r w:rsidR="003C4ABB" w:rsidRPr="00B56888">
              <w:rPr>
                <w:noProof/>
                <w:webHidden/>
              </w:rPr>
              <w:instrText xml:space="preserve"> PAGEREF _Toc108165391 \h </w:instrText>
            </w:r>
            <w:r w:rsidR="006765FB" w:rsidRPr="00B56888">
              <w:rPr>
                <w:noProof/>
                <w:webHidden/>
              </w:rPr>
            </w:r>
            <w:r w:rsidR="006765FB" w:rsidRPr="00B56888">
              <w:rPr>
                <w:noProof/>
                <w:webHidden/>
              </w:rPr>
              <w:fldChar w:fldCharType="separate"/>
            </w:r>
            <w:r w:rsidR="003C4ABB" w:rsidRPr="00B56888">
              <w:rPr>
                <w:noProof/>
                <w:webHidden/>
              </w:rPr>
              <w:t>9</w:t>
            </w:r>
            <w:r w:rsidR="006765FB" w:rsidRPr="00B56888">
              <w:rPr>
                <w:noProof/>
                <w:webHidden/>
              </w:rPr>
              <w:fldChar w:fldCharType="end"/>
            </w:r>
          </w:hyperlink>
        </w:p>
        <w:p w14:paraId="1C363B52" w14:textId="77777777" w:rsidR="003C4ABB" w:rsidRPr="00B56888" w:rsidRDefault="00000000">
          <w:pPr>
            <w:pStyle w:val="TOC2"/>
            <w:tabs>
              <w:tab w:val="right" w:leader="dot" w:pos="13948"/>
            </w:tabs>
            <w:rPr>
              <w:rFonts w:cstheme="minorBidi"/>
              <w:b w:val="0"/>
              <w:bCs w:val="0"/>
              <w:noProof/>
            </w:rPr>
          </w:pPr>
          <w:hyperlink w:anchor="_Toc108165392" w:history="1">
            <w:r w:rsidR="003C4ABB" w:rsidRPr="00B56888">
              <w:rPr>
                <w:rStyle w:val="Hyperlink"/>
                <w:noProof/>
                <w:color w:val="auto"/>
              </w:rPr>
              <w:t>Post- interviews debrief.</w:t>
            </w:r>
            <w:r w:rsidR="003C4ABB" w:rsidRPr="00B56888">
              <w:rPr>
                <w:noProof/>
                <w:webHidden/>
              </w:rPr>
              <w:tab/>
            </w:r>
            <w:r w:rsidR="006765FB" w:rsidRPr="00B56888">
              <w:rPr>
                <w:noProof/>
                <w:webHidden/>
              </w:rPr>
              <w:fldChar w:fldCharType="begin"/>
            </w:r>
            <w:r w:rsidR="003C4ABB" w:rsidRPr="00B56888">
              <w:rPr>
                <w:noProof/>
                <w:webHidden/>
              </w:rPr>
              <w:instrText xml:space="preserve"> PAGEREF _Toc108165392 \h </w:instrText>
            </w:r>
            <w:r w:rsidR="006765FB" w:rsidRPr="00B56888">
              <w:rPr>
                <w:noProof/>
                <w:webHidden/>
              </w:rPr>
            </w:r>
            <w:r w:rsidR="006765FB" w:rsidRPr="00B56888">
              <w:rPr>
                <w:noProof/>
                <w:webHidden/>
              </w:rPr>
              <w:fldChar w:fldCharType="separate"/>
            </w:r>
            <w:r w:rsidR="003C4ABB" w:rsidRPr="00B56888">
              <w:rPr>
                <w:noProof/>
                <w:webHidden/>
              </w:rPr>
              <w:t>11</w:t>
            </w:r>
            <w:r w:rsidR="006765FB" w:rsidRPr="00B56888">
              <w:rPr>
                <w:noProof/>
                <w:webHidden/>
              </w:rPr>
              <w:fldChar w:fldCharType="end"/>
            </w:r>
          </w:hyperlink>
        </w:p>
        <w:p w14:paraId="678E710F" w14:textId="77777777" w:rsidR="003C4ABB" w:rsidRPr="00B56888" w:rsidRDefault="00000000">
          <w:pPr>
            <w:pStyle w:val="TOC2"/>
            <w:tabs>
              <w:tab w:val="right" w:leader="dot" w:pos="13948"/>
            </w:tabs>
            <w:rPr>
              <w:rFonts w:cstheme="minorBidi"/>
              <w:b w:val="0"/>
              <w:bCs w:val="0"/>
              <w:noProof/>
            </w:rPr>
          </w:pPr>
          <w:hyperlink w:anchor="_Toc108165393" w:history="1">
            <w:r w:rsidR="003C4ABB" w:rsidRPr="00B56888">
              <w:rPr>
                <w:rStyle w:val="Hyperlink"/>
                <w:noProof/>
                <w:color w:val="auto"/>
              </w:rPr>
              <w:t>Data processing of Phase 1:</w:t>
            </w:r>
            <w:r w:rsidR="003C4ABB" w:rsidRPr="00B56888">
              <w:rPr>
                <w:noProof/>
                <w:webHidden/>
              </w:rPr>
              <w:tab/>
            </w:r>
            <w:r w:rsidR="006765FB" w:rsidRPr="00B56888">
              <w:rPr>
                <w:noProof/>
                <w:webHidden/>
              </w:rPr>
              <w:fldChar w:fldCharType="begin"/>
            </w:r>
            <w:r w:rsidR="003C4ABB" w:rsidRPr="00B56888">
              <w:rPr>
                <w:noProof/>
                <w:webHidden/>
              </w:rPr>
              <w:instrText xml:space="preserve"> PAGEREF _Toc108165393 \h </w:instrText>
            </w:r>
            <w:r w:rsidR="006765FB" w:rsidRPr="00B56888">
              <w:rPr>
                <w:noProof/>
                <w:webHidden/>
              </w:rPr>
            </w:r>
            <w:r w:rsidR="006765FB" w:rsidRPr="00B56888">
              <w:rPr>
                <w:noProof/>
                <w:webHidden/>
              </w:rPr>
              <w:fldChar w:fldCharType="separate"/>
            </w:r>
            <w:r w:rsidR="003C4ABB" w:rsidRPr="00B56888">
              <w:rPr>
                <w:noProof/>
                <w:webHidden/>
              </w:rPr>
              <w:t>12</w:t>
            </w:r>
            <w:r w:rsidR="006765FB" w:rsidRPr="00B56888">
              <w:rPr>
                <w:noProof/>
                <w:webHidden/>
              </w:rPr>
              <w:fldChar w:fldCharType="end"/>
            </w:r>
          </w:hyperlink>
        </w:p>
        <w:p w14:paraId="5E943619" w14:textId="77777777" w:rsidR="003C4ABB" w:rsidRPr="00B56888" w:rsidRDefault="00000000">
          <w:pPr>
            <w:pStyle w:val="TOC1"/>
            <w:tabs>
              <w:tab w:val="right" w:leader="dot" w:pos="13948"/>
            </w:tabs>
            <w:rPr>
              <w:rFonts w:cstheme="minorBidi"/>
              <w:b w:val="0"/>
              <w:bCs w:val="0"/>
              <w:i w:val="0"/>
              <w:iCs w:val="0"/>
              <w:noProof/>
              <w:sz w:val="22"/>
              <w:szCs w:val="22"/>
            </w:rPr>
          </w:pPr>
          <w:hyperlink w:anchor="_Toc108165394" w:history="1">
            <w:r w:rsidR="003C4ABB" w:rsidRPr="00B56888">
              <w:rPr>
                <w:rStyle w:val="Hyperlink"/>
                <w:noProof/>
                <w:color w:val="auto"/>
              </w:rPr>
              <w:t>Phase 2 – Network elicitation– to be completed and processed before Phase 3.</w:t>
            </w:r>
            <w:r w:rsidR="003C4ABB" w:rsidRPr="00B56888">
              <w:rPr>
                <w:noProof/>
                <w:webHidden/>
              </w:rPr>
              <w:tab/>
            </w:r>
            <w:r w:rsidR="006765FB" w:rsidRPr="00B56888">
              <w:rPr>
                <w:noProof/>
                <w:webHidden/>
              </w:rPr>
              <w:fldChar w:fldCharType="begin"/>
            </w:r>
            <w:r w:rsidR="003C4ABB" w:rsidRPr="00B56888">
              <w:rPr>
                <w:noProof/>
                <w:webHidden/>
              </w:rPr>
              <w:instrText xml:space="preserve"> PAGEREF _Toc108165394 \h </w:instrText>
            </w:r>
            <w:r w:rsidR="006765FB" w:rsidRPr="00B56888">
              <w:rPr>
                <w:noProof/>
                <w:webHidden/>
              </w:rPr>
            </w:r>
            <w:r w:rsidR="006765FB" w:rsidRPr="00B56888">
              <w:rPr>
                <w:noProof/>
                <w:webHidden/>
              </w:rPr>
              <w:fldChar w:fldCharType="separate"/>
            </w:r>
            <w:r w:rsidR="003C4ABB" w:rsidRPr="00B56888">
              <w:rPr>
                <w:noProof/>
                <w:webHidden/>
              </w:rPr>
              <w:t>13</w:t>
            </w:r>
            <w:r w:rsidR="006765FB" w:rsidRPr="00B56888">
              <w:rPr>
                <w:noProof/>
                <w:webHidden/>
              </w:rPr>
              <w:fldChar w:fldCharType="end"/>
            </w:r>
          </w:hyperlink>
        </w:p>
        <w:p w14:paraId="76EC3B44" w14:textId="77777777" w:rsidR="003C4ABB" w:rsidRPr="00B56888" w:rsidRDefault="00000000">
          <w:pPr>
            <w:pStyle w:val="TOC3"/>
            <w:tabs>
              <w:tab w:val="right" w:leader="dot" w:pos="13948"/>
            </w:tabs>
            <w:rPr>
              <w:rFonts w:cstheme="minorBidi"/>
              <w:noProof/>
              <w:sz w:val="22"/>
              <w:szCs w:val="22"/>
            </w:rPr>
          </w:pPr>
          <w:hyperlink w:anchor="_Toc108165395" w:history="1">
            <w:r w:rsidR="003C4ABB" w:rsidRPr="00B56888">
              <w:rPr>
                <w:rStyle w:val="Hyperlink"/>
                <w:noProof/>
                <w:color w:val="auto"/>
              </w:rPr>
              <w:t>Section B1. Family</w:t>
            </w:r>
            <w:r w:rsidR="003C4ABB" w:rsidRPr="00B56888">
              <w:rPr>
                <w:noProof/>
                <w:webHidden/>
              </w:rPr>
              <w:tab/>
            </w:r>
            <w:r w:rsidR="006765FB" w:rsidRPr="00B56888">
              <w:rPr>
                <w:noProof/>
                <w:webHidden/>
              </w:rPr>
              <w:fldChar w:fldCharType="begin"/>
            </w:r>
            <w:r w:rsidR="003C4ABB" w:rsidRPr="00B56888">
              <w:rPr>
                <w:noProof/>
                <w:webHidden/>
              </w:rPr>
              <w:instrText xml:space="preserve"> PAGEREF _Toc108165395 \h </w:instrText>
            </w:r>
            <w:r w:rsidR="006765FB" w:rsidRPr="00B56888">
              <w:rPr>
                <w:noProof/>
                <w:webHidden/>
              </w:rPr>
            </w:r>
            <w:r w:rsidR="006765FB" w:rsidRPr="00B56888">
              <w:rPr>
                <w:noProof/>
                <w:webHidden/>
              </w:rPr>
              <w:fldChar w:fldCharType="separate"/>
            </w:r>
            <w:r w:rsidR="003C4ABB" w:rsidRPr="00B56888">
              <w:rPr>
                <w:noProof/>
                <w:webHidden/>
              </w:rPr>
              <w:t>13</w:t>
            </w:r>
            <w:r w:rsidR="006765FB" w:rsidRPr="00B56888">
              <w:rPr>
                <w:noProof/>
                <w:webHidden/>
              </w:rPr>
              <w:fldChar w:fldCharType="end"/>
            </w:r>
          </w:hyperlink>
        </w:p>
        <w:p w14:paraId="5FAA85E7" w14:textId="77777777" w:rsidR="003C4ABB" w:rsidRPr="00B56888" w:rsidRDefault="00000000">
          <w:pPr>
            <w:pStyle w:val="TOC2"/>
            <w:tabs>
              <w:tab w:val="right" w:leader="dot" w:pos="13948"/>
            </w:tabs>
            <w:rPr>
              <w:rFonts w:cstheme="minorBidi"/>
              <w:b w:val="0"/>
              <w:bCs w:val="0"/>
              <w:noProof/>
            </w:rPr>
          </w:pPr>
          <w:hyperlink w:anchor="_Toc108165396" w:history="1">
            <w:r w:rsidR="003C4ABB" w:rsidRPr="00B56888">
              <w:rPr>
                <w:rStyle w:val="Hyperlink"/>
                <w:noProof/>
                <w:color w:val="auto"/>
              </w:rPr>
              <w:t>Post- interviews debrief.</w:t>
            </w:r>
            <w:r w:rsidR="003C4ABB" w:rsidRPr="00B56888">
              <w:rPr>
                <w:noProof/>
                <w:webHidden/>
              </w:rPr>
              <w:tab/>
            </w:r>
            <w:r w:rsidR="006765FB" w:rsidRPr="00B56888">
              <w:rPr>
                <w:noProof/>
                <w:webHidden/>
              </w:rPr>
              <w:fldChar w:fldCharType="begin"/>
            </w:r>
            <w:r w:rsidR="003C4ABB" w:rsidRPr="00B56888">
              <w:rPr>
                <w:noProof/>
                <w:webHidden/>
              </w:rPr>
              <w:instrText xml:space="preserve"> PAGEREF _Toc108165396 \h </w:instrText>
            </w:r>
            <w:r w:rsidR="006765FB" w:rsidRPr="00B56888">
              <w:rPr>
                <w:noProof/>
                <w:webHidden/>
              </w:rPr>
            </w:r>
            <w:r w:rsidR="006765FB" w:rsidRPr="00B56888">
              <w:rPr>
                <w:noProof/>
                <w:webHidden/>
              </w:rPr>
              <w:fldChar w:fldCharType="separate"/>
            </w:r>
            <w:r w:rsidR="003C4ABB" w:rsidRPr="00B56888">
              <w:rPr>
                <w:noProof/>
                <w:webHidden/>
              </w:rPr>
              <w:t>21</w:t>
            </w:r>
            <w:r w:rsidR="006765FB" w:rsidRPr="00B56888">
              <w:rPr>
                <w:noProof/>
                <w:webHidden/>
              </w:rPr>
              <w:fldChar w:fldCharType="end"/>
            </w:r>
          </w:hyperlink>
        </w:p>
        <w:p w14:paraId="2BDFE5D5" w14:textId="77777777" w:rsidR="003C4ABB" w:rsidRPr="00B56888" w:rsidRDefault="00000000">
          <w:pPr>
            <w:pStyle w:val="TOC2"/>
            <w:tabs>
              <w:tab w:val="right" w:leader="dot" w:pos="13948"/>
            </w:tabs>
            <w:rPr>
              <w:rFonts w:cstheme="minorBidi"/>
              <w:b w:val="0"/>
              <w:bCs w:val="0"/>
              <w:noProof/>
            </w:rPr>
          </w:pPr>
          <w:hyperlink w:anchor="_Toc108165397" w:history="1">
            <w:r w:rsidR="003C4ABB" w:rsidRPr="00B56888">
              <w:rPr>
                <w:rStyle w:val="Hyperlink"/>
                <w:noProof/>
                <w:color w:val="auto"/>
              </w:rPr>
              <w:t>Data processing of Phase 2:</w:t>
            </w:r>
            <w:r w:rsidR="003C4ABB" w:rsidRPr="00B56888">
              <w:rPr>
                <w:noProof/>
                <w:webHidden/>
              </w:rPr>
              <w:tab/>
            </w:r>
            <w:r w:rsidR="006765FB" w:rsidRPr="00B56888">
              <w:rPr>
                <w:noProof/>
                <w:webHidden/>
              </w:rPr>
              <w:fldChar w:fldCharType="begin"/>
            </w:r>
            <w:r w:rsidR="003C4ABB" w:rsidRPr="00B56888">
              <w:rPr>
                <w:noProof/>
                <w:webHidden/>
              </w:rPr>
              <w:instrText xml:space="preserve"> PAGEREF _Toc108165397 \h </w:instrText>
            </w:r>
            <w:r w:rsidR="006765FB" w:rsidRPr="00B56888">
              <w:rPr>
                <w:noProof/>
                <w:webHidden/>
              </w:rPr>
            </w:r>
            <w:r w:rsidR="006765FB" w:rsidRPr="00B56888">
              <w:rPr>
                <w:noProof/>
                <w:webHidden/>
              </w:rPr>
              <w:fldChar w:fldCharType="separate"/>
            </w:r>
            <w:r w:rsidR="003C4ABB" w:rsidRPr="00B56888">
              <w:rPr>
                <w:noProof/>
                <w:webHidden/>
              </w:rPr>
              <w:t>21</w:t>
            </w:r>
            <w:r w:rsidR="006765FB" w:rsidRPr="00B56888">
              <w:rPr>
                <w:noProof/>
                <w:webHidden/>
              </w:rPr>
              <w:fldChar w:fldCharType="end"/>
            </w:r>
          </w:hyperlink>
        </w:p>
        <w:p w14:paraId="4780D9F8" w14:textId="77777777" w:rsidR="003C4ABB" w:rsidRPr="00B56888" w:rsidRDefault="00000000">
          <w:pPr>
            <w:pStyle w:val="TOC1"/>
            <w:tabs>
              <w:tab w:val="right" w:leader="dot" w:pos="13948"/>
            </w:tabs>
            <w:rPr>
              <w:rFonts w:cstheme="minorBidi"/>
              <w:b w:val="0"/>
              <w:bCs w:val="0"/>
              <w:i w:val="0"/>
              <w:iCs w:val="0"/>
              <w:noProof/>
              <w:sz w:val="22"/>
              <w:szCs w:val="22"/>
            </w:rPr>
          </w:pPr>
          <w:hyperlink w:anchor="_Toc108165398" w:history="1">
            <w:r w:rsidR="003C4ABB" w:rsidRPr="00B56888">
              <w:rPr>
                <w:rStyle w:val="Hyperlink"/>
                <w:noProof/>
                <w:color w:val="auto"/>
              </w:rPr>
              <w:t>Phase 3</w:t>
            </w:r>
            <w:r w:rsidR="003C4ABB" w:rsidRPr="00B56888">
              <w:rPr>
                <w:noProof/>
                <w:webHidden/>
              </w:rPr>
              <w:tab/>
            </w:r>
            <w:r w:rsidR="006765FB" w:rsidRPr="00B56888">
              <w:rPr>
                <w:noProof/>
                <w:webHidden/>
              </w:rPr>
              <w:fldChar w:fldCharType="begin"/>
            </w:r>
            <w:r w:rsidR="003C4ABB" w:rsidRPr="00B56888">
              <w:rPr>
                <w:noProof/>
                <w:webHidden/>
              </w:rPr>
              <w:instrText xml:space="preserve"> PAGEREF _Toc108165398 \h </w:instrText>
            </w:r>
            <w:r w:rsidR="006765FB" w:rsidRPr="00B56888">
              <w:rPr>
                <w:noProof/>
                <w:webHidden/>
              </w:rPr>
            </w:r>
            <w:r w:rsidR="006765FB" w:rsidRPr="00B56888">
              <w:rPr>
                <w:noProof/>
                <w:webHidden/>
              </w:rPr>
              <w:fldChar w:fldCharType="separate"/>
            </w:r>
            <w:r w:rsidR="003C4ABB" w:rsidRPr="00B56888">
              <w:rPr>
                <w:noProof/>
                <w:webHidden/>
              </w:rPr>
              <w:t>22</w:t>
            </w:r>
            <w:r w:rsidR="006765FB" w:rsidRPr="00B56888">
              <w:rPr>
                <w:noProof/>
                <w:webHidden/>
              </w:rPr>
              <w:fldChar w:fldCharType="end"/>
            </w:r>
          </w:hyperlink>
        </w:p>
        <w:p w14:paraId="3536E4C6" w14:textId="77777777" w:rsidR="003C4ABB" w:rsidRPr="00B56888" w:rsidRDefault="00000000">
          <w:pPr>
            <w:pStyle w:val="TOC2"/>
            <w:tabs>
              <w:tab w:val="right" w:leader="dot" w:pos="13948"/>
            </w:tabs>
            <w:rPr>
              <w:rFonts w:cstheme="minorBidi"/>
              <w:b w:val="0"/>
              <w:bCs w:val="0"/>
              <w:noProof/>
            </w:rPr>
          </w:pPr>
          <w:hyperlink w:anchor="_Toc108165399" w:history="1">
            <w:r w:rsidR="003C4ABB" w:rsidRPr="00B56888">
              <w:rPr>
                <w:rStyle w:val="Hyperlink"/>
                <w:noProof/>
                <w:color w:val="auto"/>
              </w:rPr>
              <w:t>Section C– HOUSEHOLD CONSUMPTION</w:t>
            </w:r>
            <w:r w:rsidR="003C4ABB" w:rsidRPr="00B56888">
              <w:rPr>
                <w:noProof/>
                <w:webHidden/>
              </w:rPr>
              <w:tab/>
            </w:r>
            <w:r w:rsidR="006765FB" w:rsidRPr="00B56888">
              <w:rPr>
                <w:noProof/>
                <w:webHidden/>
              </w:rPr>
              <w:fldChar w:fldCharType="begin"/>
            </w:r>
            <w:r w:rsidR="003C4ABB" w:rsidRPr="00B56888">
              <w:rPr>
                <w:noProof/>
                <w:webHidden/>
              </w:rPr>
              <w:instrText xml:space="preserve"> PAGEREF _Toc108165399 \h </w:instrText>
            </w:r>
            <w:r w:rsidR="006765FB" w:rsidRPr="00B56888">
              <w:rPr>
                <w:noProof/>
                <w:webHidden/>
              </w:rPr>
            </w:r>
            <w:r w:rsidR="006765FB" w:rsidRPr="00B56888">
              <w:rPr>
                <w:noProof/>
                <w:webHidden/>
              </w:rPr>
              <w:fldChar w:fldCharType="separate"/>
            </w:r>
            <w:r w:rsidR="003C4ABB" w:rsidRPr="00B56888">
              <w:rPr>
                <w:noProof/>
                <w:webHidden/>
              </w:rPr>
              <w:t>22</w:t>
            </w:r>
            <w:r w:rsidR="006765FB" w:rsidRPr="00B56888">
              <w:rPr>
                <w:noProof/>
                <w:webHidden/>
              </w:rPr>
              <w:fldChar w:fldCharType="end"/>
            </w:r>
          </w:hyperlink>
        </w:p>
        <w:p w14:paraId="15F34611" w14:textId="77777777" w:rsidR="003C4ABB" w:rsidRPr="00B56888" w:rsidRDefault="00000000">
          <w:pPr>
            <w:pStyle w:val="TOC2"/>
            <w:tabs>
              <w:tab w:val="right" w:leader="dot" w:pos="13948"/>
            </w:tabs>
            <w:rPr>
              <w:rFonts w:cstheme="minorBidi"/>
              <w:b w:val="0"/>
              <w:bCs w:val="0"/>
              <w:noProof/>
            </w:rPr>
          </w:pPr>
          <w:hyperlink w:anchor="_Toc108165400" w:history="1">
            <w:r w:rsidR="003C4ABB" w:rsidRPr="00B56888">
              <w:rPr>
                <w:rStyle w:val="Hyperlink"/>
                <w:noProof/>
                <w:color w:val="auto"/>
              </w:rPr>
              <w:t>Section D: Agricultural land and production</w:t>
            </w:r>
            <w:r w:rsidR="003C4ABB" w:rsidRPr="00B56888">
              <w:rPr>
                <w:noProof/>
                <w:webHidden/>
              </w:rPr>
              <w:tab/>
            </w:r>
            <w:r w:rsidR="006765FB" w:rsidRPr="00B56888">
              <w:rPr>
                <w:noProof/>
                <w:webHidden/>
              </w:rPr>
              <w:fldChar w:fldCharType="begin"/>
            </w:r>
            <w:r w:rsidR="003C4ABB" w:rsidRPr="00B56888">
              <w:rPr>
                <w:noProof/>
                <w:webHidden/>
              </w:rPr>
              <w:instrText xml:space="preserve"> PAGEREF _Toc108165400 \h </w:instrText>
            </w:r>
            <w:r w:rsidR="006765FB" w:rsidRPr="00B56888">
              <w:rPr>
                <w:noProof/>
                <w:webHidden/>
              </w:rPr>
            </w:r>
            <w:r w:rsidR="006765FB" w:rsidRPr="00B56888">
              <w:rPr>
                <w:noProof/>
                <w:webHidden/>
              </w:rPr>
              <w:fldChar w:fldCharType="separate"/>
            </w:r>
            <w:r w:rsidR="003C4ABB" w:rsidRPr="00B56888">
              <w:rPr>
                <w:noProof/>
                <w:webHidden/>
              </w:rPr>
              <w:t>28</w:t>
            </w:r>
            <w:r w:rsidR="006765FB" w:rsidRPr="00B56888">
              <w:rPr>
                <w:noProof/>
                <w:webHidden/>
              </w:rPr>
              <w:fldChar w:fldCharType="end"/>
            </w:r>
          </w:hyperlink>
        </w:p>
        <w:p w14:paraId="30D3AE41" w14:textId="77777777" w:rsidR="003C4ABB" w:rsidRPr="00B56888" w:rsidRDefault="00000000">
          <w:pPr>
            <w:pStyle w:val="TOC2"/>
            <w:tabs>
              <w:tab w:val="right" w:leader="dot" w:pos="13948"/>
            </w:tabs>
            <w:rPr>
              <w:rFonts w:cstheme="minorBidi"/>
              <w:b w:val="0"/>
              <w:bCs w:val="0"/>
              <w:noProof/>
            </w:rPr>
          </w:pPr>
          <w:hyperlink w:anchor="_Toc108165401" w:history="1">
            <w:r w:rsidR="003C4ABB" w:rsidRPr="00B56888">
              <w:rPr>
                <w:rStyle w:val="Hyperlink"/>
                <w:noProof/>
                <w:color w:val="auto"/>
              </w:rPr>
              <w:t>D1: Land rights</w:t>
            </w:r>
            <w:r w:rsidR="003C4ABB" w:rsidRPr="00B56888">
              <w:rPr>
                <w:noProof/>
                <w:webHidden/>
              </w:rPr>
              <w:tab/>
            </w:r>
            <w:r w:rsidR="006765FB" w:rsidRPr="00B56888">
              <w:rPr>
                <w:noProof/>
                <w:webHidden/>
              </w:rPr>
              <w:fldChar w:fldCharType="begin"/>
            </w:r>
            <w:r w:rsidR="003C4ABB" w:rsidRPr="00B56888">
              <w:rPr>
                <w:noProof/>
                <w:webHidden/>
              </w:rPr>
              <w:instrText xml:space="preserve"> PAGEREF _Toc108165401 \h </w:instrText>
            </w:r>
            <w:r w:rsidR="006765FB" w:rsidRPr="00B56888">
              <w:rPr>
                <w:noProof/>
                <w:webHidden/>
              </w:rPr>
            </w:r>
            <w:r w:rsidR="006765FB" w:rsidRPr="00B56888">
              <w:rPr>
                <w:noProof/>
                <w:webHidden/>
              </w:rPr>
              <w:fldChar w:fldCharType="separate"/>
            </w:r>
            <w:r w:rsidR="003C4ABB" w:rsidRPr="00B56888">
              <w:rPr>
                <w:noProof/>
                <w:webHidden/>
              </w:rPr>
              <w:t>28</w:t>
            </w:r>
            <w:r w:rsidR="006765FB" w:rsidRPr="00B56888">
              <w:rPr>
                <w:noProof/>
                <w:webHidden/>
              </w:rPr>
              <w:fldChar w:fldCharType="end"/>
            </w:r>
          </w:hyperlink>
        </w:p>
        <w:p w14:paraId="43D0B04E" w14:textId="77777777" w:rsidR="003C4ABB" w:rsidRPr="00B56888" w:rsidRDefault="00000000">
          <w:pPr>
            <w:pStyle w:val="TOC3"/>
            <w:tabs>
              <w:tab w:val="right" w:leader="dot" w:pos="13948"/>
            </w:tabs>
            <w:rPr>
              <w:rFonts w:cstheme="minorBidi"/>
              <w:noProof/>
              <w:sz w:val="22"/>
              <w:szCs w:val="22"/>
            </w:rPr>
          </w:pPr>
          <w:hyperlink w:anchor="_Toc108165402" w:history="1">
            <w:r w:rsidR="003C4ABB" w:rsidRPr="00B56888">
              <w:rPr>
                <w:rStyle w:val="Hyperlink"/>
                <w:noProof/>
                <w:color w:val="auto"/>
              </w:rPr>
              <w:t>D2: Land quality and wealth</w:t>
            </w:r>
            <w:r w:rsidR="003C4ABB" w:rsidRPr="00B56888">
              <w:rPr>
                <w:noProof/>
                <w:webHidden/>
              </w:rPr>
              <w:tab/>
            </w:r>
            <w:r w:rsidR="006765FB" w:rsidRPr="00B56888">
              <w:rPr>
                <w:noProof/>
                <w:webHidden/>
              </w:rPr>
              <w:fldChar w:fldCharType="begin"/>
            </w:r>
            <w:r w:rsidR="003C4ABB" w:rsidRPr="00B56888">
              <w:rPr>
                <w:noProof/>
                <w:webHidden/>
              </w:rPr>
              <w:instrText xml:space="preserve"> PAGEREF _Toc108165402 \h </w:instrText>
            </w:r>
            <w:r w:rsidR="006765FB" w:rsidRPr="00B56888">
              <w:rPr>
                <w:noProof/>
                <w:webHidden/>
              </w:rPr>
            </w:r>
            <w:r w:rsidR="006765FB" w:rsidRPr="00B56888">
              <w:rPr>
                <w:noProof/>
                <w:webHidden/>
              </w:rPr>
              <w:fldChar w:fldCharType="separate"/>
            </w:r>
            <w:r w:rsidR="003C4ABB" w:rsidRPr="00B56888">
              <w:rPr>
                <w:noProof/>
                <w:webHidden/>
              </w:rPr>
              <w:t>28</w:t>
            </w:r>
            <w:r w:rsidR="006765FB" w:rsidRPr="00B56888">
              <w:rPr>
                <w:noProof/>
                <w:webHidden/>
              </w:rPr>
              <w:fldChar w:fldCharType="end"/>
            </w:r>
          </w:hyperlink>
        </w:p>
        <w:p w14:paraId="38087F1F" w14:textId="77777777" w:rsidR="003C4ABB" w:rsidRPr="00B56888" w:rsidRDefault="00000000">
          <w:pPr>
            <w:pStyle w:val="TOC3"/>
            <w:tabs>
              <w:tab w:val="right" w:leader="dot" w:pos="13948"/>
            </w:tabs>
            <w:rPr>
              <w:rFonts w:cstheme="minorBidi"/>
              <w:noProof/>
              <w:sz w:val="22"/>
              <w:szCs w:val="22"/>
            </w:rPr>
          </w:pPr>
          <w:hyperlink w:anchor="_Toc108165403" w:history="1">
            <w:r w:rsidR="003C4ABB" w:rsidRPr="00B56888">
              <w:rPr>
                <w:rStyle w:val="Hyperlink"/>
                <w:noProof/>
                <w:color w:val="auto"/>
              </w:rPr>
              <w:t>D4: Agricultural labor</w:t>
            </w:r>
            <w:r w:rsidR="003C4ABB" w:rsidRPr="00B56888">
              <w:rPr>
                <w:noProof/>
                <w:webHidden/>
              </w:rPr>
              <w:tab/>
            </w:r>
            <w:r w:rsidR="006765FB" w:rsidRPr="00B56888">
              <w:rPr>
                <w:noProof/>
                <w:webHidden/>
              </w:rPr>
              <w:fldChar w:fldCharType="begin"/>
            </w:r>
            <w:r w:rsidR="003C4ABB" w:rsidRPr="00B56888">
              <w:rPr>
                <w:noProof/>
                <w:webHidden/>
              </w:rPr>
              <w:instrText xml:space="preserve"> PAGEREF _Toc108165403 \h </w:instrText>
            </w:r>
            <w:r w:rsidR="006765FB" w:rsidRPr="00B56888">
              <w:rPr>
                <w:noProof/>
                <w:webHidden/>
              </w:rPr>
            </w:r>
            <w:r w:rsidR="006765FB" w:rsidRPr="00B56888">
              <w:rPr>
                <w:noProof/>
                <w:webHidden/>
              </w:rPr>
              <w:fldChar w:fldCharType="separate"/>
            </w:r>
            <w:r w:rsidR="003C4ABB" w:rsidRPr="00B56888">
              <w:rPr>
                <w:noProof/>
                <w:webHidden/>
              </w:rPr>
              <w:t>32</w:t>
            </w:r>
            <w:r w:rsidR="006765FB" w:rsidRPr="00B56888">
              <w:rPr>
                <w:noProof/>
                <w:webHidden/>
              </w:rPr>
              <w:fldChar w:fldCharType="end"/>
            </w:r>
          </w:hyperlink>
        </w:p>
        <w:p w14:paraId="3901997C" w14:textId="77777777" w:rsidR="003C4ABB" w:rsidRPr="00B56888" w:rsidRDefault="00000000">
          <w:pPr>
            <w:pStyle w:val="TOC3"/>
            <w:tabs>
              <w:tab w:val="right" w:leader="dot" w:pos="13948"/>
            </w:tabs>
            <w:rPr>
              <w:rFonts w:cstheme="minorBidi"/>
              <w:noProof/>
              <w:sz w:val="22"/>
              <w:szCs w:val="22"/>
            </w:rPr>
          </w:pPr>
          <w:hyperlink w:anchor="_Toc108165404" w:history="1">
            <w:r w:rsidR="003C4ABB" w:rsidRPr="00B56888">
              <w:rPr>
                <w:rStyle w:val="Hyperlink"/>
                <w:noProof/>
                <w:color w:val="auto"/>
              </w:rPr>
              <w:t>D6: Fertilizer Exchange Out</w:t>
            </w:r>
            <w:r w:rsidR="003C4ABB" w:rsidRPr="00B56888">
              <w:rPr>
                <w:noProof/>
                <w:webHidden/>
              </w:rPr>
              <w:tab/>
            </w:r>
            <w:r w:rsidR="006765FB" w:rsidRPr="00B56888">
              <w:rPr>
                <w:noProof/>
                <w:webHidden/>
              </w:rPr>
              <w:fldChar w:fldCharType="begin"/>
            </w:r>
            <w:r w:rsidR="003C4ABB" w:rsidRPr="00B56888">
              <w:rPr>
                <w:noProof/>
                <w:webHidden/>
              </w:rPr>
              <w:instrText xml:space="preserve"> PAGEREF _Toc108165404 \h </w:instrText>
            </w:r>
            <w:r w:rsidR="006765FB" w:rsidRPr="00B56888">
              <w:rPr>
                <w:noProof/>
                <w:webHidden/>
              </w:rPr>
            </w:r>
            <w:r w:rsidR="006765FB" w:rsidRPr="00B56888">
              <w:rPr>
                <w:noProof/>
                <w:webHidden/>
              </w:rPr>
              <w:fldChar w:fldCharType="separate"/>
            </w:r>
            <w:r w:rsidR="003C4ABB" w:rsidRPr="00B56888">
              <w:rPr>
                <w:noProof/>
                <w:webHidden/>
              </w:rPr>
              <w:t>37</w:t>
            </w:r>
            <w:r w:rsidR="006765FB" w:rsidRPr="00B56888">
              <w:rPr>
                <w:noProof/>
                <w:webHidden/>
              </w:rPr>
              <w:fldChar w:fldCharType="end"/>
            </w:r>
          </w:hyperlink>
        </w:p>
        <w:p w14:paraId="0D69FFFE" w14:textId="77777777" w:rsidR="003C4ABB" w:rsidRPr="00B56888" w:rsidRDefault="00000000">
          <w:pPr>
            <w:pStyle w:val="TOC3"/>
            <w:tabs>
              <w:tab w:val="right" w:leader="dot" w:pos="13948"/>
            </w:tabs>
            <w:rPr>
              <w:rFonts w:cstheme="minorBidi"/>
              <w:noProof/>
              <w:sz w:val="22"/>
              <w:szCs w:val="22"/>
            </w:rPr>
          </w:pPr>
          <w:hyperlink w:anchor="_Toc108165405" w:history="1">
            <w:r w:rsidR="003C4ABB" w:rsidRPr="00B56888">
              <w:rPr>
                <w:rStyle w:val="Hyperlink"/>
                <w:noProof/>
                <w:color w:val="auto"/>
              </w:rPr>
              <w:t>D7: Land renting networks</w:t>
            </w:r>
            <w:r w:rsidR="003C4ABB" w:rsidRPr="00B56888">
              <w:rPr>
                <w:noProof/>
                <w:webHidden/>
              </w:rPr>
              <w:tab/>
            </w:r>
            <w:r w:rsidR="006765FB" w:rsidRPr="00B56888">
              <w:rPr>
                <w:noProof/>
                <w:webHidden/>
              </w:rPr>
              <w:fldChar w:fldCharType="begin"/>
            </w:r>
            <w:r w:rsidR="003C4ABB" w:rsidRPr="00B56888">
              <w:rPr>
                <w:noProof/>
                <w:webHidden/>
              </w:rPr>
              <w:instrText xml:space="preserve"> PAGEREF _Toc108165405 \h </w:instrText>
            </w:r>
            <w:r w:rsidR="006765FB" w:rsidRPr="00B56888">
              <w:rPr>
                <w:noProof/>
                <w:webHidden/>
              </w:rPr>
            </w:r>
            <w:r w:rsidR="006765FB" w:rsidRPr="00B56888">
              <w:rPr>
                <w:noProof/>
                <w:webHidden/>
              </w:rPr>
              <w:fldChar w:fldCharType="separate"/>
            </w:r>
            <w:r w:rsidR="003C4ABB" w:rsidRPr="00B56888">
              <w:rPr>
                <w:noProof/>
                <w:webHidden/>
              </w:rPr>
              <w:t>38</w:t>
            </w:r>
            <w:r w:rsidR="006765FB" w:rsidRPr="00B56888">
              <w:rPr>
                <w:noProof/>
                <w:webHidden/>
              </w:rPr>
              <w:fldChar w:fldCharType="end"/>
            </w:r>
          </w:hyperlink>
        </w:p>
        <w:p w14:paraId="368E73DD" w14:textId="77777777" w:rsidR="003C4ABB" w:rsidRPr="00B56888" w:rsidRDefault="00000000">
          <w:pPr>
            <w:pStyle w:val="TOC3"/>
            <w:tabs>
              <w:tab w:val="right" w:leader="dot" w:pos="13948"/>
            </w:tabs>
            <w:rPr>
              <w:rFonts w:cstheme="minorBidi"/>
              <w:noProof/>
              <w:sz w:val="22"/>
              <w:szCs w:val="22"/>
            </w:rPr>
          </w:pPr>
          <w:hyperlink w:anchor="_Toc108165406" w:history="1">
            <w:r w:rsidR="003C4ABB" w:rsidRPr="00B56888">
              <w:rPr>
                <w:rStyle w:val="Hyperlink"/>
                <w:noProof/>
                <w:color w:val="auto"/>
              </w:rPr>
              <w:t>D8: Agricultural capital</w:t>
            </w:r>
            <w:r w:rsidR="003C4ABB" w:rsidRPr="00B56888">
              <w:rPr>
                <w:noProof/>
                <w:webHidden/>
              </w:rPr>
              <w:tab/>
            </w:r>
            <w:r w:rsidR="006765FB" w:rsidRPr="00B56888">
              <w:rPr>
                <w:noProof/>
                <w:webHidden/>
              </w:rPr>
              <w:fldChar w:fldCharType="begin"/>
            </w:r>
            <w:r w:rsidR="003C4ABB" w:rsidRPr="00B56888">
              <w:rPr>
                <w:noProof/>
                <w:webHidden/>
              </w:rPr>
              <w:instrText xml:space="preserve"> PAGEREF _Toc108165406 \h </w:instrText>
            </w:r>
            <w:r w:rsidR="006765FB" w:rsidRPr="00B56888">
              <w:rPr>
                <w:noProof/>
                <w:webHidden/>
              </w:rPr>
            </w:r>
            <w:r w:rsidR="006765FB" w:rsidRPr="00B56888">
              <w:rPr>
                <w:noProof/>
                <w:webHidden/>
              </w:rPr>
              <w:fldChar w:fldCharType="separate"/>
            </w:r>
            <w:r w:rsidR="003C4ABB" w:rsidRPr="00B56888">
              <w:rPr>
                <w:noProof/>
                <w:webHidden/>
              </w:rPr>
              <w:t>40</w:t>
            </w:r>
            <w:r w:rsidR="006765FB" w:rsidRPr="00B56888">
              <w:rPr>
                <w:noProof/>
                <w:webHidden/>
              </w:rPr>
              <w:fldChar w:fldCharType="end"/>
            </w:r>
          </w:hyperlink>
        </w:p>
        <w:p w14:paraId="11FFAECB" w14:textId="77777777" w:rsidR="003C4ABB" w:rsidRPr="00B56888" w:rsidRDefault="00000000">
          <w:pPr>
            <w:pStyle w:val="TOC3"/>
            <w:tabs>
              <w:tab w:val="right" w:leader="dot" w:pos="13948"/>
            </w:tabs>
            <w:rPr>
              <w:rFonts w:cstheme="minorBidi"/>
              <w:noProof/>
              <w:sz w:val="22"/>
              <w:szCs w:val="22"/>
            </w:rPr>
          </w:pPr>
          <w:hyperlink w:anchor="_Toc108165407" w:history="1">
            <w:r w:rsidR="003C4ABB" w:rsidRPr="00B56888">
              <w:rPr>
                <w:rStyle w:val="Hyperlink"/>
                <w:noProof/>
                <w:color w:val="auto"/>
              </w:rPr>
              <w:t>E1: Labor Income and job-search</w:t>
            </w:r>
            <w:r w:rsidR="003C4ABB" w:rsidRPr="00B56888">
              <w:rPr>
                <w:noProof/>
                <w:webHidden/>
              </w:rPr>
              <w:tab/>
            </w:r>
            <w:r w:rsidR="006765FB" w:rsidRPr="00B56888">
              <w:rPr>
                <w:noProof/>
                <w:webHidden/>
              </w:rPr>
              <w:fldChar w:fldCharType="begin"/>
            </w:r>
            <w:r w:rsidR="003C4ABB" w:rsidRPr="00B56888">
              <w:rPr>
                <w:noProof/>
                <w:webHidden/>
              </w:rPr>
              <w:instrText xml:space="preserve"> PAGEREF _Toc108165407 \h </w:instrText>
            </w:r>
            <w:r w:rsidR="006765FB" w:rsidRPr="00B56888">
              <w:rPr>
                <w:noProof/>
                <w:webHidden/>
              </w:rPr>
            </w:r>
            <w:r w:rsidR="006765FB" w:rsidRPr="00B56888">
              <w:rPr>
                <w:noProof/>
                <w:webHidden/>
              </w:rPr>
              <w:fldChar w:fldCharType="separate"/>
            </w:r>
            <w:r w:rsidR="003C4ABB" w:rsidRPr="00B56888">
              <w:rPr>
                <w:noProof/>
                <w:webHidden/>
              </w:rPr>
              <w:t>41</w:t>
            </w:r>
            <w:r w:rsidR="006765FB" w:rsidRPr="00B56888">
              <w:rPr>
                <w:noProof/>
                <w:webHidden/>
              </w:rPr>
              <w:fldChar w:fldCharType="end"/>
            </w:r>
          </w:hyperlink>
        </w:p>
        <w:p w14:paraId="18E15C7E" w14:textId="77777777" w:rsidR="003C4ABB" w:rsidRPr="00B56888" w:rsidRDefault="00000000">
          <w:pPr>
            <w:pStyle w:val="TOC3"/>
            <w:tabs>
              <w:tab w:val="right" w:leader="dot" w:pos="13948"/>
            </w:tabs>
            <w:rPr>
              <w:rFonts w:cstheme="minorBidi"/>
              <w:noProof/>
              <w:sz w:val="22"/>
              <w:szCs w:val="22"/>
            </w:rPr>
          </w:pPr>
          <w:hyperlink w:anchor="_Toc108165408" w:history="1">
            <w:r w:rsidR="003C4ABB" w:rsidRPr="00B56888">
              <w:rPr>
                <w:rStyle w:val="Hyperlink"/>
                <w:noProof/>
                <w:color w:val="auto"/>
              </w:rPr>
              <w:t>E3: Other sources of Income</w:t>
            </w:r>
            <w:r w:rsidR="003C4ABB" w:rsidRPr="00B56888">
              <w:rPr>
                <w:noProof/>
                <w:webHidden/>
              </w:rPr>
              <w:tab/>
            </w:r>
            <w:r w:rsidR="006765FB" w:rsidRPr="00B56888">
              <w:rPr>
                <w:noProof/>
                <w:webHidden/>
              </w:rPr>
              <w:fldChar w:fldCharType="begin"/>
            </w:r>
            <w:r w:rsidR="003C4ABB" w:rsidRPr="00B56888">
              <w:rPr>
                <w:noProof/>
                <w:webHidden/>
              </w:rPr>
              <w:instrText xml:space="preserve"> PAGEREF _Toc108165408 \h </w:instrText>
            </w:r>
            <w:r w:rsidR="006765FB" w:rsidRPr="00B56888">
              <w:rPr>
                <w:noProof/>
                <w:webHidden/>
              </w:rPr>
            </w:r>
            <w:r w:rsidR="006765FB" w:rsidRPr="00B56888">
              <w:rPr>
                <w:noProof/>
                <w:webHidden/>
              </w:rPr>
              <w:fldChar w:fldCharType="separate"/>
            </w:r>
            <w:r w:rsidR="003C4ABB" w:rsidRPr="00B56888">
              <w:rPr>
                <w:noProof/>
                <w:webHidden/>
              </w:rPr>
              <w:t>44</w:t>
            </w:r>
            <w:r w:rsidR="006765FB" w:rsidRPr="00B56888">
              <w:rPr>
                <w:noProof/>
                <w:webHidden/>
              </w:rPr>
              <w:fldChar w:fldCharType="end"/>
            </w:r>
          </w:hyperlink>
        </w:p>
        <w:p w14:paraId="18A610D6" w14:textId="77777777" w:rsidR="003C4ABB" w:rsidRPr="00B56888" w:rsidRDefault="00000000">
          <w:pPr>
            <w:pStyle w:val="TOC2"/>
            <w:tabs>
              <w:tab w:val="right" w:leader="dot" w:pos="13948"/>
            </w:tabs>
            <w:rPr>
              <w:rFonts w:cstheme="minorBidi"/>
              <w:b w:val="0"/>
              <w:bCs w:val="0"/>
              <w:noProof/>
            </w:rPr>
          </w:pPr>
          <w:hyperlink w:anchor="_Toc108165409" w:history="1">
            <w:r w:rsidR="003C4ABB" w:rsidRPr="00B56888">
              <w:rPr>
                <w:rStyle w:val="Hyperlink"/>
                <w:noProof/>
                <w:color w:val="auto"/>
              </w:rPr>
              <w:t xml:space="preserve">Section F: </w:t>
            </w:r>
            <w:r w:rsidR="003C4ABB" w:rsidRPr="00B56888">
              <w:rPr>
                <w:rStyle w:val="Hyperlink"/>
                <w:rFonts w:eastAsia="Times New Roman"/>
                <w:noProof/>
                <w:color w:val="auto"/>
              </w:rPr>
              <w:t xml:space="preserve"> Household Assets</w:t>
            </w:r>
            <w:r w:rsidR="003C4ABB" w:rsidRPr="00B56888">
              <w:rPr>
                <w:noProof/>
                <w:webHidden/>
              </w:rPr>
              <w:tab/>
            </w:r>
            <w:r w:rsidR="006765FB" w:rsidRPr="00B56888">
              <w:rPr>
                <w:noProof/>
                <w:webHidden/>
              </w:rPr>
              <w:fldChar w:fldCharType="begin"/>
            </w:r>
            <w:r w:rsidR="003C4ABB" w:rsidRPr="00B56888">
              <w:rPr>
                <w:noProof/>
                <w:webHidden/>
              </w:rPr>
              <w:instrText xml:space="preserve"> PAGEREF _Toc108165409 \h </w:instrText>
            </w:r>
            <w:r w:rsidR="006765FB" w:rsidRPr="00B56888">
              <w:rPr>
                <w:noProof/>
                <w:webHidden/>
              </w:rPr>
            </w:r>
            <w:r w:rsidR="006765FB" w:rsidRPr="00B56888">
              <w:rPr>
                <w:noProof/>
                <w:webHidden/>
              </w:rPr>
              <w:fldChar w:fldCharType="separate"/>
            </w:r>
            <w:r w:rsidR="003C4ABB" w:rsidRPr="00B56888">
              <w:rPr>
                <w:noProof/>
                <w:webHidden/>
              </w:rPr>
              <w:t>44</w:t>
            </w:r>
            <w:r w:rsidR="006765FB" w:rsidRPr="00B56888">
              <w:rPr>
                <w:noProof/>
                <w:webHidden/>
              </w:rPr>
              <w:fldChar w:fldCharType="end"/>
            </w:r>
          </w:hyperlink>
        </w:p>
        <w:p w14:paraId="35E0AB06" w14:textId="77777777" w:rsidR="003C4ABB" w:rsidRPr="00B56888" w:rsidRDefault="00000000">
          <w:pPr>
            <w:pStyle w:val="TOC2"/>
            <w:tabs>
              <w:tab w:val="right" w:leader="dot" w:pos="13948"/>
            </w:tabs>
            <w:rPr>
              <w:rFonts w:cstheme="minorBidi"/>
              <w:b w:val="0"/>
              <w:bCs w:val="0"/>
              <w:noProof/>
            </w:rPr>
          </w:pPr>
          <w:hyperlink w:anchor="_Toc108165410" w:history="1">
            <w:r w:rsidR="003C4ABB" w:rsidRPr="00B56888">
              <w:rPr>
                <w:rStyle w:val="Hyperlink"/>
                <w:noProof/>
                <w:color w:val="auto"/>
              </w:rPr>
              <w:t>Section G: Shocks (Rainy Season)</w:t>
            </w:r>
            <w:r w:rsidR="003C4ABB" w:rsidRPr="00B56888">
              <w:rPr>
                <w:noProof/>
                <w:webHidden/>
              </w:rPr>
              <w:tab/>
            </w:r>
            <w:r w:rsidR="006765FB" w:rsidRPr="00B56888">
              <w:rPr>
                <w:noProof/>
                <w:webHidden/>
              </w:rPr>
              <w:fldChar w:fldCharType="begin"/>
            </w:r>
            <w:r w:rsidR="003C4ABB" w:rsidRPr="00B56888">
              <w:rPr>
                <w:noProof/>
                <w:webHidden/>
              </w:rPr>
              <w:instrText xml:space="preserve"> PAGEREF _Toc108165410 \h </w:instrText>
            </w:r>
            <w:r w:rsidR="006765FB" w:rsidRPr="00B56888">
              <w:rPr>
                <w:noProof/>
                <w:webHidden/>
              </w:rPr>
            </w:r>
            <w:r w:rsidR="006765FB" w:rsidRPr="00B56888">
              <w:rPr>
                <w:noProof/>
                <w:webHidden/>
              </w:rPr>
              <w:fldChar w:fldCharType="separate"/>
            </w:r>
            <w:r w:rsidR="003C4ABB" w:rsidRPr="00B56888">
              <w:rPr>
                <w:noProof/>
                <w:webHidden/>
              </w:rPr>
              <w:t>46</w:t>
            </w:r>
            <w:r w:rsidR="006765FB" w:rsidRPr="00B56888">
              <w:rPr>
                <w:noProof/>
                <w:webHidden/>
              </w:rPr>
              <w:fldChar w:fldCharType="end"/>
            </w:r>
          </w:hyperlink>
        </w:p>
        <w:p w14:paraId="070DD163" w14:textId="77777777" w:rsidR="003C4ABB" w:rsidRPr="00B56888" w:rsidRDefault="00000000">
          <w:pPr>
            <w:pStyle w:val="TOC2"/>
            <w:tabs>
              <w:tab w:val="right" w:leader="dot" w:pos="13948"/>
            </w:tabs>
            <w:rPr>
              <w:rFonts w:cstheme="minorBidi"/>
              <w:b w:val="0"/>
              <w:bCs w:val="0"/>
              <w:noProof/>
            </w:rPr>
          </w:pPr>
          <w:hyperlink w:anchor="_Toc108165411" w:history="1">
            <w:r w:rsidR="003C4ABB" w:rsidRPr="00B56888">
              <w:rPr>
                <w:rStyle w:val="Hyperlink"/>
                <w:noProof/>
                <w:color w:val="auto"/>
              </w:rPr>
              <w:t>Network matching table</w:t>
            </w:r>
            <w:r w:rsidR="003C4ABB" w:rsidRPr="00B56888">
              <w:rPr>
                <w:noProof/>
                <w:webHidden/>
              </w:rPr>
              <w:tab/>
            </w:r>
            <w:r w:rsidR="006765FB" w:rsidRPr="00B56888">
              <w:rPr>
                <w:noProof/>
                <w:webHidden/>
              </w:rPr>
              <w:fldChar w:fldCharType="begin"/>
            </w:r>
            <w:r w:rsidR="003C4ABB" w:rsidRPr="00B56888">
              <w:rPr>
                <w:noProof/>
                <w:webHidden/>
              </w:rPr>
              <w:instrText xml:space="preserve"> PAGEREF _Toc108165411 \h </w:instrText>
            </w:r>
            <w:r w:rsidR="006765FB" w:rsidRPr="00B56888">
              <w:rPr>
                <w:noProof/>
                <w:webHidden/>
              </w:rPr>
            </w:r>
            <w:r w:rsidR="006765FB" w:rsidRPr="00B56888">
              <w:rPr>
                <w:noProof/>
                <w:webHidden/>
              </w:rPr>
              <w:fldChar w:fldCharType="separate"/>
            </w:r>
            <w:r w:rsidR="003C4ABB" w:rsidRPr="00B56888">
              <w:rPr>
                <w:noProof/>
                <w:webHidden/>
              </w:rPr>
              <w:t>47</w:t>
            </w:r>
            <w:r w:rsidR="006765FB" w:rsidRPr="00B56888">
              <w:rPr>
                <w:noProof/>
                <w:webHidden/>
              </w:rPr>
              <w:fldChar w:fldCharType="end"/>
            </w:r>
          </w:hyperlink>
        </w:p>
        <w:p w14:paraId="38266C07" w14:textId="77777777" w:rsidR="007F07FE" w:rsidRPr="00B56888" w:rsidRDefault="006765FB">
          <w:r w:rsidRPr="00B56888">
            <w:rPr>
              <w:b/>
              <w:bCs/>
              <w:noProof/>
            </w:rPr>
            <w:fldChar w:fldCharType="end"/>
          </w:r>
        </w:p>
      </w:sdtContent>
    </w:sdt>
    <w:p w14:paraId="350B10B3" w14:textId="77777777" w:rsidR="00E130BE" w:rsidRPr="00B56888" w:rsidRDefault="00E130BE">
      <w:r w:rsidRPr="00B56888">
        <w:br w:type="page"/>
      </w:r>
    </w:p>
    <w:p w14:paraId="048C79CC" w14:textId="77777777" w:rsidR="00E130BE" w:rsidRPr="00B56888" w:rsidRDefault="00E130BE" w:rsidP="0012679B">
      <w:pPr>
        <w:pBdr>
          <w:bottom w:val="single" w:sz="6" w:space="1" w:color="000001"/>
        </w:pBdr>
        <w:shd w:val="clear" w:color="auto" w:fill="FFFFFF"/>
        <w:spacing w:before="100" w:beforeAutospacing="1" w:after="240" w:line="240" w:lineRule="auto"/>
      </w:pPr>
    </w:p>
    <w:p w14:paraId="1C2947A0" w14:textId="77777777" w:rsidR="0012679B" w:rsidRPr="00B56888" w:rsidRDefault="0012679B" w:rsidP="0012679B">
      <w:pPr>
        <w:pBdr>
          <w:bottom w:val="single" w:sz="6" w:space="1" w:color="000001"/>
        </w:pBdr>
        <w:shd w:val="clear" w:color="auto" w:fill="FFFFFF"/>
        <w:spacing w:before="100" w:beforeAutospacing="1" w:after="240" w:line="240" w:lineRule="auto"/>
        <w:rPr>
          <w:rFonts w:eastAsia="Times New Roman" w:cstheme="minorHAnsi"/>
          <w:sz w:val="24"/>
          <w:szCs w:val="24"/>
        </w:rPr>
      </w:pPr>
    </w:p>
    <w:p w14:paraId="76AD87A9" w14:textId="70B8EF4C" w:rsidR="00E130BE" w:rsidRPr="000E4E67" w:rsidRDefault="0012679B" w:rsidP="009367C4">
      <w:pPr>
        <w:pStyle w:val="Heading1"/>
        <w:rPr>
          <w:ins w:id="1" w:author="Ying Feng" w:date="2021-10-05T12:00:00Z"/>
          <w:color w:val="FF0000"/>
        </w:rPr>
      </w:pPr>
      <w:bookmarkStart w:id="2" w:name="_Toc108165388"/>
      <w:r w:rsidRPr="00B56888">
        <w:rPr>
          <w:color w:val="auto"/>
        </w:rPr>
        <w:t xml:space="preserve">Phase 1 </w:t>
      </w:r>
      <w:bookmarkEnd w:id="2"/>
      <w:r w:rsidR="000E4E67">
        <w:rPr>
          <w:color w:val="auto"/>
        </w:rPr>
        <w:t xml:space="preserve">– </w:t>
      </w:r>
      <w:r w:rsidR="000E4E67">
        <w:rPr>
          <w:color w:val="FF0000"/>
        </w:rPr>
        <w:t xml:space="preserve">Prepopulate household information from February 2023. Confirm household. </w:t>
      </w:r>
    </w:p>
    <w:p w14:paraId="7A3A439F" w14:textId="77777777" w:rsidR="0071010E" w:rsidRPr="00B56888" w:rsidRDefault="0071010E">
      <w:pPr>
        <w:rPr>
          <w:ins w:id="3" w:author="Ying Feng" w:date="2021-10-05T11:55:00Z"/>
        </w:rPr>
      </w:pPr>
    </w:p>
    <w:p w14:paraId="284113E3" w14:textId="77777777" w:rsidR="0071010E" w:rsidRPr="00B56888" w:rsidRDefault="0012679B">
      <w:pPr>
        <w:pStyle w:val="Heading2"/>
      </w:pPr>
      <w:bookmarkStart w:id="4" w:name="_Toc108165389"/>
      <w:r w:rsidRPr="00B56888">
        <w:t>Section 0: Personal Information</w:t>
      </w:r>
      <w:r w:rsidR="00303F07" w:rsidRPr="00B56888">
        <w:t xml:space="preserve">, </w:t>
      </w:r>
      <w:r w:rsidRPr="00B56888">
        <w:t>Contact</w:t>
      </w:r>
      <w:r w:rsidR="00303F07" w:rsidRPr="00B56888">
        <w:t>, and location</w:t>
      </w:r>
      <w:bookmarkEnd w:id="4"/>
    </w:p>
    <w:p w14:paraId="63A4BF4F" w14:textId="77777777" w:rsidR="008F532F" w:rsidRPr="00B56888" w:rsidRDefault="008F532F" w:rsidP="0012679B">
      <w:pPr>
        <w:shd w:val="clear" w:color="auto" w:fill="FFFFFF"/>
        <w:spacing w:before="100" w:beforeAutospacing="1" w:after="115" w:line="240" w:lineRule="auto"/>
        <w:rPr>
          <w:rFonts w:eastAsia="Times New Roman" w:cstheme="minorHAnsi"/>
        </w:rPr>
      </w:pPr>
      <w:r w:rsidRPr="00B56888">
        <w:rPr>
          <w:rFonts w:eastAsia="Times New Roman" w:cstheme="minorHAnsi"/>
        </w:rPr>
        <w:t xml:space="preserve">[ENUMERATOR: If household </w:t>
      </w:r>
      <w:r w:rsidR="00B734F0" w:rsidRPr="00B56888">
        <w:rPr>
          <w:rFonts w:eastAsia="Times New Roman" w:cstheme="minorHAnsi"/>
        </w:rPr>
        <w:t>cannot</w:t>
      </w:r>
      <w:r w:rsidRPr="00B56888">
        <w:rPr>
          <w:rFonts w:eastAsia="Times New Roman" w:cstheme="minorHAnsi"/>
        </w:rPr>
        <w:t xml:space="preserve"> be found, write down what neighbors say, and supervisor should ask question to chief. Find out where they </w:t>
      </w:r>
      <w:r w:rsidR="00DD752D" w:rsidRPr="00B56888">
        <w:rPr>
          <w:rFonts w:eastAsia="Times New Roman" w:cstheme="minorHAnsi"/>
        </w:rPr>
        <w:t>moved to</w:t>
      </w:r>
      <w:r w:rsidR="00F90D63" w:rsidRPr="00B56888">
        <w:rPr>
          <w:rFonts w:eastAsia="Times New Roman" w:cstheme="minorHAnsi"/>
        </w:rPr>
        <w:t>(nearby village, town, city, another country)]</w:t>
      </w:r>
    </w:p>
    <w:p w14:paraId="424C1D5B" w14:textId="77777777" w:rsidR="0012679B" w:rsidRPr="00B56888" w:rsidRDefault="0012679B" w:rsidP="0012679B">
      <w:pPr>
        <w:shd w:val="clear" w:color="auto" w:fill="FFFFFF"/>
        <w:spacing w:before="100" w:beforeAutospacing="1" w:after="115" w:line="240" w:lineRule="auto"/>
        <w:rPr>
          <w:rFonts w:eastAsia="Times New Roman" w:cstheme="minorHAnsi"/>
        </w:rPr>
      </w:pPr>
      <w:r w:rsidRPr="00B56888">
        <w:rPr>
          <w:rFonts w:eastAsia="Times New Roman" w:cstheme="minorHAnsi"/>
        </w:rPr>
        <w:t>[ENUMERATOR: DO THE INTERVIEW WITH THE HOUSEHOLD HEAD AND HIS/HER SPOUSE TOGETHER] IF ONE OF THEM IS ABSENT (e.g., working somewhere else</w:t>
      </w:r>
    </w:p>
    <w:p w14:paraId="7D0EF5DC" w14:textId="77777777" w:rsidR="0012679B" w:rsidRPr="00B56888" w:rsidRDefault="00476E10" w:rsidP="0012679B">
      <w:pPr>
        <w:numPr>
          <w:ilvl w:val="0"/>
          <w:numId w:val="3"/>
        </w:numPr>
        <w:shd w:val="clear" w:color="auto" w:fill="FFFFFF"/>
        <w:spacing w:before="100" w:beforeAutospacing="1" w:after="115" w:line="240" w:lineRule="auto"/>
        <w:rPr>
          <w:rFonts w:eastAsia="Times New Roman" w:cstheme="minorHAnsi"/>
        </w:rPr>
      </w:pPr>
      <w:r w:rsidRPr="00B56888">
        <w:rPr>
          <w:rFonts w:eastAsia="Times New Roman" w:cstheme="minorHAnsi"/>
        </w:rPr>
        <w:t>I</w:t>
      </w:r>
      <w:r w:rsidR="0012679B" w:rsidRPr="00B56888">
        <w:rPr>
          <w:rFonts w:eastAsia="Times New Roman" w:cstheme="minorHAnsi"/>
        </w:rPr>
        <w:t xml:space="preserve">nterviewer name: </w:t>
      </w:r>
    </w:p>
    <w:p w14:paraId="41FAF5E7" w14:textId="77777777" w:rsidR="0012679B" w:rsidRPr="00B56888" w:rsidRDefault="0012679B" w:rsidP="0012679B">
      <w:pPr>
        <w:numPr>
          <w:ilvl w:val="0"/>
          <w:numId w:val="3"/>
        </w:numPr>
        <w:shd w:val="clear" w:color="auto" w:fill="FFFFFF"/>
        <w:spacing w:before="100" w:beforeAutospacing="1" w:after="115" w:line="240" w:lineRule="auto"/>
        <w:rPr>
          <w:rFonts w:eastAsia="Times New Roman" w:cstheme="minorHAnsi"/>
        </w:rPr>
      </w:pPr>
      <w:r w:rsidRPr="00B56888">
        <w:rPr>
          <w:rFonts w:eastAsia="Times New Roman" w:cstheme="minorHAnsi"/>
        </w:rPr>
        <w:t xml:space="preserve">Interviewer ID: </w:t>
      </w:r>
    </w:p>
    <w:p w14:paraId="53B877DB" w14:textId="77777777" w:rsidR="00476E10" w:rsidRPr="00B56888" w:rsidRDefault="0012679B" w:rsidP="0012679B">
      <w:pPr>
        <w:numPr>
          <w:ilvl w:val="0"/>
          <w:numId w:val="3"/>
        </w:numPr>
        <w:shd w:val="clear" w:color="auto" w:fill="FFFFFF"/>
        <w:spacing w:before="100" w:beforeAutospacing="1" w:after="115" w:line="240" w:lineRule="auto"/>
        <w:rPr>
          <w:rFonts w:eastAsia="Times New Roman" w:cstheme="minorHAnsi"/>
        </w:rPr>
      </w:pPr>
      <w:r w:rsidRPr="00B56888">
        <w:rPr>
          <w:rFonts w:eastAsia="Times New Roman" w:cstheme="minorHAnsi"/>
        </w:rPr>
        <w:t xml:space="preserve">Date (Day/Month/Year): _ _ / _ _ / _ _ _ </w:t>
      </w:r>
    </w:p>
    <w:p w14:paraId="66DAFDB3" w14:textId="77777777" w:rsidR="009E69D0" w:rsidRPr="00B56888" w:rsidRDefault="009E69D0" w:rsidP="0012679B">
      <w:pPr>
        <w:numPr>
          <w:ilvl w:val="0"/>
          <w:numId w:val="3"/>
        </w:numPr>
        <w:shd w:val="clear" w:color="auto" w:fill="FFFFFF"/>
        <w:spacing w:before="100" w:beforeAutospacing="1" w:after="115" w:line="240" w:lineRule="auto"/>
        <w:rPr>
          <w:rFonts w:eastAsia="Times New Roman" w:cstheme="minorHAnsi"/>
        </w:rPr>
      </w:pPr>
      <w:r w:rsidRPr="00B56888">
        <w:rPr>
          <w:rFonts w:eastAsia="Times New Roman" w:cstheme="minorHAnsi"/>
        </w:rPr>
        <w:t>New household id:</w:t>
      </w:r>
    </w:p>
    <w:p w14:paraId="7A43A081" w14:textId="753F44B4" w:rsidR="00476E10" w:rsidRPr="00B56888" w:rsidRDefault="00055B59" w:rsidP="00815BA7">
      <w:pPr>
        <w:shd w:val="clear" w:color="auto" w:fill="FFFFFF"/>
        <w:spacing w:before="100" w:beforeAutospacing="1" w:after="115" w:line="240" w:lineRule="auto"/>
        <w:ind w:left="360"/>
        <w:rPr>
          <w:rFonts w:eastAsia="Times New Roman" w:cstheme="minorHAnsi"/>
        </w:rPr>
      </w:pPr>
      <w:r w:rsidRPr="00B56888">
        <w:rPr>
          <w:rFonts w:eastAsia="Times New Roman" w:cstheme="minorHAnsi"/>
        </w:rPr>
        <w:t>Was your household</w:t>
      </w:r>
      <w:r w:rsidR="00476E10" w:rsidRPr="00B56888">
        <w:rPr>
          <w:rFonts w:eastAsia="Times New Roman" w:cstheme="minorHAnsi"/>
        </w:rPr>
        <w:t xml:space="preserve"> in the village in</w:t>
      </w:r>
      <w:r w:rsidR="000E4E67">
        <w:rPr>
          <w:rFonts w:eastAsia="Times New Roman" w:cstheme="minorHAnsi"/>
        </w:rPr>
        <w:t xml:space="preserve"> </w:t>
      </w:r>
      <w:r w:rsidR="000E4E67">
        <w:rPr>
          <w:rFonts w:eastAsia="Times New Roman" w:cstheme="minorHAnsi"/>
          <w:color w:val="FF0000"/>
        </w:rPr>
        <w:t>February</w:t>
      </w:r>
      <w:r w:rsidR="00476E10" w:rsidRPr="00B56888">
        <w:rPr>
          <w:rFonts w:eastAsia="Times New Roman" w:cstheme="minorHAnsi"/>
        </w:rPr>
        <w:t xml:space="preserve"> </w:t>
      </w:r>
      <w:r w:rsidR="000E4E67" w:rsidRPr="000E4E67">
        <w:rPr>
          <w:rFonts w:eastAsia="Times New Roman" w:cstheme="minorHAnsi"/>
          <w:color w:val="FF0000"/>
        </w:rPr>
        <w:t>2023</w:t>
      </w:r>
      <w:r w:rsidR="00476E10" w:rsidRPr="00B56888">
        <w:rPr>
          <w:rFonts w:eastAsia="Times New Roman" w:cstheme="minorHAnsi"/>
        </w:rPr>
        <w:t>?</w:t>
      </w:r>
    </w:p>
    <w:p w14:paraId="0F7164F6" w14:textId="6B5A040C" w:rsidR="006E5ED4" w:rsidRPr="00B56888" w:rsidRDefault="006E5ED4" w:rsidP="00815BA7">
      <w:pPr>
        <w:shd w:val="clear" w:color="auto" w:fill="FFFFFF"/>
        <w:spacing w:before="100" w:beforeAutospacing="1" w:after="115" w:line="240" w:lineRule="auto"/>
        <w:ind w:firstLine="360"/>
        <w:rPr>
          <w:rFonts w:eastAsia="Times New Roman" w:cstheme="minorHAnsi"/>
        </w:rPr>
      </w:pPr>
      <w:r w:rsidRPr="00B56888">
        <w:rPr>
          <w:rFonts w:eastAsia="Times New Roman" w:cstheme="minorHAnsi"/>
        </w:rPr>
        <w:t xml:space="preserve">Was the household interviewed in </w:t>
      </w:r>
      <w:r w:rsidR="000E4E67" w:rsidRPr="00B56888">
        <w:rPr>
          <w:rFonts w:eastAsia="Times New Roman" w:cstheme="minorHAnsi"/>
        </w:rPr>
        <w:t>in</w:t>
      </w:r>
      <w:r w:rsidR="000E4E67">
        <w:rPr>
          <w:rFonts w:eastAsia="Times New Roman" w:cstheme="minorHAnsi"/>
        </w:rPr>
        <w:t xml:space="preserve"> </w:t>
      </w:r>
      <w:r w:rsidR="000E4E67">
        <w:rPr>
          <w:rFonts w:eastAsia="Times New Roman" w:cstheme="minorHAnsi"/>
          <w:color w:val="FF0000"/>
        </w:rPr>
        <w:t>February</w:t>
      </w:r>
      <w:r w:rsidR="000E4E67" w:rsidRPr="00B56888">
        <w:rPr>
          <w:rFonts w:eastAsia="Times New Roman" w:cstheme="minorHAnsi"/>
        </w:rPr>
        <w:t xml:space="preserve"> </w:t>
      </w:r>
      <w:r w:rsidR="000E4E67" w:rsidRPr="000E4E67">
        <w:rPr>
          <w:rFonts w:eastAsia="Times New Roman" w:cstheme="minorHAnsi"/>
          <w:color w:val="FF0000"/>
        </w:rPr>
        <w:t>2023</w:t>
      </w:r>
      <w:r w:rsidRPr="00B56888">
        <w:rPr>
          <w:rFonts w:eastAsia="Times New Roman" w:cstheme="minorHAnsi"/>
        </w:rPr>
        <w:t>?</w:t>
      </w:r>
    </w:p>
    <w:p w14:paraId="0C3ADAA8" w14:textId="77777777" w:rsidR="006E5ED4" w:rsidRPr="00B56888" w:rsidRDefault="006E5ED4" w:rsidP="006E5ED4">
      <w:pPr>
        <w:pStyle w:val="ListParagraph"/>
        <w:shd w:val="clear" w:color="auto" w:fill="FFFFFF"/>
        <w:spacing w:before="100" w:beforeAutospacing="1" w:after="115" w:line="240" w:lineRule="auto"/>
        <w:rPr>
          <w:rFonts w:eastAsia="Times New Roman" w:cstheme="minorHAnsi"/>
        </w:rPr>
      </w:pPr>
      <w:r w:rsidRPr="00B56888">
        <w:rPr>
          <w:rFonts w:eastAsia="Times New Roman" w:cstheme="minorHAnsi"/>
        </w:rPr>
        <w:t>If YES:</w:t>
      </w:r>
    </w:p>
    <w:p w14:paraId="48E315BB" w14:textId="77777777" w:rsidR="006E5ED4" w:rsidRPr="00B56888" w:rsidRDefault="006E5ED4" w:rsidP="006E5ED4">
      <w:pPr>
        <w:pStyle w:val="ListParagraph"/>
        <w:shd w:val="clear" w:color="auto" w:fill="FFFFFF"/>
        <w:spacing w:before="100" w:beforeAutospacing="1" w:after="115" w:line="240" w:lineRule="auto"/>
        <w:rPr>
          <w:rFonts w:eastAsia="Times New Roman" w:cstheme="minorHAnsi"/>
        </w:rPr>
      </w:pPr>
      <w:r w:rsidRPr="00B56888">
        <w:rPr>
          <w:rFonts w:eastAsia="Times New Roman" w:cstheme="minorHAnsi"/>
        </w:rPr>
        <w:t>Write the household id.</w:t>
      </w:r>
    </w:p>
    <w:p w14:paraId="4AC57156" w14:textId="77777777" w:rsidR="006E5ED4" w:rsidRPr="00B56888" w:rsidRDefault="006E5ED4" w:rsidP="006E5ED4">
      <w:pPr>
        <w:pStyle w:val="ListParagraph"/>
        <w:shd w:val="clear" w:color="auto" w:fill="FFFFFF"/>
        <w:spacing w:before="100" w:beforeAutospacing="1" w:after="115" w:line="240" w:lineRule="auto"/>
        <w:rPr>
          <w:rFonts w:eastAsia="Times New Roman" w:cstheme="minorHAnsi"/>
        </w:rPr>
      </w:pPr>
    </w:p>
    <w:p w14:paraId="1399D83F" w14:textId="77777777" w:rsidR="006E5ED4" w:rsidRPr="00B56888" w:rsidRDefault="006E5ED4" w:rsidP="006E5ED4">
      <w:pPr>
        <w:pStyle w:val="ListParagraph"/>
        <w:shd w:val="clear" w:color="auto" w:fill="FFFFFF"/>
        <w:spacing w:before="100" w:beforeAutospacing="1" w:after="115" w:line="240" w:lineRule="auto"/>
        <w:rPr>
          <w:rFonts w:eastAsia="Times New Roman" w:cstheme="minorHAnsi"/>
        </w:rPr>
      </w:pPr>
      <w:r w:rsidRPr="00B56888">
        <w:rPr>
          <w:rFonts w:eastAsia="Times New Roman" w:cstheme="minorHAnsi"/>
        </w:rPr>
        <w:t>[COMMENT: Now it should appea</w:t>
      </w:r>
      <w:r w:rsidR="00055B59" w:rsidRPr="00B56888">
        <w:rPr>
          <w:rFonts w:eastAsia="Times New Roman" w:cstheme="minorHAnsi"/>
        </w:rPr>
        <w:t>r a confirmation page: head name, spouse name,</w:t>
      </w:r>
      <w:r w:rsidRPr="00B56888">
        <w:rPr>
          <w:rFonts w:eastAsia="Times New Roman" w:cstheme="minorHAnsi"/>
        </w:rPr>
        <w:t xml:space="preserve"> village, etc.]</w:t>
      </w:r>
    </w:p>
    <w:p w14:paraId="1009A0DD" w14:textId="77777777" w:rsidR="001A0F85" w:rsidRPr="00B56888" w:rsidRDefault="00476E10" w:rsidP="00815BA7">
      <w:pPr>
        <w:shd w:val="clear" w:color="auto" w:fill="FFFFFF"/>
        <w:spacing w:before="100" w:beforeAutospacing="1" w:after="115" w:line="240" w:lineRule="auto"/>
        <w:ind w:left="360"/>
        <w:rPr>
          <w:rFonts w:eastAsia="Times New Roman" w:cstheme="minorHAnsi"/>
        </w:rPr>
      </w:pPr>
      <w:r w:rsidRPr="00B56888">
        <w:rPr>
          <w:rFonts w:eastAsia="Times New Roman" w:cstheme="minorHAnsi"/>
        </w:rPr>
        <w:t>4.</w:t>
      </w:r>
      <w:r w:rsidR="00815BA7" w:rsidRPr="00B56888">
        <w:rPr>
          <w:rFonts w:eastAsia="Times New Roman" w:cstheme="minorHAnsi"/>
        </w:rPr>
        <w:t xml:space="preserve">  full n</w:t>
      </w:r>
      <w:r w:rsidR="0012679B" w:rsidRPr="00B56888">
        <w:rPr>
          <w:rFonts w:eastAsia="Times New Roman" w:cstheme="minorHAnsi"/>
        </w:rPr>
        <w:t>ame of interviewee 1:</w:t>
      </w:r>
    </w:p>
    <w:p w14:paraId="5C6CE5B2" w14:textId="77777777" w:rsidR="00815BA7" w:rsidRPr="00B56888" w:rsidRDefault="00815BA7" w:rsidP="00815BA7">
      <w:pPr>
        <w:shd w:val="clear" w:color="auto" w:fill="FFFFFF"/>
        <w:spacing w:before="100" w:beforeAutospacing="1" w:after="115" w:line="240" w:lineRule="auto"/>
        <w:ind w:left="720"/>
        <w:rPr>
          <w:rFonts w:eastAsia="Times New Roman" w:cstheme="minorHAnsi"/>
        </w:rPr>
      </w:pPr>
      <w:r w:rsidRPr="00B56888">
        <w:rPr>
          <w:rFonts w:eastAsia="Times New Roman" w:cstheme="minorHAnsi"/>
        </w:rPr>
        <w:lastRenderedPageBreak/>
        <w:t>4a</w:t>
      </w:r>
      <w:r w:rsidR="001A0F85" w:rsidRPr="00B56888">
        <w:rPr>
          <w:rFonts w:eastAsia="Times New Roman" w:cstheme="minorHAnsi"/>
        </w:rPr>
        <w:t xml:space="preserve">. Re-write full name under different potential spellings. Check with interviewee how others may misspell their name. </w:t>
      </w:r>
    </w:p>
    <w:p w14:paraId="58B4CC55" w14:textId="77777777" w:rsidR="001A0F85" w:rsidRPr="00B56888" w:rsidRDefault="00815BA7" w:rsidP="00815BA7">
      <w:pPr>
        <w:pStyle w:val="ListParagraph"/>
        <w:numPr>
          <w:ilvl w:val="0"/>
          <w:numId w:val="3"/>
        </w:numPr>
        <w:shd w:val="clear" w:color="auto" w:fill="FFFFFF"/>
        <w:spacing w:before="100" w:beforeAutospacing="1" w:after="115" w:line="240" w:lineRule="auto"/>
        <w:rPr>
          <w:rFonts w:eastAsia="Times New Roman" w:cstheme="minorHAnsi"/>
        </w:rPr>
      </w:pPr>
      <w:r w:rsidRPr="00B56888">
        <w:rPr>
          <w:rFonts w:eastAsia="Times New Roman" w:cstheme="minorHAnsi"/>
        </w:rPr>
        <w:t>Full</w:t>
      </w:r>
      <w:r w:rsidR="000C1E3C" w:rsidRPr="00B56888">
        <w:rPr>
          <w:rFonts w:eastAsia="Times New Roman" w:cstheme="minorHAnsi"/>
        </w:rPr>
        <w:t xml:space="preserve"> n</w:t>
      </w:r>
      <w:r w:rsidR="001A0F85" w:rsidRPr="00B56888">
        <w:rPr>
          <w:rFonts w:eastAsia="Times New Roman" w:cstheme="minorHAnsi"/>
        </w:rPr>
        <w:t>ame of interviewee 2:</w:t>
      </w:r>
    </w:p>
    <w:p w14:paraId="2B0FBD96" w14:textId="77777777" w:rsidR="00815BA7" w:rsidRPr="00B56888" w:rsidRDefault="00815BA7" w:rsidP="005138B7">
      <w:pPr>
        <w:shd w:val="clear" w:color="auto" w:fill="FFFFFF"/>
        <w:spacing w:before="100" w:beforeAutospacing="1" w:after="115" w:line="240" w:lineRule="auto"/>
        <w:ind w:left="360" w:firstLine="360"/>
        <w:rPr>
          <w:rFonts w:eastAsia="Times New Roman" w:cstheme="minorHAnsi"/>
        </w:rPr>
      </w:pPr>
      <w:r w:rsidRPr="00B56888">
        <w:rPr>
          <w:rFonts w:eastAsia="Times New Roman" w:cstheme="minorHAnsi"/>
        </w:rPr>
        <w:t xml:space="preserve">5a. Re-write full name under different potential spellings. Check with interviewee how others may misspell their name. </w:t>
      </w:r>
    </w:p>
    <w:p w14:paraId="15E8DBC4" w14:textId="77777777" w:rsidR="001A0F85" w:rsidRPr="00B56888" w:rsidRDefault="0012679B" w:rsidP="005138B7">
      <w:pPr>
        <w:numPr>
          <w:ilvl w:val="0"/>
          <w:numId w:val="4"/>
        </w:numPr>
        <w:shd w:val="clear" w:color="auto" w:fill="FFFFFF"/>
        <w:tabs>
          <w:tab w:val="clear" w:pos="720"/>
          <w:tab w:val="num" w:pos="785"/>
        </w:tabs>
        <w:spacing w:before="100" w:beforeAutospacing="1" w:after="115" w:line="240" w:lineRule="auto"/>
        <w:ind w:left="785"/>
        <w:rPr>
          <w:rFonts w:eastAsia="Times New Roman" w:cstheme="minorHAnsi"/>
        </w:rPr>
      </w:pPr>
      <w:r w:rsidRPr="00B56888">
        <w:rPr>
          <w:rFonts w:eastAsia="Times New Roman" w:cstheme="minorHAnsi"/>
        </w:rPr>
        <w:t>Does someone in your household have a phone number through which people in the village contact you?</w:t>
      </w:r>
    </w:p>
    <w:p w14:paraId="2143B17E" w14:textId="77777777" w:rsidR="0012679B" w:rsidRPr="00B56888" w:rsidRDefault="0012679B" w:rsidP="0012679B">
      <w:pPr>
        <w:numPr>
          <w:ilvl w:val="0"/>
          <w:numId w:val="4"/>
        </w:numPr>
        <w:shd w:val="clear" w:color="auto" w:fill="FFFFFF"/>
        <w:tabs>
          <w:tab w:val="clear" w:pos="720"/>
          <w:tab w:val="num" w:pos="785"/>
        </w:tabs>
        <w:spacing w:before="100" w:beforeAutospacing="1" w:after="115" w:line="240" w:lineRule="auto"/>
        <w:ind w:left="785"/>
        <w:rPr>
          <w:rFonts w:eastAsia="Times New Roman" w:cstheme="minorHAnsi"/>
        </w:rPr>
      </w:pPr>
      <w:r w:rsidRPr="00B56888">
        <w:rPr>
          <w:rFonts w:eastAsia="Times New Roman" w:cstheme="minorHAnsi"/>
        </w:rPr>
        <w:t>If YES</w:t>
      </w:r>
      <w:r w:rsidR="001A0F85" w:rsidRPr="00B56888">
        <w:rPr>
          <w:rFonts w:eastAsia="Times New Roman" w:cstheme="minorHAnsi"/>
        </w:rPr>
        <w:t>:</w:t>
      </w:r>
    </w:p>
    <w:p w14:paraId="3CFCE698" w14:textId="77777777" w:rsidR="004E07FF" w:rsidRDefault="004D00FC">
      <w:pPr>
        <w:pStyle w:val="ListParagraph"/>
        <w:numPr>
          <w:ilvl w:val="0"/>
          <w:numId w:val="6"/>
        </w:numPr>
        <w:shd w:val="clear" w:color="auto" w:fill="FFFFFF"/>
        <w:spacing w:before="100" w:beforeAutospacing="1" w:after="115"/>
        <w:rPr>
          <w:rFonts w:eastAsia="Times New Roman" w:cstheme="minorHAnsi"/>
        </w:rPr>
      </w:pPr>
      <w:r w:rsidRPr="00B56888">
        <w:rPr>
          <w:rFonts w:eastAsia="Times New Roman" w:cstheme="minorHAnsi"/>
        </w:rPr>
        <w:t>Write down the phone number your household most frequently use</w:t>
      </w:r>
      <w:r w:rsidR="0012679B" w:rsidRPr="00B56888">
        <w:rPr>
          <w:rFonts w:eastAsia="Times New Roman" w:cstheme="minorHAnsi"/>
        </w:rPr>
        <w:t>.</w:t>
      </w:r>
      <w:ins w:id="5" w:author="Microsoft Office User" w:date="2021-10-04T10:22:00Z">
        <w:r w:rsidR="00CF68FC" w:rsidRPr="00B56888">
          <w:rPr>
            <w:rFonts w:eastAsia="Times New Roman" w:cstheme="minorHAnsi"/>
          </w:rPr>
          <w:t xml:space="preserve"> (we will not contact you unless it is necessary for data verification. Your number will be kept confidential and never be used for commercial reasons.</w:t>
        </w:r>
        <w:r w:rsidR="0031279C" w:rsidRPr="00B56888">
          <w:rPr>
            <w:rFonts w:eastAsia="Times New Roman" w:cstheme="minorHAnsi"/>
          </w:rPr>
          <w:t>)</w:t>
        </w:r>
      </w:ins>
    </w:p>
    <w:p w14:paraId="58BFB046" w14:textId="77777777" w:rsidR="000E4E67" w:rsidRPr="00B56888" w:rsidRDefault="000E4E67" w:rsidP="000E4E67">
      <w:pPr>
        <w:pStyle w:val="ListParagraph"/>
        <w:shd w:val="clear" w:color="auto" w:fill="FFFFFF"/>
        <w:spacing w:before="100" w:beforeAutospacing="1" w:after="115"/>
        <w:ind w:left="1493"/>
        <w:rPr>
          <w:rFonts w:eastAsia="Times New Roman" w:cstheme="minorHAnsi"/>
        </w:rPr>
      </w:pPr>
    </w:p>
    <w:p w14:paraId="4D273B6C" w14:textId="61176949" w:rsidR="001A0F85" w:rsidRPr="000E4E67" w:rsidRDefault="000E4E67" w:rsidP="001A0F85">
      <w:pPr>
        <w:shd w:val="clear" w:color="auto" w:fill="FFFFFF"/>
        <w:spacing w:before="100" w:beforeAutospacing="1" w:after="115" w:line="240" w:lineRule="auto"/>
        <w:rPr>
          <w:rFonts w:eastAsia="Times New Roman" w:cstheme="minorHAnsi"/>
          <w:color w:val="FF0000"/>
        </w:rPr>
      </w:pPr>
      <w:r w:rsidRPr="000E4E67">
        <w:rPr>
          <w:rFonts w:eastAsia="Times New Roman" w:cstheme="minorHAnsi"/>
          <w:color w:val="FF0000"/>
        </w:rPr>
        <w:t>Questions below only to be asked if this is a new households or one that has moved dwelling</w:t>
      </w:r>
    </w:p>
    <w:p w14:paraId="751F6EC8" w14:textId="77777777" w:rsidR="001A0F85" w:rsidRPr="00B56888" w:rsidRDefault="0012679B" w:rsidP="001A0F85">
      <w:pPr>
        <w:pStyle w:val="ListParagraph"/>
        <w:numPr>
          <w:ilvl w:val="0"/>
          <w:numId w:val="4"/>
        </w:numPr>
        <w:shd w:val="clear" w:color="auto" w:fill="FFFFFF"/>
        <w:spacing w:before="100" w:beforeAutospacing="1" w:after="115" w:line="240" w:lineRule="auto"/>
        <w:rPr>
          <w:rFonts w:eastAsia="Times New Roman" w:cstheme="minorHAnsi"/>
        </w:rPr>
      </w:pPr>
      <w:r w:rsidRPr="00B56888">
        <w:rPr>
          <w:rFonts w:eastAsia="Times New Roman" w:cstheme="minorHAnsi"/>
        </w:rPr>
        <w:t xml:space="preserve">Where is your dwelling located in? </w:t>
      </w:r>
    </w:p>
    <w:p w14:paraId="51E9D29C" w14:textId="77777777" w:rsidR="00004674" w:rsidRPr="00B56888" w:rsidRDefault="00004674" w:rsidP="00004674">
      <w:pPr>
        <w:pStyle w:val="ListParagraph"/>
        <w:shd w:val="clear" w:color="auto" w:fill="FFFFFF"/>
        <w:spacing w:before="100" w:beforeAutospacing="1" w:after="115" w:line="240" w:lineRule="auto"/>
        <w:rPr>
          <w:rFonts w:eastAsia="Times New Roman" w:cstheme="minorHAnsi"/>
        </w:rPr>
      </w:pPr>
      <w:r w:rsidRPr="00B56888">
        <w:rPr>
          <w:rFonts w:eastAsia="Times New Roman" w:cstheme="minorHAnsi"/>
        </w:rPr>
        <w:t xml:space="preserve">1=  </w:t>
      </w:r>
      <w:proofErr w:type="spellStart"/>
      <w:r w:rsidR="00005D3C" w:rsidRPr="00B56888">
        <w:rPr>
          <w:rFonts w:eastAsia="Times New Roman" w:cstheme="minorHAnsi"/>
        </w:rPr>
        <w:t>Geradi</w:t>
      </w:r>
      <w:proofErr w:type="spellEnd"/>
    </w:p>
    <w:p w14:paraId="12419081" w14:textId="77777777" w:rsidR="00004674" w:rsidRPr="00B56888" w:rsidRDefault="00004674" w:rsidP="00004674">
      <w:pPr>
        <w:pStyle w:val="ListParagraph"/>
        <w:shd w:val="clear" w:color="auto" w:fill="FFFFFF"/>
        <w:spacing w:before="100" w:beforeAutospacing="1" w:after="115" w:line="240" w:lineRule="auto"/>
        <w:rPr>
          <w:rFonts w:eastAsia="Times New Roman" w:cstheme="minorHAnsi"/>
        </w:rPr>
      </w:pPr>
      <w:r w:rsidRPr="00B56888">
        <w:rPr>
          <w:rFonts w:eastAsia="Times New Roman" w:cstheme="minorHAnsi"/>
        </w:rPr>
        <w:t xml:space="preserve">2 = </w:t>
      </w:r>
      <w:proofErr w:type="spellStart"/>
      <w:r w:rsidRPr="00B56888">
        <w:rPr>
          <w:rFonts w:eastAsia="Times New Roman" w:cstheme="minorHAnsi"/>
        </w:rPr>
        <w:t>Ilimu</w:t>
      </w:r>
      <w:proofErr w:type="spellEnd"/>
    </w:p>
    <w:p w14:paraId="78515291" w14:textId="77777777" w:rsidR="00004674" w:rsidRPr="00B56888" w:rsidRDefault="00004674" w:rsidP="00004674">
      <w:pPr>
        <w:pStyle w:val="ListParagraph"/>
        <w:shd w:val="clear" w:color="auto" w:fill="FFFFFF"/>
        <w:spacing w:before="100" w:beforeAutospacing="1" w:after="115" w:line="240" w:lineRule="auto"/>
        <w:rPr>
          <w:rFonts w:eastAsia="Times New Roman" w:cstheme="minorHAnsi"/>
        </w:rPr>
      </w:pPr>
      <w:r w:rsidRPr="00B56888">
        <w:rPr>
          <w:rFonts w:eastAsia="Times New Roman" w:cstheme="minorHAnsi"/>
        </w:rPr>
        <w:t xml:space="preserve">3 = </w:t>
      </w:r>
      <w:proofErr w:type="spellStart"/>
      <w:r w:rsidRPr="00B56888">
        <w:rPr>
          <w:rFonts w:eastAsia="Times New Roman" w:cstheme="minorHAnsi"/>
        </w:rPr>
        <w:t>Kalonga</w:t>
      </w:r>
      <w:proofErr w:type="spellEnd"/>
    </w:p>
    <w:p w14:paraId="62D97D3C" w14:textId="77777777" w:rsidR="00004674" w:rsidRPr="00B56888" w:rsidRDefault="00004674" w:rsidP="00004674">
      <w:pPr>
        <w:pStyle w:val="ListParagraph"/>
        <w:shd w:val="clear" w:color="auto" w:fill="FFFFFF"/>
        <w:spacing w:before="100" w:beforeAutospacing="1" w:after="115" w:line="240" w:lineRule="auto"/>
        <w:rPr>
          <w:rFonts w:eastAsia="Times New Roman" w:cstheme="minorHAnsi"/>
        </w:rPr>
      </w:pPr>
      <w:r w:rsidRPr="00B56888">
        <w:rPr>
          <w:rFonts w:eastAsia="Times New Roman" w:cstheme="minorHAnsi"/>
        </w:rPr>
        <w:t>4= Abasi</w:t>
      </w:r>
    </w:p>
    <w:p w14:paraId="4CA64AAD" w14:textId="77777777" w:rsidR="004E07FF" w:rsidRPr="00B56888" w:rsidRDefault="00004674" w:rsidP="00004674">
      <w:pPr>
        <w:pStyle w:val="ListParagraph"/>
        <w:shd w:val="clear" w:color="auto" w:fill="FFFFFF"/>
        <w:spacing w:before="100" w:beforeAutospacing="1" w:after="115" w:line="240" w:lineRule="auto"/>
        <w:rPr>
          <w:rFonts w:eastAsia="Times New Roman" w:cstheme="minorHAnsi"/>
        </w:rPr>
      </w:pPr>
      <w:r w:rsidRPr="00B56888">
        <w:rPr>
          <w:rFonts w:eastAsia="Times New Roman" w:cstheme="minorHAnsi"/>
        </w:rPr>
        <w:t xml:space="preserve">5= </w:t>
      </w:r>
      <w:proofErr w:type="spellStart"/>
      <w:r w:rsidRPr="00B56888">
        <w:rPr>
          <w:rFonts w:eastAsia="Times New Roman" w:cstheme="minorHAnsi"/>
        </w:rPr>
        <w:t>Mtambo</w:t>
      </w:r>
      <w:proofErr w:type="spellEnd"/>
    </w:p>
    <w:p w14:paraId="228BAD8F" w14:textId="77777777" w:rsidR="00004674" w:rsidRPr="00B56888" w:rsidRDefault="00004674" w:rsidP="00004674">
      <w:pPr>
        <w:spacing w:before="100" w:beforeAutospacing="1"/>
        <w:ind w:firstLine="720"/>
        <w:rPr>
          <w:rFonts w:eastAsia="Times New Roman" w:cstheme="minorHAnsi"/>
        </w:rPr>
      </w:pPr>
      <w:r w:rsidRPr="00B56888">
        <w:rPr>
          <w:rFonts w:eastAsia="Times New Roman" w:cstheme="minorHAnsi"/>
        </w:rPr>
        <w:t xml:space="preserve">8.b If </w:t>
      </w:r>
      <w:proofErr w:type="spellStart"/>
      <w:r w:rsidRPr="00B56888">
        <w:rPr>
          <w:rFonts w:eastAsia="Times New Roman" w:cstheme="minorHAnsi"/>
        </w:rPr>
        <w:t>Geradi</w:t>
      </w:r>
      <w:proofErr w:type="spellEnd"/>
      <w:r w:rsidRPr="00B56888">
        <w:rPr>
          <w:rFonts w:eastAsia="Times New Roman" w:cstheme="minorHAnsi"/>
        </w:rPr>
        <w:t xml:space="preserve">, please select sub-chief area: </w:t>
      </w:r>
    </w:p>
    <w:p w14:paraId="638E1134" w14:textId="77777777" w:rsidR="00004674" w:rsidRPr="000E4E67" w:rsidRDefault="00004674" w:rsidP="0096254B">
      <w:pPr>
        <w:spacing w:line="240" w:lineRule="auto"/>
        <w:ind w:left="1440"/>
        <w:rPr>
          <w:rFonts w:eastAsia="Times New Roman" w:cstheme="minorHAnsi"/>
          <w:lang w:val="it-IT"/>
        </w:rPr>
      </w:pPr>
      <w:r w:rsidRPr="000E4E67">
        <w:rPr>
          <w:rFonts w:eastAsia="Times New Roman" w:cstheme="minorHAnsi"/>
          <w:lang w:val="it-IT"/>
        </w:rPr>
        <w:t>2 = Chisuse</w:t>
      </w:r>
    </w:p>
    <w:p w14:paraId="5C36D1F4" w14:textId="77777777" w:rsidR="00004674" w:rsidRPr="000E4E67" w:rsidRDefault="00004674" w:rsidP="0096254B">
      <w:pPr>
        <w:spacing w:line="240" w:lineRule="auto"/>
        <w:ind w:left="1440"/>
        <w:rPr>
          <w:rFonts w:eastAsia="Times New Roman" w:cstheme="minorHAnsi"/>
          <w:lang w:val="it-IT"/>
        </w:rPr>
      </w:pPr>
      <w:r w:rsidRPr="000E4E67">
        <w:rPr>
          <w:rFonts w:eastAsia="Times New Roman" w:cstheme="minorHAnsi"/>
          <w:lang w:val="it-IT"/>
        </w:rPr>
        <w:t>3 = Lipenga</w:t>
      </w:r>
    </w:p>
    <w:p w14:paraId="3E216438" w14:textId="77777777" w:rsidR="00004674" w:rsidRPr="000E4E67" w:rsidRDefault="00005D3C" w:rsidP="0096254B">
      <w:pPr>
        <w:spacing w:line="240" w:lineRule="auto"/>
        <w:ind w:left="1440"/>
        <w:rPr>
          <w:rFonts w:eastAsia="Times New Roman" w:cstheme="minorHAnsi"/>
          <w:lang w:val="it-IT"/>
        </w:rPr>
      </w:pPr>
      <w:r w:rsidRPr="000E4E67">
        <w:rPr>
          <w:rFonts w:eastAsia="Times New Roman" w:cstheme="minorHAnsi"/>
          <w:lang w:val="it-IT"/>
        </w:rPr>
        <w:t>4 = Geradi</w:t>
      </w:r>
    </w:p>
    <w:p w14:paraId="220E855F" w14:textId="77777777" w:rsidR="00004674" w:rsidRPr="000E4E67" w:rsidRDefault="00004674" w:rsidP="0096254B">
      <w:pPr>
        <w:spacing w:line="240" w:lineRule="auto"/>
        <w:ind w:left="1440"/>
        <w:rPr>
          <w:rFonts w:eastAsia="Times New Roman" w:cstheme="minorHAnsi"/>
          <w:lang w:val="it-IT"/>
        </w:rPr>
      </w:pPr>
      <w:r w:rsidRPr="000E4E67">
        <w:rPr>
          <w:rFonts w:eastAsia="Times New Roman" w:cstheme="minorHAnsi"/>
          <w:lang w:val="it-IT"/>
        </w:rPr>
        <w:t>5 = Mkanda</w:t>
      </w:r>
    </w:p>
    <w:p w14:paraId="221F5CDD" w14:textId="77777777" w:rsidR="00004674" w:rsidRPr="000E4E67" w:rsidRDefault="00004674" w:rsidP="0096254B">
      <w:pPr>
        <w:spacing w:line="240" w:lineRule="auto"/>
        <w:ind w:left="1440"/>
        <w:rPr>
          <w:rFonts w:eastAsia="Times New Roman" w:cstheme="minorHAnsi"/>
          <w:lang w:val="it-IT"/>
        </w:rPr>
      </w:pPr>
      <w:r w:rsidRPr="000E4E67">
        <w:rPr>
          <w:rFonts w:eastAsia="Times New Roman" w:cstheme="minorHAnsi"/>
          <w:lang w:val="it-IT"/>
        </w:rPr>
        <w:t>6 = Mkwanda</w:t>
      </w:r>
    </w:p>
    <w:p w14:paraId="283A4B79" w14:textId="77777777" w:rsidR="00004674" w:rsidRPr="000E4E67" w:rsidRDefault="00004674" w:rsidP="0096254B">
      <w:pPr>
        <w:spacing w:line="240" w:lineRule="auto"/>
        <w:ind w:left="1440"/>
        <w:rPr>
          <w:rFonts w:eastAsia="Times New Roman" w:cstheme="minorHAnsi"/>
          <w:lang w:val="it-IT"/>
        </w:rPr>
      </w:pPr>
      <w:r w:rsidRPr="000E4E67">
        <w:rPr>
          <w:rFonts w:eastAsia="Times New Roman" w:cstheme="minorHAnsi"/>
          <w:lang w:val="it-IT"/>
        </w:rPr>
        <w:lastRenderedPageBreak/>
        <w:t>7= Mwiniya</w:t>
      </w:r>
    </w:p>
    <w:p w14:paraId="5F6E3BD8" w14:textId="77777777" w:rsidR="00004674" w:rsidRPr="00B56888" w:rsidRDefault="00004674" w:rsidP="0096254B">
      <w:pPr>
        <w:spacing w:line="240" w:lineRule="auto"/>
        <w:ind w:left="1440"/>
        <w:rPr>
          <w:rFonts w:eastAsia="Times New Roman" w:cstheme="minorHAnsi"/>
        </w:rPr>
      </w:pPr>
      <w:r w:rsidRPr="00B56888">
        <w:rPr>
          <w:rFonts w:eastAsia="Times New Roman" w:cstheme="minorHAnsi"/>
        </w:rPr>
        <w:t>8 = Peko</w:t>
      </w:r>
    </w:p>
    <w:p w14:paraId="22FAB3F9" w14:textId="77777777" w:rsidR="00004674" w:rsidRPr="00B56888" w:rsidRDefault="00004674" w:rsidP="0096254B">
      <w:pPr>
        <w:spacing w:line="240" w:lineRule="auto"/>
        <w:ind w:left="1440"/>
        <w:rPr>
          <w:rFonts w:eastAsia="Times New Roman" w:cstheme="minorHAnsi"/>
        </w:rPr>
      </w:pPr>
      <w:r w:rsidRPr="00B56888">
        <w:rPr>
          <w:rFonts w:eastAsia="Times New Roman" w:cstheme="minorHAnsi"/>
        </w:rPr>
        <w:t>9 = Other</w:t>
      </w:r>
    </w:p>
    <w:p w14:paraId="06D71D85" w14:textId="77777777" w:rsidR="00F257CA" w:rsidRPr="00B56888" w:rsidRDefault="00F257CA" w:rsidP="00004674">
      <w:pPr>
        <w:shd w:val="clear" w:color="auto" w:fill="FFFFFF"/>
        <w:spacing w:before="100" w:beforeAutospacing="1" w:after="115" w:line="240" w:lineRule="auto"/>
        <w:ind w:left="360"/>
        <w:rPr>
          <w:rFonts w:eastAsia="Times New Roman" w:cstheme="minorHAnsi"/>
        </w:rPr>
      </w:pPr>
    </w:p>
    <w:p w14:paraId="0594246D" w14:textId="77777777" w:rsidR="001A0F85" w:rsidRPr="00B56888" w:rsidRDefault="00F257CA" w:rsidP="001A0F85">
      <w:pPr>
        <w:pStyle w:val="ListParagraph"/>
        <w:numPr>
          <w:ilvl w:val="0"/>
          <w:numId w:val="4"/>
        </w:numPr>
        <w:shd w:val="clear" w:color="auto" w:fill="FFFFFF"/>
        <w:spacing w:before="100" w:beforeAutospacing="1" w:after="115" w:line="240" w:lineRule="auto"/>
        <w:rPr>
          <w:rFonts w:eastAsia="Times New Roman" w:cstheme="minorHAnsi"/>
        </w:rPr>
      </w:pPr>
      <w:r w:rsidRPr="00B56888">
        <w:rPr>
          <w:rFonts w:eastAsia="Times New Roman" w:cstheme="minorHAnsi"/>
        </w:rPr>
        <w:t>What are the key landmarks you use to explain where your dwelling is?</w:t>
      </w:r>
    </w:p>
    <w:p w14:paraId="1F462A6A" w14:textId="77777777" w:rsidR="00B43FEF" w:rsidRPr="00B56888" w:rsidRDefault="00F257CA" w:rsidP="00B43FEF">
      <w:pPr>
        <w:pStyle w:val="ListParagraph"/>
        <w:shd w:val="clear" w:color="auto" w:fill="FFFFFF"/>
        <w:spacing w:before="100" w:beforeAutospacing="1" w:after="115" w:line="240" w:lineRule="auto"/>
        <w:rPr>
          <w:rFonts w:eastAsia="Times New Roman" w:cstheme="minorHAnsi"/>
        </w:rPr>
      </w:pPr>
      <w:r w:rsidRPr="00B56888">
        <w:rPr>
          <w:rFonts w:eastAsia="Times New Roman" w:cstheme="minorHAnsi"/>
        </w:rPr>
        <w:t>[</w:t>
      </w:r>
      <w:r w:rsidRPr="00B56888">
        <w:rPr>
          <w:rFonts w:eastAsia="Times New Roman" w:cstheme="minorHAnsi"/>
          <w:i/>
          <w:iCs/>
        </w:rPr>
        <w:t>Enumerator: this could be a specific mosque/church, a main road, someone else’s location, a large tree, the school or other</w:t>
      </w:r>
      <w:r w:rsidR="00303F07" w:rsidRPr="00B56888">
        <w:rPr>
          <w:rFonts w:eastAsia="Times New Roman" w:cstheme="minorHAnsi"/>
          <w:i/>
          <w:iCs/>
        </w:rPr>
        <w:t xml:space="preserve"> features</w:t>
      </w:r>
      <w:r w:rsidRPr="00B56888">
        <w:rPr>
          <w:rFonts w:eastAsia="Times New Roman" w:cstheme="minorHAnsi"/>
          <w:i/>
          <w:iCs/>
        </w:rPr>
        <w:t xml:space="preserve">. Write it all down with as much detail so they can be included in a village </w:t>
      </w:r>
      <w:proofErr w:type="spellStart"/>
      <w:r w:rsidRPr="00B56888">
        <w:rPr>
          <w:rFonts w:eastAsia="Times New Roman" w:cstheme="minorHAnsi"/>
          <w:i/>
          <w:iCs/>
        </w:rPr>
        <w:t>map</w:t>
      </w:r>
      <w:r w:rsidR="00303F07" w:rsidRPr="00B56888">
        <w:rPr>
          <w:rFonts w:eastAsia="Times New Roman" w:cstheme="minorHAnsi"/>
          <w:i/>
          <w:iCs/>
        </w:rPr>
        <w:t>and</w:t>
      </w:r>
      <w:proofErr w:type="spellEnd"/>
      <w:r w:rsidR="00303F07" w:rsidRPr="00B56888">
        <w:rPr>
          <w:rFonts w:eastAsia="Times New Roman" w:cstheme="minorHAnsi"/>
          <w:i/>
          <w:iCs/>
        </w:rPr>
        <w:t xml:space="preserve"> linked to the GPS locations measured by another enumerator</w:t>
      </w:r>
      <w:r w:rsidR="00303F07" w:rsidRPr="00B56888">
        <w:rPr>
          <w:rFonts w:eastAsia="Times New Roman" w:cstheme="minorHAnsi"/>
        </w:rPr>
        <w:t>.</w:t>
      </w:r>
      <w:r w:rsidRPr="00B56888">
        <w:rPr>
          <w:rFonts w:eastAsia="Times New Roman" w:cstheme="minorHAnsi"/>
        </w:rPr>
        <w:t>]</w:t>
      </w:r>
    </w:p>
    <w:p w14:paraId="61D5DC8D" w14:textId="77777777" w:rsidR="00B43FEF" w:rsidRPr="00B56888" w:rsidRDefault="00B43FEF" w:rsidP="00B43FEF">
      <w:pPr>
        <w:pStyle w:val="ListParagraph"/>
        <w:shd w:val="clear" w:color="auto" w:fill="FFFFFF"/>
        <w:spacing w:before="100" w:beforeAutospacing="1" w:after="115" w:line="240" w:lineRule="auto"/>
        <w:rPr>
          <w:rFonts w:eastAsia="Times New Roman" w:cstheme="minorHAnsi"/>
        </w:rPr>
      </w:pPr>
    </w:p>
    <w:p w14:paraId="647B0854" w14:textId="77777777" w:rsidR="001A0F85" w:rsidRPr="00B56888" w:rsidRDefault="00B43FEF" w:rsidP="001A0F85">
      <w:pPr>
        <w:pStyle w:val="ListParagraph"/>
        <w:numPr>
          <w:ilvl w:val="0"/>
          <w:numId w:val="4"/>
        </w:numPr>
        <w:shd w:val="clear" w:color="auto" w:fill="FFFFFF"/>
        <w:spacing w:before="100" w:beforeAutospacing="1" w:after="115" w:line="240" w:lineRule="auto"/>
        <w:rPr>
          <w:rFonts w:eastAsia="Times New Roman" w:cstheme="minorHAnsi"/>
        </w:rPr>
      </w:pPr>
      <w:r w:rsidRPr="00B56888">
        <w:rPr>
          <w:rFonts w:eastAsia="Times New Roman" w:cstheme="minorHAnsi"/>
        </w:rPr>
        <w:t>Which mosque/church do you attend?</w:t>
      </w:r>
    </w:p>
    <w:p w14:paraId="5EFB6910" w14:textId="77777777" w:rsidR="00B43FEF" w:rsidRPr="00B56888" w:rsidRDefault="00B43FEF" w:rsidP="003B4091">
      <w:pPr>
        <w:pStyle w:val="ListParagraph"/>
        <w:numPr>
          <w:ilvl w:val="0"/>
          <w:numId w:val="9"/>
        </w:numPr>
        <w:shd w:val="clear" w:color="auto" w:fill="FFFFFF"/>
        <w:spacing w:before="100" w:beforeAutospacing="1" w:after="115" w:line="240" w:lineRule="auto"/>
        <w:rPr>
          <w:rFonts w:eastAsia="Times New Roman" w:cstheme="minorHAnsi"/>
        </w:rPr>
      </w:pPr>
      <w:r w:rsidRPr="00B56888">
        <w:rPr>
          <w:rFonts w:eastAsia="Times New Roman" w:cstheme="minorHAnsi"/>
        </w:rPr>
        <w:t xml:space="preserve">Mosque </w:t>
      </w:r>
      <w:r w:rsidR="0031598B" w:rsidRPr="00B56888">
        <w:rPr>
          <w:rFonts w:eastAsia="Times New Roman" w:cstheme="minorHAnsi"/>
        </w:rPr>
        <w:t>[</w:t>
      </w:r>
      <w:r w:rsidRPr="00B56888">
        <w:rPr>
          <w:rFonts w:eastAsia="Times New Roman" w:cstheme="minorHAnsi"/>
        </w:rPr>
        <w:t>name</w:t>
      </w:r>
      <w:r w:rsidR="0031598B" w:rsidRPr="00B56888">
        <w:rPr>
          <w:rFonts w:eastAsia="Times New Roman" w:cstheme="minorHAnsi"/>
        </w:rPr>
        <w:t>]</w:t>
      </w:r>
      <w:r w:rsidRPr="00B56888">
        <w:rPr>
          <w:rFonts w:eastAsia="Times New Roman" w:cstheme="minorHAnsi"/>
        </w:rPr>
        <w:t xml:space="preserve"> near </w:t>
      </w:r>
      <w:r w:rsidR="0031598B" w:rsidRPr="00B56888">
        <w:rPr>
          <w:rFonts w:eastAsia="Times New Roman" w:cstheme="minorHAnsi"/>
        </w:rPr>
        <w:t>[landmark]</w:t>
      </w:r>
    </w:p>
    <w:p w14:paraId="6DFA6FE3" w14:textId="77777777" w:rsidR="00B43FEF" w:rsidRPr="00B56888" w:rsidRDefault="00B43FEF" w:rsidP="003B4091">
      <w:pPr>
        <w:pStyle w:val="ListParagraph"/>
        <w:numPr>
          <w:ilvl w:val="0"/>
          <w:numId w:val="9"/>
        </w:numPr>
        <w:shd w:val="clear" w:color="auto" w:fill="FFFFFF"/>
        <w:spacing w:before="100" w:beforeAutospacing="1" w:after="115" w:line="240" w:lineRule="auto"/>
        <w:rPr>
          <w:rFonts w:eastAsia="Times New Roman" w:cstheme="minorHAnsi"/>
        </w:rPr>
      </w:pPr>
      <w:r w:rsidRPr="00B56888">
        <w:rPr>
          <w:rFonts w:eastAsia="Times New Roman" w:cstheme="minorHAnsi"/>
        </w:rPr>
        <w:t xml:space="preserve">Church </w:t>
      </w:r>
      <w:r w:rsidR="0031598B" w:rsidRPr="00B56888">
        <w:rPr>
          <w:rFonts w:eastAsia="Times New Roman" w:cstheme="minorHAnsi"/>
        </w:rPr>
        <w:t>[</w:t>
      </w:r>
      <w:r w:rsidRPr="00B56888">
        <w:rPr>
          <w:rFonts w:eastAsia="Times New Roman" w:cstheme="minorHAnsi"/>
        </w:rPr>
        <w:t>name</w:t>
      </w:r>
      <w:r w:rsidR="0031598B" w:rsidRPr="00B56888">
        <w:rPr>
          <w:rFonts w:eastAsia="Times New Roman" w:cstheme="minorHAnsi"/>
        </w:rPr>
        <w:t>]</w:t>
      </w:r>
      <w:r w:rsidRPr="00B56888">
        <w:rPr>
          <w:rFonts w:eastAsia="Times New Roman" w:cstheme="minorHAnsi"/>
        </w:rPr>
        <w:t xml:space="preserve"> near </w:t>
      </w:r>
      <w:r w:rsidR="0031598B" w:rsidRPr="00B56888">
        <w:rPr>
          <w:rFonts w:eastAsia="Times New Roman" w:cstheme="minorHAnsi"/>
        </w:rPr>
        <w:t>[landmark]</w:t>
      </w:r>
    </w:p>
    <w:p w14:paraId="3BA358F1" w14:textId="77777777" w:rsidR="00B43FEF" w:rsidRPr="00B56888" w:rsidRDefault="00B43FEF" w:rsidP="003B4091">
      <w:pPr>
        <w:pStyle w:val="ListParagraph"/>
        <w:numPr>
          <w:ilvl w:val="0"/>
          <w:numId w:val="9"/>
        </w:numPr>
        <w:shd w:val="clear" w:color="auto" w:fill="FFFFFF"/>
        <w:spacing w:before="100" w:beforeAutospacing="1" w:after="115" w:line="240" w:lineRule="auto"/>
        <w:rPr>
          <w:rFonts w:eastAsia="Times New Roman" w:cstheme="minorHAnsi"/>
        </w:rPr>
      </w:pPr>
      <w:r w:rsidRPr="00B56888">
        <w:rPr>
          <w:rFonts w:eastAsia="Times New Roman" w:cstheme="minorHAnsi"/>
        </w:rPr>
        <w:t>Other</w:t>
      </w:r>
      <w:r w:rsidR="0031598B" w:rsidRPr="00B56888">
        <w:rPr>
          <w:rFonts w:eastAsia="Times New Roman" w:cstheme="minorHAnsi"/>
        </w:rPr>
        <w:t xml:space="preserve"> [name] near [landmark]</w:t>
      </w:r>
    </w:p>
    <w:p w14:paraId="0497EA99" w14:textId="77777777" w:rsidR="0012679B" w:rsidRPr="00B56888" w:rsidRDefault="009A2919" w:rsidP="0012679B">
      <w:pPr>
        <w:numPr>
          <w:ilvl w:val="0"/>
          <w:numId w:val="5"/>
        </w:numPr>
        <w:shd w:val="clear" w:color="auto" w:fill="FFFFFF"/>
        <w:spacing w:before="100" w:beforeAutospacing="1" w:after="115" w:line="240" w:lineRule="auto"/>
        <w:rPr>
          <w:rFonts w:eastAsia="Times New Roman" w:cstheme="minorHAnsi"/>
        </w:rPr>
      </w:pPr>
      <w:r w:rsidRPr="00B56888">
        <w:rPr>
          <w:rFonts w:eastAsia="Times New Roman" w:cstheme="minorHAnsi"/>
        </w:rPr>
        <w:t xml:space="preserve">[Enumerator: </w:t>
      </w:r>
      <w:r w:rsidR="0012679B" w:rsidRPr="00B56888">
        <w:rPr>
          <w:rFonts w:eastAsia="Times New Roman" w:cstheme="minorHAnsi"/>
        </w:rPr>
        <w:t xml:space="preserve">What are the GPS Coordinates of the Dwelling? </w:t>
      </w:r>
      <w:r w:rsidR="00303F07" w:rsidRPr="00B56888">
        <w:rPr>
          <w:rFonts w:eastAsia="Times New Roman" w:cstheme="minorHAnsi"/>
        </w:rPr>
        <w:t>Check whether the tablet has already captured the GPS, otherwise make sure the GPS detection feature is on.</w:t>
      </w:r>
      <w:r w:rsidRPr="00B56888">
        <w:rPr>
          <w:rFonts w:eastAsia="Times New Roman" w:cstheme="minorHAnsi"/>
        </w:rPr>
        <w:t>]</w:t>
      </w:r>
    </w:p>
    <w:p w14:paraId="530FA947" w14:textId="77777777" w:rsidR="0012679B" w:rsidRPr="00B56888" w:rsidRDefault="0012679B" w:rsidP="0012679B">
      <w:pPr>
        <w:shd w:val="clear" w:color="auto" w:fill="FFFFFF"/>
        <w:spacing w:before="100" w:beforeAutospacing="1" w:after="115" w:line="240" w:lineRule="auto"/>
        <w:jc w:val="center"/>
        <w:rPr>
          <w:rFonts w:eastAsia="Times New Roman" w:cstheme="minorHAnsi"/>
          <w:sz w:val="24"/>
          <w:szCs w:val="24"/>
        </w:rPr>
      </w:pPr>
      <w:r w:rsidRPr="00B56888">
        <w:rPr>
          <w:rFonts w:eastAsia="Times New Roman" w:cstheme="minorHAnsi"/>
          <w:sz w:val="24"/>
          <w:szCs w:val="24"/>
        </w:rPr>
        <w:t>LATITUDE (S)</w:t>
      </w:r>
    </w:p>
    <w:tbl>
      <w:tblPr>
        <w:tblW w:w="13665" w:type="dxa"/>
        <w:tblCellSpacing w:w="0" w:type="dxa"/>
        <w:tblInd w:w="720" w:type="dxa"/>
        <w:tblBorders>
          <w:top w:val="outset" w:sz="6" w:space="0" w:color="00000A"/>
          <w:left w:val="outset" w:sz="6" w:space="0" w:color="00000A"/>
          <w:bottom w:val="outset" w:sz="6" w:space="0" w:color="00000A"/>
          <w:right w:val="outset" w:sz="6" w:space="0" w:color="00000A"/>
        </w:tblBorders>
        <w:tblCellMar>
          <w:top w:w="84" w:type="dxa"/>
          <w:left w:w="84" w:type="dxa"/>
          <w:bottom w:w="84" w:type="dxa"/>
          <w:right w:w="84" w:type="dxa"/>
        </w:tblCellMar>
        <w:tblLook w:val="04A0" w:firstRow="1" w:lastRow="0" w:firstColumn="1" w:lastColumn="0" w:noHBand="0" w:noVBand="1"/>
      </w:tblPr>
      <w:tblGrid>
        <w:gridCol w:w="1353"/>
        <w:gridCol w:w="1370"/>
        <w:gridCol w:w="1370"/>
        <w:gridCol w:w="1370"/>
        <w:gridCol w:w="1370"/>
        <w:gridCol w:w="1370"/>
        <w:gridCol w:w="1370"/>
        <w:gridCol w:w="1370"/>
        <w:gridCol w:w="1370"/>
        <w:gridCol w:w="1352"/>
      </w:tblGrid>
      <w:tr w:rsidR="00B56888" w:rsidRPr="00B56888" w14:paraId="25EAAEDB" w14:textId="77777777" w:rsidTr="00197491">
        <w:trPr>
          <w:tblCellSpacing w:w="0" w:type="dxa"/>
        </w:trPr>
        <w:tc>
          <w:tcPr>
            <w:tcW w:w="1140" w:type="dxa"/>
            <w:tcBorders>
              <w:top w:val="outset" w:sz="6" w:space="0" w:color="00000A"/>
              <w:left w:val="outset" w:sz="6" w:space="0" w:color="00000A"/>
              <w:bottom w:val="outset" w:sz="6" w:space="0" w:color="00000A"/>
              <w:right w:val="outset" w:sz="6" w:space="0" w:color="00000A"/>
            </w:tcBorders>
            <w:shd w:val="clear" w:color="auto" w:fill="BFBFBF"/>
            <w:hideMark/>
          </w:tcPr>
          <w:p w14:paraId="1ADDDD64" w14:textId="77777777" w:rsidR="0012679B" w:rsidRPr="00B56888" w:rsidRDefault="0012679B" w:rsidP="00197491">
            <w:pPr>
              <w:spacing w:before="100" w:beforeAutospacing="1" w:after="115" w:line="240" w:lineRule="auto"/>
              <w:jc w:val="center"/>
              <w:rPr>
                <w:rFonts w:eastAsia="Times New Roman" w:cstheme="minorHAnsi"/>
                <w:sz w:val="24"/>
                <w:szCs w:val="24"/>
              </w:rPr>
            </w:pPr>
          </w:p>
        </w:tc>
        <w:tc>
          <w:tcPr>
            <w:tcW w:w="1155" w:type="dxa"/>
            <w:tcBorders>
              <w:top w:val="outset" w:sz="6" w:space="0" w:color="00000A"/>
              <w:left w:val="outset" w:sz="6" w:space="0" w:color="00000A"/>
              <w:bottom w:val="outset" w:sz="6" w:space="0" w:color="00000A"/>
              <w:right w:val="outset" w:sz="6" w:space="0" w:color="00000A"/>
            </w:tcBorders>
            <w:hideMark/>
          </w:tcPr>
          <w:p w14:paraId="4C82FB93" w14:textId="77777777" w:rsidR="0012679B" w:rsidRPr="00B56888" w:rsidRDefault="0012679B" w:rsidP="00197491">
            <w:pPr>
              <w:spacing w:before="100" w:beforeAutospacing="1" w:after="115" w:line="240" w:lineRule="auto"/>
              <w:jc w:val="center"/>
              <w:rPr>
                <w:rFonts w:eastAsia="Times New Roman" w:cstheme="minorHAnsi"/>
                <w:sz w:val="24"/>
                <w:szCs w:val="24"/>
              </w:rPr>
            </w:pPr>
          </w:p>
        </w:tc>
        <w:tc>
          <w:tcPr>
            <w:tcW w:w="1155" w:type="dxa"/>
            <w:tcBorders>
              <w:top w:val="outset" w:sz="6" w:space="0" w:color="00000A"/>
              <w:left w:val="outset" w:sz="6" w:space="0" w:color="00000A"/>
              <w:bottom w:val="outset" w:sz="6" w:space="0" w:color="00000A"/>
              <w:right w:val="outset" w:sz="6" w:space="0" w:color="00000A"/>
            </w:tcBorders>
            <w:hideMark/>
          </w:tcPr>
          <w:p w14:paraId="57FA23B9" w14:textId="77777777" w:rsidR="0012679B" w:rsidRPr="00B56888" w:rsidRDefault="0012679B" w:rsidP="00197491">
            <w:pPr>
              <w:spacing w:before="100" w:beforeAutospacing="1" w:after="115" w:line="240" w:lineRule="auto"/>
              <w:jc w:val="center"/>
              <w:rPr>
                <w:rFonts w:eastAsia="Times New Roman" w:cstheme="minorHAnsi"/>
                <w:sz w:val="24"/>
                <w:szCs w:val="24"/>
              </w:rPr>
            </w:pPr>
          </w:p>
        </w:tc>
        <w:tc>
          <w:tcPr>
            <w:tcW w:w="1155" w:type="dxa"/>
            <w:tcBorders>
              <w:top w:val="outset" w:sz="6" w:space="0" w:color="00000A"/>
              <w:left w:val="outset" w:sz="6" w:space="0" w:color="00000A"/>
              <w:bottom w:val="outset" w:sz="6" w:space="0" w:color="00000A"/>
              <w:right w:val="outset" w:sz="6" w:space="0" w:color="00000A"/>
            </w:tcBorders>
            <w:shd w:val="clear" w:color="auto" w:fill="BFBFBF"/>
            <w:hideMark/>
          </w:tcPr>
          <w:p w14:paraId="32394A92" w14:textId="77777777" w:rsidR="0012679B" w:rsidRPr="00B56888" w:rsidRDefault="0012679B" w:rsidP="00197491">
            <w:pPr>
              <w:spacing w:before="100" w:beforeAutospacing="1" w:after="115" w:line="240" w:lineRule="auto"/>
              <w:jc w:val="center"/>
              <w:rPr>
                <w:rFonts w:eastAsia="Times New Roman" w:cstheme="minorHAnsi"/>
                <w:sz w:val="24"/>
                <w:szCs w:val="24"/>
              </w:rPr>
            </w:pPr>
            <w:r w:rsidRPr="00B56888">
              <w:rPr>
                <w:rFonts w:eastAsia="Times New Roman" w:cstheme="minorHAnsi"/>
                <w:b/>
                <w:bCs/>
                <w:sz w:val="15"/>
                <w:szCs w:val="15"/>
              </w:rPr>
              <w:t>O</w:t>
            </w:r>
          </w:p>
        </w:tc>
        <w:tc>
          <w:tcPr>
            <w:tcW w:w="1155" w:type="dxa"/>
            <w:tcBorders>
              <w:top w:val="outset" w:sz="6" w:space="0" w:color="00000A"/>
              <w:left w:val="outset" w:sz="6" w:space="0" w:color="00000A"/>
              <w:bottom w:val="outset" w:sz="6" w:space="0" w:color="00000A"/>
              <w:right w:val="outset" w:sz="6" w:space="0" w:color="00000A"/>
            </w:tcBorders>
            <w:hideMark/>
          </w:tcPr>
          <w:p w14:paraId="5AEE9F20" w14:textId="77777777" w:rsidR="0012679B" w:rsidRPr="00B56888" w:rsidRDefault="0012679B" w:rsidP="00197491">
            <w:pPr>
              <w:spacing w:before="100" w:beforeAutospacing="1" w:after="115" w:line="240" w:lineRule="auto"/>
              <w:jc w:val="center"/>
              <w:rPr>
                <w:rFonts w:eastAsia="Times New Roman" w:cstheme="minorHAnsi"/>
                <w:sz w:val="24"/>
                <w:szCs w:val="24"/>
              </w:rPr>
            </w:pPr>
          </w:p>
        </w:tc>
        <w:tc>
          <w:tcPr>
            <w:tcW w:w="1155" w:type="dxa"/>
            <w:tcBorders>
              <w:top w:val="outset" w:sz="6" w:space="0" w:color="00000A"/>
              <w:left w:val="outset" w:sz="6" w:space="0" w:color="00000A"/>
              <w:bottom w:val="outset" w:sz="6" w:space="0" w:color="00000A"/>
              <w:right w:val="outset" w:sz="6" w:space="0" w:color="00000A"/>
            </w:tcBorders>
            <w:hideMark/>
          </w:tcPr>
          <w:p w14:paraId="0F5B7189" w14:textId="77777777" w:rsidR="0012679B" w:rsidRPr="00B56888" w:rsidRDefault="0012679B" w:rsidP="00197491">
            <w:pPr>
              <w:spacing w:before="100" w:beforeAutospacing="1" w:after="115" w:line="240" w:lineRule="auto"/>
              <w:jc w:val="center"/>
              <w:rPr>
                <w:rFonts w:eastAsia="Times New Roman" w:cstheme="minorHAnsi"/>
                <w:sz w:val="24"/>
                <w:szCs w:val="24"/>
              </w:rPr>
            </w:pPr>
          </w:p>
        </w:tc>
        <w:tc>
          <w:tcPr>
            <w:tcW w:w="1155" w:type="dxa"/>
            <w:tcBorders>
              <w:top w:val="outset" w:sz="6" w:space="0" w:color="00000A"/>
              <w:left w:val="outset" w:sz="6" w:space="0" w:color="00000A"/>
              <w:bottom w:val="outset" w:sz="6" w:space="0" w:color="00000A"/>
              <w:right w:val="outset" w:sz="6" w:space="0" w:color="00000A"/>
            </w:tcBorders>
            <w:shd w:val="clear" w:color="auto" w:fill="BFBFBF"/>
            <w:hideMark/>
          </w:tcPr>
          <w:p w14:paraId="421F3F41" w14:textId="77777777" w:rsidR="0012679B" w:rsidRPr="00B56888" w:rsidRDefault="0012679B" w:rsidP="00197491">
            <w:pPr>
              <w:spacing w:before="100" w:beforeAutospacing="1" w:after="115" w:line="240" w:lineRule="auto"/>
              <w:jc w:val="center"/>
              <w:rPr>
                <w:rFonts w:eastAsia="Times New Roman" w:cstheme="minorHAnsi"/>
                <w:sz w:val="24"/>
                <w:szCs w:val="24"/>
              </w:rPr>
            </w:pPr>
            <w:r w:rsidRPr="00B56888">
              <w:rPr>
                <w:rFonts w:eastAsia="Times New Roman" w:cstheme="minorHAnsi"/>
                <w:b/>
                <w:bCs/>
              </w:rPr>
              <w:t>.</w:t>
            </w:r>
          </w:p>
        </w:tc>
        <w:tc>
          <w:tcPr>
            <w:tcW w:w="1155" w:type="dxa"/>
            <w:tcBorders>
              <w:top w:val="outset" w:sz="6" w:space="0" w:color="00000A"/>
              <w:left w:val="outset" w:sz="6" w:space="0" w:color="00000A"/>
              <w:bottom w:val="outset" w:sz="6" w:space="0" w:color="00000A"/>
              <w:right w:val="outset" w:sz="6" w:space="0" w:color="00000A"/>
            </w:tcBorders>
            <w:hideMark/>
          </w:tcPr>
          <w:p w14:paraId="43CA7A14" w14:textId="77777777" w:rsidR="0012679B" w:rsidRPr="00B56888" w:rsidRDefault="0012679B" w:rsidP="00197491">
            <w:pPr>
              <w:spacing w:before="100" w:beforeAutospacing="1" w:after="115" w:line="240" w:lineRule="auto"/>
              <w:jc w:val="center"/>
              <w:rPr>
                <w:rFonts w:eastAsia="Times New Roman" w:cstheme="minorHAnsi"/>
                <w:sz w:val="24"/>
                <w:szCs w:val="24"/>
              </w:rPr>
            </w:pPr>
          </w:p>
        </w:tc>
        <w:tc>
          <w:tcPr>
            <w:tcW w:w="1155" w:type="dxa"/>
            <w:tcBorders>
              <w:top w:val="outset" w:sz="6" w:space="0" w:color="00000A"/>
              <w:left w:val="outset" w:sz="6" w:space="0" w:color="00000A"/>
              <w:bottom w:val="outset" w:sz="6" w:space="0" w:color="00000A"/>
              <w:right w:val="outset" w:sz="6" w:space="0" w:color="00000A"/>
            </w:tcBorders>
            <w:hideMark/>
          </w:tcPr>
          <w:p w14:paraId="49BA2675" w14:textId="77777777" w:rsidR="0012679B" w:rsidRPr="00B56888" w:rsidRDefault="0012679B" w:rsidP="00197491">
            <w:pPr>
              <w:spacing w:before="100" w:beforeAutospacing="1" w:after="115" w:line="240" w:lineRule="auto"/>
              <w:jc w:val="center"/>
              <w:rPr>
                <w:rFonts w:eastAsia="Times New Roman" w:cstheme="minorHAnsi"/>
                <w:sz w:val="24"/>
                <w:szCs w:val="24"/>
              </w:rPr>
            </w:pPr>
          </w:p>
        </w:tc>
        <w:tc>
          <w:tcPr>
            <w:tcW w:w="1140" w:type="dxa"/>
            <w:tcBorders>
              <w:top w:val="outset" w:sz="6" w:space="0" w:color="00000A"/>
              <w:left w:val="outset" w:sz="6" w:space="0" w:color="00000A"/>
              <w:bottom w:val="outset" w:sz="6" w:space="0" w:color="00000A"/>
              <w:right w:val="outset" w:sz="6" w:space="0" w:color="00000A"/>
            </w:tcBorders>
            <w:hideMark/>
          </w:tcPr>
          <w:p w14:paraId="05624481" w14:textId="77777777" w:rsidR="0012679B" w:rsidRPr="00B56888" w:rsidRDefault="0012679B" w:rsidP="00197491">
            <w:pPr>
              <w:spacing w:before="100" w:beforeAutospacing="1" w:after="115" w:line="240" w:lineRule="auto"/>
              <w:jc w:val="center"/>
              <w:rPr>
                <w:rFonts w:eastAsia="Times New Roman" w:cstheme="minorHAnsi"/>
                <w:sz w:val="24"/>
                <w:szCs w:val="24"/>
              </w:rPr>
            </w:pPr>
          </w:p>
        </w:tc>
      </w:tr>
    </w:tbl>
    <w:p w14:paraId="3742BE8F" w14:textId="77777777" w:rsidR="0012679B" w:rsidRPr="00B56888" w:rsidRDefault="0012679B" w:rsidP="009A2919">
      <w:pPr>
        <w:shd w:val="clear" w:color="auto" w:fill="FFFFFF"/>
        <w:spacing w:before="100" w:beforeAutospacing="1" w:after="115" w:line="240" w:lineRule="auto"/>
        <w:jc w:val="center"/>
        <w:rPr>
          <w:rFonts w:eastAsia="Times New Roman" w:cstheme="minorHAnsi"/>
          <w:sz w:val="24"/>
          <w:szCs w:val="24"/>
        </w:rPr>
      </w:pPr>
      <w:r w:rsidRPr="00B56888">
        <w:rPr>
          <w:rFonts w:eastAsia="Times New Roman" w:cstheme="minorHAnsi"/>
          <w:sz w:val="24"/>
          <w:szCs w:val="24"/>
        </w:rPr>
        <w:t>LONGITUDE (E)</w:t>
      </w:r>
    </w:p>
    <w:tbl>
      <w:tblPr>
        <w:tblW w:w="13665" w:type="dxa"/>
        <w:tblCellSpacing w:w="0" w:type="dxa"/>
        <w:tblInd w:w="720" w:type="dxa"/>
        <w:tblBorders>
          <w:top w:val="outset" w:sz="6" w:space="0" w:color="00000A"/>
          <w:left w:val="outset" w:sz="6" w:space="0" w:color="00000A"/>
          <w:bottom w:val="outset" w:sz="6" w:space="0" w:color="00000A"/>
          <w:right w:val="outset" w:sz="6" w:space="0" w:color="00000A"/>
        </w:tblBorders>
        <w:tblCellMar>
          <w:top w:w="84" w:type="dxa"/>
          <w:left w:w="84" w:type="dxa"/>
          <w:bottom w:w="84" w:type="dxa"/>
          <w:right w:w="84" w:type="dxa"/>
        </w:tblCellMar>
        <w:tblLook w:val="04A0" w:firstRow="1" w:lastRow="0" w:firstColumn="1" w:lastColumn="0" w:noHBand="0" w:noVBand="1"/>
      </w:tblPr>
      <w:tblGrid>
        <w:gridCol w:w="1353"/>
        <w:gridCol w:w="1370"/>
        <w:gridCol w:w="1370"/>
        <w:gridCol w:w="1370"/>
        <w:gridCol w:w="1370"/>
        <w:gridCol w:w="1370"/>
        <w:gridCol w:w="1370"/>
        <w:gridCol w:w="1370"/>
        <w:gridCol w:w="1370"/>
        <w:gridCol w:w="1352"/>
      </w:tblGrid>
      <w:tr w:rsidR="00B56888" w:rsidRPr="00B56888" w14:paraId="3E505190" w14:textId="77777777" w:rsidTr="00197491">
        <w:trPr>
          <w:tblCellSpacing w:w="0" w:type="dxa"/>
        </w:trPr>
        <w:tc>
          <w:tcPr>
            <w:tcW w:w="1140" w:type="dxa"/>
            <w:tcBorders>
              <w:top w:val="outset" w:sz="6" w:space="0" w:color="00000A"/>
              <w:left w:val="outset" w:sz="6" w:space="0" w:color="00000A"/>
              <w:bottom w:val="outset" w:sz="6" w:space="0" w:color="00000A"/>
              <w:right w:val="outset" w:sz="6" w:space="0" w:color="00000A"/>
            </w:tcBorders>
            <w:hideMark/>
          </w:tcPr>
          <w:p w14:paraId="169533DE" w14:textId="77777777" w:rsidR="0012679B" w:rsidRPr="00B56888" w:rsidRDefault="0012679B" w:rsidP="00197491">
            <w:pPr>
              <w:spacing w:before="100" w:beforeAutospacing="1" w:after="115" w:line="240" w:lineRule="auto"/>
              <w:jc w:val="center"/>
              <w:rPr>
                <w:rFonts w:eastAsia="Times New Roman" w:cstheme="minorHAnsi"/>
                <w:sz w:val="24"/>
                <w:szCs w:val="24"/>
              </w:rPr>
            </w:pPr>
          </w:p>
        </w:tc>
        <w:tc>
          <w:tcPr>
            <w:tcW w:w="1155" w:type="dxa"/>
            <w:tcBorders>
              <w:top w:val="outset" w:sz="6" w:space="0" w:color="00000A"/>
              <w:left w:val="outset" w:sz="6" w:space="0" w:color="00000A"/>
              <w:bottom w:val="outset" w:sz="6" w:space="0" w:color="00000A"/>
              <w:right w:val="outset" w:sz="6" w:space="0" w:color="00000A"/>
            </w:tcBorders>
            <w:hideMark/>
          </w:tcPr>
          <w:p w14:paraId="74F37CCC" w14:textId="77777777" w:rsidR="0012679B" w:rsidRPr="00B56888" w:rsidRDefault="0012679B" w:rsidP="00197491">
            <w:pPr>
              <w:spacing w:before="100" w:beforeAutospacing="1" w:after="115" w:line="240" w:lineRule="auto"/>
              <w:jc w:val="center"/>
              <w:rPr>
                <w:rFonts w:eastAsia="Times New Roman" w:cstheme="minorHAnsi"/>
                <w:sz w:val="24"/>
                <w:szCs w:val="24"/>
              </w:rPr>
            </w:pPr>
          </w:p>
        </w:tc>
        <w:tc>
          <w:tcPr>
            <w:tcW w:w="1155" w:type="dxa"/>
            <w:tcBorders>
              <w:top w:val="outset" w:sz="6" w:space="0" w:color="00000A"/>
              <w:left w:val="outset" w:sz="6" w:space="0" w:color="00000A"/>
              <w:bottom w:val="outset" w:sz="6" w:space="0" w:color="00000A"/>
              <w:right w:val="outset" w:sz="6" w:space="0" w:color="00000A"/>
            </w:tcBorders>
            <w:hideMark/>
          </w:tcPr>
          <w:p w14:paraId="3C07A44E" w14:textId="77777777" w:rsidR="0012679B" w:rsidRPr="00B56888" w:rsidRDefault="0012679B" w:rsidP="00197491">
            <w:pPr>
              <w:spacing w:before="100" w:beforeAutospacing="1" w:after="115" w:line="240" w:lineRule="auto"/>
              <w:jc w:val="center"/>
              <w:rPr>
                <w:rFonts w:eastAsia="Times New Roman" w:cstheme="minorHAnsi"/>
                <w:sz w:val="24"/>
                <w:szCs w:val="24"/>
              </w:rPr>
            </w:pPr>
          </w:p>
        </w:tc>
        <w:tc>
          <w:tcPr>
            <w:tcW w:w="1155" w:type="dxa"/>
            <w:tcBorders>
              <w:top w:val="outset" w:sz="6" w:space="0" w:color="00000A"/>
              <w:left w:val="outset" w:sz="6" w:space="0" w:color="00000A"/>
              <w:bottom w:val="outset" w:sz="6" w:space="0" w:color="00000A"/>
              <w:right w:val="outset" w:sz="6" w:space="0" w:color="00000A"/>
            </w:tcBorders>
            <w:shd w:val="clear" w:color="auto" w:fill="BFBFBF"/>
            <w:hideMark/>
          </w:tcPr>
          <w:p w14:paraId="0C372A77" w14:textId="77777777" w:rsidR="0012679B" w:rsidRPr="00B56888" w:rsidRDefault="0012679B" w:rsidP="00197491">
            <w:pPr>
              <w:spacing w:before="100" w:beforeAutospacing="1" w:after="115" w:line="240" w:lineRule="auto"/>
              <w:jc w:val="center"/>
              <w:rPr>
                <w:rFonts w:eastAsia="Times New Roman" w:cstheme="minorHAnsi"/>
                <w:sz w:val="24"/>
                <w:szCs w:val="24"/>
              </w:rPr>
            </w:pPr>
            <w:r w:rsidRPr="00B56888">
              <w:rPr>
                <w:rFonts w:eastAsia="Times New Roman" w:cstheme="minorHAnsi"/>
                <w:b/>
                <w:bCs/>
                <w:sz w:val="15"/>
                <w:szCs w:val="15"/>
              </w:rPr>
              <w:t>O</w:t>
            </w:r>
          </w:p>
        </w:tc>
        <w:tc>
          <w:tcPr>
            <w:tcW w:w="1155" w:type="dxa"/>
            <w:tcBorders>
              <w:top w:val="outset" w:sz="6" w:space="0" w:color="00000A"/>
              <w:left w:val="outset" w:sz="6" w:space="0" w:color="00000A"/>
              <w:bottom w:val="outset" w:sz="6" w:space="0" w:color="00000A"/>
              <w:right w:val="outset" w:sz="6" w:space="0" w:color="00000A"/>
            </w:tcBorders>
            <w:hideMark/>
          </w:tcPr>
          <w:p w14:paraId="3B64E0D0" w14:textId="77777777" w:rsidR="0012679B" w:rsidRPr="00B56888" w:rsidRDefault="0012679B" w:rsidP="00197491">
            <w:pPr>
              <w:spacing w:before="100" w:beforeAutospacing="1" w:after="115" w:line="240" w:lineRule="auto"/>
              <w:jc w:val="center"/>
              <w:rPr>
                <w:rFonts w:eastAsia="Times New Roman" w:cstheme="minorHAnsi"/>
                <w:sz w:val="24"/>
                <w:szCs w:val="24"/>
              </w:rPr>
            </w:pPr>
          </w:p>
        </w:tc>
        <w:tc>
          <w:tcPr>
            <w:tcW w:w="1155" w:type="dxa"/>
            <w:tcBorders>
              <w:top w:val="outset" w:sz="6" w:space="0" w:color="00000A"/>
              <w:left w:val="outset" w:sz="6" w:space="0" w:color="00000A"/>
              <w:bottom w:val="outset" w:sz="6" w:space="0" w:color="00000A"/>
              <w:right w:val="outset" w:sz="6" w:space="0" w:color="00000A"/>
            </w:tcBorders>
            <w:hideMark/>
          </w:tcPr>
          <w:p w14:paraId="28114D47" w14:textId="77777777" w:rsidR="0012679B" w:rsidRPr="00B56888" w:rsidRDefault="0012679B" w:rsidP="00197491">
            <w:pPr>
              <w:spacing w:before="100" w:beforeAutospacing="1" w:after="115" w:line="240" w:lineRule="auto"/>
              <w:jc w:val="center"/>
              <w:rPr>
                <w:rFonts w:eastAsia="Times New Roman" w:cstheme="minorHAnsi"/>
                <w:sz w:val="24"/>
                <w:szCs w:val="24"/>
              </w:rPr>
            </w:pPr>
          </w:p>
        </w:tc>
        <w:tc>
          <w:tcPr>
            <w:tcW w:w="1155" w:type="dxa"/>
            <w:tcBorders>
              <w:top w:val="outset" w:sz="6" w:space="0" w:color="00000A"/>
              <w:left w:val="outset" w:sz="6" w:space="0" w:color="00000A"/>
              <w:bottom w:val="outset" w:sz="6" w:space="0" w:color="00000A"/>
              <w:right w:val="outset" w:sz="6" w:space="0" w:color="00000A"/>
            </w:tcBorders>
            <w:shd w:val="clear" w:color="auto" w:fill="BFBFBF"/>
            <w:hideMark/>
          </w:tcPr>
          <w:p w14:paraId="3ACE5BBC" w14:textId="77777777" w:rsidR="0012679B" w:rsidRPr="00B56888" w:rsidRDefault="0012679B" w:rsidP="00197491">
            <w:pPr>
              <w:spacing w:before="100" w:beforeAutospacing="1" w:after="115" w:line="240" w:lineRule="auto"/>
              <w:jc w:val="center"/>
              <w:rPr>
                <w:rFonts w:eastAsia="Times New Roman" w:cstheme="minorHAnsi"/>
                <w:sz w:val="24"/>
                <w:szCs w:val="24"/>
              </w:rPr>
            </w:pPr>
            <w:r w:rsidRPr="00B56888">
              <w:rPr>
                <w:rFonts w:eastAsia="Times New Roman" w:cstheme="minorHAnsi"/>
                <w:b/>
                <w:bCs/>
                <w:sz w:val="24"/>
                <w:szCs w:val="24"/>
              </w:rPr>
              <w:t>.</w:t>
            </w:r>
          </w:p>
        </w:tc>
        <w:tc>
          <w:tcPr>
            <w:tcW w:w="1155" w:type="dxa"/>
            <w:tcBorders>
              <w:top w:val="outset" w:sz="6" w:space="0" w:color="00000A"/>
              <w:left w:val="outset" w:sz="6" w:space="0" w:color="00000A"/>
              <w:bottom w:val="outset" w:sz="6" w:space="0" w:color="00000A"/>
              <w:right w:val="outset" w:sz="6" w:space="0" w:color="00000A"/>
            </w:tcBorders>
            <w:hideMark/>
          </w:tcPr>
          <w:p w14:paraId="19A204F4" w14:textId="77777777" w:rsidR="0012679B" w:rsidRPr="00B56888" w:rsidRDefault="0012679B" w:rsidP="00197491">
            <w:pPr>
              <w:spacing w:before="100" w:beforeAutospacing="1" w:after="115" w:line="240" w:lineRule="auto"/>
              <w:jc w:val="center"/>
              <w:rPr>
                <w:rFonts w:eastAsia="Times New Roman" w:cstheme="minorHAnsi"/>
                <w:sz w:val="24"/>
                <w:szCs w:val="24"/>
              </w:rPr>
            </w:pPr>
          </w:p>
        </w:tc>
        <w:tc>
          <w:tcPr>
            <w:tcW w:w="1155" w:type="dxa"/>
            <w:tcBorders>
              <w:top w:val="outset" w:sz="6" w:space="0" w:color="00000A"/>
              <w:left w:val="outset" w:sz="6" w:space="0" w:color="00000A"/>
              <w:bottom w:val="outset" w:sz="6" w:space="0" w:color="00000A"/>
              <w:right w:val="outset" w:sz="6" w:space="0" w:color="00000A"/>
            </w:tcBorders>
            <w:hideMark/>
          </w:tcPr>
          <w:p w14:paraId="77A4CD51" w14:textId="77777777" w:rsidR="0012679B" w:rsidRPr="00B56888" w:rsidRDefault="0012679B" w:rsidP="00197491">
            <w:pPr>
              <w:spacing w:before="100" w:beforeAutospacing="1" w:after="115" w:line="240" w:lineRule="auto"/>
              <w:jc w:val="center"/>
              <w:rPr>
                <w:rFonts w:eastAsia="Times New Roman" w:cstheme="minorHAnsi"/>
                <w:sz w:val="24"/>
                <w:szCs w:val="24"/>
              </w:rPr>
            </w:pPr>
          </w:p>
        </w:tc>
        <w:tc>
          <w:tcPr>
            <w:tcW w:w="1140" w:type="dxa"/>
            <w:tcBorders>
              <w:top w:val="outset" w:sz="6" w:space="0" w:color="00000A"/>
              <w:left w:val="outset" w:sz="6" w:space="0" w:color="00000A"/>
              <w:bottom w:val="outset" w:sz="6" w:space="0" w:color="00000A"/>
              <w:right w:val="outset" w:sz="6" w:space="0" w:color="00000A"/>
            </w:tcBorders>
            <w:hideMark/>
          </w:tcPr>
          <w:p w14:paraId="0865A3FA" w14:textId="77777777" w:rsidR="0012679B" w:rsidRPr="00B56888" w:rsidRDefault="0012679B" w:rsidP="00197491">
            <w:pPr>
              <w:spacing w:before="100" w:beforeAutospacing="1" w:after="115" w:line="240" w:lineRule="auto"/>
              <w:jc w:val="center"/>
              <w:rPr>
                <w:rFonts w:eastAsia="Times New Roman" w:cstheme="minorHAnsi"/>
                <w:sz w:val="24"/>
                <w:szCs w:val="24"/>
              </w:rPr>
            </w:pPr>
          </w:p>
        </w:tc>
      </w:tr>
    </w:tbl>
    <w:p w14:paraId="2A55CD71" w14:textId="77777777" w:rsidR="0012679B" w:rsidRPr="00B56888" w:rsidRDefault="0012679B" w:rsidP="0012679B"/>
    <w:p w14:paraId="38B73082" w14:textId="77777777" w:rsidR="009A2919" w:rsidRDefault="009A2919" w:rsidP="0012679B">
      <w:pPr>
        <w:pBdr>
          <w:bottom w:val="single" w:sz="6" w:space="1" w:color="000001"/>
        </w:pBdr>
        <w:shd w:val="clear" w:color="auto" w:fill="FFFFFF"/>
        <w:spacing w:before="100" w:beforeAutospacing="1" w:after="115" w:line="240" w:lineRule="auto"/>
        <w:rPr>
          <w:rFonts w:eastAsia="Times New Roman" w:cstheme="minorHAnsi"/>
          <w:b/>
          <w:bCs/>
          <w:sz w:val="24"/>
          <w:szCs w:val="24"/>
        </w:rPr>
      </w:pPr>
    </w:p>
    <w:p w14:paraId="5AE59170" w14:textId="77777777" w:rsidR="000E4E67" w:rsidRDefault="000E4E67" w:rsidP="0012679B">
      <w:pPr>
        <w:pBdr>
          <w:bottom w:val="single" w:sz="6" w:space="1" w:color="000001"/>
        </w:pBdr>
        <w:shd w:val="clear" w:color="auto" w:fill="FFFFFF"/>
        <w:spacing w:before="100" w:beforeAutospacing="1" w:after="115" w:line="240" w:lineRule="auto"/>
        <w:rPr>
          <w:rFonts w:eastAsia="Times New Roman" w:cstheme="minorHAnsi"/>
          <w:b/>
          <w:bCs/>
          <w:sz w:val="24"/>
          <w:szCs w:val="24"/>
        </w:rPr>
      </w:pPr>
    </w:p>
    <w:p w14:paraId="5EB1C47B" w14:textId="0C931A75" w:rsidR="00C362E6" w:rsidRDefault="00C362E6" w:rsidP="00C362E6">
      <w:pPr>
        <w:pStyle w:val="Heading2"/>
        <w:rPr>
          <w:color w:val="FF0000"/>
        </w:rPr>
      </w:pPr>
      <w:bookmarkStart w:id="6" w:name="_Toc108165390"/>
      <w:bookmarkStart w:id="7" w:name="_Toc108165391"/>
      <w:bookmarkStart w:id="8" w:name="_Toc102464326"/>
      <w:r w:rsidRPr="00824A50">
        <w:rPr>
          <w:color w:val="000000" w:themeColor="text1"/>
        </w:rPr>
        <w:lastRenderedPageBreak/>
        <w:t>Section A1: Household Roster</w:t>
      </w:r>
      <w:bookmarkEnd w:id="6"/>
      <w:r>
        <w:rPr>
          <w:color w:val="000000" w:themeColor="text1"/>
        </w:rPr>
        <w:t xml:space="preserve"> </w:t>
      </w:r>
      <w:r w:rsidRPr="00227500">
        <w:rPr>
          <w:color w:val="FF0000"/>
        </w:rPr>
        <w:t>– Changes: Add</w:t>
      </w:r>
      <w:r>
        <w:rPr>
          <w:color w:val="FF0000"/>
        </w:rPr>
        <w:t xml:space="preserve"> only</w:t>
      </w:r>
      <w:r w:rsidRPr="00227500">
        <w:rPr>
          <w:color w:val="FF0000"/>
        </w:rPr>
        <w:t xml:space="preserve"> individual </w:t>
      </w:r>
      <w:r w:rsidRPr="00227500">
        <w:rPr>
          <w:color w:val="FF0000"/>
          <w:u w:val="single"/>
        </w:rPr>
        <w:t>not</w:t>
      </w:r>
      <w:r w:rsidRPr="00227500">
        <w:rPr>
          <w:color w:val="FF0000"/>
        </w:rPr>
        <w:t xml:space="preserve"> in roaster from </w:t>
      </w:r>
      <w:r>
        <w:rPr>
          <w:color w:val="FF0000"/>
        </w:rPr>
        <w:t xml:space="preserve">February </w:t>
      </w:r>
      <w:r w:rsidRPr="00227500">
        <w:rPr>
          <w:color w:val="FF0000"/>
        </w:rPr>
        <w:t>2023</w:t>
      </w:r>
    </w:p>
    <w:p w14:paraId="64CB7B79" w14:textId="77777777" w:rsidR="00C362E6" w:rsidRPr="003065E6" w:rsidRDefault="00C362E6" w:rsidP="00C362E6">
      <w:r>
        <w:t>[</w:t>
      </w:r>
      <w:r w:rsidRPr="00C362E6">
        <w:rPr>
          <w:color w:val="FF0000"/>
        </w:rPr>
        <w:t>Program: choice to click at individuals to confirm they still live in the household</w:t>
      </w:r>
      <w:r>
        <w:t>]</w:t>
      </w:r>
    </w:p>
    <w:p w14:paraId="6D4CB429" w14:textId="77777777" w:rsidR="00C362E6" w:rsidRPr="00227500" w:rsidRDefault="00C362E6" w:rsidP="00C362E6">
      <w:r>
        <w:t xml:space="preserve">[ Enumerator: If an individual is not automatically uploaded, then add to the list </w:t>
      </w:r>
    </w:p>
    <w:tbl>
      <w:tblPr>
        <w:tblW w:w="14178" w:type="dxa"/>
        <w:tblCellSpacing w:w="0" w:type="dxa"/>
        <w:tblBorders>
          <w:top w:val="outset" w:sz="6" w:space="0" w:color="000001"/>
          <w:left w:val="outset" w:sz="6" w:space="0" w:color="000001"/>
          <w:bottom w:val="outset" w:sz="6" w:space="0" w:color="000001"/>
          <w:right w:val="outset" w:sz="6" w:space="0" w:color="000001"/>
        </w:tblBorders>
        <w:tblCellMar>
          <w:top w:w="84" w:type="dxa"/>
          <w:left w:w="84" w:type="dxa"/>
          <w:bottom w:w="84" w:type="dxa"/>
          <w:right w:w="84" w:type="dxa"/>
        </w:tblCellMar>
        <w:tblLook w:val="04A0" w:firstRow="1" w:lastRow="0" w:firstColumn="1" w:lastColumn="0" w:noHBand="0" w:noVBand="1"/>
      </w:tblPr>
      <w:tblGrid>
        <w:gridCol w:w="374"/>
        <w:gridCol w:w="2206"/>
        <w:gridCol w:w="1364"/>
        <w:gridCol w:w="1696"/>
        <w:gridCol w:w="3060"/>
        <w:gridCol w:w="918"/>
        <w:gridCol w:w="1068"/>
        <w:gridCol w:w="1764"/>
        <w:gridCol w:w="1728"/>
      </w:tblGrid>
      <w:tr w:rsidR="00C362E6" w:rsidRPr="00824A50" w14:paraId="1E75F244" w14:textId="77777777" w:rsidTr="00E11203">
        <w:trPr>
          <w:tblCellSpacing w:w="0" w:type="dxa"/>
        </w:trPr>
        <w:tc>
          <w:tcPr>
            <w:tcW w:w="374" w:type="dxa"/>
            <w:tcBorders>
              <w:top w:val="outset" w:sz="6" w:space="0" w:color="000001"/>
              <w:left w:val="outset" w:sz="6" w:space="0" w:color="000001"/>
              <w:bottom w:val="outset" w:sz="6" w:space="0" w:color="000001"/>
              <w:right w:val="outset" w:sz="6" w:space="0" w:color="000001"/>
            </w:tcBorders>
            <w:hideMark/>
          </w:tcPr>
          <w:p w14:paraId="32A8759E" w14:textId="77777777" w:rsidR="00C362E6" w:rsidRPr="00824A50" w:rsidRDefault="00C362E6" w:rsidP="00E11203">
            <w:pPr>
              <w:spacing w:after="115" w:line="240" w:lineRule="auto"/>
              <w:rPr>
                <w:rFonts w:eastAsia="Times New Roman" w:cstheme="minorHAnsi"/>
                <w:color w:val="000000" w:themeColor="text1"/>
                <w:sz w:val="24"/>
                <w:szCs w:val="24"/>
              </w:rPr>
            </w:pPr>
            <w:r w:rsidRPr="00824A50">
              <w:rPr>
                <w:rFonts w:eastAsia="Times New Roman" w:cstheme="minorHAnsi"/>
                <w:color w:val="000000" w:themeColor="text1"/>
                <w:sz w:val="16"/>
                <w:szCs w:val="16"/>
              </w:rPr>
              <w:t>0A</w:t>
            </w:r>
          </w:p>
          <w:p w14:paraId="03B4F775" w14:textId="77777777" w:rsidR="00C362E6" w:rsidRPr="00824A50" w:rsidRDefault="00C362E6" w:rsidP="00E11203">
            <w:pPr>
              <w:spacing w:after="240" w:line="240" w:lineRule="auto"/>
              <w:rPr>
                <w:rFonts w:eastAsia="Times New Roman" w:cstheme="minorHAnsi"/>
                <w:color w:val="000000" w:themeColor="text1"/>
                <w:sz w:val="24"/>
                <w:szCs w:val="24"/>
              </w:rPr>
            </w:pPr>
          </w:p>
          <w:p w14:paraId="5085FACD" w14:textId="77777777" w:rsidR="00C362E6" w:rsidRPr="00824A50" w:rsidRDefault="00C362E6" w:rsidP="00E11203">
            <w:pPr>
              <w:spacing w:after="115" w:line="240" w:lineRule="auto"/>
              <w:rPr>
                <w:rFonts w:eastAsia="Times New Roman" w:cstheme="minorHAnsi"/>
                <w:color w:val="000000" w:themeColor="text1"/>
                <w:sz w:val="24"/>
                <w:szCs w:val="24"/>
              </w:rPr>
            </w:pPr>
            <w:r w:rsidRPr="00824A50">
              <w:rPr>
                <w:rFonts w:eastAsia="Times New Roman" w:cstheme="minorHAnsi"/>
                <w:color w:val="000000" w:themeColor="text1"/>
                <w:sz w:val="16"/>
                <w:szCs w:val="16"/>
              </w:rPr>
              <w:t>I</w:t>
            </w:r>
          </w:p>
          <w:p w14:paraId="3EF36643" w14:textId="77777777" w:rsidR="00C362E6" w:rsidRPr="00824A50" w:rsidRDefault="00C362E6" w:rsidP="00E11203">
            <w:pPr>
              <w:spacing w:after="115" w:line="240" w:lineRule="auto"/>
              <w:rPr>
                <w:rFonts w:eastAsia="Times New Roman" w:cstheme="minorHAnsi"/>
                <w:color w:val="000000" w:themeColor="text1"/>
                <w:sz w:val="24"/>
                <w:szCs w:val="24"/>
              </w:rPr>
            </w:pPr>
            <w:r w:rsidRPr="00824A50">
              <w:rPr>
                <w:rFonts w:eastAsia="Times New Roman" w:cstheme="minorHAnsi"/>
                <w:color w:val="000000" w:themeColor="text1"/>
                <w:sz w:val="16"/>
                <w:szCs w:val="16"/>
              </w:rPr>
              <w:t>D</w:t>
            </w:r>
          </w:p>
          <w:p w14:paraId="1AA6DF60" w14:textId="77777777" w:rsidR="00C362E6" w:rsidRPr="00824A50" w:rsidRDefault="00C362E6" w:rsidP="00E11203">
            <w:pPr>
              <w:spacing w:after="240" w:line="240" w:lineRule="auto"/>
              <w:rPr>
                <w:rFonts w:eastAsia="Times New Roman" w:cstheme="minorHAnsi"/>
                <w:color w:val="000000" w:themeColor="text1"/>
                <w:sz w:val="24"/>
                <w:szCs w:val="24"/>
              </w:rPr>
            </w:pPr>
          </w:p>
          <w:p w14:paraId="0ED420D9" w14:textId="77777777" w:rsidR="00C362E6" w:rsidRPr="00824A50" w:rsidRDefault="00C362E6" w:rsidP="00E11203">
            <w:pPr>
              <w:spacing w:after="115" w:line="240" w:lineRule="auto"/>
              <w:rPr>
                <w:rFonts w:eastAsia="Times New Roman" w:cstheme="minorHAnsi"/>
                <w:color w:val="000000" w:themeColor="text1"/>
                <w:sz w:val="24"/>
                <w:szCs w:val="24"/>
              </w:rPr>
            </w:pPr>
            <w:r w:rsidRPr="00824A50">
              <w:rPr>
                <w:rFonts w:eastAsia="Times New Roman" w:cstheme="minorHAnsi"/>
                <w:color w:val="000000" w:themeColor="text1"/>
                <w:sz w:val="16"/>
                <w:szCs w:val="16"/>
              </w:rPr>
              <w:t>C</w:t>
            </w:r>
          </w:p>
          <w:p w14:paraId="7AFCD66E" w14:textId="77777777" w:rsidR="00C362E6" w:rsidRPr="00824A50" w:rsidRDefault="00C362E6" w:rsidP="00E11203">
            <w:pPr>
              <w:spacing w:after="115" w:line="240" w:lineRule="auto"/>
              <w:rPr>
                <w:rFonts w:eastAsia="Times New Roman" w:cstheme="minorHAnsi"/>
                <w:color w:val="000000" w:themeColor="text1"/>
                <w:sz w:val="24"/>
                <w:szCs w:val="24"/>
              </w:rPr>
            </w:pPr>
            <w:r w:rsidRPr="00824A50">
              <w:rPr>
                <w:rFonts w:eastAsia="Times New Roman" w:cstheme="minorHAnsi"/>
                <w:color w:val="000000" w:themeColor="text1"/>
                <w:sz w:val="16"/>
                <w:szCs w:val="16"/>
              </w:rPr>
              <w:t>O</w:t>
            </w:r>
          </w:p>
          <w:p w14:paraId="50BB439B" w14:textId="77777777" w:rsidR="00C362E6" w:rsidRPr="00824A50" w:rsidRDefault="00C362E6" w:rsidP="00E11203">
            <w:pPr>
              <w:spacing w:after="115" w:line="240" w:lineRule="auto"/>
              <w:rPr>
                <w:rFonts w:eastAsia="Times New Roman" w:cstheme="minorHAnsi"/>
                <w:color w:val="000000" w:themeColor="text1"/>
                <w:sz w:val="24"/>
                <w:szCs w:val="24"/>
              </w:rPr>
            </w:pPr>
            <w:r w:rsidRPr="00824A50">
              <w:rPr>
                <w:rFonts w:eastAsia="Times New Roman" w:cstheme="minorHAnsi"/>
                <w:color w:val="000000" w:themeColor="text1"/>
                <w:sz w:val="16"/>
                <w:szCs w:val="16"/>
              </w:rPr>
              <w:t>D</w:t>
            </w:r>
          </w:p>
          <w:p w14:paraId="3B1D5EB6" w14:textId="77777777" w:rsidR="00C362E6" w:rsidRPr="00824A50" w:rsidRDefault="00C362E6" w:rsidP="00E11203">
            <w:pPr>
              <w:spacing w:after="115" w:line="240" w:lineRule="auto"/>
              <w:rPr>
                <w:rFonts w:eastAsia="Times New Roman" w:cstheme="minorHAnsi"/>
                <w:color w:val="000000" w:themeColor="text1"/>
                <w:sz w:val="24"/>
                <w:szCs w:val="24"/>
              </w:rPr>
            </w:pPr>
            <w:r w:rsidRPr="00824A50">
              <w:rPr>
                <w:rFonts w:eastAsia="Times New Roman" w:cstheme="minorHAnsi"/>
                <w:color w:val="000000" w:themeColor="text1"/>
                <w:sz w:val="16"/>
                <w:szCs w:val="16"/>
              </w:rPr>
              <w:t>E</w:t>
            </w:r>
          </w:p>
        </w:tc>
        <w:tc>
          <w:tcPr>
            <w:tcW w:w="2341" w:type="dxa"/>
            <w:tcBorders>
              <w:top w:val="outset" w:sz="6" w:space="0" w:color="000001"/>
              <w:left w:val="outset" w:sz="6" w:space="0" w:color="000001"/>
              <w:bottom w:val="outset" w:sz="6" w:space="0" w:color="000001"/>
              <w:right w:val="outset" w:sz="6" w:space="0" w:color="000001"/>
            </w:tcBorders>
            <w:hideMark/>
          </w:tcPr>
          <w:p w14:paraId="70C737F1" w14:textId="77777777" w:rsidR="00C362E6" w:rsidRPr="00824A50" w:rsidRDefault="00C362E6" w:rsidP="00E11203">
            <w:pPr>
              <w:pStyle w:val="ListParagraph"/>
              <w:numPr>
                <w:ilvl w:val="1"/>
                <w:numId w:val="4"/>
              </w:numPr>
              <w:spacing w:after="115" w:line="240" w:lineRule="auto"/>
              <w:rPr>
                <w:rFonts w:eastAsia="Times New Roman" w:cstheme="minorHAnsi"/>
                <w:color w:val="000000" w:themeColor="text1"/>
                <w:sz w:val="20"/>
                <w:szCs w:val="20"/>
              </w:rPr>
            </w:pPr>
            <w:r w:rsidRPr="00824A50">
              <w:rPr>
                <w:rFonts w:eastAsia="Times New Roman" w:cstheme="minorHAnsi"/>
                <w:color w:val="000000" w:themeColor="text1"/>
                <w:sz w:val="20"/>
                <w:szCs w:val="20"/>
              </w:rPr>
              <w:t>Name of the household member:</w:t>
            </w:r>
          </w:p>
          <w:p w14:paraId="25BA11DD" w14:textId="77777777" w:rsidR="00C362E6" w:rsidRPr="00824A50" w:rsidRDefault="00C362E6" w:rsidP="00E11203">
            <w:pPr>
              <w:spacing w:after="115" w:line="240" w:lineRule="auto"/>
              <w:jc w:val="both"/>
              <w:rPr>
                <w:rFonts w:eastAsia="Times New Roman" w:cstheme="minorHAnsi"/>
                <w:color w:val="000000" w:themeColor="text1"/>
                <w:sz w:val="24"/>
                <w:szCs w:val="24"/>
              </w:rPr>
            </w:pPr>
            <w:r w:rsidRPr="00824A50">
              <w:rPr>
                <w:rFonts w:eastAsia="Times New Roman" w:cstheme="minorHAnsi"/>
                <w:color w:val="000000" w:themeColor="text1"/>
                <w:sz w:val="16"/>
                <w:szCs w:val="16"/>
              </w:rPr>
              <w:t xml:space="preserve">We define a member of the household as an individual that has eaten in the household at least 9 months in the past </w:t>
            </w:r>
            <w:proofErr w:type="spellStart"/>
            <w:r w:rsidRPr="00824A50">
              <w:rPr>
                <w:rFonts w:eastAsia="Times New Roman" w:cstheme="minorHAnsi"/>
                <w:color w:val="000000" w:themeColor="text1"/>
                <w:sz w:val="16"/>
                <w:szCs w:val="16"/>
              </w:rPr>
              <w:t>year.In</w:t>
            </w:r>
            <w:proofErr w:type="spellEnd"/>
            <w:r w:rsidRPr="00824A50">
              <w:rPr>
                <w:rFonts w:eastAsia="Times New Roman" w:cstheme="minorHAnsi"/>
                <w:color w:val="000000" w:themeColor="text1"/>
                <w:sz w:val="16"/>
                <w:szCs w:val="16"/>
              </w:rPr>
              <w:t xml:space="preserve"> addition, we define a member of the household as an individual that, although not eating in the household for 9 months in the past year, is currently in the household and expected to be in the next 9 months [e.g., new marriage partner].</w:t>
            </w:r>
          </w:p>
          <w:p w14:paraId="6E4C01C1" w14:textId="77777777" w:rsidR="00C362E6" w:rsidRPr="00824A50" w:rsidRDefault="00C362E6" w:rsidP="00E11203">
            <w:pPr>
              <w:spacing w:after="115" w:line="240" w:lineRule="auto"/>
              <w:jc w:val="both"/>
              <w:rPr>
                <w:rFonts w:eastAsia="Times New Roman" w:cstheme="minorHAnsi"/>
                <w:color w:val="000000" w:themeColor="text1"/>
                <w:sz w:val="20"/>
                <w:szCs w:val="20"/>
              </w:rPr>
            </w:pPr>
          </w:p>
          <w:p w14:paraId="74EC4B56" w14:textId="77777777" w:rsidR="00C362E6" w:rsidRDefault="00C362E6" w:rsidP="00E11203">
            <w:pPr>
              <w:spacing w:after="115" w:line="240" w:lineRule="auto"/>
              <w:jc w:val="both"/>
              <w:rPr>
                <w:rFonts w:eastAsia="Times New Roman" w:cstheme="minorHAnsi"/>
                <w:color w:val="000000" w:themeColor="text1"/>
                <w:sz w:val="20"/>
                <w:szCs w:val="20"/>
              </w:rPr>
            </w:pPr>
            <w:r w:rsidRPr="00824A50">
              <w:rPr>
                <w:rFonts w:eastAsia="Times New Roman" w:cstheme="minorHAnsi"/>
                <w:color w:val="000000" w:themeColor="text1"/>
                <w:sz w:val="20"/>
                <w:szCs w:val="20"/>
              </w:rPr>
              <w:t xml:space="preserve">Please, give me the name of the members of your immediate family who normally live and eat their meals together here. </w:t>
            </w:r>
          </w:p>
          <w:p w14:paraId="6CF72E18" w14:textId="77777777" w:rsidR="00F46D91" w:rsidRDefault="00F46D91" w:rsidP="00E11203">
            <w:pPr>
              <w:spacing w:after="115" w:line="240" w:lineRule="auto"/>
              <w:jc w:val="both"/>
              <w:rPr>
                <w:rFonts w:eastAsia="Times New Roman" w:cstheme="minorHAnsi"/>
                <w:color w:val="000000" w:themeColor="text1"/>
                <w:sz w:val="20"/>
                <w:szCs w:val="20"/>
              </w:rPr>
            </w:pPr>
          </w:p>
          <w:p w14:paraId="410D654C" w14:textId="6627406F" w:rsidR="00F46D91" w:rsidRPr="00F46D91" w:rsidRDefault="00F46D91" w:rsidP="00E11203">
            <w:pPr>
              <w:spacing w:after="115" w:line="240" w:lineRule="auto"/>
              <w:jc w:val="both"/>
              <w:rPr>
                <w:rFonts w:eastAsia="Times New Roman" w:cstheme="minorHAnsi"/>
                <w:color w:val="C00000"/>
                <w:sz w:val="20"/>
                <w:szCs w:val="20"/>
              </w:rPr>
            </w:pPr>
            <w:r w:rsidRPr="00F46D91">
              <w:rPr>
                <w:rFonts w:eastAsia="Times New Roman" w:cstheme="minorHAnsi"/>
                <w:color w:val="C00000"/>
                <w:sz w:val="20"/>
                <w:szCs w:val="20"/>
              </w:rPr>
              <w:t xml:space="preserve">ENUMERATOR: be sure the interviewee is not over-reporting members in the household. </w:t>
            </w:r>
          </w:p>
          <w:p w14:paraId="281316C2" w14:textId="5F6576E9" w:rsidR="00C362E6" w:rsidRPr="00824A50" w:rsidRDefault="00C362E6" w:rsidP="00E11203">
            <w:pPr>
              <w:spacing w:after="0" w:line="240" w:lineRule="auto"/>
              <w:jc w:val="both"/>
              <w:rPr>
                <w:rFonts w:eastAsia="Times New Roman" w:cstheme="minorHAnsi"/>
                <w:color w:val="000000" w:themeColor="text1"/>
                <w:sz w:val="24"/>
                <w:szCs w:val="24"/>
              </w:rPr>
            </w:pPr>
          </w:p>
          <w:p w14:paraId="7F5CD555" w14:textId="77777777" w:rsidR="00C362E6" w:rsidRPr="00824A50" w:rsidRDefault="00C362E6" w:rsidP="00E11203">
            <w:pPr>
              <w:spacing w:after="0" w:line="240" w:lineRule="auto"/>
              <w:jc w:val="both"/>
              <w:rPr>
                <w:rFonts w:eastAsia="Times New Roman" w:cstheme="minorHAnsi"/>
                <w:color w:val="000000" w:themeColor="text1"/>
                <w:sz w:val="24"/>
                <w:szCs w:val="24"/>
              </w:rPr>
            </w:pPr>
          </w:p>
          <w:p w14:paraId="27711B50" w14:textId="77777777" w:rsidR="00C362E6" w:rsidRPr="00824A50" w:rsidRDefault="00C362E6" w:rsidP="00E11203">
            <w:pPr>
              <w:spacing w:after="115" w:line="240" w:lineRule="auto"/>
              <w:jc w:val="both"/>
              <w:rPr>
                <w:rFonts w:eastAsia="Times New Roman" w:cstheme="minorHAnsi"/>
                <w:color w:val="000000" w:themeColor="text1"/>
                <w:sz w:val="24"/>
                <w:szCs w:val="24"/>
              </w:rPr>
            </w:pPr>
            <w:r w:rsidRPr="00824A50">
              <w:rPr>
                <w:rFonts w:eastAsia="Times New Roman" w:cstheme="minorHAnsi"/>
                <w:b/>
                <w:bCs/>
                <w:color w:val="000000" w:themeColor="text1"/>
                <w:sz w:val="16"/>
                <w:szCs w:val="16"/>
              </w:rPr>
              <w:lastRenderedPageBreak/>
              <w:t xml:space="preserve">DO NOT LIST </w:t>
            </w:r>
            <w:r w:rsidRPr="00824A50">
              <w:rPr>
                <w:rFonts w:eastAsia="Times New Roman" w:cstheme="minorHAnsi"/>
                <w:color w:val="000000" w:themeColor="text1"/>
                <w:sz w:val="16"/>
                <w:szCs w:val="16"/>
              </w:rPr>
              <w:t>SERVANTS WHO HAVE A HOUSEHOLD ELSEWHERE</w:t>
            </w:r>
            <w:r w:rsidRPr="00824A50">
              <w:rPr>
                <w:rFonts w:eastAsia="Times New Roman" w:cstheme="minorHAnsi"/>
                <w:b/>
                <w:bCs/>
                <w:color w:val="000000" w:themeColor="text1"/>
                <w:sz w:val="16"/>
                <w:szCs w:val="16"/>
              </w:rPr>
              <w:t xml:space="preserve">, </w:t>
            </w:r>
            <w:r w:rsidRPr="00824A50">
              <w:rPr>
                <w:rFonts w:eastAsia="Times New Roman" w:cstheme="minorHAnsi"/>
                <w:color w:val="000000" w:themeColor="text1"/>
                <w:sz w:val="16"/>
                <w:szCs w:val="16"/>
              </w:rPr>
              <w:t>AND GUESTS WHO ARE VISITING TEMPORARILY AND HAVE A HOUSEHOLD ELSEWHERE.</w:t>
            </w:r>
          </w:p>
        </w:tc>
        <w:tc>
          <w:tcPr>
            <w:tcW w:w="1364" w:type="dxa"/>
            <w:tcBorders>
              <w:top w:val="outset" w:sz="6" w:space="0" w:color="000001"/>
              <w:left w:val="outset" w:sz="6" w:space="0" w:color="000001"/>
              <w:bottom w:val="outset" w:sz="6" w:space="0" w:color="000001"/>
              <w:right w:val="outset" w:sz="6" w:space="0" w:color="000001"/>
            </w:tcBorders>
          </w:tcPr>
          <w:p w14:paraId="3931823D" w14:textId="77777777" w:rsidR="00C362E6" w:rsidRPr="00824A50" w:rsidRDefault="00C362E6" w:rsidP="00E11203">
            <w:pPr>
              <w:pStyle w:val="ListParagraph"/>
              <w:numPr>
                <w:ilvl w:val="1"/>
                <w:numId w:val="4"/>
              </w:numPr>
              <w:spacing w:after="115" w:line="240" w:lineRule="auto"/>
              <w:rPr>
                <w:rFonts w:eastAsia="Times New Roman" w:cstheme="minorHAnsi"/>
                <w:color w:val="000000" w:themeColor="text1"/>
                <w:sz w:val="20"/>
                <w:szCs w:val="20"/>
              </w:rPr>
            </w:pPr>
            <w:r w:rsidRPr="00824A50">
              <w:rPr>
                <w:rFonts w:eastAsia="Times New Roman" w:cstheme="minorHAnsi"/>
                <w:color w:val="000000" w:themeColor="text1"/>
                <w:sz w:val="20"/>
                <w:szCs w:val="20"/>
              </w:rPr>
              <w:lastRenderedPageBreak/>
              <w:t>What is the nickname of [NAME}?</w:t>
            </w:r>
          </w:p>
          <w:p w14:paraId="3B5E1E26" w14:textId="77777777" w:rsidR="00C362E6" w:rsidRPr="00824A50" w:rsidRDefault="00C362E6" w:rsidP="00E11203">
            <w:pPr>
              <w:spacing w:after="115" w:line="240" w:lineRule="auto"/>
              <w:rPr>
                <w:rFonts w:eastAsia="Times New Roman" w:cstheme="minorHAnsi"/>
                <w:color w:val="000000" w:themeColor="text1"/>
                <w:sz w:val="20"/>
                <w:szCs w:val="20"/>
              </w:rPr>
            </w:pPr>
          </w:p>
          <w:p w14:paraId="24B7764B" w14:textId="77777777" w:rsidR="00C362E6" w:rsidRPr="00824A50" w:rsidRDefault="00C362E6" w:rsidP="00E11203">
            <w:pPr>
              <w:spacing w:after="115" w:line="240" w:lineRule="auto"/>
              <w:rPr>
                <w:rFonts w:eastAsia="Times New Roman" w:cstheme="minorHAnsi"/>
                <w:color w:val="000000" w:themeColor="text1"/>
                <w:sz w:val="20"/>
                <w:szCs w:val="20"/>
              </w:rPr>
            </w:pPr>
            <w:r w:rsidRPr="00824A50">
              <w:rPr>
                <w:rFonts w:eastAsia="Times New Roman" w:cstheme="minorHAnsi"/>
                <w:color w:val="000000" w:themeColor="text1"/>
                <w:sz w:val="20"/>
                <w:szCs w:val="20"/>
              </w:rPr>
              <w:t>[A nickname is a familiar name given to a person different than his/her real name]</w:t>
            </w:r>
          </w:p>
        </w:tc>
        <w:tc>
          <w:tcPr>
            <w:tcW w:w="1696" w:type="dxa"/>
            <w:tcBorders>
              <w:top w:val="outset" w:sz="6" w:space="0" w:color="000001"/>
              <w:left w:val="outset" w:sz="6" w:space="0" w:color="000001"/>
              <w:bottom w:val="outset" w:sz="6" w:space="0" w:color="000001"/>
              <w:right w:val="outset" w:sz="6" w:space="0" w:color="000001"/>
            </w:tcBorders>
            <w:hideMark/>
          </w:tcPr>
          <w:p w14:paraId="2D41D099" w14:textId="77777777" w:rsidR="00C362E6" w:rsidRPr="00824A50" w:rsidRDefault="00C362E6" w:rsidP="00E11203">
            <w:pPr>
              <w:pStyle w:val="ListParagraph"/>
              <w:numPr>
                <w:ilvl w:val="1"/>
                <w:numId w:val="4"/>
              </w:numPr>
              <w:spacing w:after="115" w:line="240" w:lineRule="auto"/>
              <w:rPr>
                <w:rFonts w:eastAsia="Times New Roman" w:cstheme="minorHAnsi"/>
                <w:color w:val="000000" w:themeColor="text1"/>
                <w:sz w:val="20"/>
                <w:szCs w:val="20"/>
              </w:rPr>
            </w:pPr>
            <w:r w:rsidRPr="00824A50">
              <w:rPr>
                <w:rFonts w:eastAsia="Times New Roman" w:cstheme="minorHAnsi"/>
                <w:color w:val="000000" w:themeColor="text1"/>
                <w:sz w:val="20"/>
                <w:szCs w:val="20"/>
              </w:rPr>
              <w:t>[NAME]’S Gender:</w:t>
            </w:r>
          </w:p>
          <w:p w14:paraId="50EC3DA5" w14:textId="77777777" w:rsidR="00C362E6" w:rsidRPr="00824A50" w:rsidRDefault="00C362E6" w:rsidP="00E11203">
            <w:pPr>
              <w:spacing w:after="240" w:line="240" w:lineRule="auto"/>
              <w:rPr>
                <w:rFonts w:eastAsia="Times New Roman" w:cstheme="minorHAnsi"/>
                <w:color w:val="000000" w:themeColor="text1"/>
                <w:sz w:val="24"/>
                <w:szCs w:val="24"/>
              </w:rPr>
            </w:pPr>
          </w:p>
          <w:p w14:paraId="1205C866" w14:textId="77777777" w:rsidR="00C362E6" w:rsidRPr="00824A50" w:rsidRDefault="00C362E6" w:rsidP="00E11203">
            <w:pPr>
              <w:spacing w:after="115" w:line="240" w:lineRule="auto"/>
              <w:rPr>
                <w:rFonts w:eastAsia="Times New Roman" w:cstheme="minorHAnsi"/>
                <w:color w:val="000000" w:themeColor="text1"/>
                <w:sz w:val="24"/>
                <w:szCs w:val="24"/>
              </w:rPr>
            </w:pPr>
            <w:r w:rsidRPr="00824A50">
              <w:rPr>
                <w:rFonts w:eastAsia="Times New Roman" w:cstheme="minorHAnsi"/>
                <w:color w:val="000000" w:themeColor="text1"/>
                <w:sz w:val="16"/>
                <w:szCs w:val="16"/>
              </w:rPr>
              <w:t>1=MALE</w:t>
            </w:r>
          </w:p>
          <w:p w14:paraId="02E5A249" w14:textId="77777777" w:rsidR="00C362E6" w:rsidRPr="00824A50" w:rsidRDefault="00C362E6" w:rsidP="00E11203">
            <w:pPr>
              <w:spacing w:after="115" w:line="240" w:lineRule="auto"/>
              <w:rPr>
                <w:rFonts w:eastAsia="Times New Roman" w:cstheme="minorHAnsi"/>
                <w:color w:val="000000" w:themeColor="text1"/>
                <w:sz w:val="24"/>
                <w:szCs w:val="24"/>
              </w:rPr>
            </w:pPr>
            <w:r w:rsidRPr="00824A50">
              <w:rPr>
                <w:rFonts w:eastAsia="Times New Roman" w:cstheme="minorHAnsi"/>
                <w:color w:val="000000" w:themeColor="text1"/>
                <w:sz w:val="16"/>
                <w:szCs w:val="16"/>
              </w:rPr>
              <w:t>2=FEMALE</w:t>
            </w:r>
          </w:p>
        </w:tc>
        <w:tc>
          <w:tcPr>
            <w:tcW w:w="3060" w:type="dxa"/>
            <w:tcBorders>
              <w:top w:val="outset" w:sz="6" w:space="0" w:color="000001"/>
              <w:left w:val="outset" w:sz="6" w:space="0" w:color="000001"/>
              <w:bottom w:val="outset" w:sz="6" w:space="0" w:color="000001"/>
              <w:right w:val="outset" w:sz="6" w:space="0" w:color="000001"/>
            </w:tcBorders>
            <w:hideMark/>
          </w:tcPr>
          <w:p w14:paraId="3E8F8AF5" w14:textId="77777777" w:rsidR="00C362E6" w:rsidRPr="00824A50" w:rsidRDefault="00C362E6" w:rsidP="00E11203">
            <w:pPr>
              <w:pStyle w:val="ListParagraph"/>
              <w:numPr>
                <w:ilvl w:val="1"/>
                <w:numId w:val="4"/>
              </w:numPr>
              <w:spacing w:after="115" w:line="240" w:lineRule="auto"/>
              <w:rPr>
                <w:rFonts w:eastAsia="Times New Roman" w:cstheme="minorHAnsi"/>
                <w:color w:val="000000" w:themeColor="text1"/>
                <w:sz w:val="20"/>
                <w:szCs w:val="20"/>
              </w:rPr>
            </w:pPr>
            <w:r w:rsidRPr="00824A50">
              <w:rPr>
                <w:rFonts w:eastAsia="Times New Roman" w:cstheme="minorHAnsi"/>
                <w:color w:val="000000" w:themeColor="text1"/>
                <w:sz w:val="20"/>
                <w:szCs w:val="20"/>
              </w:rPr>
              <w:t>[NAME]’</w:t>
            </w:r>
            <w:proofErr w:type="spellStart"/>
            <w:r w:rsidRPr="00824A50">
              <w:rPr>
                <w:rFonts w:eastAsia="Times New Roman" w:cstheme="minorHAnsi"/>
                <w:color w:val="000000" w:themeColor="text1"/>
                <w:sz w:val="20"/>
                <w:szCs w:val="20"/>
              </w:rPr>
              <w:t>SRelationtoHead</w:t>
            </w:r>
            <w:proofErr w:type="spellEnd"/>
            <w:r w:rsidRPr="00824A50">
              <w:rPr>
                <w:rFonts w:eastAsia="Times New Roman" w:cstheme="minorHAnsi"/>
                <w:color w:val="000000" w:themeColor="text1"/>
                <w:sz w:val="20"/>
                <w:szCs w:val="20"/>
              </w:rPr>
              <w:t>?</w:t>
            </w:r>
          </w:p>
          <w:p w14:paraId="23D2BAF1" w14:textId="77777777" w:rsidR="00C362E6" w:rsidRPr="00824A50" w:rsidRDefault="00C362E6" w:rsidP="00E11203">
            <w:pPr>
              <w:spacing w:after="0" w:line="240" w:lineRule="auto"/>
              <w:rPr>
                <w:rFonts w:eastAsia="Times New Roman" w:cstheme="minorHAnsi"/>
                <w:color w:val="000000" w:themeColor="text1"/>
                <w:sz w:val="16"/>
                <w:szCs w:val="16"/>
              </w:rPr>
            </w:pPr>
            <w:r w:rsidRPr="00824A50">
              <w:rPr>
                <w:rFonts w:eastAsia="Times New Roman" w:cstheme="minorHAnsi"/>
                <w:color w:val="000000" w:themeColor="text1"/>
                <w:sz w:val="16"/>
                <w:szCs w:val="16"/>
              </w:rPr>
              <w:t>1 = Head</w:t>
            </w:r>
          </w:p>
          <w:p w14:paraId="665A632D" w14:textId="77777777" w:rsidR="00C362E6" w:rsidRPr="00824A50" w:rsidRDefault="00C362E6" w:rsidP="00E11203">
            <w:pPr>
              <w:spacing w:after="0" w:line="240" w:lineRule="auto"/>
              <w:rPr>
                <w:rFonts w:eastAsia="Times New Roman" w:cstheme="minorHAnsi"/>
                <w:color w:val="000000" w:themeColor="text1"/>
                <w:sz w:val="16"/>
                <w:szCs w:val="16"/>
              </w:rPr>
            </w:pPr>
            <w:r w:rsidRPr="00824A50">
              <w:rPr>
                <w:rFonts w:eastAsia="Times New Roman" w:cstheme="minorHAnsi"/>
                <w:color w:val="000000" w:themeColor="text1"/>
                <w:sz w:val="16"/>
                <w:szCs w:val="16"/>
              </w:rPr>
              <w:t>2 = Wife/husband</w:t>
            </w:r>
          </w:p>
          <w:p w14:paraId="349B94F5" w14:textId="77777777" w:rsidR="00C362E6" w:rsidRPr="00824A50" w:rsidRDefault="00C362E6" w:rsidP="00E11203">
            <w:pPr>
              <w:spacing w:after="0" w:line="240" w:lineRule="auto"/>
              <w:rPr>
                <w:rFonts w:eastAsia="Times New Roman" w:cstheme="minorHAnsi"/>
                <w:color w:val="000000" w:themeColor="text1"/>
                <w:sz w:val="16"/>
                <w:szCs w:val="16"/>
              </w:rPr>
            </w:pPr>
            <w:r w:rsidRPr="00824A50">
              <w:rPr>
                <w:rFonts w:eastAsia="Times New Roman" w:cstheme="minorHAnsi"/>
                <w:color w:val="000000" w:themeColor="text1"/>
                <w:sz w:val="16"/>
                <w:szCs w:val="16"/>
              </w:rPr>
              <w:t>3 = Son/daughter</w:t>
            </w:r>
          </w:p>
          <w:p w14:paraId="4FAE4C27" w14:textId="77777777" w:rsidR="00C362E6" w:rsidRPr="00824A50" w:rsidRDefault="00C362E6" w:rsidP="00E11203">
            <w:pPr>
              <w:spacing w:after="0" w:line="240" w:lineRule="auto"/>
              <w:rPr>
                <w:rFonts w:eastAsia="Times New Roman" w:cstheme="minorHAnsi"/>
                <w:color w:val="000000" w:themeColor="text1"/>
                <w:sz w:val="16"/>
                <w:szCs w:val="16"/>
              </w:rPr>
            </w:pPr>
            <w:r w:rsidRPr="00824A50">
              <w:rPr>
                <w:rFonts w:eastAsia="Times New Roman" w:cstheme="minorHAnsi"/>
                <w:color w:val="000000" w:themeColor="text1"/>
                <w:sz w:val="16"/>
                <w:szCs w:val="16"/>
              </w:rPr>
              <w:t>4 = Father/mother</w:t>
            </w:r>
          </w:p>
          <w:p w14:paraId="6CAC4324" w14:textId="77777777" w:rsidR="00C362E6" w:rsidRPr="00824A50" w:rsidRDefault="00C362E6" w:rsidP="00E11203">
            <w:pPr>
              <w:spacing w:after="0" w:line="240" w:lineRule="auto"/>
              <w:rPr>
                <w:rFonts w:eastAsia="Times New Roman" w:cstheme="minorHAnsi"/>
                <w:color w:val="000000" w:themeColor="text1"/>
                <w:sz w:val="16"/>
                <w:szCs w:val="16"/>
              </w:rPr>
            </w:pPr>
            <w:r w:rsidRPr="00824A50">
              <w:rPr>
                <w:rFonts w:eastAsia="Times New Roman" w:cstheme="minorHAnsi"/>
                <w:color w:val="000000" w:themeColor="text1"/>
                <w:sz w:val="16"/>
                <w:szCs w:val="16"/>
              </w:rPr>
              <w:t>5 = Grandchild</w:t>
            </w:r>
          </w:p>
          <w:p w14:paraId="2798A727" w14:textId="77777777" w:rsidR="00C362E6" w:rsidRPr="00824A50" w:rsidRDefault="00C362E6" w:rsidP="00E11203">
            <w:pPr>
              <w:spacing w:after="0" w:line="240" w:lineRule="auto"/>
              <w:rPr>
                <w:rFonts w:eastAsia="Times New Roman" w:cstheme="minorHAnsi"/>
                <w:color w:val="000000" w:themeColor="text1"/>
                <w:sz w:val="16"/>
                <w:szCs w:val="16"/>
              </w:rPr>
            </w:pPr>
            <w:r w:rsidRPr="00824A50">
              <w:rPr>
                <w:rFonts w:eastAsia="Times New Roman" w:cstheme="minorHAnsi"/>
                <w:color w:val="000000" w:themeColor="text1"/>
                <w:sz w:val="16"/>
                <w:szCs w:val="16"/>
              </w:rPr>
              <w:t>6 = Grandparent</w:t>
            </w:r>
          </w:p>
          <w:p w14:paraId="26514C60" w14:textId="77777777" w:rsidR="00C362E6" w:rsidRPr="00824A50" w:rsidRDefault="00C362E6" w:rsidP="00E11203">
            <w:pPr>
              <w:spacing w:after="0" w:line="240" w:lineRule="auto"/>
              <w:rPr>
                <w:rFonts w:eastAsia="Times New Roman" w:cstheme="minorHAnsi"/>
                <w:color w:val="000000" w:themeColor="text1"/>
                <w:sz w:val="16"/>
                <w:szCs w:val="16"/>
              </w:rPr>
            </w:pPr>
            <w:r w:rsidRPr="00824A50">
              <w:rPr>
                <w:rFonts w:eastAsia="Times New Roman" w:cstheme="minorHAnsi"/>
                <w:color w:val="000000" w:themeColor="text1"/>
                <w:sz w:val="16"/>
                <w:szCs w:val="16"/>
              </w:rPr>
              <w:t>7 = Mother/father-in-law</w:t>
            </w:r>
          </w:p>
          <w:p w14:paraId="17EBC41D" w14:textId="77777777" w:rsidR="00C362E6" w:rsidRPr="00824A50" w:rsidRDefault="00C362E6" w:rsidP="00E11203">
            <w:pPr>
              <w:spacing w:after="0" w:line="240" w:lineRule="auto"/>
              <w:rPr>
                <w:rFonts w:eastAsia="Times New Roman" w:cstheme="minorHAnsi"/>
                <w:color w:val="000000" w:themeColor="text1"/>
                <w:sz w:val="16"/>
                <w:szCs w:val="16"/>
              </w:rPr>
            </w:pPr>
            <w:r w:rsidRPr="00824A50">
              <w:rPr>
                <w:rFonts w:eastAsia="Times New Roman" w:cstheme="minorHAnsi"/>
                <w:color w:val="000000" w:themeColor="text1"/>
                <w:sz w:val="16"/>
                <w:szCs w:val="16"/>
              </w:rPr>
              <w:t>8 = Son/daughter-in-law</w:t>
            </w:r>
          </w:p>
          <w:p w14:paraId="4ACF39B7" w14:textId="77777777" w:rsidR="00C362E6" w:rsidRPr="00824A50" w:rsidRDefault="00C362E6" w:rsidP="00E11203">
            <w:pPr>
              <w:spacing w:after="0" w:line="240" w:lineRule="auto"/>
              <w:rPr>
                <w:rFonts w:eastAsia="Times New Roman" w:cstheme="minorHAnsi"/>
                <w:color w:val="000000" w:themeColor="text1"/>
                <w:sz w:val="16"/>
                <w:szCs w:val="16"/>
              </w:rPr>
            </w:pPr>
            <w:r w:rsidRPr="00824A50">
              <w:rPr>
                <w:rFonts w:eastAsia="Times New Roman" w:cstheme="minorHAnsi"/>
                <w:color w:val="000000" w:themeColor="text1"/>
                <w:sz w:val="16"/>
                <w:szCs w:val="16"/>
              </w:rPr>
              <w:t>9 = Brother/sister-in-law</w:t>
            </w:r>
          </w:p>
          <w:p w14:paraId="0AE60FA1" w14:textId="77777777" w:rsidR="00C362E6" w:rsidRPr="00824A50" w:rsidRDefault="00C362E6" w:rsidP="00E11203">
            <w:pPr>
              <w:spacing w:after="0" w:line="240" w:lineRule="auto"/>
              <w:rPr>
                <w:rFonts w:eastAsia="Times New Roman" w:cstheme="minorHAnsi"/>
                <w:color w:val="000000" w:themeColor="text1"/>
                <w:sz w:val="16"/>
                <w:szCs w:val="16"/>
              </w:rPr>
            </w:pPr>
            <w:r w:rsidRPr="00824A50">
              <w:rPr>
                <w:rFonts w:eastAsia="Times New Roman" w:cstheme="minorHAnsi"/>
                <w:color w:val="000000" w:themeColor="text1"/>
                <w:sz w:val="16"/>
                <w:szCs w:val="16"/>
              </w:rPr>
              <w:t>10 = Paternal aunt/uncle</w:t>
            </w:r>
          </w:p>
          <w:p w14:paraId="36F2476A" w14:textId="77777777" w:rsidR="00C362E6" w:rsidRPr="00824A50" w:rsidRDefault="00C362E6" w:rsidP="00E11203">
            <w:pPr>
              <w:spacing w:after="0" w:line="240" w:lineRule="auto"/>
              <w:rPr>
                <w:rFonts w:eastAsia="Times New Roman" w:cstheme="minorHAnsi"/>
                <w:color w:val="000000" w:themeColor="text1"/>
                <w:sz w:val="16"/>
                <w:szCs w:val="16"/>
              </w:rPr>
            </w:pPr>
            <w:r w:rsidRPr="00824A50">
              <w:rPr>
                <w:rFonts w:eastAsia="Times New Roman" w:cstheme="minorHAnsi"/>
                <w:color w:val="000000" w:themeColor="text1"/>
                <w:sz w:val="16"/>
                <w:szCs w:val="16"/>
              </w:rPr>
              <w:t>11 = Maternal aunt/uncle</w:t>
            </w:r>
          </w:p>
          <w:p w14:paraId="07AA82A1" w14:textId="77777777" w:rsidR="00C362E6" w:rsidRPr="00824A50" w:rsidRDefault="00C362E6" w:rsidP="00E11203">
            <w:pPr>
              <w:spacing w:after="0" w:line="240" w:lineRule="auto"/>
              <w:rPr>
                <w:rFonts w:eastAsia="Times New Roman" w:cstheme="minorHAnsi"/>
                <w:color w:val="000000" w:themeColor="text1"/>
                <w:sz w:val="16"/>
                <w:szCs w:val="16"/>
              </w:rPr>
            </w:pPr>
            <w:r w:rsidRPr="00824A50">
              <w:rPr>
                <w:rFonts w:eastAsia="Times New Roman" w:cstheme="minorHAnsi"/>
                <w:color w:val="000000" w:themeColor="text1"/>
                <w:sz w:val="16"/>
                <w:szCs w:val="16"/>
              </w:rPr>
              <w:t>12 = Sister/brother</w:t>
            </w:r>
          </w:p>
          <w:p w14:paraId="33621B27" w14:textId="77777777" w:rsidR="00C362E6" w:rsidRPr="00824A50" w:rsidRDefault="00C362E6" w:rsidP="00E11203">
            <w:pPr>
              <w:spacing w:after="0" w:line="240" w:lineRule="auto"/>
              <w:rPr>
                <w:rFonts w:eastAsia="Times New Roman" w:cstheme="minorHAnsi"/>
                <w:color w:val="000000" w:themeColor="text1"/>
                <w:sz w:val="16"/>
                <w:szCs w:val="16"/>
              </w:rPr>
            </w:pPr>
            <w:r w:rsidRPr="00824A50">
              <w:rPr>
                <w:rFonts w:eastAsia="Times New Roman" w:cstheme="minorHAnsi"/>
                <w:color w:val="000000" w:themeColor="text1"/>
                <w:sz w:val="16"/>
                <w:szCs w:val="16"/>
              </w:rPr>
              <w:t>13 = Cousin</w:t>
            </w:r>
          </w:p>
          <w:p w14:paraId="55B877A4" w14:textId="77777777" w:rsidR="00C362E6" w:rsidRPr="00824A50" w:rsidRDefault="00C362E6" w:rsidP="00E11203">
            <w:pPr>
              <w:spacing w:after="0" w:line="240" w:lineRule="auto"/>
              <w:rPr>
                <w:rFonts w:eastAsia="Times New Roman" w:cstheme="minorHAnsi"/>
                <w:color w:val="000000" w:themeColor="text1"/>
                <w:sz w:val="16"/>
                <w:szCs w:val="16"/>
              </w:rPr>
            </w:pPr>
            <w:r w:rsidRPr="00824A50">
              <w:rPr>
                <w:rFonts w:eastAsia="Times New Roman" w:cstheme="minorHAnsi"/>
                <w:color w:val="000000" w:themeColor="text1"/>
                <w:sz w:val="16"/>
                <w:szCs w:val="16"/>
              </w:rPr>
              <w:t>14 = Nephew/niece</w:t>
            </w:r>
          </w:p>
          <w:p w14:paraId="20D2AB91" w14:textId="77777777" w:rsidR="00C362E6" w:rsidRPr="00824A50" w:rsidRDefault="00C362E6" w:rsidP="00E11203">
            <w:pPr>
              <w:spacing w:after="0" w:line="240" w:lineRule="auto"/>
              <w:rPr>
                <w:rFonts w:eastAsia="Times New Roman" w:cstheme="minorHAnsi"/>
                <w:color w:val="000000" w:themeColor="text1"/>
                <w:sz w:val="16"/>
                <w:szCs w:val="16"/>
              </w:rPr>
            </w:pPr>
            <w:r w:rsidRPr="00824A50">
              <w:rPr>
                <w:rFonts w:eastAsia="Times New Roman" w:cstheme="minorHAnsi"/>
                <w:color w:val="000000" w:themeColor="text1"/>
                <w:sz w:val="16"/>
                <w:szCs w:val="16"/>
              </w:rPr>
              <w:t>15 = Step-child/half-brother/half-sister</w:t>
            </w:r>
          </w:p>
          <w:p w14:paraId="4D0C9D1C" w14:textId="77777777" w:rsidR="00C362E6" w:rsidRPr="00824A50" w:rsidRDefault="00C362E6" w:rsidP="00E11203">
            <w:pPr>
              <w:spacing w:after="0" w:line="240" w:lineRule="auto"/>
              <w:rPr>
                <w:rFonts w:eastAsia="Times New Roman" w:cstheme="minorHAnsi"/>
                <w:color w:val="000000" w:themeColor="text1"/>
                <w:sz w:val="16"/>
                <w:szCs w:val="16"/>
              </w:rPr>
            </w:pPr>
            <w:r w:rsidRPr="00824A50">
              <w:rPr>
                <w:rFonts w:eastAsia="Times New Roman" w:cstheme="minorHAnsi"/>
                <w:color w:val="000000" w:themeColor="text1"/>
                <w:sz w:val="16"/>
                <w:szCs w:val="16"/>
              </w:rPr>
              <w:t xml:space="preserve">16=Adopted/Fostered child </w:t>
            </w:r>
          </w:p>
          <w:p w14:paraId="77F4274A" w14:textId="77777777" w:rsidR="00C362E6" w:rsidRPr="00824A50" w:rsidRDefault="00C362E6" w:rsidP="00E11203">
            <w:pPr>
              <w:spacing w:after="0" w:line="240" w:lineRule="auto"/>
              <w:rPr>
                <w:rFonts w:eastAsia="Times New Roman" w:cstheme="minorHAnsi"/>
                <w:color w:val="000000" w:themeColor="text1"/>
                <w:sz w:val="16"/>
                <w:szCs w:val="16"/>
              </w:rPr>
            </w:pPr>
            <w:r w:rsidRPr="00824A50">
              <w:rPr>
                <w:rFonts w:eastAsia="Times New Roman" w:cstheme="minorHAnsi"/>
                <w:color w:val="000000" w:themeColor="text1"/>
                <w:sz w:val="16"/>
                <w:szCs w:val="16"/>
              </w:rPr>
              <w:t>17=Adopted/Fostered child with parents alive living elsewhere</w:t>
            </w:r>
          </w:p>
          <w:p w14:paraId="6C944634" w14:textId="77777777" w:rsidR="00C362E6" w:rsidRPr="00824A50" w:rsidRDefault="00C362E6" w:rsidP="00E11203">
            <w:pPr>
              <w:spacing w:after="0" w:line="240" w:lineRule="auto"/>
              <w:rPr>
                <w:rFonts w:eastAsia="Times New Roman" w:cstheme="minorHAnsi"/>
                <w:color w:val="000000" w:themeColor="text1"/>
                <w:sz w:val="16"/>
                <w:szCs w:val="16"/>
              </w:rPr>
            </w:pPr>
            <w:r w:rsidRPr="00824A50">
              <w:rPr>
                <w:rFonts w:eastAsia="Times New Roman" w:cstheme="minorHAnsi"/>
                <w:color w:val="000000" w:themeColor="text1"/>
                <w:sz w:val="16"/>
                <w:szCs w:val="16"/>
              </w:rPr>
              <w:t>18 = Co-wife</w:t>
            </w:r>
          </w:p>
          <w:p w14:paraId="0F5630B4" w14:textId="77777777" w:rsidR="00C362E6" w:rsidRPr="00824A50" w:rsidRDefault="00C362E6" w:rsidP="00E11203">
            <w:pPr>
              <w:spacing w:after="0" w:line="240" w:lineRule="auto"/>
              <w:rPr>
                <w:rFonts w:eastAsia="Times New Roman" w:cstheme="minorHAnsi"/>
                <w:color w:val="000000" w:themeColor="text1"/>
                <w:sz w:val="16"/>
                <w:szCs w:val="16"/>
              </w:rPr>
            </w:pPr>
            <w:r w:rsidRPr="00824A50">
              <w:rPr>
                <w:rFonts w:eastAsia="Times New Roman" w:cstheme="minorHAnsi"/>
                <w:color w:val="000000" w:themeColor="text1"/>
                <w:sz w:val="16"/>
                <w:szCs w:val="16"/>
              </w:rPr>
              <w:t xml:space="preserve">19=Boyfriend/Girlfriend, </w:t>
            </w:r>
            <w:proofErr w:type="spellStart"/>
            <w:r w:rsidRPr="00824A50">
              <w:rPr>
                <w:rFonts w:eastAsia="Times New Roman" w:cstheme="minorHAnsi"/>
                <w:color w:val="000000" w:themeColor="text1"/>
                <w:sz w:val="16"/>
                <w:szCs w:val="16"/>
              </w:rPr>
              <w:t>includingPTM</w:t>
            </w:r>
            <w:proofErr w:type="spellEnd"/>
          </w:p>
          <w:p w14:paraId="78972DF2" w14:textId="77777777" w:rsidR="00C362E6" w:rsidRPr="00824A50" w:rsidRDefault="00C362E6" w:rsidP="00E11203">
            <w:pPr>
              <w:spacing w:after="0" w:line="240" w:lineRule="auto"/>
              <w:rPr>
                <w:rFonts w:eastAsia="Times New Roman" w:cstheme="minorHAnsi"/>
                <w:color w:val="000000" w:themeColor="text1"/>
                <w:sz w:val="16"/>
                <w:szCs w:val="16"/>
              </w:rPr>
            </w:pPr>
            <w:r w:rsidRPr="00824A50">
              <w:rPr>
                <w:rFonts w:eastAsia="Times New Roman" w:cstheme="minorHAnsi"/>
                <w:color w:val="000000" w:themeColor="text1"/>
                <w:sz w:val="16"/>
                <w:szCs w:val="16"/>
              </w:rPr>
              <w:t>20 = Other not related through blood or marriage (friends)</w:t>
            </w:r>
          </w:p>
          <w:p w14:paraId="5ACAA4D5" w14:textId="77777777" w:rsidR="00C362E6" w:rsidRPr="00824A50" w:rsidRDefault="00C362E6" w:rsidP="00E11203">
            <w:pPr>
              <w:spacing w:after="0" w:line="240" w:lineRule="auto"/>
              <w:rPr>
                <w:rFonts w:eastAsia="Times New Roman" w:cstheme="minorHAnsi"/>
                <w:color w:val="000000" w:themeColor="text1"/>
                <w:sz w:val="16"/>
                <w:szCs w:val="16"/>
              </w:rPr>
            </w:pPr>
            <w:r w:rsidRPr="00824A50">
              <w:rPr>
                <w:rFonts w:eastAsia="Times New Roman" w:cstheme="minorHAnsi"/>
                <w:color w:val="000000" w:themeColor="text1"/>
                <w:sz w:val="16"/>
                <w:szCs w:val="16"/>
              </w:rPr>
              <w:t>21 = Step-mother/step-father</w:t>
            </w:r>
          </w:p>
          <w:p w14:paraId="2B226C67" w14:textId="77777777" w:rsidR="00C362E6" w:rsidRPr="00824A50" w:rsidRDefault="00C362E6" w:rsidP="00E11203">
            <w:pPr>
              <w:spacing w:after="0" w:line="240" w:lineRule="auto"/>
              <w:rPr>
                <w:rFonts w:eastAsia="Times New Roman" w:cstheme="minorHAnsi"/>
                <w:color w:val="000000" w:themeColor="text1"/>
                <w:sz w:val="16"/>
                <w:szCs w:val="16"/>
              </w:rPr>
            </w:pPr>
            <w:r w:rsidRPr="00824A50">
              <w:rPr>
                <w:rFonts w:eastAsia="Times New Roman" w:cstheme="minorHAnsi"/>
                <w:color w:val="000000" w:themeColor="text1"/>
                <w:sz w:val="16"/>
                <w:szCs w:val="16"/>
              </w:rPr>
              <w:t>22 =Paternal Grandparent</w:t>
            </w:r>
          </w:p>
          <w:p w14:paraId="62A569E8" w14:textId="77777777" w:rsidR="00C362E6" w:rsidRPr="00824A50" w:rsidRDefault="00C362E6" w:rsidP="00E11203">
            <w:pPr>
              <w:spacing w:after="0" w:line="240" w:lineRule="auto"/>
              <w:rPr>
                <w:rFonts w:eastAsia="Times New Roman" w:cstheme="minorHAnsi"/>
                <w:color w:val="000000" w:themeColor="text1"/>
                <w:sz w:val="16"/>
                <w:szCs w:val="16"/>
              </w:rPr>
            </w:pPr>
            <w:r w:rsidRPr="00824A50">
              <w:rPr>
                <w:rFonts w:eastAsia="Times New Roman" w:cstheme="minorHAnsi"/>
                <w:color w:val="000000" w:themeColor="text1"/>
                <w:sz w:val="16"/>
                <w:szCs w:val="16"/>
              </w:rPr>
              <w:t>23=Maternal Grandparent</w:t>
            </w:r>
          </w:p>
          <w:p w14:paraId="7EDCD5D9" w14:textId="77777777" w:rsidR="00C362E6" w:rsidRPr="00824A50" w:rsidRDefault="00C362E6" w:rsidP="00E11203">
            <w:pPr>
              <w:spacing w:after="0" w:line="240" w:lineRule="auto"/>
              <w:rPr>
                <w:rFonts w:eastAsia="Times New Roman" w:cstheme="minorHAnsi"/>
                <w:color w:val="000000" w:themeColor="text1"/>
                <w:sz w:val="16"/>
                <w:szCs w:val="16"/>
              </w:rPr>
            </w:pPr>
            <w:r w:rsidRPr="00824A50">
              <w:rPr>
                <w:rFonts w:eastAsia="Times New Roman" w:cstheme="minorHAnsi"/>
                <w:color w:val="000000" w:themeColor="text1"/>
                <w:sz w:val="16"/>
                <w:szCs w:val="16"/>
              </w:rPr>
              <w:t>24=Paternal Granduncle</w:t>
            </w:r>
          </w:p>
          <w:p w14:paraId="7904ED99" w14:textId="77777777" w:rsidR="00C362E6" w:rsidRPr="00824A50" w:rsidRDefault="00C362E6" w:rsidP="00E11203">
            <w:pPr>
              <w:spacing w:after="0" w:line="240" w:lineRule="auto"/>
              <w:rPr>
                <w:rFonts w:eastAsia="Times New Roman" w:cstheme="minorHAnsi"/>
                <w:color w:val="000000" w:themeColor="text1"/>
                <w:sz w:val="16"/>
                <w:szCs w:val="16"/>
              </w:rPr>
            </w:pPr>
            <w:r w:rsidRPr="00824A50">
              <w:rPr>
                <w:rFonts w:eastAsia="Times New Roman" w:cstheme="minorHAnsi"/>
                <w:color w:val="000000" w:themeColor="text1"/>
                <w:sz w:val="16"/>
                <w:szCs w:val="16"/>
              </w:rPr>
              <w:t>25=Maternal Granduncle</w:t>
            </w:r>
          </w:p>
          <w:p w14:paraId="4D1C0BE1" w14:textId="77777777" w:rsidR="00C362E6" w:rsidRPr="00824A50" w:rsidRDefault="00C362E6" w:rsidP="00E11203">
            <w:pPr>
              <w:spacing w:after="0" w:line="240" w:lineRule="auto"/>
              <w:rPr>
                <w:rFonts w:eastAsia="Times New Roman" w:cstheme="minorHAnsi"/>
                <w:color w:val="000000" w:themeColor="text1"/>
                <w:sz w:val="16"/>
                <w:szCs w:val="16"/>
              </w:rPr>
            </w:pPr>
            <w:r w:rsidRPr="00824A50">
              <w:rPr>
                <w:rFonts w:eastAsia="Times New Roman" w:cstheme="minorHAnsi"/>
                <w:color w:val="000000" w:themeColor="text1"/>
                <w:sz w:val="16"/>
                <w:szCs w:val="16"/>
              </w:rPr>
              <w:t>-99 = don’t know</w:t>
            </w:r>
          </w:p>
          <w:p w14:paraId="480095F9" w14:textId="77777777" w:rsidR="00C362E6" w:rsidRPr="00824A50" w:rsidRDefault="00C362E6" w:rsidP="00E11203">
            <w:pPr>
              <w:spacing w:after="0" w:line="240" w:lineRule="auto"/>
              <w:rPr>
                <w:rFonts w:eastAsia="Times New Roman" w:cstheme="minorHAnsi"/>
                <w:color w:val="000000" w:themeColor="text1"/>
                <w:sz w:val="24"/>
                <w:szCs w:val="24"/>
              </w:rPr>
            </w:pPr>
          </w:p>
        </w:tc>
        <w:tc>
          <w:tcPr>
            <w:tcW w:w="2089" w:type="dxa"/>
            <w:gridSpan w:val="2"/>
            <w:tcBorders>
              <w:top w:val="outset" w:sz="6" w:space="0" w:color="000001"/>
              <w:left w:val="outset" w:sz="6" w:space="0" w:color="000001"/>
              <w:bottom w:val="outset" w:sz="6" w:space="0" w:color="000001"/>
              <w:right w:val="outset" w:sz="6" w:space="0" w:color="000001"/>
            </w:tcBorders>
            <w:hideMark/>
          </w:tcPr>
          <w:p w14:paraId="59864620" w14:textId="77777777" w:rsidR="00C362E6" w:rsidRPr="00824A50" w:rsidRDefault="00C362E6" w:rsidP="00E11203">
            <w:pPr>
              <w:pStyle w:val="ListParagraph"/>
              <w:numPr>
                <w:ilvl w:val="1"/>
                <w:numId w:val="4"/>
              </w:numPr>
              <w:spacing w:after="158" w:line="240" w:lineRule="auto"/>
              <w:rPr>
                <w:rFonts w:eastAsia="Times New Roman" w:cstheme="minorHAnsi"/>
                <w:color w:val="000000" w:themeColor="text1"/>
                <w:sz w:val="20"/>
                <w:szCs w:val="20"/>
              </w:rPr>
            </w:pPr>
            <w:r w:rsidRPr="00824A50">
              <w:rPr>
                <w:rFonts w:eastAsia="Times New Roman" w:cstheme="minorHAnsi"/>
                <w:color w:val="000000" w:themeColor="text1"/>
                <w:sz w:val="20"/>
                <w:szCs w:val="20"/>
              </w:rPr>
              <w:t xml:space="preserve"> How old is [NAME]?</w:t>
            </w:r>
          </w:p>
          <w:p w14:paraId="0F3D1D35" w14:textId="77777777" w:rsidR="00C362E6" w:rsidRPr="00824A50" w:rsidRDefault="00C362E6" w:rsidP="00E11203">
            <w:pPr>
              <w:spacing w:after="240" w:line="240" w:lineRule="auto"/>
              <w:rPr>
                <w:rFonts w:eastAsia="Times New Roman" w:cstheme="minorHAnsi"/>
                <w:color w:val="000000" w:themeColor="text1"/>
                <w:sz w:val="24"/>
                <w:szCs w:val="24"/>
              </w:rPr>
            </w:pPr>
          </w:p>
          <w:p w14:paraId="36963D17" w14:textId="77777777" w:rsidR="00C362E6" w:rsidRPr="00824A50" w:rsidRDefault="00C362E6" w:rsidP="00E11203">
            <w:pPr>
              <w:spacing w:after="240" w:line="240" w:lineRule="auto"/>
              <w:rPr>
                <w:rFonts w:eastAsia="Times New Roman" w:cstheme="minorHAnsi"/>
                <w:color w:val="000000" w:themeColor="text1"/>
                <w:sz w:val="24"/>
                <w:szCs w:val="24"/>
              </w:rPr>
            </w:pPr>
          </w:p>
          <w:p w14:paraId="3CB27618" w14:textId="77777777" w:rsidR="00C362E6" w:rsidRPr="00824A50" w:rsidRDefault="00C362E6" w:rsidP="00E11203">
            <w:pPr>
              <w:spacing w:after="158" w:line="240" w:lineRule="auto"/>
              <w:rPr>
                <w:rFonts w:eastAsia="Times New Roman" w:cstheme="minorHAnsi"/>
                <w:color w:val="000000" w:themeColor="text1"/>
                <w:sz w:val="24"/>
                <w:szCs w:val="24"/>
              </w:rPr>
            </w:pPr>
            <w:r w:rsidRPr="00824A50">
              <w:rPr>
                <w:rFonts w:eastAsia="Times New Roman" w:cstheme="minorHAnsi"/>
                <w:color w:val="000000" w:themeColor="text1"/>
                <w:sz w:val="16"/>
                <w:szCs w:val="16"/>
              </w:rPr>
              <w:t>IF 6 YEARS AND OVER, GIVE YEARS ONLY. IF LESS THAN 6 YEARS IN AGE, GIVE YEARS AND MONTHS.</w:t>
            </w:r>
          </w:p>
          <w:p w14:paraId="25694F49" w14:textId="77777777" w:rsidR="00C362E6" w:rsidRPr="00824A50" w:rsidRDefault="00C362E6" w:rsidP="00E11203">
            <w:pPr>
              <w:spacing w:after="115" w:line="240" w:lineRule="auto"/>
              <w:rPr>
                <w:rFonts w:eastAsia="Times New Roman" w:cstheme="minorHAnsi"/>
                <w:color w:val="000000" w:themeColor="text1"/>
                <w:sz w:val="24"/>
                <w:szCs w:val="24"/>
              </w:rPr>
            </w:pPr>
          </w:p>
        </w:tc>
        <w:tc>
          <w:tcPr>
            <w:tcW w:w="1834" w:type="dxa"/>
            <w:tcBorders>
              <w:top w:val="outset" w:sz="6" w:space="0" w:color="000001"/>
              <w:left w:val="outset" w:sz="6" w:space="0" w:color="000001"/>
              <w:bottom w:val="outset" w:sz="6" w:space="0" w:color="000001"/>
              <w:right w:val="outset" w:sz="6" w:space="0" w:color="000001"/>
            </w:tcBorders>
            <w:hideMark/>
          </w:tcPr>
          <w:p w14:paraId="541371D2" w14:textId="77777777" w:rsidR="00C362E6" w:rsidRPr="00824A50" w:rsidRDefault="00C362E6" w:rsidP="00E11203">
            <w:pPr>
              <w:pStyle w:val="ListParagraph"/>
              <w:numPr>
                <w:ilvl w:val="1"/>
                <w:numId w:val="4"/>
              </w:numPr>
              <w:spacing w:after="0" w:line="240" w:lineRule="auto"/>
              <w:rPr>
                <w:rFonts w:eastAsia="Times New Roman" w:cstheme="minorHAnsi"/>
                <w:color w:val="000000" w:themeColor="text1"/>
                <w:sz w:val="20"/>
                <w:szCs w:val="20"/>
              </w:rPr>
            </w:pPr>
            <w:r w:rsidRPr="00824A50">
              <w:rPr>
                <w:rFonts w:eastAsia="Times New Roman" w:cstheme="minorHAnsi"/>
                <w:color w:val="000000" w:themeColor="text1"/>
                <w:sz w:val="20"/>
                <w:szCs w:val="20"/>
              </w:rPr>
              <w:t>What is [NAME]'s present marital status?</w:t>
            </w:r>
          </w:p>
          <w:p w14:paraId="09025803" w14:textId="77777777" w:rsidR="00C362E6" w:rsidRPr="00824A50" w:rsidRDefault="00C362E6" w:rsidP="00E11203">
            <w:pPr>
              <w:spacing w:after="0" w:line="240" w:lineRule="auto"/>
              <w:rPr>
                <w:rFonts w:eastAsia="Times New Roman" w:cstheme="minorHAnsi"/>
                <w:color w:val="000000" w:themeColor="text1"/>
                <w:sz w:val="24"/>
                <w:szCs w:val="24"/>
              </w:rPr>
            </w:pPr>
          </w:p>
          <w:p w14:paraId="39F732F2" w14:textId="77777777" w:rsidR="00C362E6" w:rsidRPr="00824A50" w:rsidRDefault="00C362E6" w:rsidP="00E11203">
            <w:pPr>
              <w:spacing w:after="0" w:line="240" w:lineRule="auto"/>
              <w:rPr>
                <w:rFonts w:eastAsia="Times New Roman" w:cstheme="minorHAnsi"/>
                <w:color w:val="000000" w:themeColor="text1"/>
                <w:sz w:val="24"/>
                <w:szCs w:val="24"/>
              </w:rPr>
            </w:pPr>
            <w:r w:rsidRPr="00824A50">
              <w:rPr>
                <w:rFonts w:eastAsia="Times New Roman" w:cstheme="minorHAnsi"/>
                <w:color w:val="000000" w:themeColor="text1"/>
                <w:sz w:val="16"/>
                <w:szCs w:val="16"/>
              </w:rPr>
              <w:t xml:space="preserve">1 = MONOGAMOUS MARRIED </w:t>
            </w:r>
          </w:p>
          <w:p w14:paraId="5B6A4F2B" w14:textId="77777777" w:rsidR="00C362E6" w:rsidRPr="00824A50" w:rsidRDefault="00C362E6" w:rsidP="00E11203">
            <w:pPr>
              <w:spacing w:after="0" w:line="240" w:lineRule="auto"/>
              <w:rPr>
                <w:rFonts w:eastAsia="Times New Roman" w:cstheme="minorHAnsi"/>
                <w:color w:val="000000" w:themeColor="text1"/>
                <w:sz w:val="24"/>
                <w:szCs w:val="24"/>
              </w:rPr>
            </w:pPr>
            <w:r w:rsidRPr="00824A50">
              <w:rPr>
                <w:rFonts w:eastAsia="Times New Roman" w:cstheme="minorHAnsi"/>
                <w:color w:val="000000" w:themeColor="text1"/>
                <w:sz w:val="16"/>
                <w:szCs w:val="16"/>
              </w:rPr>
              <w:t>OR NON-FORMAL UNION</w:t>
            </w:r>
          </w:p>
          <w:p w14:paraId="186C1BFC" w14:textId="77777777" w:rsidR="00C362E6" w:rsidRPr="00824A50" w:rsidRDefault="00C362E6" w:rsidP="00E11203">
            <w:pPr>
              <w:spacing w:after="0" w:line="240" w:lineRule="auto"/>
              <w:rPr>
                <w:rFonts w:eastAsia="Times New Roman" w:cstheme="minorHAnsi"/>
                <w:color w:val="000000" w:themeColor="text1"/>
                <w:sz w:val="24"/>
                <w:szCs w:val="24"/>
              </w:rPr>
            </w:pPr>
            <w:r w:rsidRPr="00824A50">
              <w:rPr>
                <w:rFonts w:eastAsia="Times New Roman" w:cstheme="minorHAnsi"/>
                <w:color w:val="000000" w:themeColor="text1"/>
                <w:sz w:val="16"/>
                <w:szCs w:val="16"/>
              </w:rPr>
              <w:t xml:space="preserve">2 = POLYGAMOUS MARRIED </w:t>
            </w:r>
          </w:p>
          <w:p w14:paraId="067A5397" w14:textId="77777777" w:rsidR="00C362E6" w:rsidRPr="00824A50" w:rsidRDefault="00C362E6" w:rsidP="00E11203">
            <w:pPr>
              <w:spacing w:after="0" w:line="240" w:lineRule="auto"/>
              <w:rPr>
                <w:rFonts w:eastAsia="Times New Roman" w:cstheme="minorHAnsi"/>
                <w:color w:val="000000" w:themeColor="text1"/>
                <w:sz w:val="24"/>
                <w:szCs w:val="24"/>
              </w:rPr>
            </w:pPr>
            <w:r w:rsidRPr="00824A50">
              <w:rPr>
                <w:rFonts w:eastAsia="Times New Roman" w:cstheme="minorHAnsi"/>
                <w:color w:val="000000" w:themeColor="text1"/>
                <w:sz w:val="16"/>
                <w:szCs w:val="16"/>
              </w:rPr>
              <w:t>OR NON-FORMAL UNION</w:t>
            </w:r>
          </w:p>
          <w:p w14:paraId="1DE56E72" w14:textId="77777777" w:rsidR="00C362E6" w:rsidRPr="00824A50" w:rsidRDefault="00C362E6" w:rsidP="00E11203">
            <w:pPr>
              <w:spacing w:after="0" w:line="240" w:lineRule="auto"/>
              <w:rPr>
                <w:rFonts w:eastAsia="Times New Roman" w:cstheme="minorHAnsi"/>
                <w:color w:val="000000" w:themeColor="text1"/>
                <w:sz w:val="24"/>
                <w:szCs w:val="24"/>
              </w:rPr>
            </w:pPr>
            <w:r w:rsidRPr="00824A50">
              <w:rPr>
                <w:rFonts w:eastAsia="Times New Roman" w:cstheme="minorHAnsi"/>
                <w:color w:val="000000" w:themeColor="text1"/>
                <w:sz w:val="16"/>
                <w:szCs w:val="16"/>
              </w:rPr>
              <w:t>3 = SEPARATED</w:t>
            </w:r>
          </w:p>
          <w:p w14:paraId="05CAD3CC" w14:textId="77777777" w:rsidR="00C362E6" w:rsidRPr="00824A50" w:rsidRDefault="00C362E6" w:rsidP="00E11203">
            <w:pPr>
              <w:spacing w:after="0" w:line="240" w:lineRule="auto"/>
              <w:rPr>
                <w:rFonts w:eastAsia="Times New Roman" w:cstheme="minorHAnsi"/>
                <w:color w:val="000000" w:themeColor="text1"/>
                <w:sz w:val="24"/>
                <w:szCs w:val="24"/>
              </w:rPr>
            </w:pPr>
            <w:r w:rsidRPr="00824A50">
              <w:rPr>
                <w:rFonts w:eastAsia="Times New Roman" w:cstheme="minorHAnsi"/>
                <w:color w:val="000000" w:themeColor="text1"/>
                <w:sz w:val="16"/>
                <w:szCs w:val="16"/>
              </w:rPr>
              <w:t>4 = DIVORCED</w:t>
            </w:r>
          </w:p>
          <w:p w14:paraId="512BFE6B" w14:textId="77777777" w:rsidR="00C362E6" w:rsidRPr="00824A50" w:rsidRDefault="00C362E6" w:rsidP="00E11203">
            <w:pPr>
              <w:spacing w:after="0" w:line="240" w:lineRule="auto"/>
              <w:rPr>
                <w:rFonts w:eastAsia="Times New Roman" w:cstheme="minorHAnsi"/>
                <w:color w:val="000000" w:themeColor="text1"/>
                <w:sz w:val="24"/>
                <w:szCs w:val="24"/>
              </w:rPr>
            </w:pPr>
            <w:r w:rsidRPr="00824A50">
              <w:rPr>
                <w:rFonts w:eastAsia="Times New Roman" w:cstheme="minorHAnsi"/>
                <w:color w:val="000000" w:themeColor="text1"/>
                <w:sz w:val="16"/>
                <w:szCs w:val="16"/>
              </w:rPr>
              <w:t>5 = WIDOW OR WIDOWER</w:t>
            </w:r>
          </w:p>
          <w:p w14:paraId="1FCC2963" w14:textId="77777777" w:rsidR="00C362E6" w:rsidRPr="00824A50" w:rsidRDefault="00C362E6" w:rsidP="00E11203">
            <w:pPr>
              <w:spacing w:after="115" w:line="240" w:lineRule="auto"/>
              <w:rPr>
                <w:rFonts w:eastAsia="Times New Roman" w:cstheme="minorHAnsi"/>
                <w:color w:val="000000" w:themeColor="text1"/>
                <w:sz w:val="24"/>
                <w:szCs w:val="24"/>
              </w:rPr>
            </w:pPr>
            <w:r w:rsidRPr="00824A50">
              <w:rPr>
                <w:rFonts w:eastAsia="Times New Roman" w:cstheme="minorHAnsi"/>
                <w:color w:val="000000" w:themeColor="text1"/>
                <w:sz w:val="16"/>
                <w:szCs w:val="16"/>
              </w:rPr>
              <w:t>6 = NEVER MARRIED</w:t>
            </w:r>
          </w:p>
        </w:tc>
        <w:tc>
          <w:tcPr>
            <w:tcW w:w="1420" w:type="dxa"/>
            <w:tcBorders>
              <w:top w:val="outset" w:sz="6" w:space="0" w:color="000001"/>
              <w:left w:val="outset" w:sz="6" w:space="0" w:color="000001"/>
              <w:bottom w:val="outset" w:sz="6" w:space="0" w:color="000001"/>
              <w:right w:val="outset" w:sz="6" w:space="0" w:color="000001"/>
            </w:tcBorders>
          </w:tcPr>
          <w:p w14:paraId="765C7E9F" w14:textId="77777777" w:rsidR="00C362E6" w:rsidRPr="003065E6" w:rsidRDefault="00C362E6" w:rsidP="00E11203">
            <w:pPr>
              <w:pStyle w:val="ListParagraph"/>
              <w:numPr>
                <w:ilvl w:val="1"/>
                <w:numId w:val="4"/>
              </w:numPr>
              <w:spacing w:after="0" w:line="240" w:lineRule="auto"/>
              <w:rPr>
                <w:rFonts w:eastAsia="Times New Roman" w:cstheme="minorHAnsi"/>
                <w:color w:val="FF0000"/>
                <w:sz w:val="20"/>
                <w:szCs w:val="20"/>
              </w:rPr>
            </w:pPr>
            <w:r w:rsidRPr="003065E6">
              <w:rPr>
                <w:rFonts w:eastAsia="Times New Roman" w:cstheme="minorHAnsi"/>
                <w:color w:val="FF0000"/>
                <w:sz w:val="20"/>
                <w:szCs w:val="20"/>
              </w:rPr>
              <w:t>Reason individual was not in household in July 2023:</w:t>
            </w:r>
          </w:p>
          <w:p w14:paraId="55729ACA" w14:textId="77777777" w:rsidR="00C362E6" w:rsidRPr="003065E6" w:rsidRDefault="00C362E6" w:rsidP="00E11203">
            <w:pPr>
              <w:pStyle w:val="ListParagraph"/>
              <w:spacing w:after="0" w:line="240" w:lineRule="auto"/>
              <w:ind w:left="0"/>
              <w:rPr>
                <w:rFonts w:eastAsia="Times New Roman" w:cstheme="minorHAnsi"/>
                <w:color w:val="FF0000"/>
                <w:sz w:val="20"/>
                <w:szCs w:val="20"/>
              </w:rPr>
            </w:pPr>
          </w:p>
          <w:p w14:paraId="28A90922" w14:textId="77777777" w:rsidR="00C362E6" w:rsidRPr="003065E6" w:rsidRDefault="00C362E6" w:rsidP="00E11203">
            <w:pPr>
              <w:pStyle w:val="ListParagraph"/>
              <w:spacing w:after="0" w:line="240" w:lineRule="auto"/>
              <w:ind w:left="0"/>
              <w:rPr>
                <w:rFonts w:eastAsia="Times New Roman" w:cstheme="minorHAnsi"/>
                <w:color w:val="FF0000"/>
                <w:sz w:val="20"/>
                <w:szCs w:val="20"/>
              </w:rPr>
            </w:pPr>
            <w:r w:rsidRPr="003065E6">
              <w:rPr>
                <w:rFonts w:eastAsia="Times New Roman" w:cstheme="minorHAnsi"/>
                <w:color w:val="FF0000"/>
                <w:sz w:val="20"/>
                <w:szCs w:val="20"/>
              </w:rPr>
              <w:t>1: Temporary migration to South Africa.</w:t>
            </w:r>
          </w:p>
          <w:p w14:paraId="77D01758" w14:textId="77777777" w:rsidR="00C362E6" w:rsidRPr="003065E6" w:rsidRDefault="00C362E6" w:rsidP="00E11203">
            <w:pPr>
              <w:pStyle w:val="ListParagraph"/>
              <w:spacing w:after="0" w:line="240" w:lineRule="auto"/>
              <w:ind w:left="0"/>
              <w:rPr>
                <w:rFonts w:eastAsia="Times New Roman" w:cstheme="minorHAnsi"/>
                <w:color w:val="FF0000"/>
                <w:sz w:val="20"/>
                <w:szCs w:val="20"/>
              </w:rPr>
            </w:pPr>
            <w:r w:rsidRPr="003065E6">
              <w:rPr>
                <w:rFonts w:eastAsia="Times New Roman" w:cstheme="minorHAnsi"/>
                <w:color w:val="FF0000"/>
                <w:sz w:val="20"/>
                <w:szCs w:val="20"/>
              </w:rPr>
              <w:t>2: Temporary migration to `mines’</w:t>
            </w:r>
          </w:p>
          <w:p w14:paraId="051C7B71" w14:textId="77777777" w:rsidR="00C362E6" w:rsidRPr="003065E6" w:rsidRDefault="00C362E6" w:rsidP="00E11203">
            <w:pPr>
              <w:pStyle w:val="ListParagraph"/>
              <w:spacing w:after="0" w:line="240" w:lineRule="auto"/>
              <w:ind w:left="0"/>
              <w:rPr>
                <w:rFonts w:eastAsia="Times New Roman" w:cstheme="minorHAnsi"/>
                <w:color w:val="FF0000"/>
                <w:sz w:val="20"/>
                <w:szCs w:val="20"/>
              </w:rPr>
            </w:pPr>
            <w:r w:rsidRPr="003065E6">
              <w:rPr>
                <w:rFonts w:eastAsia="Times New Roman" w:cstheme="minorHAnsi"/>
                <w:color w:val="FF0000"/>
                <w:sz w:val="20"/>
                <w:szCs w:val="20"/>
              </w:rPr>
              <w:t xml:space="preserve">3. Temporary migration to </w:t>
            </w:r>
            <w:proofErr w:type="spellStart"/>
            <w:r w:rsidRPr="003065E6">
              <w:rPr>
                <w:rFonts w:eastAsia="Times New Roman" w:cstheme="minorHAnsi"/>
                <w:color w:val="FF0000"/>
                <w:sz w:val="20"/>
                <w:szCs w:val="20"/>
              </w:rPr>
              <w:t>Liwonde</w:t>
            </w:r>
            <w:proofErr w:type="spellEnd"/>
          </w:p>
          <w:p w14:paraId="30B843E4" w14:textId="77777777" w:rsidR="00C362E6" w:rsidRDefault="00C362E6" w:rsidP="00E11203">
            <w:pPr>
              <w:pStyle w:val="ListParagraph"/>
              <w:spacing w:after="0" w:line="240" w:lineRule="auto"/>
              <w:ind w:left="0"/>
              <w:rPr>
                <w:rFonts w:eastAsia="Times New Roman" w:cstheme="minorHAnsi"/>
                <w:color w:val="FF0000"/>
                <w:sz w:val="20"/>
                <w:szCs w:val="20"/>
              </w:rPr>
            </w:pPr>
            <w:r w:rsidRPr="003065E6">
              <w:rPr>
                <w:rFonts w:eastAsia="Times New Roman" w:cstheme="minorHAnsi"/>
                <w:color w:val="FF0000"/>
                <w:sz w:val="20"/>
                <w:szCs w:val="20"/>
              </w:rPr>
              <w:t>4Temporary migration to other city/town</w:t>
            </w:r>
          </w:p>
          <w:p w14:paraId="28115141" w14:textId="77777777" w:rsidR="00C362E6" w:rsidRPr="003065E6" w:rsidRDefault="00C362E6" w:rsidP="00E11203">
            <w:pPr>
              <w:pStyle w:val="ListParagraph"/>
              <w:spacing w:after="0" w:line="240" w:lineRule="auto"/>
              <w:ind w:left="0"/>
              <w:rPr>
                <w:rFonts w:eastAsia="Times New Roman" w:cstheme="minorHAnsi"/>
                <w:color w:val="FF0000"/>
                <w:sz w:val="20"/>
                <w:szCs w:val="20"/>
              </w:rPr>
            </w:pPr>
            <w:r>
              <w:rPr>
                <w:rFonts w:eastAsia="Times New Roman" w:cstheme="minorHAnsi"/>
                <w:color w:val="FF0000"/>
                <w:sz w:val="20"/>
                <w:szCs w:val="20"/>
              </w:rPr>
              <w:t>5 another village</w:t>
            </w:r>
          </w:p>
          <w:p w14:paraId="3B66F2C5" w14:textId="5378B2A5" w:rsidR="00C362E6" w:rsidRPr="003065E6" w:rsidRDefault="00C362E6" w:rsidP="00E11203">
            <w:pPr>
              <w:pStyle w:val="ListParagraph"/>
              <w:spacing w:after="0" w:line="240" w:lineRule="auto"/>
              <w:ind w:left="0"/>
              <w:rPr>
                <w:rFonts w:eastAsia="Times New Roman" w:cstheme="minorHAnsi"/>
                <w:color w:val="FF0000"/>
                <w:sz w:val="20"/>
                <w:szCs w:val="20"/>
              </w:rPr>
            </w:pPr>
            <w:r w:rsidRPr="003065E6">
              <w:rPr>
                <w:rFonts w:eastAsia="Times New Roman" w:cstheme="minorHAnsi"/>
                <w:color w:val="FF0000"/>
                <w:sz w:val="20"/>
                <w:szCs w:val="20"/>
              </w:rPr>
              <w:t>5 temporary migration to work in agriculture</w:t>
            </w:r>
          </w:p>
          <w:p w14:paraId="777C4655" w14:textId="77777777" w:rsidR="00C362E6" w:rsidRPr="003065E6" w:rsidRDefault="00C362E6" w:rsidP="00E11203">
            <w:pPr>
              <w:pStyle w:val="ListParagraph"/>
              <w:spacing w:after="0" w:line="240" w:lineRule="auto"/>
              <w:ind w:left="0"/>
              <w:rPr>
                <w:rFonts w:eastAsia="Times New Roman" w:cstheme="minorHAnsi"/>
                <w:color w:val="FF0000"/>
                <w:sz w:val="20"/>
                <w:szCs w:val="20"/>
              </w:rPr>
            </w:pPr>
            <w:r>
              <w:rPr>
                <w:rFonts w:eastAsia="Times New Roman" w:cstheme="minorHAnsi"/>
                <w:color w:val="FF0000"/>
                <w:sz w:val="20"/>
                <w:szCs w:val="20"/>
              </w:rPr>
              <w:t>7</w:t>
            </w:r>
            <w:r w:rsidRPr="003065E6">
              <w:rPr>
                <w:rFonts w:eastAsia="Times New Roman" w:cstheme="minorHAnsi"/>
                <w:color w:val="FF0000"/>
                <w:sz w:val="20"/>
                <w:szCs w:val="20"/>
              </w:rPr>
              <w:t xml:space="preserve"> Were the children of another household [Identify household]</w:t>
            </w:r>
          </w:p>
          <w:p w14:paraId="75A311C1" w14:textId="77777777" w:rsidR="00C362E6" w:rsidRPr="003065E6" w:rsidRDefault="00C362E6" w:rsidP="00E11203">
            <w:pPr>
              <w:pStyle w:val="ListParagraph"/>
              <w:spacing w:after="0" w:line="240" w:lineRule="auto"/>
              <w:ind w:left="0"/>
              <w:rPr>
                <w:rFonts w:eastAsia="Times New Roman" w:cstheme="minorHAnsi"/>
                <w:color w:val="FF0000"/>
                <w:sz w:val="20"/>
                <w:szCs w:val="20"/>
              </w:rPr>
            </w:pPr>
            <w:r>
              <w:rPr>
                <w:rFonts w:eastAsia="Times New Roman" w:cstheme="minorHAnsi"/>
                <w:color w:val="FF0000"/>
                <w:sz w:val="20"/>
                <w:szCs w:val="20"/>
              </w:rPr>
              <w:t>8</w:t>
            </w:r>
            <w:r w:rsidRPr="003065E6">
              <w:rPr>
                <w:rFonts w:eastAsia="Times New Roman" w:cstheme="minorHAnsi"/>
                <w:color w:val="FF0000"/>
                <w:sz w:val="20"/>
                <w:szCs w:val="20"/>
              </w:rPr>
              <w:t xml:space="preserve">Were living in another household </w:t>
            </w:r>
            <w:r>
              <w:rPr>
                <w:rFonts w:eastAsia="Times New Roman" w:cstheme="minorHAnsi"/>
                <w:color w:val="FF0000"/>
                <w:sz w:val="20"/>
                <w:szCs w:val="20"/>
              </w:rPr>
              <w:lastRenderedPageBreak/>
              <w:t>(divorce/marriage) [identify household if withing the study area]</w:t>
            </w:r>
          </w:p>
          <w:p w14:paraId="0BED0217" w14:textId="77777777" w:rsidR="00C362E6" w:rsidRPr="003065E6" w:rsidRDefault="00C362E6" w:rsidP="00E11203">
            <w:pPr>
              <w:pStyle w:val="ListParagraph"/>
              <w:spacing w:after="0" w:line="240" w:lineRule="auto"/>
              <w:ind w:left="0"/>
              <w:rPr>
                <w:rFonts w:eastAsia="Times New Roman" w:cstheme="minorHAnsi"/>
                <w:color w:val="FF0000"/>
                <w:sz w:val="20"/>
                <w:szCs w:val="20"/>
              </w:rPr>
            </w:pPr>
            <w:r>
              <w:rPr>
                <w:rFonts w:eastAsia="Times New Roman" w:cstheme="minorHAnsi"/>
                <w:color w:val="FF0000"/>
                <w:sz w:val="20"/>
                <w:szCs w:val="20"/>
              </w:rPr>
              <w:t>9</w:t>
            </w:r>
            <w:r w:rsidRPr="003065E6">
              <w:rPr>
                <w:rFonts w:eastAsia="Times New Roman" w:cstheme="minorHAnsi"/>
                <w:color w:val="FF0000"/>
                <w:sz w:val="20"/>
                <w:szCs w:val="20"/>
              </w:rPr>
              <w:t xml:space="preserve"> Other [enumerator: take notes]</w:t>
            </w:r>
          </w:p>
        </w:tc>
      </w:tr>
      <w:tr w:rsidR="00C362E6" w:rsidRPr="00824A50" w14:paraId="168F1FEB" w14:textId="77777777" w:rsidTr="00E11203">
        <w:trPr>
          <w:tblCellSpacing w:w="0" w:type="dxa"/>
        </w:trPr>
        <w:tc>
          <w:tcPr>
            <w:tcW w:w="374" w:type="dxa"/>
            <w:tcBorders>
              <w:top w:val="outset" w:sz="6" w:space="0" w:color="000001"/>
              <w:left w:val="outset" w:sz="6" w:space="0" w:color="000001"/>
              <w:bottom w:val="outset" w:sz="6" w:space="0" w:color="000001"/>
              <w:right w:val="outset" w:sz="6" w:space="0" w:color="000001"/>
            </w:tcBorders>
            <w:hideMark/>
          </w:tcPr>
          <w:p w14:paraId="2DDBE03D" w14:textId="77777777" w:rsidR="00C362E6" w:rsidRPr="00824A50" w:rsidRDefault="00C362E6" w:rsidP="00E11203">
            <w:pPr>
              <w:spacing w:before="100" w:beforeAutospacing="1" w:after="115" w:line="240" w:lineRule="auto"/>
              <w:rPr>
                <w:rFonts w:eastAsia="Times New Roman" w:cstheme="minorHAnsi"/>
                <w:color w:val="000000" w:themeColor="text1"/>
                <w:sz w:val="24"/>
                <w:szCs w:val="24"/>
              </w:rPr>
            </w:pPr>
          </w:p>
        </w:tc>
        <w:tc>
          <w:tcPr>
            <w:tcW w:w="2341" w:type="dxa"/>
            <w:tcBorders>
              <w:top w:val="outset" w:sz="6" w:space="0" w:color="000001"/>
              <w:left w:val="outset" w:sz="6" w:space="0" w:color="000001"/>
              <w:bottom w:val="outset" w:sz="6" w:space="0" w:color="000001"/>
              <w:right w:val="outset" w:sz="6" w:space="0" w:color="000001"/>
            </w:tcBorders>
            <w:hideMark/>
          </w:tcPr>
          <w:p w14:paraId="67364D37" w14:textId="77777777" w:rsidR="00C362E6" w:rsidRPr="00824A50" w:rsidRDefault="00C362E6" w:rsidP="00E11203">
            <w:pPr>
              <w:spacing w:before="100" w:beforeAutospacing="1" w:after="115" w:line="240" w:lineRule="auto"/>
              <w:rPr>
                <w:rFonts w:eastAsia="Times New Roman" w:cstheme="minorHAnsi"/>
                <w:color w:val="000000" w:themeColor="text1"/>
                <w:sz w:val="24"/>
                <w:szCs w:val="24"/>
              </w:rPr>
            </w:pPr>
          </w:p>
        </w:tc>
        <w:tc>
          <w:tcPr>
            <w:tcW w:w="1364" w:type="dxa"/>
            <w:tcBorders>
              <w:top w:val="outset" w:sz="6" w:space="0" w:color="000001"/>
              <w:left w:val="outset" w:sz="6" w:space="0" w:color="000001"/>
              <w:bottom w:val="outset" w:sz="6" w:space="0" w:color="000001"/>
              <w:right w:val="outset" w:sz="6" w:space="0" w:color="000001"/>
            </w:tcBorders>
          </w:tcPr>
          <w:p w14:paraId="293D14A4" w14:textId="77777777" w:rsidR="00C362E6" w:rsidRPr="00824A50" w:rsidRDefault="00C362E6" w:rsidP="00E11203">
            <w:pPr>
              <w:spacing w:before="100" w:beforeAutospacing="1" w:after="115" w:line="240" w:lineRule="auto"/>
              <w:rPr>
                <w:rFonts w:eastAsia="Times New Roman" w:cstheme="minorHAnsi"/>
                <w:color w:val="000000" w:themeColor="text1"/>
                <w:sz w:val="24"/>
                <w:szCs w:val="24"/>
              </w:rPr>
            </w:pPr>
          </w:p>
        </w:tc>
        <w:tc>
          <w:tcPr>
            <w:tcW w:w="1696" w:type="dxa"/>
            <w:tcBorders>
              <w:top w:val="outset" w:sz="6" w:space="0" w:color="000001"/>
              <w:left w:val="outset" w:sz="6" w:space="0" w:color="000001"/>
              <w:bottom w:val="outset" w:sz="6" w:space="0" w:color="000001"/>
              <w:right w:val="outset" w:sz="6" w:space="0" w:color="000001"/>
            </w:tcBorders>
            <w:hideMark/>
          </w:tcPr>
          <w:p w14:paraId="274DB35E" w14:textId="77777777" w:rsidR="00C362E6" w:rsidRPr="00824A50" w:rsidRDefault="00C362E6" w:rsidP="00E11203">
            <w:pPr>
              <w:spacing w:before="100" w:beforeAutospacing="1" w:after="115" w:line="240" w:lineRule="auto"/>
              <w:rPr>
                <w:rFonts w:eastAsia="Times New Roman" w:cstheme="minorHAnsi"/>
                <w:color w:val="000000" w:themeColor="text1"/>
                <w:sz w:val="24"/>
                <w:szCs w:val="24"/>
              </w:rPr>
            </w:pPr>
          </w:p>
        </w:tc>
        <w:tc>
          <w:tcPr>
            <w:tcW w:w="3060" w:type="dxa"/>
            <w:tcBorders>
              <w:top w:val="outset" w:sz="6" w:space="0" w:color="000001"/>
              <w:left w:val="outset" w:sz="6" w:space="0" w:color="000001"/>
              <w:bottom w:val="outset" w:sz="6" w:space="0" w:color="000001"/>
              <w:right w:val="outset" w:sz="6" w:space="0" w:color="000001"/>
            </w:tcBorders>
            <w:hideMark/>
          </w:tcPr>
          <w:p w14:paraId="6AE6E42E" w14:textId="77777777" w:rsidR="00C362E6" w:rsidRPr="00824A50" w:rsidRDefault="00C362E6" w:rsidP="00E11203">
            <w:pPr>
              <w:spacing w:before="100" w:beforeAutospacing="1" w:after="115" w:line="240" w:lineRule="auto"/>
              <w:rPr>
                <w:rFonts w:eastAsia="Times New Roman" w:cstheme="minorHAnsi"/>
                <w:color w:val="000000" w:themeColor="text1"/>
                <w:sz w:val="24"/>
                <w:szCs w:val="24"/>
              </w:rPr>
            </w:pPr>
          </w:p>
        </w:tc>
        <w:tc>
          <w:tcPr>
            <w:tcW w:w="973" w:type="dxa"/>
            <w:tcBorders>
              <w:top w:val="outset" w:sz="6" w:space="0" w:color="000001"/>
              <w:left w:val="outset" w:sz="6" w:space="0" w:color="000001"/>
              <w:bottom w:val="outset" w:sz="6" w:space="0" w:color="000001"/>
              <w:right w:val="outset" w:sz="6" w:space="0" w:color="000001"/>
            </w:tcBorders>
            <w:hideMark/>
          </w:tcPr>
          <w:p w14:paraId="36CC9A0B" w14:textId="77777777" w:rsidR="00C362E6" w:rsidRPr="00824A50" w:rsidRDefault="00C362E6" w:rsidP="00E11203">
            <w:pPr>
              <w:spacing w:before="100" w:beforeAutospacing="1" w:after="115" w:line="240" w:lineRule="auto"/>
              <w:rPr>
                <w:rFonts w:eastAsia="Times New Roman" w:cstheme="minorHAnsi"/>
                <w:color w:val="000000" w:themeColor="text1"/>
                <w:sz w:val="24"/>
                <w:szCs w:val="24"/>
              </w:rPr>
            </w:pPr>
            <w:r w:rsidRPr="00824A50">
              <w:rPr>
                <w:rFonts w:eastAsia="Times New Roman" w:cstheme="minorHAnsi"/>
                <w:color w:val="000000" w:themeColor="text1"/>
                <w:sz w:val="16"/>
                <w:szCs w:val="16"/>
              </w:rPr>
              <w:t>( a ) YEARS</w:t>
            </w:r>
          </w:p>
        </w:tc>
        <w:tc>
          <w:tcPr>
            <w:tcW w:w="1116" w:type="dxa"/>
            <w:tcBorders>
              <w:top w:val="outset" w:sz="6" w:space="0" w:color="000001"/>
              <w:left w:val="outset" w:sz="6" w:space="0" w:color="000001"/>
              <w:bottom w:val="outset" w:sz="6" w:space="0" w:color="000001"/>
              <w:right w:val="outset" w:sz="6" w:space="0" w:color="000001"/>
            </w:tcBorders>
            <w:hideMark/>
          </w:tcPr>
          <w:p w14:paraId="623E7009" w14:textId="77777777" w:rsidR="00C362E6" w:rsidRPr="00824A50" w:rsidRDefault="00C362E6" w:rsidP="00E11203">
            <w:pPr>
              <w:spacing w:before="100" w:beforeAutospacing="1" w:after="115" w:line="240" w:lineRule="auto"/>
              <w:rPr>
                <w:rFonts w:eastAsia="Times New Roman" w:cstheme="minorHAnsi"/>
                <w:color w:val="000000" w:themeColor="text1"/>
                <w:sz w:val="24"/>
                <w:szCs w:val="24"/>
              </w:rPr>
            </w:pPr>
            <w:r w:rsidRPr="00824A50">
              <w:rPr>
                <w:rFonts w:eastAsia="Times New Roman" w:cstheme="minorHAnsi"/>
                <w:color w:val="000000" w:themeColor="text1"/>
                <w:sz w:val="16"/>
                <w:szCs w:val="16"/>
              </w:rPr>
              <w:t>( b ) MONTHS</w:t>
            </w:r>
          </w:p>
        </w:tc>
        <w:tc>
          <w:tcPr>
            <w:tcW w:w="1834" w:type="dxa"/>
            <w:tcBorders>
              <w:top w:val="outset" w:sz="6" w:space="0" w:color="000001"/>
              <w:left w:val="outset" w:sz="6" w:space="0" w:color="000001"/>
              <w:bottom w:val="outset" w:sz="6" w:space="0" w:color="000001"/>
              <w:right w:val="outset" w:sz="6" w:space="0" w:color="000001"/>
            </w:tcBorders>
            <w:hideMark/>
          </w:tcPr>
          <w:p w14:paraId="105CF385" w14:textId="77777777" w:rsidR="00C362E6" w:rsidRPr="00824A50" w:rsidRDefault="00C362E6" w:rsidP="00E11203">
            <w:pPr>
              <w:spacing w:before="100" w:beforeAutospacing="1" w:after="115" w:line="240" w:lineRule="auto"/>
              <w:rPr>
                <w:rFonts w:eastAsia="Times New Roman" w:cstheme="minorHAnsi"/>
                <w:color w:val="000000" w:themeColor="text1"/>
                <w:sz w:val="24"/>
                <w:szCs w:val="24"/>
              </w:rPr>
            </w:pPr>
          </w:p>
        </w:tc>
        <w:tc>
          <w:tcPr>
            <w:tcW w:w="1420" w:type="dxa"/>
            <w:tcBorders>
              <w:top w:val="outset" w:sz="6" w:space="0" w:color="000001"/>
              <w:left w:val="outset" w:sz="6" w:space="0" w:color="000001"/>
              <w:bottom w:val="outset" w:sz="6" w:space="0" w:color="000001"/>
              <w:right w:val="outset" w:sz="6" w:space="0" w:color="000001"/>
            </w:tcBorders>
          </w:tcPr>
          <w:p w14:paraId="58F6FE85" w14:textId="77777777" w:rsidR="00C362E6" w:rsidRPr="00824A50" w:rsidRDefault="00C362E6" w:rsidP="00E11203">
            <w:pPr>
              <w:spacing w:before="100" w:beforeAutospacing="1" w:after="115" w:line="240" w:lineRule="auto"/>
              <w:rPr>
                <w:rFonts w:eastAsia="Times New Roman" w:cstheme="minorHAnsi"/>
                <w:color w:val="000000" w:themeColor="text1"/>
                <w:sz w:val="24"/>
                <w:szCs w:val="24"/>
              </w:rPr>
            </w:pPr>
          </w:p>
        </w:tc>
      </w:tr>
      <w:tr w:rsidR="00C362E6" w:rsidRPr="00824A50" w14:paraId="320977B3" w14:textId="77777777" w:rsidTr="00E11203">
        <w:trPr>
          <w:tblCellSpacing w:w="0" w:type="dxa"/>
        </w:trPr>
        <w:tc>
          <w:tcPr>
            <w:tcW w:w="374" w:type="dxa"/>
            <w:tcBorders>
              <w:top w:val="outset" w:sz="6" w:space="0" w:color="000001"/>
              <w:left w:val="outset" w:sz="6" w:space="0" w:color="000001"/>
              <w:bottom w:val="outset" w:sz="6" w:space="0" w:color="000001"/>
              <w:right w:val="outset" w:sz="6" w:space="0" w:color="000001"/>
            </w:tcBorders>
            <w:hideMark/>
          </w:tcPr>
          <w:p w14:paraId="0BC8278E" w14:textId="77777777" w:rsidR="00C362E6" w:rsidRPr="00824A50" w:rsidRDefault="00C362E6" w:rsidP="00E11203">
            <w:pPr>
              <w:spacing w:before="100" w:beforeAutospacing="1" w:after="115" w:line="240" w:lineRule="auto"/>
              <w:rPr>
                <w:rFonts w:eastAsia="Times New Roman" w:cstheme="minorHAnsi"/>
                <w:color w:val="000000" w:themeColor="text1"/>
                <w:sz w:val="24"/>
                <w:szCs w:val="24"/>
              </w:rPr>
            </w:pPr>
            <w:r w:rsidRPr="00824A50">
              <w:rPr>
                <w:rFonts w:eastAsia="Times New Roman" w:cstheme="minorHAnsi"/>
                <w:color w:val="000000" w:themeColor="text1"/>
                <w:sz w:val="16"/>
                <w:szCs w:val="16"/>
              </w:rPr>
              <w:t>1</w:t>
            </w:r>
          </w:p>
        </w:tc>
        <w:tc>
          <w:tcPr>
            <w:tcW w:w="2341" w:type="dxa"/>
            <w:tcBorders>
              <w:top w:val="outset" w:sz="6" w:space="0" w:color="000001"/>
              <w:left w:val="outset" w:sz="6" w:space="0" w:color="000001"/>
              <w:bottom w:val="outset" w:sz="6" w:space="0" w:color="000001"/>
              <w:right w:val="outset" w:sz="6" w:space="0" w:color="000001"/>
            </w:tcBorders>
            <w:hideMark/>
          </w:tcPr>
          <w:p w14:paraId="18A23A5F" w14:textId="77777777" w:rsidR="00C362E6" w:rsidRPr="00824A50" w:rsidRDefault="00C362E6" w:rsidP="00E11203">
            <w:pPr>
              <w:spacing w:before="100" w:beforeAutospacing="1" w:after="115" w:line="240" w:lineRule="auto"/>
              <w:rPr>
                <w:rFonts w:eastAsia="Times New Roman" w:cstheme="minorHAnsi"/>
                <w:color w:val="000000" w:themeColor="text1"/>
                <w:sz w:val="24"/>
                <w:szCs w:val="24"/>
              </w:rPr>
            </w:pPr>
            <w:r w:rsidRPr="00824A50">
              <w:rPr>
                <w:rFonts w:eastAsia="Times New Roman" w:cstheme="minorHAnsi"/>
                <w:color w:val="000000" w:themeColor="text1"/>
                <w:sz w:val="16"/>
                <w:szCs w:val="16"/>
              </w:rPr>
              <w:t>Household head:</w:t>
            </w:r>
          </w:p>
        </w:tc>
        <w:tc>
          <w:tcPr>
            <w:tcW w:w="1364" w:type="dxa"/>
            <w:tcBorders>
              <w:top w:val="outset" w:sz="6" w:space="0" w:color="000001"/>
              <w:left w:val="outset" w:sz="6" w:space="0" w:color="000001"/>
              <w:bottom w:val="outset" w:sz="6" w:space="0" w:color="000001"/>
              <w:right w:val="outset" w:sz="6" w:space="0" w:color="000001"/>
            </w:tcBorders>
          </w:tcPr>
          <w:p w14:paraId="22A60270" w14:textId="77777777" w:rsidR="00C362E6" w:rsidRPr="00824A50" w:rsidRDefault="00C362E6" w:rsidP="00E11203">
            <w:pPr>
              <w:spacing w:before="100" w:beforeAutospacing="1" w:after="115" w:line="240" w:lineRule="auto"/>
              <w:rPr>
                <w:rFonts w:eastAsia="Times New Roman" w:cstheme="minorHAnsi"/>
                <w:color w:val="000000" w:themeColor="text1"/>
                <w:sz w:val="24"/>
                <w:szCs w:val="24"/>
              </w:rPr>
            </w:pPr>
          </w:p>
        </w:tc>
        <w:tc>
          <w:tcPr>
            <w:tcW w:w="1696" w:type="dxa"/>
            <w:tcBorders>
              <w:top w:val="outset" w:sz="6" w:space="0" w:color="000001"/>
              <w:left w:val="outset" w:sz="6" w:space="0" w:color="000001"/>
              <w:bottom w:val="outset" w:sz="6" w:space="0" w:color="000001"/>
              <w:right w:val="outset" w:sz="6" w:space="0" w:color="000001"/>
            </w:tcBorders>
            <w:hideMark/>
          </w:tcPr>
          <w:p w14:paraId="55B857CE" w14:textId="77777777" w:rsidR="00C362E6" w:rsidRPr="00824A50" w:rsidRDefault="00C362E6" w:rsidP="00E11203">
            <w:pPr>
              <w:spacing w:before="100" w:beforeAutospacing="1" w:after="115" w:line="240" w:lineRule="auto"/>
              <w:rPr>
                <w:rFonts w:eastAsia="Times New Roman" w:cstheme="minorHAnsi"/>
                <w:color w:val="000000" w:themeColor="text1"/>
                <w:sz w:val="24"/>
                <w:szCs w:val="24"/>
              </w:rPr>
            </w:pPr>
          </w:p>
        </w:tc>
        <w:tc>
          <w:tcPr>
            <w:tcW w:w="3060" w:type="dxa"/>
            <w:tcBorders>
              <w:top w:val="outset" w:sz="6" w:space="0" w:color="000001"/>
              <w:left w:val="outset" w:sz="6" w:space="0" w:color="000001"/>
              <w:bottom w:val="outset" w:sz="6" w:space="0" w:color="000001"/>
              <w:right w:val="outset" w:sz="6" w:space="0" w:color="000001"/>
            </w:tcBorders>
            <w:hideMark/>
          </w:tcPr>
          <w:p w14:paraId="1C0D60DD" w14:textId="77777777" w:rsidR="00C362E6" w:rsidRPr="00824A50" w:rsidRDefault="00C362E6" w:rsidP="00E11203">
            <w:pPr>
              <w:spacing w:before="100" w:beforeAutospacing="1" w:after="115" w:line="240" w:lineRule="auto"/>
              <w:rPr>
                <w:rFonts w:eastAsia="Times New Roman" w:cstheme="minorHAnsi"/>
                <w:color w:val="000000" w:themeColor="text1"/>
                <w:sz w:val="24"/>
                <w:szCs w:val="24"/>
              </w:rPr>
            </w:pPr>
          </w:p>
        </w:tc>
        <w:tc>
          <w:tcPr>
            <w:tcW w:w="973" w:type="dxa"/>
            <w:tcBorders>
              <w:top w:val="outset" w:sz="6" w:space="0" w:color="000001"/>
              <w:left w:val="outset" w:sz="6" w:space="0" w:color="000001"/>
              <w:bottom w:val="outset" w:sz="6" w:space="0" w:color="000001"/>
              <w:right w:val="outset" w:sz="6" w:space="0" w:color="000001"/>
            </w:tcBorders>
            <w:hideMark/>
          </w:tcPr>
          <w:p w14:paraId="4849CEC2" w14:textId="77777777" w:rsidR="00C362E6" w:rsidRPr="00824A50" w:rsidRDefault="00C362E6" w:rsidP="00E11203">
            <w:pPr>
              <w:spacing w:before="100" w:beforeAutospacing="1" w:after="115" w:line="240" w:lineRule="auto"/>
              <w:rPr>
                <w:rFonts w:eastAsia="Times New Roman" w:cstheme="minorHAnsi"/>
                <w:color w:val="000000" w:themeColor="text1"/>
                <w:sz w:val="24"/>
                <w:szCs w:val="24"/>
              </w:rPr>
            </w:pPr>
          </w:p>
        </w:tc>
        <w:tc>
          <w:tcPr>
            <w:tcW w:w="1116" w:type="dxa"/>
            <w:tcBorders>
              <w:top w:val="outset" w:sz="6" w:space="0" w:color="000001"/>
              <w:left w:val="outset" w:sz="6" w:space="0" w:color="000001"/>
              <w:bottom w:val="outset" w:sz="6" w:space="0" w:color="000001"/>
              <w:right w:val="outset" w:sz="6" w:space="0" w:color="000001"/>
            </w:tcBorders>
            <w:hideMark/>
          </w:tcPr>
          <w:p w14:paraId="528DC576" w14:textId="77777777" w:rsidR="00C362E6" w:rsidRPr="00824A50" w:rsidRDefault="00C362E6" w:rsidP="00E11203">
            <w:pPr>
              <w:spacing w:before="100" w:beforeAutospacing="1" w:after="115" w:line="240" w:lineRule="auto"/>
              <w:rPr>
                <w:rFonts w:eastAsia="Times New Roman" w:cstheme="minorHAnsi"/>
                <w:color w:val="000000" w:themeColor="text1"/>
                <w:sz w:val="24"/>
                <w:szCs w:val="24"/>
              </w:rPr>
            </w:pPr>
          </w:p>
        </w:tc>
        <w:tc>
          <w:tcPr>
            <w:tcW w:w="1834" w:type="dxa"/>
            <w:tcBorders>
              <w:top w:val="outset" w:sz="6" w:space="0" w:color="000001"/>
              <w:left w:val="outset" w:sz="6" w:space="0" w:color="000001"/>
              <w:bottom w:val="outset" w:sz="6" w:space="0" w:color="000001"/>
              <w:right w:val="outset" w:sz="6" w:space="0" w:color="000001"/>
            </w:tcBorders>
            <w:hideMark/>
          </w:tcPr>
          <w:p w14:paraId="23DD29AB" w14:textId="77777777" w:rsidR="00C362E6" w:rsidRPr="00824A50" w:rsidRDefault="00C362E6" w:rsidP="00E11203">
            <w:pPr>
              <w:spacing w:before="100" w:beforeAutospacing="1" w:after="115" w:line="240" w:lineRule="auto"/>
              <w:rPr>
                <w:rFonts w:eastAsia="Times New Roman" w:cstheme="minorHAnsi"/>
                <w:color w:val="000000" w:themeColor="text1"/>
                <w:sz w:val="24"/>
                <w:szCs w:val="24"/>
              </w:rPr>
            </w:pPr>
          </w:p>
        </w:tc>
        <w:tc>
          <w:tcPr>
            <w:tcW w:w="1420" w:type="dxa"/>
            <w:tcBorders>
              <w:top w:val="outset" w:sz="6" w:space="0" w:color="000001"/>
              <w:left w:val="outset" w:sz="6" w:space="0" w:color="000001"/>
              <w:bottom w:val="outset" w:sz="6" w:space="0" w:color="000001"/>
              <w:right w:val="outset" w:sz="6" w:space="0" w:color="000001"/>
            </w:tcBorders>
          </w:tcPr>
          <w:p w14:paraId="76944AE0" w14:textId="77777777" w:rsidR="00C362E6" w:rsidRPr="00824A50" w:rsidRDefault="00C362E6" w:rsidP="00E11203">
            <w:pPr>
              <w:spacing w:before="100" w:beforeAutospacing="1" w:after="115" w:line="240" w:lineRule="auto"/>
              <w:rPr>
                <w:rFonts w:eastAsia="Times New Roman" w:cstheme="minorHAnsi"/>
                <w:color w:val="000000" w:themeColor="text1"/>
                <w:sz w:val="24"/>
                <w:szCs w:val="24"/>
              </w:rPr>
            </w:pPr>
          </w:p>
        </w:tc>
      </w:tr>
      <w:tr w:rsidR="00C362E6" w:rsidRPr="00824A50" w14:paraId="7AD8E6D3" w14:textId="77777777" w:rsidTr="00E11203">
        <w:trPr>
          <w:tblCellSpacing w:w="0" w:type="dxa"/>
        </w:trPr>
        <w:tc>
          <w:tcPr>
            <w:tcW w:w="374" w:type="dxa"/>
            <w:tcBorders>
              <w:top w:val="outset" w:sz="6" w:space="0" w:color="000001"/>
              <w:left w:val="outset" w:sz="6" w:space="0" w:color="000001"/>
              <w:bottom w:val="outset" w:sz="6" w:space="0" w:color="000001"/>
              <w:right w:val="outset" w:sz="6" w:space="0" w:color="000001"/>
            </w:tcBorders>
            <w:hideMark/>
          </w:tcPr>
          <w:p w14:paraId="3041DF7A" w14:textId="77777777" w:rsidR="00C362E6" w:rsidRPr="00824A50" w:rsidRDefault="00C362E6" w:rsidP="00E11203">
            <w:pPr>
              <w:spacing w:before="100" w:beforeAutospacing="1" w:after="115" w:line="240" w:lineRule="auto"/>
              <w:rPr>
                <w:rFonts w:eastAsia="Times New Roman" w:cstheme="minorHAnsi"/>
                <w:color w:val="000000" w:themeColor="text1"/>
                <w:sz w:val="24"/>
                <w:szCs w:val="24"/>
              </w:rPr>
            </w:pPr>
            <w:r w:rsidRPr="00824A50">
              <w:rPr>
                <w:rFonts w:eastAsia="Times New Roman" w:cstheme="minorHAnsi"/>
                <w:color w:val="000000" w:themeColor="text1"/>
                <w:sz w:val="16"/>
                <w:szCs w:val="16"/>
              </w:rPr>
              <w:t>2</w:t>
            </w:r>
          </w:p>
        </w:tc>
        <w:tc>
          <w:tcPr>
            <w:tcW w:w="2341" w:type="dxa"/>
            <w:tcBorders>
              <w:top w:val="outset" w:sz="6" w:space="0" w:color="000001"/>
              <w:left w:val="outset" w:sz="6" w:space="0" w:color="000001"/>
              <w:bottom w:val="outset" w:sz="6" w:space="0" w:color="000001"/>
              <w:right w:val="outset" w:sz="6" w:space="0" w:color="000001"/>
            </w:tcBorders>
            <w:hideMark/>
          </w:tcPr>
          <w:p w14:paraId="6A270FCD" w14:textId="77777777" w:rsidR="00C362E6" w:rsidRPr="00824A50" w:rsidRDefault="00C362E6" w:rsidP="00E11203">
            <w:pPr>
              <w:spacing w:before="100" w:beforeAutospacing="1" w:after="115" w:line="240" w:lineRule="auto"/>
              <w:rPr>
                <w:rFonts w:eastAsia="Times New Roman" w:cstheme="minorHAnsi"/>
                <w:color w:val="000000" w:themeColor="text1"/>
                <w:sz w:val="24"/>
                <w:szCs w:val="24"/>
              </w:rPr>
            </w:pPr>
          </w:p>
        </w:tc>
        <w:tc>
          <w:tcPr>
            <w:tcW w:w="1364" w:type="dxa"/>
            <w:tcBorders>
              <w:top w:val="outset" w:sz="6" w:space="0" w:color="000001"/>
              <w:left w:val="outset" w:sz="6" w:space="0" w:color="000001"/>
              <w:bottom w:val="outset" w:sz="6" w:space="0" w:color="000001"/>
              <w:right w:val="outset" w:sz="6" w:space="0" w:color="000001"/>
            </w:tcBorders>
          </w:tcPr>
          <w:p w14:paraId="77962C6C" w14:textId="77777777" w:rsidR="00C362E6" w:rsidRPr="00824A50" w:rsidRDefault="00C362E6" w:rsidP="00E11203">
            <w:pPr>
              <w:spacing w:before="100" w:beforeAutospacing="1" w:after="115" w:line="240" w:lineRule="auto"/>
              <w:rPr>
                <w:rFonts w:eastAsia="Times New Roman" w:cstheme="minorHAnsi"/>
                <w:color w:val="000000" w:themeColor="text1"/>
                <w:sz w:val="24"/>
                <w:szCs w:val="24"/>
              </w:rPr>
            </w:pPr>
          </w:p>
        </w:tc>
        <w:tc>
          <w:tcPr>
            <w:tcW w:w="1696" w:type="dxa"/>
            <w:tcBorders>
              <w:top w:val="outset" w:sz="6" w:space="0" w:color="000001"/>
              <w:left w:val="outset" w:sz="6" w:space="0" w:color="000001"/>
              <w:bottom w:val="outset" w:sz="6" w:space="0" w:color="000001"/>
              <w:right w:val="outset" w:sz="6" w:space="0" w:color="000001"/>
            </w:tcBorders>
            <w:hideMark/>
          </w:tcPr>
          <w:p w14:paraId="57331C3A" w14:textId="77777777" w:rsidR="00C362E6" w:rsidRPr="00824A50" w:rsidRDefault="00C362E6" w:rsidP="00E11203">
            <w:pPr>
              <w:spacing w:before="100" w:beforeAutospacing="1" w:after="115" w:line="240" w:lineRule="auto"/>
              <w:rPr>
                <w:rFonts w:eastAsia="Times New Roman" w:cstheme="minorHAnsi"/>
                <w:color w:val="000000" w:themeColor="text1"/>
                <w:sz w:val="24"/>
                <w:szCs w:val="24"/>
              </w:rPr>
            </w:pPr>
          </w:p>
        </w:tc>
        <w:tc>
          <w:tcPr>
            <w:tcW w:w="3060" w:type="dxa"/>
            <w:tcBorders>
              <w:top w:val="outset" w:sz="6" w:space="0" w:color="000001"/>
              <w:left w:val="outset" w:sz="6" w:space="0" w:color="000001"/>
              <w:bottom w:val="outset" w:sz="6" w:space="0" w:color="000001"/>
              <w:right w:val="outset" w:sz="6" w:space="0" w:color="000001"/>
            </w:tcBorders>
            <w:hideMark/>
          </w:tcPr>
          <w:p w14:paraId="5ECEB39C" w14:textId="77777777" w:rsidR="00C362E6" w:rsidRPr="00824A50" w:rsidRDefault="00C362E6" w:rsidP="00E11203">
            <w:pPr>
              <w:spacing w:before="100" w:beforeAutospacing="1" w:after="115" w:line="240" w:lineRule="auto"/>
              <w:rPr>
                <w:rFonts w:eastAsia="Times New Roman" w:cstheme="minorHAnsi"/>
                <w:color w:val="000000" w:themeColor="text1"/>
                <w:sz w:val="24"/>
                <w:szCs w:val="24"/>
              </w:rPr>
            </w:pPr>
          </w:p>
        </w:tc>
        <w:tc>
          <w:tcPr>
            <w:tcW w:w="973" w:type="dxa"/>
            <w:tcBorders>
              <w:top w:val="outset" w:sz="6" w:space="0" w:color="000001"/>
              <w:left w:val="outset" w:sz="6" w:space="0" w:color="000001"/>
              <w:bottom w:val="outset" w:sz="6" w:space="0" w:color="000001"/>
              <w:right w:val="outset" w:sz="6" w:space="0" w:color="000001"/>
            </w:tcBorders>
            <w:hideMark/>
          </w:tcPr>
          <w:p w14:paraId="3ACD6002" w14:textId="77777777" w:rsidR="00C362E6" w:rsidRPr="00824A50" w:rsidRDefault="00C362E6" w:rsidP="00E11203">
            <w:pPr>
              <w:spacing w:before="100" w:beforeAutospacing="1" w:after="115" w:line="240" w:lineRule="auto"/>
              <w:rPr>
                <w:rFonts w:eastAsia="Times New Roman" w:cstheme="minorHAnsi"/>
                <w:color w:val="000000" w:themeColor="text1"/>
                <w:sz w:val="24"/>
                <w:szCs w:val="24"/>
              </w:rPr>
            </w:pPr>
          </w:p>
        </w:tc>
        <w:tc>
          <w:tcPr>
            <w:tcW w:w="1116" w:type="dxa"/>
            <w:tcBorders>
              <w:top w:val="outset" w:sz="6" w:space="0" w:color="000001"/>
              <w:left w:val="outset" w:sz="6" w:space="0" w:color="000001"/>
              <w:bottom w:val="outset" w:sz="6" w:space="0" w:color="000001"/>
              <w:right w:val="outset" w:sz="6" w:space="0" w:color="000001"/>
            </w:tcBorders>
            <w:hideMark/>
          </w:tcPr>
          <w:p w14:paraId="73E8FBA0" w14:textId="77777777" w:rsidR="00C362E6" w:rsidRPr="00824A50" w:rsidRDefault="00C362E6" w:rsidP="00E11203">
            <w:pPr>
              <w:spacing w:before="100" w:beforeAutospacing="1" w:after="115" w:line="240" w:lineRule="auto"/>
              <w:rPr>
                <w:rFonts w:eastAsia="Times New Roman" w:cstheme="minorHAnsi"/>
                <w:color w:val="000000" w:themeColor="text1"/>
                <w:sz w:val="24"/>
                <w:szCs w:val="24"/>
              </w:rPr>
            </w:pPr>
          </w:p>
        </w:tc>
        <w:tc>
          <w:tcPr>
            <w:tcW w:w="1834" w:type="dxa"/>
            <w:tcBorders>
              <w:top w:val="outset" w:sz="6" w:space="0" w:color="000001"/>
              <w:left w:val="outset" w:sz="6" w:space="0" w:color="000001"/>
              <w:bottom w:val="outset" w:sz="6" w:space="0" w:color="000001"/>
              <w:right w:val="outset" w:sz="6" w:space="0" w:color="000001"/>
            </w:tcBorders>
            <w:hideMark/>
          </w:tcPr>
          <w:p w14:paraId="4C0A0D3B" w14:textId="77777777" w:rsidR="00C362E6" w:rsidRPr="00824A50" w:rsidRDefault="00C362E6" w:rsidP="00E11203">
            <w:pPr>
              <w:spacing w:before="100" w:beforeAutospacing="1" w:after="115" w:line="240" w:lineRule="auto"/>
              <w:rPr>
                <w:rFonts w:eastAsia="Times New Roman" w:cstheme="minorHAnsi"/>
                <w:color w:val="000000" w:themeColor="text1"/>
                <w:sz w:val="24"/>
                <w:szCs w:val="24"/>
              </w:rPr>
            </w:pPr>
          </w:p>
        </w:tc>
        <w:tc>
          <w:tcPr>
            <w:tcW w:w="1420" w:type="dxa"/>
            <w:tcBorders>
              <w:top w:val="outset" w:sz="6" w:space="0" w:color="000001"/>
              <w:left w:val="outset" w:sz="6" w:space="0" w:color="000001"/>
              <w:bottom w:val="outset" w:sz="6" w:space="0" w:color="000001"/>
              <w:right w:val="outset" w:sz="6" w:space="0" w:color="000001"/>
            </w:tcBorders>
          </w:tcPr>
          <w:p w14:paraId="38AA5DAF" w14:textId="77777777" w:rsidR="00C362E6" w:rsidRPr="00824A50" w:rsidRDefault="00C362E6" w:rsidP="00E11203">
            <w:pPr>
              <w:spacing w:before="100" w:beforeAutospacing="1" w:after="115" w:line="240" w:lineRule="auto"/>
              <w:rPr>
                <w:rFonts w:eastAsia="Times New Roman" w:cstheme="minorHAnsi"/>
                <w:color w:val="000000" w:themeColor="text1"/>
                <w:sz w:val="24"/>
                <w:szCs w:val="24"/>
              </w:rPr>
            </w:pPr>
          </w:p>
        </w:tc>
      </w:tr>
      <w:tr w:rsidR="00C362E6" w:rsidRPr="00824A50" w14:paraId="6A0C36E3" w14:textId="77777777" w:rsidTr="00E11203">
        <w:trPr>
          <w:tblCellSpacing w:w="0" w:type="dxa"/>
        </w:trPr>
        <w:tc>
          <w:tcPr>
            <w:tcW w:w="374" w:type="dxa"/>
            <w:tcBorders>
              <w:top w:val="outset" w:sz="6" w:space="0" w:color="000001"/>
              <w:left w:val="outset" w:sz="6" w:space="0" w:color="000001"/>
              <w:bottom w:val="outset" w:sz="6" w:space="0" w:color="000001"/>
              <w:right w:val="outset" w:sz="6" w:space="0" w:color="000001"/>
            </w:tcBorders>
            <w:hideMark/>
          </w:tcPr>
          <w:p w14:paraId="6E1C2E33" w14:textId="77777777" w:rsidR="00C362E6" w:rsidRPr="00824A50" w:rsidRDefault="00C362E6" w:rsidP="00E11203">
            <w:pPr>
              <w:spacing w:before="100" w:beforeAutospacing="1" w:after="115" w:line="240" w:lineRule="auto"/>
              <w:rPr>
                <w:rFonts w:eastAsia="Times New Roman" w:cstheme="minorHAnsi"/>
                <w:color w:val="000000" w:themeColor="text1"/>
                <w:sz w:val="24"/>
                <w:szCs w:val="24"/>
              </w:rPr>
            </w:pPr>
            <w:r w:rsidRPr="00824A50">
              <w:rPr>
                <w:rFonts w:eastAsia="Times New Roman" w:cstheme="minorHAnsi"/>
                <w:color w:val="000000" w:themeColor="text1"/>
                <w:sz w:val="16"/>
                <w:szCs w:val="16"/>
              </w:rPr>
              <w:t>3</w:t>
            </w:r>
          </w:p>
        </w:tc>
        <w:tc>
          <w:tcPr>
            <w:tcW w:w="2341" w:type="dxa"/>
            <w:tcBorders>
              <w:top w:val="outset" w:sz="6" w:space="0" w:color="000001"/>
              <w:left w:val="outset" w:sz="6" w:space="0" w:color="000001"/>
              <w:bottom w:val="outset" w:sz="6" w:space="0" w:color="000001"/>
              <w:right w:val="outset" w:sz="6" w:space="0" w:color="000001"/>
            </w:tcBorders>
            <w:hideMark/>
          </w:tcPr>
          <w:p w14:paraId="4A255CFA" w14:textId="77777777" w:rsidR="00C362E6" w:rsidRPr="00824A50" w:rsidRDefault="00C362E6" w:rsidP="00E11203">
            <w:pPr>
              <w:spacing w:before="100" w:beforeAutospacing="1" w:after="115" w:line="240" w:lineRule="auto"/>
              <w:rPr>
                <w:rFonts w:eastAsia="Times New Roman" w:cstheme="minorHAnsi"/>
                <w:color w:val="000000" w:themeColor="text1"/>
                <w:sz w:val="24"/>
                <w:szCs w:val="24"/>
              </w:rPr>
            </w:pPr>
          </w:p>
        </w:tc>
        <w:tc>
          <w:tcPr>
            <w:tcW w:w="1364" w:type="dxa"/>
            <w:tcBorders>
              <w:top w:val="outset" w:sz="6" w:space="0" w:color="000001"/>
              <w:left w:val="outset" w:sz="6" w:space="0" w:color="000001"/>
              <w:bottom w:val="outset" w:sz="6" w:space="0" w:color="000001"/>
              <w:right w:val="outset" w:sz="6" w:space="0" w:color="000001"/>
            </w:tcBorders>
          </w:tcPr>
          <w:p w14:paraId="166CC5CE" w14:textId="77777777" w:rsidR="00C362E6" w:rsidRPr="00824A50" w:rsidRDefault="00C362E6" w:rsidP="00E11203">
            <w:pPr>
              <w:spacing w:before="100" w:beforeAutospacing="1" w:after="115" w:line="240" w:lineRule="auto"/>
              <w:rPr>
                <w:rFonts w:eastAsia="Times New Roman" w:cstheme="minorHAnsi"/>
                <w:color w:val="000000" w:themeColor="text1"/>
                <w:sz w:val="24"/>
                <w:szCs w:val="24"/>
              </w:rPr>
            </w:pPr>
          </w:p>
        </w:tc>
        <w:tc>
          <w:tcPr>
            <w:tcW w:w="1696" w:type="dxa"/>
            <w:tcBorders>
              <w:top w:val="outset" w:sz="6" w:space="0" w:color="000001"/>
              <w:left w:val="outset" w:sz="6" w:space="0" w:color="000001"/>
              <w:bottom w:val="outset" w:sz="6" w:space="0" w:color="000001"/>
              <w:right w:val="outset" w:sz="6" w:space="0" w:color="000001"/>
            </w:tcBorders>
            <w:hideMark/>
          </w:tcPr>
          <w:p w14:paraId="65ED2149" w14:textId="77777777" w:rsidR="00C362E6" w:rsidRPr="00824A50" w:rsidRDefault="00C362E6" w:rsidP="00E11203">
            <w:pPr>
              <w:spacing w:before="100" w:beforeAutospacing="1" w:after="115" w:line="240" w:lineRule="auto"/>
              <w:rPr>
                <w:rFonts w:eastAsia="Times New Roman" w:cstheme="minorHAnsi"/>
                <w:color w:val="000000" w:themeColor="text1"/>
                <w:sz w:val="24"/>
                <w:szCs w:val="24"/>
              </w:rPr>
            </w:pPr>
          </w:p>
        </w:tc>
        <w:tc>
          <w:tcPr>
            <w:tcW w:w="3060" w:type="dxa"/>
            <w:tcBorders>
              <w:top w:val="outset" w:sz="6" w:space="0" w:color="000001"/>
              <w:left w:val="outset" w:sz="6" w:space="0" w:color="000001"/>
              <w:bottom w:val="outset" w:sz="6" w:space="0" w:color="000001"/>
              <w:right w:val="outset" w:sz="6" w:space="0" w:color="000001"/>
            </w:tcBorders>
            <w:hideMark/>
          </w:tcPr>
          <w:p w14:paraId="5522E93A" w14:textId="77777777" w:rsidR="00C362E6" w:rsidRPr="00824A50" w:rsidRDefault="00C362E6" w:rsidP="00E11203">
            <w:pPr>
              <w:spacing w:before="100" w:beforeAutospacing="1" w:after="115" w:line="240" w:lineRule="auto"/>
              <w:rPr>
                <w:rFonts w:eastAsia="Times New Roman" w:cstheme="minorHAnsi"/>
                <w:color w:val="000000" w:themeColor="text1"/>
                <w:sz w:val="24"/>
                <w:szCs w:val="24"/>
              </w:rPr>
            </w:pPr>
          </w:p>
        </w:tc>
        <w:tc>
          <w:tcPr>
            <w:tcW w:w="973" w:type="dxa"/>
            <w:tcBorders>
              <w:top w:val="outset" w:sz="6" w:space="0" w:color="000001"/>
              <w:left w:val="outset" w:sz="6" w:space="0" w:color="000001"/>
              <w:bottom w:val="outset" w:sz="6" w:space="0" w:color="000001"/>
              <w:right w:val="outset" w:sz="6" w:space="0" w:color="000001"/>
            </w:tcBorders>
            <w:hideMark/>
          </w:tcPr>
          <w:p w14:paraId="375A2BA4" w14:textId="77777777" w:rsidR="00C362E6" w:rsidRPr="00824A50" w:rsidRDefault="00C362E6" w:rsidP="00E11203">
            <w:pPr>
              <w:spacing w:before="100" w:beforeAutospacing="1" w:after="115" w:line="240" w:lineRule="auto"/>
              <w:rPr>
                <w:rFonts w:eastAsia="Times New Roman" w:cstheme="minorHAnsi"/>
                <w:color w:val="000000" w:themeColor="text1"/>
                <w:sz w:val="24"/>
                <w:szCs w:val="24"/>
              </w:rPr>
            </w:pPr>
          </w:p>
        </w:tc>
        <w:tc>
          <w:tcPr>
            <w:tcW w:w="1116" w:type="dxa"/>
            <w:tcBorders>
              <w:top w:val="outset" w:sz="6" w:space="0" w:color="000001"/>
              <w:left w:val="outset" w:sz="6" w:space="0" w:color="000001"/>
              <w:bottom w:val="outset" w:sz="6" w:space="0" w:color="000001"/>
              <w:right w:val="outset" w:sz="6" w:space="0" w:color="000001"/>
            </w:tcBorders>
            <w:hideMark/>
          </w:tcPr>
          <w:p w14:paraId="1948F6B1" w14:textId="77777777" w:rsidR="00C362E6" w:rsidRPr="00824A50" w:rsidRDefault="00C362E6" w:rsidP="00E11203">
            <w:pPr>
              <w:spacing w:before="100" w:beforeAutospacing="1" w:after="115" w:line="240" w:lineRule="auto"/>
              <w:rPr>
                <w:rFonts w:eastAsia="Times New Roman" w:cstheme="minorHAnsi"/>
                <w:color w:val="000000" w:themeColor="text1"/>
                <w:sz w:val="24"/>
                <w:szCs w:val="24"/>
              </w:rPr>
            </w:pPr>
          </w:p>
        </w:tc>
        <w:tc>
          <w:tcPr>
            <w:tcW w:w="1834" w:type="dxa"/>
            <w:tcBorders>
              <w:top w:val="outset" w:sz="6" w:space="0" w:color="000001"/>
              <w:left w:val="outset" w:sz="6" w:space="0" w:color="000001"/>
              <w:bottom w:val="outset" w:sz="6" w:space="0" w:color="000001"/>
              <w:right w:val="outset" w:sz="6" w:space="0" w:color="000001"/>
            </w:tcBorders>
            <w:hideMark/>
          </w:tcPr>
          <w:p w14:paraId="1F2C9C0D" w14:textId="77777777" w:rsidR="00C362E6" w:rsidRPr="00824A50" w:rsidRDefault="00C362E6" w:rsidP="00E11203">
            <w:pPr>
              <w:spacing w:before="100" w:beforeAutospacing="1" w:after="115" w:line="240" w:lineRule="auto"/>
              <w:rPr>
                <w:rFonts w:eastAsia="Times New Roman" w:cstheme="minorHAnsi"/>
                <w:color w:val="000000" w:themeColor="text1"/>
                <w:sz w:val="24"/>
                <w:szCs w:val="24"/>
              </w:rPr>
            </w:pPr>
          </w:p>
        </w:tc>
        <w:tc>
          <w:tcPr>
            <w:tcW w:w="1420" w:type="dxa"/>
            <w:tcBorders>
              <w:top w:val="outset" w:sz="6" w:space="0" w:color="000001"/>
              <w:left w:val="outset" w:sz="6" w:space="0" w:color="000001"/>
              <w:bottom w:val="outset" w:sz="6" w:space="0" w:color="000001"/>
              <w:right w:val="outset" w:sz="6" w:space="0" w:color="000001"/>
            </w:tcBorders>
          </w:tcPr>
          <w:p w14:paraId="0D6B5799" w14:textId="77777777" w:rsidR="00C362E6" w:rsidRPr="00824A50" w:rsidRDefault="00C362E6" w:rsidP="00E11203">
            <w:pPr>
              <w:spacing w:before="100" w:beforeAutospacing="1" w:after="115" w:line="240" w:lineRule="auto"/>
              <w:rPr>
                <w:rFonts w:eastAsia="Times New Roman" w:cstheme="minorHAnsi"/>
                <w:color w:val="000000" w:themeColor="text1"/>
                <w:sz w:val="24"/>
                <w:szCs w:val="24"/>
              </w:rPr>
            </w:pPr>
          </w:p>
        </w:tc>
      </w:tr>
      <w:tr w:rsidR="00C362E6" w:rsidRPr="00824A50" w14:paraId="78EA3C9F" w14:textId="77777777" w:rsidTr="00E11203">
        <w:trPr>
          <w:tblCellSpacing w:w="0" w:type="dxa"/>
        </w:trPr>
        <w:tc>
          <w:tcPr>
            <w:tcW w:w="374" w:type="dxa"/>
            <w:tcBorders>
              <w:top w:val="outset" w:sz="6" w:space="0" w:color="000001"/>
              <w:left w:val="outset" w:sz="6" w:space="0" w:color="000001"/>
              <w:bottom w:val="outset" w:sz="6" w:space="0" w:color="000001"/>
              <w:right w:val="outset" w:sz="6" w:space="0" w:color="000001"/>
            </w:tcBorders>
            <w:hideMark/>
          </w:tcPr>
          <w:p w14:paraId="71A2860B" w14:textId="77777777" w:rsidR="00C362E6" w:rsidRPr="00824A50" w:rsidRDefault="00C362E6" w:rsidP="00E11203">
            <w:pPr>
              <w:spacing w:before="100" w:beforeAutospacing="1" w:after="115" w:line="240" w:lineRule="auto"/>
              <w:rPr>
                <w:rFonts w:eastAsia="Times New Roman" w:cstheme="minorHAnsi"/>
                <w:color w:val="000000" w:themeColor="text1"/>
                <w:sz w:val="24"/>
                <w:szCs w:val="24"/>
              </w:rPr>
            </w:pPr>
            <w:r w:rsidRPr="00824A50">
              <w:rPr>
                <w:rFonts w:eastAsia="Times New Roman" w:cstheme="minorHAnsi"/>
                <w:color w:val="000000" w:themeColor="text1"/>
                <w:sz w:val="16"/>
                <w:szCs w:val="16"/>
              </w:rPr>
              <w:t>4</w:t>
            </w:r>
          </w:p>
        </w:tc>
        <w:tc>
          <w:tcPr>
            <w:tcW w:w="2341" w:type="dxa"/>
            <w:tcBorders>
              <w:top w:val="outset" w:sz="6" w:space="0" w:color="000001"/>
              <w:left w:val="outset" w:sz="6" w:space="0" w:color="000001"/>
              <w:bottom w:val="outset" w:sz="6" w:space="0" w:color="000001"/>
              <w:right w:val="outset" w:sz="6" w:space="0" w:color="000001"/>
            </w:tcBorders>
            <w:hideMark/>
          </w:tcPr>
          <w:p w14:paraId="02FD3D33" w14:textId="77777777" w:rsidR="00C362E6" w:rsidRPr="00824A50" w:rsidRDefault="00C362E6" w:rsidP="00E11203">
            <w:pPr>
              <w:spacing w:before="100" w:beforeAutospacing="1" w:after="115" w:line="240" w:lineRule="auto"/>
              <w:rPr>
                <w:rFonts w:eastAsia="Times New Roman" w:cstheme="minorHAnsi"/>
                <w:color w:val="000000" w:themeColor="text1"/>
                <w:sz w:val="24"/>
                <w:szCs w:val="24"/>
              </w:rPr>
            </w:pPr>
          </w:p>
        </w:tc>
        <w:tc>
          <w:tcPr>
            <w:tcW w:w="1364" w:type="dxa"/>
            <w:tcBorders>
              <w:top w:val="outset" w:sz="6" w:space="0" w:color="000001"/>
              <w:left w:val="outset" w:sz="6" w:space="0" w:color="000001"/>
              <w:bottom w:val="outset" w:sz="6" w:space="0" w:color="000001"/>
              <w:right w:val="outset" w:sz="6" w:space="0" w:color="000001"/>
            </w:tcBorders>
          </w:tcPr>
          <w:p w14:paraId="482181E7" w14:textId="77777777" w:rsidR="00C362E6" w:rsidRPr="00824A50" w:rsidRDefault="00C362E6" w:rsidP="00E11203">
            <w:pPr>
              <w:spacing w:before="100" w:beforeAutospacing="1" w:after="115" w:line="240" w:lineRule="auto"/>
              <w:rPr>
                <w:rFonts w:eastAsia="Times New Roman" w:cstheme="minorHAnsi"/>
                <w:color w:val="000000" w:themeColor="text1"/>
                <w:sz w:val="24"/>
                <w:szCs w:val="24"/>
              </w:rPr>
            </w:pPr>
          </w:p>
        </w:tc>
        <w:tc>
          <w:tcPr>
            <w:tcW w:w="1696" w:type="dxa"/>
            <w:tcBorders>
              <w:top w:val="outset" w:sz="6" w:space="0" w:color="000001"/>
              <w:left w:val="outset" w:sz="6" w:space="0" w:color="000001"/>
              <w:bottom w:val="outset" w:sz="6" w:space="0" w:color="000001"/>
              <w:right w:val="outset" w:sz="6" w:space="0" w:color="000001"/>
            </w:tcBorders>
            <w:hideMark/>
          </w:tcPr>
          <w:p w14:paraId="4881537C" w14:textId="77777777" w:rsidR="00C362E6" w:rsidRPr="00824A50" w:rsidRDefault="00C362E6" w:rsidP="00E11203">
            <w:pPr>
              <w:spacing w:before="100" w:beforeAutospacing="1" w:after="115" w:line="240" w:lineRule="auto"/>
              <w:rPr>
                <w:rFonts w:eastAsia="Times New Roman" w:cstheme="minorHAnsi"/>
                <w:color w:val="000000" w:themeColor="text1"/>
                <w:sz w:val="24"/>
                <w:szCs w:val="24"/>
              </w:rPr>
            </w:pPr>
          </w:p>
        </w:tc>
        <w:tc>
          <w:tcPr>
            <w:tcW w:w="3060" w:type="dxa"/>
            <w:tcBorders>
              <w:top w:val="outset" w:sz="6" w:space="0" w:color="000001"/>
              <w:left w:val="outset" w:sz="6" w:space="0" w:color="000001"/>
              <w:bottom w:val="outset" w:sz="6" w:space="0" w:color="000001"/>
              <w:right w:val="outset" w:sz="6" w:space="0" w:color="000001"/>
            </w:tcBorders>
            <w:hideMark/>
          </w:tcPr>
          <w:p w14:paraId="246CA15A" w14:textId="77777777" w:rsidR="00C362E6" w:rsidRPr="00824A50" w:rsidRDefault="00C362E6" w:rsidP="00E11203">
            <w:pPr>
              <w:spacing w:before="100" w:beforeAutospacing="1" w:after="115" w:line="240" w:lineRule="auto"/>
              <w:rPr>
                <w:rFonts w:eastAsia="Times New Roman" w:cstheme="minorHAnsi"/>
                <w:color w:val="000000" w:themeColor="text1"/>
                <w:sz w:val="24"/>
                <w:szCs w:val="24"/>
              </w:rPr>
            </w:pPr>
          </w:p>
        </w:tc>
        <w:tc>
          <w:tcPr>
            <w:tcW w:w="973" w:type="dxa"/>
            <w:tcBorders>
              <w:top w:val="outset" w:sz="6" w:space="0" w:color="000001"/>
              <w:left w:val="outset" w:sz="6" w:space="0" w:color="000001"/>
              <w:bottom w:val="outset" w:sz="6" w:space="0" w:color="000001"/>
              <w:right w:val="outset" w:sz="6" w:space="0" w:color="000001"/>
            </w:tcBorders>
            <w:hideMark/>
          </w:tcPr>
          <w:p w14:paraId="7676C359" w14:textId="77777777" w:rsidR="00C362E6" w:rsidRPr="00824A50" w:rsidRDefault="00C362E6" w:rsidP="00E11203">
            <w:pPr>
              <w:spacing w:before="100" w:beforeAutospacing="1" w:after="115" w:line="240" w:lineRule="auto"/>
              <w:rPr>
                <w:rFonts w:eastAsia="Times New Roman" w:cstheme="minorHAnsi"/>
                <w:color w:val="000000" w:themeColor="text1"/>
                <w:sz w:val="24"/>
                <w:szCs w:val="24"/>
              </w:rPr>
            </w:pPr>
          </w:p>
        </w:tc>
        <w:tc>
          <w:tcPr>
            <w:tcW w:w="1116" w:type="dxa"/>
            <w:tcBorders>
              <w:top w:val="outset" w:sz="6" w:space="0" w:color="000001"/>
              <w:left w:val="outset" w:sz="6" w:space="0" w:color="000001"/>
              <w:bottom w:val="outset" w:sz="6" w:space="0" w:color="000001"/>
              <w:right w:val="outset" w:sz="6" w:space="0" w:color="000001"/>
            </w:tcBorders>
            <w:hideMark/>
          </w:tcPr>
          <w:p w14:paraId="45311C60" w14:textId="77777777" w:rsidR="00C362E6" w:rsidRPr="00824A50" w:rsidRDefault="00C362E6" w:rsidP="00E11203">
            <w:pPr>
              <w:spacing w:before="100" w:beforeAutospacing="1" w:after="115" w:line="240" w:lineRule="auto"/>
              <w:rPr>
                <w:rFonts w:eastAsia="Times New Roman" w:cstheme="minorHAnsi"/>
                <w:color w:val="000000" w:themeColor="text1"/>
                <w:sz w:val="24"/>
                <w:szCs w:val="24"/>
              </w:rPr>
            </w:pPr>
          </w:p>
        </w:tc>
        <w:tc>
          <w:tcPr>
            <w:tcW w:w="1834" w:type="dxa"/>
            <w:tcBorders>
              <w:top w:val="outset" w:sz="6" w:space="0" w:color="000001"/>
              <w:left w:val="outset" w:sz="6" w:space="0" w:color="000001"/>
              <w:bottom w:val="outset" w:sz="6" w:space="0" w:color="000001"/>
              <w:right w:val="outset" w:sz="6" w:space="0" w:color="000001"/>
            </w:tcBorders>
            <w:hideMark/>
          </w:tcPr>
          <w:p w14:paraId="081A7036" w14:textId="77777777" w:rsidR="00C362E6" w:rsidRPr="00824A50" w:rsidRDefault="00C362E6" w:rsidP="00E11203">
            <w:pPr>
              <w:spacing w:before="100" w:beforeAutospacing="1" w:after="115" w:line="240" w:lineRule="auto"/>
              <w:rPr>
                <w:rFonts w:eastAsia="Times New Roman" w:cstheme="minorHAnsi"/>
                <w:color w:val="000000" w:themeColor="text1"/>
                <w:sz w:val="24"/>
                <w:szCs w:val="24"/>
              </w:rPr>
            </w:pPr>
          </w:p>
        </w:tc>
        <w:tc>
          <w:tcPr>
            <w:tcW w:w="1420" w:type="dxa"/>
            <w:tcBorders>
              <w:top w:val="outset" w:sz="6" w:space="0" w:color="000001"/>
              <w:left w:val="outset" w:sz="6" w:space="0" w:color="000001"/>
              <w:bottom w:val="outset" w:sz="6" w:space="0" w:color="000001"/>
              <w:right w:val="outset" w:sz="6" w:space="0" w:color="000001"/>
            </w:tcBorders>
          </w:tcPr>
          <w:p w14:paraId="794F7937" w14:textId="77777777" w:rsidR="00C362E6" w:rsidRPr="00824A50" w:rsidRDefault="00C362E6" w:rsidP="00E11203">
            <w:pPr>
              <w:spacing w:before="100" w:beforeAutospacing="1" w:after="115" w:line="240" w:lineRule="auto"/>
              <w:rPr>
                <w:rFonts w:eastAsia="Times New Roman" w:cstheme="minorHAnsi"/>
                <w:color w:val="000000" w:themeColor="text1"/>
                <w:sz w:val="24"/>
                <w:szCs w:val="24"/>
              </w:rPr>
            </w:pPr>
          </w:p>
        </w:tc>
      </w:tr>
      <w:tr w:rsidR="00C362E6" w:rsidRPr="00824A50" w14:paraId="47AE6729" w14:textId="77777777" w:rsidTr="00E11203">
        <w:trPr>
          <w:tblCellSpacing w:w="0" w:type="dxa"/>
        </w:trPr>
        <w:tc>
          <w:tcPr>
            <w:tcW w:w="374" w:type="dxa"/>
            <w:tcBorders>
              <w:top w:val="outset" w:sz="6" w:space="0" w:color="000001"/>
              <w:left w:val="outset" w:sz="6" w:space="0" w:color="000001"/>
              <w:bottom w:val="outset" w:sz="6" w:space="0" w:color="000001"/>
              <w:right w:val="outset" w:sz="6" w:space="0" w:color="000001"/>
            </w:tcBorders>
            <w:hideMark/>
          </w:tcPr>
          <w:p w14:paraId="4D249387" w14:textId="77777777" w:rsidR="00C362E6" w:rsidRPr="00824A50" w:rsidRDefault="00C362E6" w:rsidP="00E11203">
            <w:pPr>
              <w:spacing w:before="100" w:beforeAutospacing="1" w:after="115" w:line="240" w:lineRule="auto"/>
              <w:rPr>
                <w:rFonts w:eastAsia="Times New Roman" w:cstheme="minorHAnsi"/>
                <w:color w:val="000000" w:themeColor="text1"/>
                <w:sz w:val="24"/>
                <w:szCs w:val="24"/>
              </w:rPr>
            </w:pPr>
            <w:r w:rsidRPr="00824A50">
              <w:rPr>
                <w:rFonts w:eastAsia="Times New Roman" w:cstheme="minorHAnsi"/>
                <w:color w:val="000000" w:themeColor="text1"/>
                <w:sz w:val="16"/>
                <w:szCs w:val="16"/>
              </w:rPr>
              <w:t>5</w:t>
            </w:r>
          </w:p>
        </w:tc>
        <w:tc>
          <w:tcPr>
            <w:tcW w:w="2341" w:type="dxa"/>
            <w:tcBorders>
              <w:top w:val="outset" w:sz="6" w:space="0" w:color="000001"/>
              <w:left w:val="outset" w:sz="6" w:space="0" w:color="000001"/>
              <w:bottom w:val="outset" w:sz="6" w:space="0" w:color="000001"/>
              <w:right w:val="outset" w:sz="6" w:space="0" w:color="000001"/>
            </w:tcBorders>
            <w:hideMark/>
          </w:tcPr>
          <w:p w14:paraId="0F3C6DF3" w14:textId="77777777" w:rsidR="00C362E6" w:rsidRPr="00824A50" w:rsidRDefault="00C362E6" w:rsidP="00E11203">
            <w:pPr>
              <w:spacing w:before="100" w:beforeAutospacing="1" w:after="115" w:line="240" w:lineRule="auto"/>
              <w:rPr>
                <w:rFonts w:eastAsia="Times New Roman" w:cstheme="minorHAnsi"/>
                <w:color w:val="000000" w:themeColor="text1"/>
                <w:sz w:val="24"/>
                <w:szCs w:val="24"/>
              </w:rPr>
            </w:pPr>
          </w:p>
        </w:tc>
        <w:tc>
          <w:tcPr>
            <w:tcW w:w="1364" w:type="dxa"/>
            <w:tcBorders>
              <w:top w:val="outset" w:sz="6" w:space="0" w:color="000001"/>
              <w:left w:val="outset" w:sz="6" w:space="0" w:color="000001"/>
              <w:bottom w:val="outset" w:sz="6" w:space="0" w:color="000001"/>
              <w:right w:val="outset" w:sz="6" w:space="0" w:color="000001"/>
            </w:tcBorders>
          </w:tcPr>
          <w:p w14:paraId="1C52B6D5" w14:textId="77777777" w:rsidR="00C362E6" w:rsidRPr="00824A50" w:rsidRDefault="00C362E6" w:rsidP="00E11203">
            <w:pPr>
              <w:spacing w:before="100" w:beforeAutospacing="1" w:after="115" w:line="240" w:lineRule="auto"/>
              <w:rPr>
                <w:rFonts w:eastAsia="Times New Roman" w:cstheme="minorHAnsi"/>
                <w:color w:val="000000" w:themeColor="text1"/>
                <w:sz w:val="24"/>
                <w:szCs w:val="24"/>
              </w:rPr>
            </w:pPr>
          </w:p>
        </w:tc>
        <w:tc>
          <w:tcPr>
            <w:tcW w:w="1696" w:type="dxa"/>
            <w:tcBorders>
              <w:top w:val="outset" w:sz="6" w:space="0" w:color="000001"/>
              <w:left w:val="outset" w:sz="6" w:space="0" w:color="000001"/>
              <w:bottom w:val="outset" w:sz="6" w:space="0" w:color="000001"/>
              <w:right w:val="outset" w:sz="6" w:space="0" w:color="000001"/>
            </w:tcBorders>
            <w:hideMark/>
          </w:tcPr>
          <w:p w14:paraId="2C3CBBA8" w14:textId="77777777" w:rsidR="00C362E6" w:rsidRPr="00824A50" w:rsidRDefault="00C362E6" w:rsidP="00E11203">
            <w:pPr>
              <w:spacing w:before="100" w:beforeAutospacing="1" w:after="115" w:line="240" w:lineRule="auto"/>
              <w:rPr>
                <w:rFonts w:eastAsia="Times New Roman" w:cstheme="minorHAnsi"/>
                <w:color w:val="000000" w:themeColor="text1"/>
                <w:sz w:val="24"/>
                <w:szCs w:val="24"/>
              </w:rPr>
            </w:pPr>
          </w:p>
        </w:tc>
        <w:tc>
          <w:tcPr>
            <w:tcW w:w="3060" w:type="dxa"/>
            <w:tcBorders>
              <w:top w:val="outset" w:sz="6" w:space="0" w:color="000001"/>
              <w:left w:val="outset" w:sz="6" w:space="0" w:color="000001"/>
              <w:bottom w:val="outset" w:sz="6" w:space="0" w:color="000001"/>
              <w:right w:val="outset" w:sz="6" w:space="0" w:color="000001"/>
            </w:tcBorders>
            <w:hideMark/>
          </w:tcPr>
          <w:p w14:paraId="30F7F14D" w14:textId="77777777" w:rsidR="00C362E6" w:rsidRPr="00824A50" w:rsidRDefault="00C362E6" w:rsidP="00E11203">
            <w:pPr>
              <w:spacing w:before="100" w:beforeAutospacing="1" w:after="115" w:line="240" w:lineRule="auto"/>
              <w:rPr>
                <w:rFonts w:eastAsia="Times New Roman" w:cstheme="minorHAnsi"/>
                <w:color w:val="000000" w:themeColor="text1"/>
                <w:sz w:val="24"/>
                <w:szCs w:val="24"/>
              </w:rPr>
            </w:pPr>
          </w:p>
        </w:tc>
        <w:tc>
          <w:tcPr>
            <w:tcW w:w="973" w:type="dxa"/>
            <w:tcBorders>
              <w:top w:val="outset" w:sz="6" w:space="0" w:color="000001"/>
              <w:left w:val="outset" w:sz="6" w:space="0" w:color="000001"/>
              <w:bottom w:val="outset" w:sz="6" w:space="0" w:color="000001"/>
              <w:right w:val="outset" w:sz="6" w:space="0" w:color="000001"/>
            </w:tcBorders>
            <w:hideMark/>
          </w:tcPr>
          <w:p w14:paraId="32F0E593" w14:textId="77777777" w:rsidR="00C362E6" w:rsidRPr="00824A50" w:rsidRDefault="00C362E6" w:rsidP="00E11203">
            <w:pPr>
              <w:spacing w:before="100" w:beforeAutospacing="1" w:after="115" w:line="240" w:lineRule="auto"/>
              <w:rPr>
                <w:rFonts w:eastAsia="Times New Roman" w:cstheme="minorHAnsi"/>
                <w:color w:val="000000" w:themeColor="text1"/>
                <w:sz w:val="24"/>
                <w:szCs w:val="24"/>
              </w:rPr>
            </w:pPr>
          </w:p>
        </w:tc>
        <w:tc>
          <w:tcPr>
            <w:tcW w:w="1116" w:type="dxa"/>
            <w:tcBorders>
              <w:top w:val="outset" w:sz="6" w:space="0" w:color="000001"/>
              <w:left w:val="outset" w:sz="6" w:space="0" w:color="000001"/>
              <w:bottom w:val="outset" w:sz="6" w:space="0" w:color="000001"/>
              <w:right w:val="outset" w:sz="6" w:space="0" w:color="000001"/>
            </w:tcBorders>
            <w:hideMark/>
          </w:tcPr>
          <w:p w14:paraId="5EA400A2" w14:textId="77777777" w:rsidR="00C362E6" w:rsidRPr="00824A50" w:rsidRDefault="00C362E6" w:rsidP="00E11203">
            <w:pPr>
              <w:spacing w:before="100" w:beforeAutospacing="1" w:after="115" w:line="240" w:lineRule="auto"/>
              <w:rPr>
                <w:rFonts w:eastAsia="Times New Roman" w:cstheme="minorHAnsi"/>
                <w:color w:val="000000" w:themeColor="text1"/>
                <w:sz w:val="24"/>
                <w:szCs w:val="24"/>
              </w:rPr>
            </w:pPr>
          </w:p>
        </w:tc>
        <w:tc>
          <w:tcPr>
            <w:tcW w:w="1834" w:type="dxa"/>
            <w:tcBorders>
              <w:top w:val="outset" w:sz="6" w:space="0" w:color="000001"/>
              <w:left w:val="outset" w:sz="6" w:space="0" w:color="000001"/>
              <w:bottom w:val="outset" w:sz="6" w:space="0" w:color="000001"/>
              <w:right w:val="outset" w:sz="6" w:space="0" w:color="000001"/>
            </w:tcBorders>
            <w:hideMark/>
          </w:tcPr>
          <w:p w14:paraId="54B92496" w14:textId="77777777" w:rsidR="00C362E6" w:rsidRPr="00824A50" w:rsidRDefault="00C362E6" w:rsidP="00E11203">
            <w:pPr>
              <w:spacing w:before="100" w:beforeAutospacing="1" w:after="115" w:line="240" w:lineRule="auto"/>
              <w:rPr>
                <w:rFonts w:eastAsia="Times New Roman" w:cstheme="minorHAnsi"/>
                <w:color w:val="000000" w:themeColor="text1"/>
                <w:sz w:val="24"/>
                <w:szCs w:val="24"/>
              </w:rPr>
            </w:pPr>
          </w:p>
        </w:tc>
        <w:tc>
          <w:tcPr>
            <w:tcW w:w="1420" w:type="dxa"/>
            <w:tcBorders>
              <w:top w:val="outset" w:sz="6" w:space="0" w:color="000001"/>
              <w:left w:val="outset" w:sz="6" w:space="0" w:color="000001"/>
              <w:bottom w:val="outset" w:sz="6" w:space="0" w:color="000001"/>
              <w:right w:val="outset" w:sz="6" w:space="0" w:color="000001"/>
            </w:tcBorders>
          </w:tcPr>
          <w:p w14:paraId="5DBD713F" w14:textId="77777777" w:rsidR="00C362E6" w:rsidRPr="00824A50" w:rsidRDefault="00C362E6" w:rsidP="00E11203">
            <w:pPr>
              <w:spacing w:before="100" w:beforeAutospacing="1" w:after="115" w:line="240" w:lineRule="auto"/>
              <w:rPr>
                <w:rFonts w:eastAsia="Times New Roman" w:cstheme="minorHAnsi"/>
                <w:color w:val="000000" w:themeColor="text1"/>
                <w:sz w:val="24"/>
                <w:szCs w:val="24"/>
              </w:rPr>
            </w:pPr>
          </w:p>
        </w:tc>
      </w:tr>
    </w:tbl>
    <w:p w14:paraId="08B8719B" w14:textId="77777777" w:rsidR="00C362E6" w:rsidRDefault="00C362E6" w:rsidP="00C362E6">
      <w:pPr>
        <w:pBdr>
          <w:bottom w:val="single" w:sz="6" w:space="1" w:color="000001"/>
        </w:pBdr>
        <w:shd w:val="clear" w:color="auto" w:fill="FFFFFF"/>
        <w:spacing w:before="100" w:beforeAutospacing="1" w:after="115" w:line="240" w:lineRule="auto"/>
        <w:rPr>
          <w:rFonts w:eastAsia="Times New Roman" w:cstheme="minorHAnsi"/>
          <w:b/>
          <w:bCs/>
          <w:color w:val="000000" w:themeColor="text1"/>
          <w:sz w:val="24"/>
          <w:szCs w:val="24"/>
        </w:rPr>
      </w:pPr>
    </w:p>
    <w:p w14:paraId="26EAF564" w14:textId="77777777" w:rsidR="00C362E6" w:rsidRPr="003065E6" w:rsidRDefault="00C362E6" w:rsidP="00C362E6">
      <w:pPr>
        <w:rPr>
          <w:color w:val="FF0000"/>
        </w:rPr>
      </w:pPr>
      <w:r w:rsidRPr="003065E6">
        <w:rPr>
          <w:color w:val="FF0000"/>
        </w:rPr>
        <w:t>[ Enumerator: If an individual is no</w:t>
      </w:r>
      <w:r>
        <w:rPr>
          <w:color w:val="FF0000"/>
        </w:rPr>
        <w:t xml:space="preserve"> </w:t>
      </w:r>
      <w:r w:rsidRPr="003065E6">
        <w:rPr>
          <w:color w:val="FF0000"/>
        </w:rPr>
        <w:t>longer at household: ]</w:t>
      </w:r>
    </w:p>
    <w:p w14:paraId="1ED4CC01" w14:textId="77777777" w:rsidR="00C362E6" w:rsidRPr="003065E6" w:rsidRDefault="00C362E6" w:rsidP="00C362E6">
      <w:pPr>
        <w:rPr>
          <w:color w:val="FF0000"/>
        </w:rPr>
      </w:pPr>
      <w:r w:rsidRPr="003065E6">
        <w:rPr>
          <w:color w:val="FF0000"/>
        </w:rPr>
        <w:t>Where is this individual now:</w:t>
      </w:r>
    </w:p>
    <w:p w14:paraId="64A31190" w14:textId="77777777" w:rsidR="00C362E6" w:rsidRPr="003065E6" w:rsidRDefault="00C362E6" w:rsidP="00C362E6">
      <w:pPr>
        <w:pStyle w:val="ListParagraph"/>
        <w:spacing w:after="0" w:line="240" w:lineRule="auto"/>
        <w:ind w:left="0"/>
        <w:rPr>
          <w:rFonts w:eastAsia="Times New Roman" w:cstheme="minorHAnsi"/>
          <w:color w:val="FF0000"/>
          <w:sz w:val="20"/>
          <w:szCs w:val="20"/>
        </w:rPr>
      </w:pPr>
      <w:r w:rsidRPr="003065E6">
        <w:rPr>
          <w:rFonts w:eastAsia="Times New Roman" w:cstheme="minorHAnsi"/>
          <w:color w:val="FF0000"/>
          <w:sz w:val="20"/>
          <w:szCs w:val="20"/>
        </w:rPr>
        <w:t>1: Temporary migration to South Africa.</w:t>
      </w:r>
    </w:p>
    <w:p w14:paraId="5EE59AED" w14:textId="77777777" w:rsidR="00C362E6" w:rsidRPr="003065E6" w:rsidRDefault="00C362E6" w:rsidP="00C362E6">
      <w:pPr>
        <w:pStyle w:val="ListParagraph"/>
        <w:spacing w:after="0" w:line="240" w:lineRule="auto"/>
        <w:ind w:left="0"/>
        <w:rPr>
          <w:rFonts w:eastAsia="Times New Roman" w:cstheme="minorHAnsi"/>
          <w:color w:val="FF0000"/>
          <w:sz w:val="20"/>
          <w:szCs w:val="20"/>
        </w:rPr>
      </w:pPr>
      <w:r w:rsidRPr="003065E6">
        <w:rPr>
          <w:rFonts w:eastAsia="Times New Roman" w:cstheme="minorHAnsi"/>
          <w:color w:val="FF0000"/>
          <w:sz w:val="20"/>
          <w:szCs w:val="20"/>
        </w:rPr>
        <w:t>2: Temporary migration to `mines’</w:t>
      </w:r>
    </w:p>
    <w:p w14:paraId="2975593B" w14:textId="77777777" w:rsidR="00C362E6" w:rsidRPr="003065E6" w:rsidRDefault="00C362E6" w:rsidP="00C362E6">
      <w:pPr>
        <w:pStyle w:val="ListParagraph"/>
        <w:spacing w:after="0" w:line="240" w:lineRule="auto"/>
        <w:ind w:left="0"/>
        <w:rPr>
          <w:rFonts w:eastAsia="Times New Roman" w:cstheme="minorHAnsi"/>
          <w:color w:val="FF0000"/>
          <w:sz w:val="20"/>
          <w:szCs w:val="20"/>
        </w:rPr>
      </w:pPr>
      <w:r w:rsidRPr="003065E6">
        <w:rPr>
          <w:rFonts w:eastAsia="Times New Roman" w:cstheme="minorHAnsi"/>
          <w:color w:val="FF0000"/>
          <w:sz w:val="20"/>
          <w:szCs w:val="20"/>
        </w:rPr>
        <w:t xml:space="preserve">3. Temporary migration to </w:t>
      </w:r>
      <w:proofErr w:type="spellStart"/>
      <w:r w:rsidRPr="003065E6">
        <w:rPr>
          <w:rFonts w:eastAsia="Times New Roman" w:cstheme="minorHAnsi"/>
          <w:color w:val="FF0000"/>
          <w:sz w:val="20"/>
          <w:szCs w:val="20"/>
        </w:rPr>
        <w:t>Liwonde</w:t>
      </w:r>
      <w:proofErr w:type="spellEnd"/>
    </w:p>
    <w:p w14:paraId="15ECEBD3" w14:textId="77777777" w:rsidR="00C362E6" w:rsidRDefault="00C362E6" w:rsidP="00C362E6">
      <w:pPr>
        <w:pStyle w:val="ListParagraph"/>
        <w:spacing w:after="0" w:line="240" w:lineRule="auto"/>
        <w:ind w:left="0"/>
        <w:rPr>
          <w:rFonts w:eastAsia="Times New Roman" w:cstheme="minorHAnsi"/>
          <w:color w:val="FF0000"/>
          <w:sz w:val="20"/>
          <w:szCs w:val="20"/>
        </w:rPr>
      </w:pPr>
      <w:r w:rsidRPr="003065E6">
        <w:rPr>
          <w:rFonts w:eastAsia="Times New Roman" w:cstheme="minorHAnsi"/>
          <w:color w:val="FF0000"/>
          <w:sz w:val="20"/>
          <w:szCs w:val="20"/>
        </w:rPr>
        <w:t>4Temporary migration to other city/town</w:t>
      </w:r>
    </w:p>
    <w:p w14:paraId="3D1FCAC1" w14:textId="77777777" w:rsidR="00C362E6" w:rsidRPr="003065E6" w:rsidRDefault="00C362E6" w:rsidP="00C362E6">
      <w:pPr>
        <w:pStyle w:val="ListParagraph"/>
        <w:spacing w:after="0" w:line="240" w:lineRule="auto"/>
        <w:ind w:left="0"/>
        <w:rPr>
          <w:rFonts w:eastAsia="Times New Roman" w:cstheme="minorHAnsi"/>
          <w:color w:val="FF0000"/>
          <w:sz w:val="20"/>
          <w:szCs w:val="20"/>
        </w:rPr>
      </w:pPr>
      <w:r>
        <w:rPr>
          <w:rFonts w:eastAsia="Times New Roman" w:cstheme="minorHAnsi"/>
          <w:color w:val="FF0000"/>
          <w:sz w:val="20"/>
          <w:szCs w:val="20"/>
        </w:rPr>
        <w:t>5 another village</w:t>
      </w:r>
    </w:p>
    <w:p w14:paraId="07B2246F" w14:textId="77777777" w:rsidR="00C362E6" w:rsidRPr="003065E6" w:rsidRDefault="00C362E6" w:rsidP="00C362E6">
      <w:pPr>
        <w:pStyle w:val="ListParagraph"/>
        <w:spacing w:after="0" w:line="240" w:lineRule="auto"/>
        <w:ind w:left="0"/>
        <w:rPr>
          <w:rFonts w:eastAsia="Times New Roman" w:cstheme="minorHAnsi"/>
          <w:color w:val="FF0000"/>
          <w:sz w:val="20"/>
          <w:szCs w:val="20"/>
        </w:rPr>
      </w:pPr>
      <w:r w:rsidRPr="003065E6">
        <w:rPr>
          <w:rFonts w:eastAsia="Times New Roman" w:cstheme="minorHAnsi"/>
          <w:color w:val="FF0000"/>
          <w:sz w:val="20"/>
          <w:szCs w:val="20"/>
        </w:rPr>
        <w:t xml:space="preserve">5 </w:t>
      </w:r>
      <w:proofErr w:type="spellStart"/>
      <w:r w:rsidRPr="003065E6">
        <w:rPr>
          <w:rFonts w:eastAsia="Times New Roman" w:cstheme="minorHAnsi"/>
          <w:color w:val="FF0000"/>
          <w:sz w:val="20"/>
          <w:szCs w:val="20"/>
        </w:rPr>
        <w:t>temporaty</w:t>
      </w:r>
      <w:proofErr w:type="spellEnd"/>
      <w:r w:rsidRPr="003065E6">
        <w:rPr>
          <w:rFonts w:eastAsia="Times New Roman" w:cstheme="minorHAnsi"/>
          <w:color w:val="FF0000"/>
          <w:sz w:val="20"/>
          <w:szCs w:val="20"/>
        </w:rPr>
        <w:t xml:space="preserve"> migration to work in agriculture</w:t>
      </w:r>
    </w:p>
    <w:p w14:paraId="582C7364" w14:textId="77777777" w:rsidR="00C362E6" w:rsidRPr="003065E6" w:rsidRDefault="00C362E6" w:rsidP="00C362E6">
      <w:pPr>
        <w:pStyle w:val="ListParagraph"/>
        <w:spacing w:after="0" w:line="240" w:lineRule="auto"/>
        <w:ind w:left="0"/>
        <w:rPr>
          <w:rFonts w:eastAsia="Times New Roman" w:cstheme="minorHAnsi"/>
          <w:color w:val="FF0000"/>
          <w:sz w:val="20"/>
          <w:szCs w:val="20"/>
        </w:rPr>
      </w:pPr>
      <w:r w:rsidRPr="003065E6">
        <w:rPr>
          <w:rFonts w:eastAsia="Times New Roman" w:cstheme="minorHAnsi"/>
          <w:color w:val="FF0000"/>
          <w:sz w:val="20"/>
          <w:szCs w:val="20"/>
        </w:rPr>
        <w:lastRenderedPageBreak/>
        <w:t>6 Were the children of another household [Identify household]</w:t>
      </w:r>
    </w:p>
    <w:p w14:paraId="3C539E97" w14:textId="77777777" w:rsidR="00C362E6" w:rsidRPr="003065E6" w:rsidRDefault="00C362E6" w:rsidP="00C362E6">
      <w:pPr>
        <w:pStyle w:val="ListParagraph"/>
        <w:spacing w:after="0" w:line="240" w:lineRule="auto"/>
        <w:ind w:left="0"/>
        <w:rPr>
          <w:rFonts w:eastAsia="Times New Roman" w:cstheme="minorHAnsi"/>
          <w:color w:val="FF0000"/>
          <w:sz w:val="20"/>
          <w:szCs w:val="20"/>
        </w:rPr>
      </w:pPr>
      <w:r w:rsidRPr="003065E6">
        <w:rPr>
          <w:rFonts w:eastAsia="Times New Roman" w:cstheme="minorHAnsi"/>
          <w:color w:val="FF0000"/>
          <w:sz w:val="20"/>
          <w:szCs w:val="20"/>
        </w:rPr>
        <w:t xml:space="preserve">7Were living in another household </w:t>
      </w:r>
      <w:r>
        <w:rPr>
          <w:rFonts w:eastAsia="Times New Roman" w:cstheme="minorHAnsi"/>
          <w:color w:val="FF0000"/>
          <w:sz w:val="20"/>
          <w:szCs w:val="20"/>
        </w:rPr>
        <w:t>[enumerator: identify household]</w:t>
      </w:r>
    </w:p>
    <w:p w14:paraId="6EF7E9D5" w14:textId="77777777" w:rsidR="00C362E6" w:rsidRPr="00227500" w:rsidRDefault="00C362E6" w:rsidP="00C362E6">
      <w:r w:rsidRPr="003065E6">
        <w:rPr>
          <w:rFonts w:eastAsia="Times New Roman" w:cstheme="minorHAnsi"/>
          <w:color w:val="FF0000"/>
          <w:sz w:val="20"/>
          <w:szCs w:val="20"/>
        </w:rPr>
        <w:t>8 Other [enumerator: take notes]</w:t>
      </w:r>
    </w:p>
    <w:p w14:paraId="1B9A716D" w14:textId="77777777" w:rsidR="00C362E6" w:rsidRDefault="00C362E6" w:rsidP="00863D99">
      <w:pPr>
        <w:pStyle w:val="Heading2"/>
      </w:pPr>
    </w:p>
    <w:p w14:paraId="44BE6748" w14:textId="77777777" w:rsidR="00C362E6" w:rsidRDefault="00C362E6" w:rsidP="00863D99">
      <w:pPr>
        <w:pStyle w:val="Heading2"/>
      </w:pPr>
    </w:p>
    <w:p w14:paraId="596F4414" w14:textId="31D3E829" w:rsidR="00863D99" w:rsidRPr="00B56888" w:rsidRDefault="00863D99" w:rsidP="003D7A34">
      <w:pPr>
        <w:pStyle w:val="Heading2"/>
      </w:pPr>
      <w:r w:rsidRPr="00B56888">
        <w:t>Section A2: General Household Information</w:t>
      </w:r>
      <w:bookmarkEnd w:id="7"/>
      <w:bookmarkEnd w:id="8"/>
      <w:r w:rsidR="00F513A9">
        <w:t xml:space="preserve"> </w:t>
      </w:r>
      <w:r w:rsidR="00F513A9">
        <w:rPr>
          <w:color w:val="FF0000"/>
        </w:rPr>
        <w:t>[Only to be asked if this is a new household from either Feb 2023 or June 202</w:t>
      </w:r>
      <w:r w:rsidR="003D7A34">
        <w:rPr>
          <w:color w:val="FF0000"/>
        </w:rPr>
        <w:t>3]</w:t>
      </w:r>
    </w:p>
    <w:tbl>
      <w:tblPr>
        <w:tblStyle w:val="TableGrid"/>
        <w:tblW w:w="14000" w:type="dxa"/>
        <w:tblLayout w:type="fixed"/>
        <w:tblLook w:val="04A0" w:firstRow="1" w:lastRow="0" w:firstColumn="1" w:lastColumn="0" w:noHBand="0" w:noVBand="1"/>
      </w:tblPr>
      <w:tblGrid>
        <w:gridCol w:w="391"/>
        <w:gridCol w:w="1418"/>
        <w:gridCol w:w="1276"/>
        <w:gridCol w:w="992"/>
        <w:gridCol w:w="1276"/>
        <w:gridCol w:w="1276"/>
        <w:gridCol w:w="1276"/>
        <w:gridCol w:w="1134"/>
        <w:gridCol w:w="992"/>
        <w:gridCol w:w="709"/>
        <w:gridCol w:w="992"/>
        <w:gridCol w:w="992"/>
        <w:gridCol w:w="567"/>
        <w:gridCol w:w="709"/>
      </w:tblGrid>
      <w:tr w:rsidR="00B56888" w:rsidRPr="00B56888" w14:paraId="24CCC1B0" w14:textId="77777777" w:rsidTr="00F513A9">
        <w:trPr>
          <w:trHeight w:val="112"/>
        </w:trPr>
        <w:tc>
          <w:tcPr>
            <w:tcW w:w="391" w:type="dxa"/>
          </w:tcPr>
          <w:p w14:paraId="1C939FD7" w14:textId="77777777" w:rsidR="00F76F25" w:rsidRPr="00B56888" w:rsidRDefault="00F76F25" w:rsidP="00676C81">
            <w:pPr>
              <w:spacing w:before="100" w:beforeAutospacing="1" w:after="115"/>
              <w:rPr>
                <w:rFonts w:eastAsia="Times New Roman" w:cstheme="minorHAnsi"/>
                <w:b/>
                <w:bCs/>
                <w:sz w:val="24"/>
                <w:szCs w:val="24"/>
              </w:rPr>
            </w:pPr>
          </w:p>
        </w:tc>
        <w:tc>
          <w:tcPr>
            <w:tcW w:w="1418" w:type="dxa"/>
          </w:tcPr>
          <w:p w14:paraId="6667B626" w14:textId="77777777" w:rsidR="00F76F25" w:rsidRPr="00B56888" w:rsidRDefault="00F76F25" w:rsidP="00676C81">
            <w:pPr>
              <w:spacing w:before="100" w:beforeAutospacing="1" w:after="115"/>
              <w:rPr>
                <w:rFonts w:eastAsia="Times New Roman" w:cstheme="minorHAnsi"/>
                <w:b/>
                <w:bCs/>
              </w:rPr>
            </w:pPr>
            <w:r w:rsidRPr="00B56888">
              <w:rPr>
                <w:rFonts w:eastAsia="Times New Roman" w:cstheme="minorHAnsi"/>
                <w:b/>
                <w:bCs/>
              </w:rPr>
              <w:t>RELIGION</w:t>
            </w:r>
          </w:p>
        </w:tc>
        <w:tc>
          <w:tcPr>
            <w:tcW w:w="2268" w:type="dxa"/>
            <w:gridSpan w:val="2"/>
          </w:tcPr>
          <w:p w14:paraId="33C3AEBD" w14:textId="77777777" w:rsidR="00F76F25" w:rsidRPr="00B56888" w:rsidRDefault="00F76F25" w:rsidP="00676C81">
            <w:pPr>
              <w:spacing w:before="100" w:beforeAutospacing="1" w:after="115"/>
              <w:rPr>
                <w:rFonts w:eastAsia="Times New Roman" w:cstheme="minorHAnsi"/>
                <w:b/>
                <w:bCs/>
              </w:rPr>
            </w:pPr>
            <w:r w:rsidRPr="00B56888">
              <w:rPr>
                <w:rFonts w:eastAsia="Times New Roman" w:cstheme="minorHAnsi"/>
                <w:b/>
                <w:bCs/>
              </w:rPr>
              <w:t>EDUCATION</w:t>
            </w:r>
          </w:p>
        </w:tc>
        <w:tc>
          <w:tcPr>
            <w:tcW w:w="3828" w:type="dxa"/>
            <w:gridSpan w:val="3"/>
          </w:tcPr>
          <w:p w14:paraId="751367D1" w14:textId="77777777" w:rsidR="00F76F25" w:rsidRPr="00B56888" w:rsidRDefault="00F76F25" w:rsidP="00676C81">
            <w:pPr>
              <w:spacing w:before="100" w:beforeAutospacing="1" w:after="115"/>
              <w:rPr>
                <w:rFonts w:eastAsia="Times New Roman" w:cstheme="minorHAnsi"/>
                <w:b/>
                <w:bCs/>
              </w:rPr>
            </w:pPr>
            <w:r w:rsidRPr="00B56888">
              <w:rPr>
                <w:rFonts w:eastAsia="Times New Roman" w:cstheme="minorHAnsi"/>
                <w:b/>
                <w:bCs/>
              </w:rPr>
              <w:t>ETHNIC AND CULTURAL BACKGROUND</w:t>
            </w:r>
          </w:p>
        </w:tc>
        <w:tc>
          <w:tcPr>
            <w:tcW w:w="6095" w:type="dxa"/>
            <w:gridSpan w:val="7"/>
          </w:tcPr>
          <w:p w14:paraId="0482B0FE" w14:textId="77777777" w:rsidR="00F76F25" w:rsidRPr="00B56888" w:rsidRDefault="000168C4" w:rsidP="00676C81">
            <w:pPr>
              <w:spacing w:before="100" w:beforeAutospacing="1" w:after="115"/>
              <w:rPr>
                <w:rFonts w:eastAsia="Times New Roman" w:cstheme="minorHAnsi"/>
                <w:b/>
                <w:bCs/>
              </w:rPr>
            </w:pPr>
            <w:r w:rsidRPr="00B56888">
              <w:rPr>
                <w:rFonts w:eastAsia="Times New Roman" w:cstheme="minorHAnsi"/>
                <w:b/>
                <w:bCs/>
              </w:rPr>
              <w:t xml:space="preserve"> VILLAGE BACKGROUND</w:t>
            </w:r>
          </w:p>
        </w:tc>
      </w:tr>
      <w:tr w:rsidR="00B56888" w:rsidRPr="00B56888" w14:paraId="23B64000" w14:textId="77777777" w:rsidTr="00F513A9">
        <w:trPr>
          <w:trHeight w:val="112"/>
        </w:trPr>
        <w:tc>
          <w:tcPr>
            <w:tcW w:w="391" w:type="dxa"/>
          </w:tcPr>
          <w:p w14:paraId="5E2F465E" w14:textId="77777777" w:rsidR="00F76F25" w:rsidRPr="00B56888" w:rsidRDefault="00F76F25" w:rsidP="00676C81">
            <w:pPr>
              <w:spacing w:before="100" w:beforeAutospacing="1" w:after="115"/>
              <w:rPr>
                <w:rFonts w:eastAsia="Times New Roman" w:cstheme="minorHAnsi"/>
                <w:b/>
                <w:bCs/>
                <w:sz w:val="18"/>
                <w:szCs w:val="18"/>
              </w:rPr>
            </w:pPr>
            <w:r w:rsidRPr="00B56888">
              <w:rPr>
                <w:rFonts w:eastAsia="Times New Roman" w:cstheme="minorHAnsi"/>
                <w:b/>
                <w:bCs/>
                <w:sz w:val="18"/>
                <w:szCs w:val="18"/>
              </w:rPr>
              <w:t>HHID</w:t>
            </w:r>
          </w:p>
        </w:tc>
        <w:tc>
          <w:tcPr>
            <w:tcW w:w="1418" w:type="dxa"/>
          </w:tcPr>
          <w:p w14:paraId="56AB5E49" w14:textId="77777777" w:rsidR="00F76F25" w:rsidRPr="00B56888" w:rsidRDefault="00E91BDB" w:rsidP="00676C81">
            <w:pPr>
              <w:shd w:val="clear" w:color="auto" w:fill="FFFFFF"/>
              <w:spacing w:before="100" w:beforeAutospacing="1" w:after="115"/>
              <w:rPr>
                <w:rFonts w:eastAsia="Times New Roman" w:cstheme="minorHAnsi"/>
                <w:sz w:val="18"/>
                <w:szCs w:val="18"/>
              </w:rPr>
            </w:pPr>
            <w:r w:rsidRPr="00B56888">
              <w:rPr>
                <w:rFonts w:eastAsia="Times New Roman" w:cstheme="minorHAnsi"/>
                <w:sz w:val="18"/>
                <w:szCs w:val="18"/>
              </w:rPr>
              <w:t xml:space="preserve">1.   </w:t>
            </w:r>
            <w:r w:rsidR="00F76F25" w:rsidRPr="00B56888">
              <w:rPr>
                <w:rFonts w:eastAsia="Times New Roman" w:cstheme="minorHAnsi"/>
                <w:sz w:val="18"/>
                <w:szCs w:val="18"/>
              </w:rPr>
              <w:t>What denomination is the household head? None/Traditional/Christian/Muslim or OTHER[Specify]</w:t>
            </w:r>
          </w:p>
          <w:p w14:paraId="074D0412" w14:textId="77777777" w:rsidR="00F76F25" w:rsidRPr="00B56888" w:rsidRDefault="00F76F25" w:rsidP="00676C81">
            <w:pPr>
              <w:spacing w:before="100" w:beforeAutospacing="1" w:after="115"/>
              <w:rPr>
                <w:rFonts w:eastAsia="Times New Roman" w:cstheme="minorHAnsi"/>
                <w:b/>
                <w:bCs/>
                <w:sz w:val="18"/>
                <w:szCs w:val="18"/>
              </w:rPr>
            </w:pPr>
          </w:p>
        </w:tc>
        <w:tc>
          <w:tcPr>
            <w:tcW w:w="1276" w:type="dxa"/>
          </w:tcPr>
          <w:p w14:paraId="30A1C915" w14:textId="77777777" w:rsidR="00F76F25" w:rsidRPr="00B56888" w:rsidRDefault="00E91BDB" w:rsidP="00676C81">
            <w:pPr>
              <w:spacing w:before="100" w:beforeAutospacing="1" w:after="115"/>
              <w:rPr>
                <w:rFonts w:eastAsia="Times New Roman" w:cstheme="minorHAnsi"/>
                <w:b/>
                <w:bCs/>
                <w:sz w:val="18"/>
                <w:szCs w:val="18"/>
              </w:rPr>
            </w:pPr>
            <w:r w:rsidRPr="00B56888">
              <w:rPr>
                <w:rFonts w:eastAsia="Times New Roman" w:cstheme="minorHAnsi"/>
                <w:sz w:val="18"/>
                <w:szCs w:val="18"/>
              </w:rPr>
              <w:t xml:space="preserve">2. </w:t>
            </w:r>
            <w:r w:rsidR="00F76F25" w:rsidRPr="00B56888">
              <w:rPr>
                <w:rFonts w:eastAsia="Times New Roman" w:cstheme="minorHAnsi"/>
                <w:sz w:val="18"/>
                <w:szCs w:val="18"/>
              </w:rPr>
              <w:t>What is the highest level of schooling that the household head has completed?</w:t>
            </w:r>
          </w:p>
        </w:tc>
        <w:tc>
          <w:tcPr>
            <w:tcW w:w="992" w:type="dxa"/>
          </w:tcPr>
          <w:p w14:paraId="49ABFA5A" w14:textId="77777777" w:rsidR="00F76F25" w:rsidRPr="00B56888" w:rsidRDefault="00E91BDB" w:rsidP="00676C81">
            <w:pPr>
              <w:spacing w:before="100" w:beforeAutospacing="1" w:after="115"/>
              <w:rPr>
                <w:rFonts w:eastAsia="Times New Roman" w:cstheme="minorHAnsi"/>
                <w:b/>
                <w:bCs/>
                <w:sz w:val="18"/>
                <w:szCs w:val="18"/>
              </w:rPr>
            </w:pPr>
            <w:r w:rsidRPr="00B56888">
              <w:rPr>
                <w:rFonts w:eastAsia="Times New Roman" w:cstheme="minorHAnsi"/>
                <w:sz w:val="18"/>
                <w:szCs w:val="18"/>
              </w:rPr>
              <w:t xml:space="preserve">3. </w:t>
            </w:r>
            <w:r w:rsidR="00F76F25" w:rsidRPr="00B56888">
              <w:rPr>
                <w:rFonts w:eastAsia="Times New Roman" w:cstheme="minorHAnsi"/>
                <w:sz w:val="18"/>
                <w:szCs w:val="18"/>
              </w:rPr>
              <w:t xml:space="preserve">What is the highest level of schooling that spouse of the household head? </w:t>
            </w:r>
            <w:r w:rsidR="00F76F25" w:rsidRPr="00B56888">
              <w:rPr>
                <w:rFonts w:eastAsia="Times New Roman" w:cstheme="minorHAnsi"/>
                <w:sz w:val="16"/>
                <w:szCs w:val="16"/>
              </w:rPr>
              <w:t>[ENUMERATOR: If more than one spouse, choose the oldest alive]</w:t>
            </w:r>
          </w:p>
        </w:tc>
        <w:tc>
          <w:tcPr>
            <w:tcW w:w="1276" w:type="dxa"/>
          </w:tcPr>
          <w:p w14:paraId="65B032B9" w14:textId="77777777" w:rsidR="00F76F25" w:rsidRPr="00B56888" w:rsidRDefault="00E91BDB" w:rsidP="00676C81">
            <w:pPr>
              <w:pStyle w:val="Default"/>
              <w:rPr>
                <w:rFonts w:asciiTheme="minorHAnsi" w:hAnsiTheme="minorHAnsi" w:cstheme="minorHAnsi"/>
                <w:color w:val="auto"/>
                <w:sz w:val="18"/>
                <w:szCs w:val="18"/>
              </w:rPr>
            </w:pPr>
            <w:r w:rsidRPr="00B56888">
              <w:rPr>
                <w:rFonts w:asciiTheme="minorHAnsi" w:hAnsiTheme="minorHAnsi" w:cstheme="minorHAnsi"/>
                <w:color w:val="auto"/>
                <w:sz w:val="18"/>
                <w:szCs w:val="18"/>
              </w:rPr>
              <w:t xml:space="preserve">4. </w:t>
            </w:r>
            <w:r w:rsidR="00F76F25" w:rsidRPr="00B56888">
              <w:rPr>
                <w:rFonts w:asciiTheme="minorHAnsi" w:hAnsiTheme="minorHAnsi" w:cstheme="minorHAnsi"/>
                <w:color w:val="auto"/>
                <w:sz w:val="18"/>
                <w:szCs w:val="18"/>
              </w:rPr>
              <w:t xml:space="preserve">What is the ethnic group of the Household head? </w:t>
            </w:r>
          </w:p>
          <w:p w14:paraId="3396CFDB" w14:textId="77777777" w:rsidR="00F76F25" w:rsidRPr="00B56888" w:rsidRDefault="00F76F25" w:rsidP="00676C81">
            <w:pPr>
              <w:spacing w:before="100" w:beforeAutospacing="1" w:after="115"/>
              <w:rPr>
                <w:rFonts w:eastAsia="Times New Roman" w:cstheme="minorHAnsi"/>
                <w:b/>
                <w:bCs/>
                <w:sz w:val="18"/>
                <w:szCs w:val="18"/>
              </w:rPr>
            </w:pPr>
          </w:p>
        </w:tc>
        <w:tc>
          <w:tcPr>
            <w:tcW w:w="1276" w:type="dxa"/>
          </w:tcPr>
          <w:p w14:paraId="3BB0C692" w14:textId="77777777" w:rsidR="00F76F25" w:rsidRPr="00B56888" w:rsidRDefault="00E91BDB" w:rsidP="00E91BDB">
            <w:pPr>
              <w:pStyle w:val="Default"/>
              <w:rPr>
                <w:rFonts w:asciiTheme="minorHAnsi" w:hAnsiTheme="minorHAnsi" w:cstheme="minorHAnsi"/>
                <w:color w:val="auto"/>
                <w:sz w:val="18"/>
                <w:szCs w:val="18"/>
              </w:rPr>
            </w:pPr>
            <w:r w:rsidRPr="00B56888">
              <w:rPr>
                <w:rFonts w:asciiTheme="minorHAnsi" w:hAnsiTheme="minorHAnsi" w:cstheme="minorHAnsi"/>
                <w:color w:val="auto"/>
                <w:sz w:val="18"/>
                <w:szCs w:val="18"/>
              </w:rPr>
              <w:t>5.</w:t>
            </w:r>
            <w:r w:rsidR="00F76F25" w:rsidRPr="00B56888">
              <w:rPr>
                <w:rFonts w:asciiTheme="minorHAnsi" w:hAnsiTheme="minorHAnsi" w:cstheme="minorHAnsi"/>
                <w:color w:val="auto"/>
                <w:sz w:val="18"/>
                <w:szCs w:val="18"/>
              </w:rPr>
              <w:t>What is the main language you speak at home?</w:t>
            </w:r>
          </w:p>
          <w:p w14:paraId="07BEA9DB" w14:textId="77777777" w:rsidR="00F76F25" w:rsidRPr="00B56888" w:rsidRDefault="00F76F25" w:rsidP="00676C81">
            <w:pPr>
              <w:spacing w:before="100" w:beforeAutospacing="1" w:after="115"/>
              <w:rPr>
                <w:rFonts w:eastAsia="Times New Roman" w:cstheme="minorHAnsi"/>
                <w:b/>
                <w:bCs/>
                <w:sz w:val="18"/>
                <w:szCs w:val="18"/>
              </w:rPr>
            </w:pPr>
          </w:p>
        </w:tc>
        <w:tc>
          <w:tcPr>
            <w:tcW w:w="1276" w:type="dxa"/>
          </w:tcPr>
          <w:p w14:paraId="3886EFBB" w14:textId="77777777" w:rsidR="00F76F25" w:rsidRPr="00B56888" w:rsidRDefault="00E91BDB" w:rsidP="00E91BDB">
            <w:pPr>
              <w:pStyle w:val="Default"/>
              <w:rPr>
                <w:rFonts w:asciiTheme="minorHAnsi" w:hAnsiTheme="minorHAnsi" w:cstheme="minorHAnsi"/>
                <w:color w:val="auto"/>
                <w:sz w:val="18"/>
                <w:szCs w:val="18"/>
              </w:rPr>
            </w:pPr>
            <w:r w:rsidRPr="00B56888">
              <w:rPr>
                <w:rFonts w:asciiTheme="minorHAnsi" w:hAnsiTheme="minorHAnsi" w:cstheme="minorHAnsi"/>
                <w:color w:val="auto"/>
                <w:sz w:val="18"/>
                <w:szCs w:val="18"/>
              </w:rPr>
              <w:t>6.</w:t>
            </w:r>
            <w:r w:rsidR="00F76F25" w:rsidRPr="00B56888">
              <w:rPr>
                <w:rFonts w:asciiTheme="minorHAnsi" w:hAnsiTheme="minorHAnsi" w:cstheme="minorHAnsi"/>
                <w:color w:val="auto"/>
                <w:sz w:val="18"/>
                <w:szCs w:val="18"/>
              </w:rPr>
              <w:t>Does your household speak other languages?</w:t>
            </w:r>
          </w:p>
          <w:p w14:paraId="2BA7A31D" w14:textId="77777777" w:rsidR="00F76F25" w:rsidRPr="00B56888" w:rsidRDefault="00F76F25" w:rsidP="00676C81">
            <w:pPr>
              <w:pStyle w:val="Default"/>
              <w:rPr>
                <w:rFonts w:asciiTheme="minorHAnsi" w:hAnsiTheme="minorHAnsi" w:cstheme="minorHAnsi"/>
                <w:color w:val="auto"/>
                <w:sz w:val="18"/>
                <w:szCs w:val="18"/>
              </w:rPr>
            </w:pPr>
            <w:r w:rsidRPr="00B56888">
              <w:rPr>
                <w:rFonts w:asciiTheme="minorHAnsi" w:hAnsiTheme="minorHAnsi" w:cstheme="minorHAnsi"/>
                <w:color w:val="auto"/>
                <w:sz w:val="18"/>
                <w:szCs w:val="18"/>
              </w:rPr>
              <w:t>[Languages spoken by any ]</w:t>
            </w:r>
          </w:p>
        </w:tc>
        <w:tc>
          <w:tcPr>
            <w:tcW w:w="1134" w:type="dxa"/>
          </w:tcPr>
          <w:p w14:paraId="592962A1" w14:textId="77777777" w:rsidR="00F76F25" w:rsidRPr="00B56888" w:rsidRDefault="00E91BDB" w:rsidP="00676C81">
            <w:pPr>
              <w:pStyle w:val="Default"/>
              <w:rPr>
                <w:rFonts w:asciiTheme="minorHAnsi" w:hAnsiTheme="minorHAnsi" w:cstheme="minorHAnsi"/>
                <w:color w:val="auto"/>
                <w:sz w:val="18"/>
                <w:szCs w:val="18"/>
              </w:rPr>
            </w:pPr>
            <w:r w:rsidRPr="00B56888">
              <w:rPr>
                <w:rFonts w:asciiTheme="minorHAnsi" w:hAnsiTheme="minorHAnsi" w:cstheme="minorHAnsi"/>
                <w:color w:val="auto"/>
                <w:sz w:val="18"/>
                <w:szCs w:val="18"/>
              </w:rPr>
              <w:t>7.</w:t>
            </w:r>
            <w:r w:rsidR="00F76F25" w:rsidRPr="00B56888">
              <w:rPr>
                <w:rFonts w:asciiTheme="minorHAnsi" w:hAnsiTheme="minorHAnsi" w:cstheme="minorHAnsi"/>
                <w:color w:val="auto"/>
                <w:sz w:val="18"/>
                <w:szCs w:val="18"/>
              </w:rPr>
              <w:t>Was the household head or the spouse born in the village?</w:t>
            </w:r>
          </w:p>
          <w:p w14:paraId="23B9A530" w14:textId="77777777" w:rsidR="00F76F25" w:rsidRPr="00B56888" w:rsidRDefault="00F76F25" w:rsidP="00676C81">
            <w:pPr>
              <w:pStyle w:val="Default"/>
              <w:rPr>
                <w:rFonts w:asciiTheme="minorHAnsi" w:hAnsiTheme="minorHAnsi" w:cstheme="minorHAnsi"/>
                <w:color w:val="auto"/>
                <w:sz w:val="18"/>
                <w:szCs w:val="18"/>
              </w:rPr>
            </w:pPr>
          </w:p>
          <w:p w14:paraId="2402EF17" w14:textId="77777777" w:rsidR="00F76F25" w:rsidRPr="00B56888" w:rsidRDefault="00F76F25" w:rsidP="00676C81">
            <w:pPr>
              <w:pStyle w:val="Default"/>
              <w:rPr>
                <w:rFonts w:asciiTheme="minorHAnsi" w:hAnsiTheme="minorHAnsi" w:cstheme="minorHAnsi"/>
                <w:color w:val="auto"/>
                <w:sz w:val="18"/>
                <w:szCs w:val="18"/>
              </w:rPr>
            </w:pPr>
            <w:r w:rsidRPr="00B56888">
              <w:rPr>
                <w:rFonts w:asciiTheme="minorHAnsi" w:eastAsia="Times New Roman" w:hAnsiTheme="minorHAnsi" w:cstheme="minorHAnsi"/>
                <w:color w:val="auto"/>
                <w:sz w:val="18"/>
                <w:szCs w:val="18"/>
              </w:rPr>
              <w:t xml:space="preserve">[ENUMERATOR: If more than one </w:t>
            </w:r>
            <w:proofErr w:type="spellStart"/>
            <w:r w:rsidRPr="00B56888">
              <w:rPr>
                <w:rFonts w:asciiTheme="minorHAnsi" w:eastAsia="Times New Roman" w:hAnsiTheme="minorHAnsi" w:cstheme="minorHAnsi"/>
                <w:color w:val="auto"/>
                <w:sz w:val="18"/>
                <w:szCs w:val="18"/>
              </w:rPr>
              <w:t>spouse,ask</w:t>
            </w:r>
            <w:proofErr w:type="spellEnd"/>
            <w:r w:rsidRPr="00B56888">
              <w:rPr>
                <w:rFonts w:asciiTheme="minorHAnsi" w:eastAsia="Times New Roman" w:hAnsiTheme="minorHAnsi" w:cstheme="minorHAnsi"/>
                <w:color w:val="auto"/>
                <w:sz w:val="18"/>
                <w:szCs w:val="18"/>
              </w:rPr>
              <w:t xml:space="preserve"> only for the first spouse]</w:t>
            </w:r>
          </w:p>
        </w:tc>
        <w:tc>
          <w:tcPr>
            <w:tcW w:w="992" w:type="dxa"/>
          </w:tcPr>
          <w:p w14:paraId="1F9B183A" w14:textId="77777777" w:rsidR="00F76F25" w:rsidRPr="00B56888" w:rsidRDefault="00E91BDB" w:rsidP="00676C81">
            <w:pPr>
              <w:pStyle w:val="Default"/>
              <w:rPr>
                <w:rFonts w:asciiTheme="minorHAnsi" w:hAnsiTheme="minorHAnsi" w:cstheme="minorHAnsi"/>
                <w:color w:val="auto"/>
                <w:sz w:val="18"/>
                <w:szCs w:val="18"/>
              </w:rPr>
            </w:pPr>
            <w:r w:rsidRPr="00B56888">
              <w:rPr>
                <w:rFonts w:asciiTheme="minorHAnsi" w:hAnsiTheme="minorHAnsi" w:cstheme="minorHAnsi"/>
                <w:color w:val="auto"/>
                <w:sz w:val="18"/>
                <w:szCs w:val="18"/>
              </w:rPr>
              <w:t>8.</w:t>
            </w:r>
            <w:r w:rsidR="00F76F25" w:rsidRPr="00B56888">
              <w:rPr>
                <w:rFonts w:asciiTheme="minorHAnsi" w:hAnsiTheme="minorHAnsi" w:cstheme="minorHAnsi"/>
                <w:color w:val="auto"/>
                <w:sz w:val="18"/>
                <w:szCs w:val="18"/>
              </w:rPr>
              <w:t xml:space="preserve">How many years has </w:t>
            </w:r>
            <w:r w:rsidR="000168C4" w:rsidRPr="00B56888">
              <w:rPr>
                <w:rFonts w:asciiTheme="minorHAnsi" w:hAnsiTheme="minorHAnsi" w:cstheme="minorHAnsi"/>
                <w:color w:val="auto"/>
                <w:sz w:val="18"/>
                <w:szCs w:val="18"/>
              </w:rPr>
              <w:t xml:space="preserve">the household </w:t>
            </w:r>
            <w:r w:rsidR="00F76F25" w:rsidRPr="00B56888">
              <w:rPr>
                <w:rFonts w:asciiTheme="minorHAnsi" w:hAnsiTheme="minorHAnsi" w:cstheme="minorHAnsi"/>
                <w:color w:val="auto"/>
                <w:sz w:val="18"/>
                <w:szCs w:val="18"/>
              </w:rPr>
              <w:t xml:space="preserve">lived in the village? </w:t>
            </w:r>
          </w:p>
          <w:p w14:paraId="1BFD3EDE" w14:textId="77777777" w:rsidR="00F76F25" w:rsidRPr="00B56888" w:rsidRDefault="00F76F25" w:rsidP="00676C81">
            <w:pPr>
              <w:spacing w:before="100" w:beforeAutospacing="1" w:after="115"/>
              <w:rPr>
                <w:rFonts w:eastAsia="Times New Roman" w:cstheme="minorHAnsi"/>
                <w:b/>
                <w:bCs/>
                <w:sz w:val="18"/>
                <w:szCs w:val="18"/>
              </w:rPr>
            </w:pPr>
          </w:p>
        </w:tc>
        <w:tc>
          <w:tcPr>
            <w:tcW w:w="1701" w:type="dxa"/>
            <w:gridSpan w:val="2"/>
          </w:tcPr>
          <w:p w14:paraId="5D617D4C" w14:textId="77777777" w:rsidR="00F76F25" w:rsidRPr="00B56888" w:rsidRDefault="00E91BDB" w:rsidP="00676C81">
            <w:pPr>
              <w:spacing w:before="100" w:beforeAutospacing="1" w:after="115"/>
              <w:rPr>
                <w:rFonts w:eastAsia="Times New Roman" w:cstheme="minorHAnsi"/>
                <w:bCs/>
                <w:sz w:val="18"/>
                <w:szCs w:val="18"/>
              </w:rPr>
            </w:pPr>
            <w:r w:rsidRPr="00B56888">
              <w:rPr>
                <w:rFonts w:eastAsia="Times New Roman" w:cstheme="minorHAnsi"/>
                <w:bCs/>
                <w:sz w:val="18"/>
                <w:szCs w:val="18"/>
              </w:rPr>
              <w:t>9.</w:t>
            </w:r>
            <w:r w:rsidR="00F76F25" w:rsidRPr="00B56888">
              <w:rPr>
                <w:rFonts w:eastAsia="Times New Roman" w:cstheme="minorHAnsi"/>
                <w:bCs/>
                <w:sz w:val="18"/>
                <w:szCs w:val="18"/>
              </w:rPr>
              <w:t>Is the household head or the spouse a relative of the village head?</w:t>
            </w:r>
          </w:p>
        </w:tc>
        <w:tc>
          <w:tcPr>
            <w:tcW w:w="992" w:type="dxa"/>
          </w:tcPr>
          <w:p w14:paraId="0010C4B9" w14:textId="77777777" w:rsidR="00F76F25" w:rsidRPr="00B56888" w:rsidRDefault="00E91BDB" w:rsidP="00EB222F">
            <w:pPr>
              <w:spacing w:before="100" w:beforeAutospacing="1" w:after="115"/>
              <w:rPr>
                <w:rFonts w:eastAsia="Times New Roman" w:cstheme="minorHAnsi"/>
                <w:bCs/>
                <w:sz w:val="18"/>
                <w:szCs w:val="18"/>
              </w:rPr>
            </w:pPr>
            <w:r w:rsidRPr="00B56888">
              <w:rPr>
                <w:rFonts w:eastAsia="Times New Roman" w:cstheme="minorHAnsi"/>
                <w:bCs/>
                <w:sz w:val="18"/>
                <w:szCs w:val="18"/>
              </w:rPr>
              <w:t>10.</w:t>
            </w:r>
            <w:r w:rsidR="00F76F25" w:rsidRPr="00B56888">
              <w:rPr>
                <w:rFonts w:eastAsia="Times New Roman" w:cstheme="minorHAnsi"/>
                <w:bCs/>
                <w:sz w:val="18"/>
                <w:szCs w:val="18"/>
              </w:rPr>
              <w:t>Is one of your household members a respected elder in the village?</w:t>
            </w:r>
          </w:p>
        </w:tc>
        <w:tc>
          <w:tcPr>
            <w:tcW w:w="1276" w:type="dxa"/>
            <w:gridSpan w:val="2"/>
          </w:tcPr>
          <w:p w14:paraId="1E57A734" w14:textId="77777777" w:rsidR="00F76F25" w:rsidRPr="00B56888" w:rsidRDefault="00E91BDB" w:rsidP="000168C4">
            <w:pPr>
              <w:spacing w:before="100" w:beforeAutospacing="1" w:after="115"/>
              <w:rPr>
                <w:rFonts w:eastAsia="Times New Roman" w:cstheme="minorHAnsi"/>
                <w:bCs/>
                <w:sz w:val="18"/>
                <w:szCs w:val="18"/>
              </w:rPr>
            </w:pPr>
            <w:r w:rsidRPr="00B56888">
              <w:rPr>
                <w:rFonts w:eastAsia="Times New Roman" w:cstheme="minorHAnsi"/>
                <w:bCs/>
                <w:sz w:val="18"/>
                <w:szCs w:val="18"/>
              </w:rPr>
              <w:t>11.</w:t>
            </w:r>
            <w:r w:rsidR="00F76F25" w:rsidRPr="00B56888">
              <w:rPr>
                <w:rFonts w:eastAsia="Times New Roman" w:cstheme="minorHAnsi"/>
                <w:bCs/>
                <w:sz w:val="18"/>
                <w:szCs w:val="18"/>
              </w:rPr>
              <w:t xml:space="preserve">If </w:t>
            </w:r>
            <w:r w:rsidR="000168C4" w:rsidRPr="00B56888">
              <w:rPr>
                <w:rFonts w:eastAsia="Times New Roman" w:cstheme="minorHAnsi"/>
                <w:bCs/>
                <w:sz w:val="18"/>
                <w:szCs w:val="18"/>
              </w:rPr>
              <w:t>NO to previous question, i</w:t>
            </w:r>
            <w:r w:rsidR="00F76F25" w:rsidRPr="00B56888">
              <w:rPr>
                <w:rFonts w:eastAsia="Times New Roman" w:cstheme="minorHAnsi"/>
                <w:bCs/>
                <w:sz w:val="18"/>
                <w:szCs w:val="18"/>
              </w:rPr>
              <w:t>s the household head or the spouse a relative to one of the respected elders in the village?</w:t>
            </w:r>
          </w:p>
        </w:tc>
      </w:tr>
      <w:tr w:rsidR="00B56888" w:rsidRPr="00B56888" w14:paraId="697938BE" w14:textId="77777777" w:rsidTr="00F513A9">
        <w:trPr>
          <w:trHeight w:val="311"/>
        </w:trPr>
        <w:tc>
          <w:tcPr>
            <w:tcW w:w="391" w:type="dxa"/>
          </w:tcPr>
          <w:p w14:paraId="21C1F367" w14:textId="77777777" w:rsidR="00F76F25" w:rsidRPr="00B56888" w:rsidRDefault="00F76F25" w:rsidP="00676C81">
            <w:pPr>
              <w:spacing w:before="100" w:beforeAutospacing="1" w:after="115"/>
              <w:rPr>
                <w:rFonts w:eastAsia="Times New Roman" w:cstheme="minorHAnsi"/>
                <w:b/>
                <w:bCs/>
                <w:sz w:val="16"/>
                <w:szCs w:val="16"/>
              </w:rPr>
            </w:pPr>
          </w:p>
        </w:tc>
        <w:tc>
          <w:tcPr>
            <w:tcW w:w="1418" w:type="dxa"/>
          </w:tcPr>
          <w:p w14:paraId="28A38120" w14:textId="77777777" w:rsidR="00F76F25" w:rsidRPr="00B56888" w:rsidRDefault="00F76F25" w:rsidP="00676C81">
            <w:pPr>
              <w:spacing w:before="100" w:beforeAutospacing="1" w:after="115"/>
              <w:rPr>
                <w:rFonts w:eastAsia="Times New Roman" w:cstheme="minorHAnsi"/>
                <w:bCs/>
                <w:sz w:val="16"/>
                <w:szCs w:val="16"/>
              </w:rPr>
            </w:pPr>
            <w:r w:rsidRPr="00B56888">
              <w:rPr>
                <w:rFonts w:eastAsia="Times New Roman" w:cstheme="minorHAnsi"/>
                <w:bCs/>
                <w:sz w:val="16"/>
                <w:szCs w:val="16"/>
              </w:rPr>
              <w:t>1=Muslim</w:t>
            </w:r>
            <w:r w:rsidRPr="00B56888">
              <w:rPr>
                <w:rFonts w:eastAsia="Times New Roman" w:cstheme="minorHAnsi"/>
                <w:bCs/>
                <w:sz w:val="16"/>
                <w:szCs w:val="16"/>
              </w:rPr>
              <w:br/>
              <w:t>2=Christian</w:t>
            </w:r>
            <w:r w:rsidRPr="00B56888">
              <w:rPr>
                <w:rFonts w:eastAsia="Times New Roman" w:cstheme="minorHAnsi"/>
                <w:bCs/>
                <w:sz w:val="16"/>
                <w:szCs w:val="16"/>
              </w:rPr>
              <w:br/>
              <w:t>3=Traditional</w:t>
            </w:r>
            <w:r w:rsidRPr="00B56888">
              <w:rPr>
                <w:rFonts w:eastAsia="Times New Roman" w:cstheme="minorHAnsi"/>
                <w:bCs/>
                <w:sz w:val="16"/>
                <w:szCs w:val="16"/>
              </w:rPr>
              <w:br/>
              <w:t>4=Other</w:t>
            </w:r>
          </w:p>
        </w:tc>
        <w:tc>
          <w:tcPr>
            <w:tcW w:w="1276" w:type="dxa"/>
          </w:tcPr>
          <w:p w14:paraId="239D5FC6" w14:textId="77777777" w:rsidR="00F76F25" w:rsidRPr="00B56888" w:rsidRDefault="00F76F25" w:rsidP="00676C81">
            <w:pPr>
              <w:spacing w:before="100" w:beforeAutospacing="1" w:after="115"/>
              <w:rPr>
                <w:rFonts w:eastAsia="Times New Roman" w:cstheme="minorHAnsi"/>
                <w:bCs/>
                <w:sz w:val="16"/>
                <w:szCs w:val="16"/>
              </w:rPr>
            </w:pPr>
            <w:r w:rsidRPr="00B56888">
              <w:rPr>
                <w:rFonts w:eastAsia="Times New Roman" w:cstheme="minorHAnsi"/>
                <w:bCs/>
                <w:sz w:val="12"/>
                <w:szCs w:val="12"/>
              </w:rPr>
              <w:t>1=Primary Standard 1</w:t>
            </w:r>
            <w:r w:rsidRPr="00B56888">
              <w:rPr>
                <w:rFonts w:eastAsia="Times New Roman" w:cstheme="minorHAnsi"/>
                <w:bCs/>
                <w:sz w:val="12"/>
                <w:szCs w:val="12"/>
              </w:rPr>
              <w:br/>
              <w:t>2=Primary Standard 2</w:t>
            </w:r>
            <w:r w:rsidRPr="00B56888">
              <w:rPr>
                <w:rFonts w:eastAsia="Times New Roman" w:cstheme="minorHAnsi"/>
                <w:bCs/>
                <w:sz w:val="12"/>
                <w:szCs w:val="12"/>
              </w:rPr>
              <w:br/>
              <w:t>3=Primary Standard 3</w:t>
            </w:r>
            <w:r w:rsidRPr="00B56888">
              <w:rPr>
                <w:rFonts w:eastAsia="Times New Roman" w:cstheme="minorHAnsi"/>
                <w:bCs/>
                <w:sz w:val="12"/>
                <w:szCs w:val="12"/>
              </w:rPr>
              <w:br/>
              <w:t>4=Primary Standard 4</w:t>
            </w:r>
            <w:r w:rsidRPr="00B56888">
              <w:rPr>
                <w:rFonts w:eastAsia="Times New Roman" w:cstheme="minorHAnsi"/>
                <w:bCs/>
                <w:sz w:val="12"/>
                <w:szCs w:val="12"/>
              </w:rPr>
              <w:br/>
              <w:t>5=Primary Standard 5</w:t>
            </w:r>
            <w:r w:rsidRPr="00B56888">
              <w:rPr>
                <w:rFonts w:eastAsia="Times New Roman" w:cstheme="minorHAnsi"/>
                <w:bCs/>
                <w:sz w:val="12"/>
                <w:szCs w:val="12"/>
              </w:rPr>
              <w:br/>
              <w:t>6=Primary Standard 6</w:t>
            </w:r>
            <w:r w:rsidRPr="00B56888">
              <w:rPr>
                <w:rFonts w:eastAsia="Times New Roman" w:cstheme="minorHAnsi"/>
                <w:bCs/>
                <w:sz w:val="12"/>
                <w:szCs w:val="12"/>
              </w:rPr>
              <w:br/>
              <w:t>7=Primary Standard 7</w:t>
            </w:r>
            <w:r w:rsidRPr="00B56888">
              <w:rPr>
                <w:rFonts w:eastAsia="Times New Roman" w:cstheme="minorHAnsi"/>
                <w:bCs/>
                <w:sz w:val="12"/>
                <w:szCs w:val="12"/>
              </w:rPr>
              <w:br/>
              <w:t>8=Primary Standard 8</w:t>
            </w:r>
            <w:r w:rsidRPr="00B56888">
              <w:rPr>
                <w:rFonts w:eastAsia="Times New Roman" w:cstheme="minorHAnsi"/>
                <w:bCs/>
                <w:sz w:val="12"/>
                <w:szCs w:val="12"/>
              </w:rPr>
              <w:br/>
              <w:t>9=Secondary form 1</w:t>
            </w:r>
            <w:r w:rsidRPr="00B56888">
              <w:rPr>
                <w:rFonts w:eastAsia="Times New Roman" w:cstheme="minorHAnsi"/>
                <w:bCs/>
                <w:sz w:val="12"/>
                <w:szCs w:val="12"/>
              </w:rPr>
              <w:br/>
              <w:t>10=Secondary form 2</w:t>
            </w:r>
            <w:r w:rsidRPr="00B56888">
              <w:rPr>
                <w:rFonts w:eastAsia="Times New Roman" w:cstheme="minorHAnsi"/>
                <w:bCs/>
                <w:sz w:val="12"/>
                <w:szCs w:val="12"/>
              </w:rPr>
              <w:br/>
              <w:t>11=Secondary form 3</w:t>
            </w:r>
            <w:r w:rsidRPr="00B56888">
              <w:rPr>
                <w:rFonts w:eastAsia="Times New Roman" w:cstheme="minorHAnsi"/>
                <w:bCs/>
                <w:sz w:val="12"/>
                <w:szCs w:val="12"/>
              </w:rPr>
              <w:br/>
              <w:t>12=Secondary form 4</w:t>
            </w:r>
            <w:r w:rsidRPr="00B56888">
              <w:rPr>
                <w:rFonts w:eastAsia="Times New Roman" w:cstheme="minorHAnsi"/>
                <w:bCs/>
                <w:sz w:val="12"/>
                <w:szCs w:val="12"/>
              </w:rPr>
              <w:br/>
            </w:r>
            <w:r w:rsidRPr="00B56888">
              <w:rPr>
                <w:rFonts w:eastAsia="Times New Roman" w:cstheme="minorHAnsi"/>
                <w:bCs/>
                <w:sz w:val="12"/>
                <w:szCs w:val="12"/>
              </w:rPr>
              <w:lastRenderedPageBreak/>
              <w:t>13=Secondary form 5</w:t>
            </w:r>
            <w:r w:rsidRPr="00B56888">
              <w:rPr>
                <w:rFonts w:eastAsia="Times New Roman" w:cstheme="minorHAnsi"/>
                <w:bCs/>
                <w:sz w:val="12"/>
                <w:szCs w:val="12"/>
              </w:rPr>
              <w:br/>
              <w:t>14=Secondary form 6</w:t>
            </w:r>
            <w:r w:rsidRPr="00B56888">
              <w:rPr>
                <w:rFonts w:eastAsia="Times New Roman" w:cstheme="minorHAnsi"/>
                <w:bCs/>
                <w:sz w:val="12"/>
                <w:szCs w:val="12"/>
              </w:rPr>
              <w:br/>
              <w:t xml:space="preserve">15=University </w:t>
            </w:r>
            <w:r w:rsidRPr="00B56888">
              <w:rPr>
                <w:rFonts w:eastAsia="Times New Roman" w:cstheme="minorHAnsi"/>
                <w:bCs/>
                <w:sz w:val="12"/>
                <w:szCs w:val="12"/>
              </w:rPr>
              <w:br/>
              <w:t>16=University 2</w:t>
            </w:r>
            <w:r w:rsidRPr="00B56888">
              <w:rPr>
                <w:rFonts w:eastAsia="Times New Roman" w:cstheme="minorHAnsi"/>
                <w:bCs/>
                <w:sz w:val="12"/>
                <w:szCs w:val="12"/>
              </w:rPr>
              <w:br/>
              <w:t>17=University 3</w:t>
            </w:r>
            <w:r w:rsidRPr="00B56888">
              <w:rPr>
                <w:rFonts w:eastAsia="Times New Roman" w:cstheme="minorHAnsi"/>
                <w:bCs/>
                <w:sz w:val="12"/>
                <w:szCs w:val="12"/>
              </w:rPr>
              <w:br/>
              <w:t>18=University 4</w:t>
            </w:r>
            <w:r w:rsidRPr="00B56888">
              <w:rPr>
                <w:rFonts w:eastAsia="Times New Roman" w:cstheme="minorHAnsi"/>
                <w:bCs/>
                <w:sz w:val="12"/>
                <w:szCs w:val="12"/>
              </w:rPr>
              <w:br/>
              <w:t>19=University 5 and above</w:t>
            </w:r>
            <w:r w:rsidRPr="00B56888">
              <w:rPr>
                <w:rFonts w:eastAsia="Times New Roman" w:cstheme="minorHAnsi"/>
                <w:bCs/>
                <w:sz w:val="12"/>
                <w:szCs w:val="12"/>
              </w:rPr>
              <w:br/>
              <w:t>20=Training college year 1</w:t>
            </w:r>
            <w:r w:rsidRPr="00B56888">
              <w:rPr>
                <w:rFonts w:eastAsia="Times New Roman" w:cstheme="minorHAnsi"/>
                <w:bCs/>
                <w:sz w:val="12"/>
                <w:szCs w:val="12"/>
              </w:rPr>
              <w:br/>
              <w:t>21=Training college year 2</w:t>
            </w:r>
            <w:r w:rsidRPr="00B56888">
              <w:rPr>
                <w:rFonts w:eastAsia="Times New Roman" w:cstheme="minorHAnsi"/>
                <w:bCs/>
                <w:sz w:val="12"/>
                <w:szCs w:val="12"/>
              </w:rPr>
              <w:br/>
              <w:t>22=Training college year 3</w:t>
            </w:r>
            <w:r w:rsidRPr="00B56888">
              <w:rPr>
                <w:rFonts w:eastAsia="Times New Roman" w:cstheme="minorHAnsi"/>
                <w:bCs/>
                <w:sz w:val="12"/>
                <w:szCs w:val="12"/>
              </w:rPr>
              <w:br/>
              <w:t>23=Training college year 4</w:t>
            </w:r>
            <w:r w:rsidRPr="00B56888">
              <w:rPr>
                <w:rFonts w:eastAsia="Times New Roman" w:cstheme="minorHAnsi"/>
                <w:bCs/>
                <w:sz w:val="12"/>
                <w:szCs w:val="12"/>
              </w:rPr>
              <w:br/>
              <w:t>24=No education</w:t>
            </w:r>
          </w:p>
        </w:tc>
        <w:tc>
          <w:tcPr>
            <w:tcW w:w="992" w:type="dxa"/>
          </w:tcPr>
          <w:p w14:paraId="676FFCC7" w14:textId="77777777" w:rsidR="00F76F25" w:rsidRPr="00B56888" w:rsidRDefault="00F76F25" w:rsidP="00676C81">
            <w:pPr>
              <w:spacing w:before="100" w:beforeAutospacing="1" w:after="115"/>
              <w:rPr>
                <w:rFonts w:eastAsia="Times New Roman" w:cstheme="minorHAnsi"/>
                <w:bCs/>
                <w:sz w:val="12"/>
                <w:szCs w:val="12"/>
              </w:rPr>
            </w:pPr>
            <w:r w:rsidRPr="00B56888">
              <w:rPr>
                <w:rFonts w:eastAsia="Times New Roman" w:cstheme="minorHAnsi"/>
                <w:bCs/>
                <w:sz w:val="12"/>
                <w:szCs w:val="12"/>
              </w:rPr>
              <w:lastRenderedPageBreak/>
              <w:t>1=Primary Standard 1</w:t>
            </w:r>
            <w:r w:rsidRPr="00B56888">
              <w:rPr>
                <w:rFonts w:eastAsia="Times New Roman" w:cstheme="minorHAnsi"/>
                <w:bCs/>
                <w:sz w:val="12"/>
                <w:szCs w:val="12"/>
              </w:rPr>
              <w:br/>
              <w:t>2=Primary Standard 2</w:t>
            </w:r>
            <w:r w:rsidRPr="00B56888">
              <w:rPr>
                <w:rFonts w:eastAsia="Times New Roman" w:cstheme="minorHAnsi"/>
                <w:bCs/>
                <w:sz w:val="12"/>
                <w:szCs w:val="12"/>
              </w:rPr>
              <w:br/>
              <w:t>3=Primary Standard 3</w:t>
            </w:r>
            <w:r w:rsidRPr="00B56888">
              <w:rPr>
                <w:rFonts w:eastAsia="Times New Roman" w:cstheme="minorHAnsi"/>
                <w:bCs/>
                <w:sz w:val="12"/>
                <w:szCs w:val="12"/>
              </w:rPr>
              <w:br/>
              <w:t>4=Primary Standard 4</w:t>
            </w:r>
            <w:r w:rsidRPr="00B56888">
              <w:rPr>
                <w:rFonts w:eastAsia="Times New Roman" w:cstheme="minorHAnsi"/>
                <w:bCs/>
                <w:sz w:val="12"/>
                <w:szCs w:val="12"/>
              </w:rPr>
              <w:br/>
              <w:t>5=Primary Standard 5</w:t>
            </w:r>
            <w:r w:rsidRPr="00B56888">
              <w:rPr>
                <w:rFonts w:eastAsia="Times New Roman" w:cstheme="minorHAnsi"/>
                <w:bCs/>
                <w:sz w:val="12"/>
                <w:szCs w:val="12"/>
              </w:rPr>
              <w:br/>
              <w:t>6=Primary Standard 6</w:t>
            </w:r>
            <w:r w:rsidRPr="00B56888">
              <w:rPr>
                <w:rFonts w:eastAsia="Times New Roman" w:cstheme="minorHAnsi"/>
                <w:bCs/>
                <w:sz w:val="12"/>
                <w:szCs w:val="12"/>
              </w:rPr>
              <w:br/>
            </w:r>
            <w:r w:rsidRPr="00B56888">
              <w:rPr>
                <w:rFonts w:eastAsia="Times New Roman" w:cstheme="minorHAnsi"/>
                <w:bCs/>
                <w:sz w:val="12"/>
                <w:szCs w:val="12"/>
              </w:rPr>
              <w:lastRenderedPageBreak/>
              <w:t>7=Primary Standard 7</w:t>
            </w:r>
            <w:r w:rsidRPr="00B56888">
              <w:rPr>
                <w:rFonts w:eastAsia="Times New Roman" w:cstheme="minorHAnsi"/>
                <w:bCs/>
                <w:sz w:val="12"/>
                <w:szCs w:val="12"/>
              </w:rPr>
              <w:br/>
              <w:t>8=Primary Standard 8</w:t>
            </w:r>
            <w:r w:rsidRPr="00B56888">
              <w:rPr>
                <w:rFonts w:eastAsia="Times New Roman" w:cstheme="minorHAnsi"/>
                <w:bCs/>
                <w:sz w:val="12"/>
                <w:szCs w:val="12"/>
              </w:rPr>
              <w:br/>
              <w:t>9=Secondary form 1</w:t>
            </w:r>
            <w:r w:rsidRPr="00B56888">
              <w:rPr>
                <w:rFonts w:eastAsia="Times New Roman" w:cstheme="minorHAnsi"/>
                <w:bCs/>
                <w:sz w:val="12"/>
                <w:szCs w:val="12"/>
              </w:rPr>
              <w:br/>
              <w:t>10=Secondary form 2</w:t>
            </w:r>
            <w:r w:rsidRPr="00B56888">
              <w:rPr>
                <w:rFonts w:eastAsia="Times New Roman" w:cstheme="minorHAnsi"/>
                <w:bCs/>
                <w:sz w:val="12"/>
                <w:szCs w:val="12"/>
              </w:rPr>
              <w:br/>
              <w:t>11=Secondary form 3</w:t>
            </w:r>
            <w:r w:rsidRPr="00B56888">
              <w:rPr>
                <w:rFonts w:eastAsia="Times New Roman" w:cstheme="minorHAnsi"/>
                <w:bCs/>
                <w:sz w:val="12"/>
                <w:szCs w:val="12"/>
              </w:rPr>
              <w:br/>
              <w:t>12=Secondary form 4</w:t>
            </w:r>
            <w:r w:rsidRPr="00B56888">
              <w:rPr>
                <w:rFonts w:eastAsia="Times New Roman" w:cstheme="minorHAnsi"/>
                <w:bCs/>
                <w:sz w:val="12"/>
                <w:szCs w:val="12"/>
              </w:rPr>
              <w:br/>
              <w:t>13=Secondary form 5</w:t>
            </w:r>
            <w:r w:rsidRPr="00B56888">
              <w:rPr>
                <w:rFonts w:eastAsia="Times New Roman" w:cstheme="minorHAnsi"/>
                <w:bCs/>
                <w:sz w:val="12"/>
                <w:szCs w:val="12"/>
              </w:rPr>
              <w:br/>
              <w:t>14=Secondary form 6</w:t>
            </w:r>
            <w:r w:rsidRPr="00B56888">
              <w:rPr>
                <w:rFonts w:eastAsia="Times New Roman" w:cstheme="minorHAnsi"/>
                <w:bCs/>
                <w:sz w:val="12"/>
                <w:szCs w:val="12"/>
              </w:rPr>
              <w:br/>
              <w:t xml:space="preserve">15=University </w:t>
            </w:r>
            <w:r w:rsidRPr="00B56888">
              <w:rPr>
                <w:rFonts w:eastAsia="Times New Roman" w:cstheme="minorHAnsi"/>
                <w:bCs/>
                <w:sz w:val="12"/>
                <w:szCs w:val="12"/>
              </w:rPr>
              <w:br/>
              <w:t>16=University 2</w:t>
            </w:r>
            <w:r w:rsidRPr="00B56888">
              <w:rPr>
                <w:rFonts w:eastAsia="Times New Roman" w:cstheme="minorHAnsi"/>
                <w:bCs/>
                <w:sz w:val="12"/>
                <w:szCs w:val="12"/>
              </w:rPr>
              <w:br/>
              <w:t>17=University 3</w:t>
            </w:r>
            <w:r w:rsidRPr="00B56888">
              <w:rPr>
                <w:rFonts w:eastAsia="Times New Roman" w:cstheme="minorHAnsi"/>
                <w:bCs/>
                <w:sz w:val="12"/>
                <w:szCs w:val="12"/>
              </w:rPr>
              <w:br/>
              <w:t>18=University 4</w:t>
            </w:r>
            <w:r w:rsidRPr="00B56888">
              <w:rPr>
                <w:rFonts w:eastAsia="Times New Roman" w:cstheme="minorHAnsi"/>
                <w:bCs/>
                <w:sz w:val="12"/>
                <w:szCs w:val="12"/>
              </w:rPr>
              <w:br/>
              <w:t>19=University 5 and above</w:t>
            </w:r>
            <w:r w:rsidRPr="00B56888">
              <w:rPr>
                <w:rFonts w:eastAsia="Times New Roman" w:cstheme="minorHAnsi"/>
                <w:bCs/>
                <w:sz w:val="12"/>
                <w:szCs w:val="12"/>
              </w:rPr>
              <w:br/>
              <w:t>20=Training college year 1</w:t>
            </w:r>
            <w:r w:rsidRPr="00B56888">
              <w:rPr>
                <w:rFonts w:eastAsia="Times New Roman" w:cstheme="minorHAnsi"/>
                <w:bCs/>
                <w:sz w:val="12"/>
                <w:szCs w:val="12"/>
              </w:rPr>
              <w:br/>
              <w:t>21=Training college year 2</w:t>
            </w:r>
            <w:r w:rsidRPr="00B56888">
              <w:rPr>
                <w:rFonts w:eastAsia="Times New Roman" w:cstheme="minorHAnsi"/>
                <w:bCs/>
                <w:sz w:val="12"/>
                <w:szCs w:val="12"/>
              </w:rPr>
              <w:br/>
              <w:t>22=Training college year 3</w:t>
            </w:r>
            <w:r w:rsidRPr="00B56888">
              <w:rPr>
                <w:rFonts w:eastAsia="Times New Roman" w:cstheme="minorHAnsi"/>
                <w:bCs/>
                <w:sz w:val="12"/>
                <w:szCs w:val="12"/>
              </w:rPr>
              <w:br/>
              <w:t>23=Training college year 4</w:t>
            </w:r>
            <w:r w:rsidRPr="00B56888">
              <w:rPr>
                <w:rFonts w:eastAsia="Times New Roman" w:cstheme="minorHAnsi"/>
                <w:bCs/>
                <w:sz w:val="12"/>
                <w:szCs w:val="12"/>
              </w:rPr>
              <w:br/>
              <w:t>24=No education</w:t>
            </w:r>
          </w:p>
          <w:p w14:paraId="4E4153EE" w14:textId="77777777" w:rsidR="00E12F24" w:rsidRPr="00B56888" w:rsidRDefault="00E12F24" w:rsidP="00676C81">
            <w:pPr>
              <w:spacing w:before="100" w:beforeAutospacing="1" w:after="115"/>
              <w:rPr>
                <w:rFonts w:eastAsia="Times New Roman" w:cstheme="minorHAnsi"/>
                <w:bCs/>
                <w:sz w:val="12"/>
                <w:szCs w:val="12"/>
              </w:rPr>
            </w:pPr>
            <w:r w:rsidRPr="00B56888">
              <w:rPr>
                <w:rFonts w:eastAsia="Times New Roman" w:cstheme="minorHAnsi"/>
                <w:bCs/>
                <w:sz w:val="12"/>
                <w:szCs w:val="12"/>
              </w:rPr>
              <w:t>25= not applicable</w:t>
            </w:r>
          </w:p>
        </w:tc>
        <w:tc>
          <w:tcPr>
            <w:tcW w:w="1276" w:type="dxa"/>
          </w:tcPr>
          <w:p w14:paraId="3B3DB20B" w14:textId="77777777" w:rsidR="00F76F25" w:rsidRPr="00B56888" w:rsidRDefault="00F76F25" w:rsidP="00676C81">
            <w:pPr>
              <w:autoSpaceDE w:val="0"/>
              <w:autoSpaceDN w:val="0"/>
              <w:adjustRightInd w:val="0"/>
              <w:rPr>
                <w:rFonts w:eastAsiaTheme="minorHAnsi" w:cstheme="minorHAnsi"/>
                <w:sz w:val="16"/>
                <w:szCs w:val="16"/>
              </w:rPr>
            </w:pPr>
            <w:r w:rsidRPr="00B56888">
              <w:rPr>
                <w:rFonts w:eastAsiaTheme="minorHAnsi" w:cstheme="minorHAnsi"/>
                <w:sz w:val="16"/>
                <w:szCs w:val="16"/>
              </w:rPr>
              <w:lastRenderedPageBreak/>
              <w:t xml:space="preserve">1 =Chewa </w:t>
            </w:r>
          </w:p>
          <w:p w14:paraId="48E42F01" w14:textId="77777777" w:rsidR="00F76F25" w:rsidRPr="00B56888" w:rsidRDefault="00F76F25" w:rsidP="00676C81">
            <w:pPr>
              <w:autoSpaceDE w:val="0"/>
              <w:autoSpaceDN w:val="0"/>
              <w:adjustRightInd w:val="0"/>
              <w:rPr>
                <w:rFonts w:eastAsiaTheme="minorHAnsi" w:cstheme="minorHAnsi"/>
                <w:sz w:val="16"/>
                <w:szCs w:val="16"/>
              </w:rPr>
            </w:pPr>
            <w:r w:rsidRPr="00B56888">
              <w:rPr>
                <w:rFonts w:eastAsiaTheme="minorHAnsi" w:cstheme="minorHAnsi"/>
                <w:sz w:val="16"/>
                <w:szCs w:val="16"/>
              </w:rPr>
              <w:t xml:space="preserve">2= Nyanja </w:t>
            </w:r>
          </w:p>
          <w:p w14:paraId="74EC1F7D" w14:textId="77777777" w:rsidR="00F76F25" w:rsidRPr="00B56888" w:rsidRDefault="00F76F25" w:rsidP="00676C81">
            <w:pPr>
              <w:autoSpaceDE w:val="0"/>
              <w:autoSpaceDN w:val="0"/>
              <w:adjustRightInd w:val="0"/>
              <w:rPr>
                <w:rFonts w:eastAsiaTheme="minorHAnsi" w:cstheme="minorHAnsi"/>
                <w:sz w:val="16"/>
                <w:szCs w:val="16"/>
              </w:rPr>
            </w:pPr>
            <w:r w:rsidRPr="00B56888">
              <w:rPr>
                <w:rFonts w:eastAsiaTheme="minorHAnsi" w:cstheme="minorHAnsi"/>
                <w:sz w:val="16"/>
                <w:szCs w:val="16"/>
              </w:rPr>
              <w:t>3=Yao</w:t>
            </w:r>
          </w:p>
          <w:p w14:paraId="2180EE5B" w14:textId="77777777" w:rsidR="00F76F25" w:rsidRPr="00B56888" w:rsidRDefault="00F76F25" w:rsidP="00676C81">
            <w:pPr>
              <w:autoSpaceDE w:val="0"/>
              <w:autoSpaceDN w:val="0"/>
              <w:adjustRightInd w:val="0"/>
              <w:rPr>
                <w:rFonts w:eastAsiaTheme="minorHAnsi" w:cstheme="minorHAnsi"/>
                <w:sz w:val="16"/>
                <w:szCs w:val="16"/>
              </w:rPr>
            </w:pPr>
            <w:r w:rsidRPr="00B56888">
              <w:rPr>
                <w:rFonts w:eastAsiaTheme="minorHAnsi" w:cstheme="minorHAnsi"/>
                <w:sz w:val="16"/>
                <w:szCs w:val="16"/>
              </w:rPr>
              <w:t>4=</w:t>
            </w:r>
            <w:proofErr w:type="spellStart"/>
            <w:r w:rsidRPr="00B56888">
              <w:rPr>
                <w:rFonts w:eastAsiaTheme="minorHAnsi" w:cstheme="minorHAnsi"/>
                <w:sz w:val="16"/>
                <w:szCs w:val="16"/>
              </w:rPr>
              <w:t>Tumbuka</w:t>
            </w:r>
            <w:proofErr w:type="spellEnd"/>
          </w:p>
          <w:p w14:paraId="6A44DAEB" w14:textId="77777777" w:rsidR="00F76F25" w:rsidRPr="00B56888" w:rsidRDefault="00F76F25" w:rsidP="00676C81">
            <w:pPr>
              <w:autoSpaceDE w:val="0"/>
              <w:autoSpaceDN w:val="0"/>
              <w:adjustRightInd w:val="0"/>
              <w:rPr>
                <w:rFonts w:eastAsiaTheme="minorHAnsi" w:cstheme="minorHAnsi"/>
                <w:sz w:val="16"/>
                <w:szCs w:val="16"/>
              </w:rPr>
            </w:pPr>
            <w:r w:rsidRPr="00B56888">
              <w:rPr>
                <w:rFonts w:eastAsiaTheme="minorHAnsi" w:cstheme="minorHAnsi"/>
                <w:sz w:val="16"/>
                <w:szCs w:val="16"/>
              </w:rPr>
              <w:t>5=</w:t>
            </w:r>
            <w:proofErr w:type="spellStart"/>
            <w:r w:rsidRPr="00B56888">
              <w:rPr>
                <w:rFonts w:eastAsiaTheme="minorHAnsi" w:cstheme="minorHAnsi"/>
                <w:sz w:val="16"/>
                <w:szCs w:val="16"/>
              </w:rPr>
              <w:t>Lomwe</w:t>
            </w:r>
            <w:proofErr w:type="spellEnd"/>
          </w:p>
          <w:p w14:paraId="6E8F5C9C" w14:textId="77777777" w:rsidR="00F76F25" w:rsidRPr="00B56888" w:rsidRDefault="00F76F25" w:rsidP="00676C81">
            <w:pPr>
              <w:autoSpaceDE w:val="0"/>
              <w:autoSpaceDN w:val="0"/>
              <w:adjustRightInd w:val="0"/>
              <w:rPr>
                <w:rFonts w:eastAsiaTheme="minorHAnsi" w:cstheme="minorHAnsi"/>
                <w:sz w:val="16"/>
                <w:szCs w:val="16"/>
              </w:rPr>
            </w:pPr>
            <w:r w:rsidRPr="00B56888">
              <w:rPr>
                <w:rFonts w:eastAsiaTheme="minorHAnsi" w:cstheme="minorHAnsi"/>
                <w:sz w:val="16"/>
                <w:szCs w:val="16"/>
              </w:rPr>
              <w:t>6=</w:t>
            </w:r>
            <w:proofErr w:type="spellStart"/>
            <w:r w:rsidRPr="00B56888">
              <w:rPr>
                <w:rFonts w:eastAsiaTheme="minorHAnsi" w:cstheme="minorHAnsi"/>
                <w:sz w:val="16"/>
                <w:szCs w:val="16"/>
              </w:rPr>
              <w:t>Nkhonde</w:t>
            </w:r>
            <w:proofErr w:type="spellEnd"/>
          </w:p>
          <w:p w14:paraId="0CE0B473" w14:textId="77777777" w:rsidR="00F76F25" w:rsidRPr="000E4E67" w:rsidRDefault="00F76F25" w:rsidP="00676C81">
            <w:pPr>
              <w:autoSpaceDE w:val="0"/>
              <w:autoSpaceDN w:val="0"/>
              <w:adjustRightInd w:val="0"/>
              <w:rPr>
                <w:rFonts w:eastAsiaTheme="minorHAnsi" w:cstheme="minorHAnsi"/>
                <w:sz w:val="16"/>
                <w:szCs w:val="16"/>
                <w:lang w:val="it-IT"/>
              </w:rPr>
            </w:pPr>
            <w:r w:rsidRPr="000E4E67">
              <w:rPr>
                <w:rFonts w:eastAsiaTheme="minorHAnsi" w:cstheme="minorHAnsi"/>
                <w:sz w:val="16"/>
                <w:szCs w:val="16"/>
                <w:lang w:val="it-IT"/>
              </w:rPr>
              <w:t>7=Ngoni</w:t>
            </w:r>
          </w:p>
          <w:p w14:paraId="23776949" w14:textId="77777777" w:rsidR="00F76F25" w:rsidRPr="000E4E67" w:rsidRDefault="00F76F25" w:rsidP="00676C81">
            <w:pPr>
              <w:autoSpaceDE w:val="0"/>
              <w:autoSpaceDN w:val="0"/>
              <w:adjustRightInd w:val="0"/>
              <w:rPr>
                <w:rFonts w:eastAsiaTheme="minorHAnsi" w:cstheme="minorHAnsi"/>
                <w:sz w:val="16"/>
                <w:szCs w:val="16"/>
                <w:lang w:val="it-IT"/>
              </w:rPr>
            </w:pPr>
            <w:r w:rsidRPr="000E4E67">
              <w:rPr>
                <w:rFonts w:eastAsiaTheme="minorHAnsi" w:cstheme="minorHAnsi"/>
                <w:sz w:val="16"/>
                <w:szCs w:val="16"/>
                <w:lang w:val="it-IT"/>
              </w:rPr>
              <w:t>8=Sena</w:t>
            </w:r>
          </w:p>
          <w:p w14:paraId="370ED044" w14:textId="77777777" w:rsidR="00F76F25" w:rsidRPr="000E4E67" w:rsidRDefault="00F76F25" w:rsidP="00676C81">
            <w:pPr>
              <w:autoSpaceDE w:val="0"/>
              <w:autoSpaceDN w:val="0"/>
              <w:adjustRightInd w:val="0"/>
              <w:rPr>
                <w:rFonts w:eastAsiaTheme="minorHAnsi" w:cstheme="minorHAnsi"/>
                <w:sz w:val="16"/>
                <w:szCs w:val="16"/>
                <w:lang w:val="it-IT"/>
              </w:rPr>
            </w:pPr>
            <w:r w:rsidRPr="000E4E67">
              <w:rPr>
                <w:rFonts w:eastAsiaTheme="minorHAnsi" w:cstheme="minorHAnsi"/>
                <w:sz w:val="16"/>
                <w:szCs w:val="16"/>
                <w:lang w:val="it-IT"/>
              </w:rPr>
              <w:t>9=Nyakyusa</w:t>
            </w:r>
          </w:p>
          <w:p w14:paraId="4E5883C3" w14:textId="77777777" w:rsidR="00F76F25" w:rsidRPr="000E4E67" w:rsidRDefault="00F76F25" w:rsidP="00676C81">
            <w:pPr>
              <w:autoSpaceDE w:val="0"/>
              <w:autoSpaceDN w:val="0"/>
              <w:adjustRightInd w:val="0"/>
              <w:rPr>
                <w:rFonts w:eastAsiaTheme="minorHAnsi" w:cstheme="minorHAnsi"/>
                <w:sz w:val="16"/>
                <w:szCs w:val="16"/>
                <w:lang w:val="it-IT"/>
              </w:rPr>
            </w:pPr>
            <w:r w:rsidRPr="000E4E67">
              <w:rPr>
                <w:rFonts w:eastAsiaTheme="minorHAnsi" w:cstheme="minorHAnsi"/>
                <w:sz w:val="16"/>
                <w:szCs w:val="16"/>
                <w:lang w:val="it-IT"/>
              </w:rPr>
              <w:lastRenderedPageBreak/>
              <w:t>10=Tonga</w:t>
            </w:r>
          </w:p>
          <w:p w14:paraId="34C3BF7C" w14:textId="77777777" w:rsidR="00F76F25" w:rsidRPr="000E4E67" w:rsidRDefault="00F76F25" w:rsidP="00676C81">
            <w:pPr>
              <w:autoSpaceDE w:val="0"/>
              <w:autoSpaceDN w:val="0"/>
              <w:adjustRightInd w:val="0"/>
              <w:rPr>
                <w:rFonts w:eastAsiaTheme="minorHAnsi" w:cstheme="minorHAnsi"/>
                <w:sz w:val="16"/>
                <w:szCs w:val="16"/>
                <w:lang w:val="it-IT"/>
              </w:rPr>
            </w:pPr>
            <w:r w:rsidRPr="000E4E67">
              <w:rPr>
                <w:rFonts w:eastAsiaTheme="minorHAnsi" w:cstheme="minorHAnsi"/>
                <w:sz w:val="16"/>
                <w:szCs w:val="16"/>
                <w:lang w:val="it-IT"/>
              </w:rPr>
              <w:t>11=Lambya</w:t>
            </w:r>
          </w:p>
          <w:p w14:paraId="5495C43F" w14:textId="77777777" w:rsidR="00F76F25" w:rsidRPr="000E4E67" w:rsidRDefault="00F76F25" w:rsidP="00676C81">
            <w:pPr>
              <w:autoSpaceDE w:val="0"/>
              <w:autoSpaceDN w:val="0"/>
              <w:adjustRightInd w:val="0"/>
              <w:rPr>
                <w:rFonts w:eastAsiaTheme="minorHAnsi" w:cstheme="minorHAnsi"/>
                <w:sz w:val="16"/>
                <w:szCs w:val="16"/>
                <w:lang w:val="it-IT"/>
              </w:rPr>
            </w:pPr>
            <w:r w:rsidRPr="000E4E67">
              <w:rPr>
                <w:rFonts w:eastAsiaTheme="minorHAnsi" w:cstheme="minorHAnsi"/>
                <w:sz w:val="16"/>
                <w:szCs w:val="16"/>
                <w:lang w:val="it-IT"/>
              </w:rPr>
              <w:t>12=Senga</w:t>
            </w:r>
          </w:p>
          <w:p w14:paraId="10969AAD" w14:textId="77777777" w:rsidR="00F76F25" w:rsidRPr="00B56888" w:rsidRDefault="00F76F25" w:rsidP="00676C81">
            <w:pPr>
              <w:autoSpaceDE w:val="0"/>
              <w:autoSpaceDN w:val="0"/>
              <w:adjustRightInd w:val="0"/>
              <w:rPr>
                <w:rFonts w:eastAsiaTheme="minorHAnsi" w:cstheme="minorHAnsi"/>
                <w:sz w:val="16"/>
                <w:szCs w:val="16"/>
              </w:rPr>
            </w:pPr>
            <w:r w:rsidRPr="00B56888">
              <w:rPr>
                <w:rFonts w:eastAsiaTheme="minorHAnsi" w:cstheme="minorHAnsi"/>
                <w:sz w:val="16"/>
                <w:szCs w:val="16"/>
              </w:rPr>
              <w:t>13=</w:t>
            </w:r>
            <w:proofErr w:type="spellStart"/>
            <w:r w:rsidRPr="00B56888">
              <w:rPr>
                <w:rFonts w:eastAsiaTheme="minorHAnsi" w:cstheme="minorHAnsi"/>
                <w:sz w:val="16"/>
                <w:szCs w:val="16"/>
              </w:rPr>
              <w:t>Sukwa</w:t>
            </w:r>
            <w:proofErr w:type="spellEnd"/>
            <w:r w:rsidRPr="00B56888">
              <w:rPr>
                <w:rFonts w:eastAsiaTheme="minorHAnsi" w:cstheme="minorHAnsi"/>
                <w:sz w:val="16"/>
                <w:szCs w:val="16"/>
              </w:rPr>
              <w:t>/</w:t>
            </w:r>
            <w:proofErr w:type="spellStart"/>
            <w:r w:rsidRPr="00B56888">
              <w:rPr>
                <w:rFonts w:eastAsiaTheme="minorHAnsi" w:cstheme="minorHAnsi"/>
                <w:sz w:val="16"/>
                <w:szCs w:val="16"/>
              </w:rPr>
              <w:t>Ndali</w:t>
            </w:r>
            <w:proofErr w:type="spellEnd"/>
          </w:p>
          <w:p w14:paraId="7CB8A700" w14:textId="77777777" w:rsidR="00F76F25" w:rsidRPr="00B56888" w:rsidRDefault="00F76F25" w:rsidP="00676C81">
            <w:pPr>
              <w:autoSpaceDE w:val="0"/>
              <w:autoSpaceDN w:val="0"/>
              <w:adjustRightInd w:val="0"/>
              <w:rPr>
                <w:rFonts w:eastAsiaTheme="minorHAnsi" w:cstheme="minorHAnsi"/>
                <w:sz w:val="16"/>
                <w:szCs w:val="16"/>
              </w:rPr>
            </w:pPr>
            <w:r w:rsidRPr="00B56888">
              <w:rPr>
                <w:rFonts w:eastAsiaTheme="minorHAnsi" w:cstheme="minorHAnsi"/>
                <w:sz w:val="16"/>
                <w:szCs w:val="16"/>
              </w:rPr>
              <w:t>14=Other (please specify)</w:t>
            </w:r>
          </w:p>
        </w:tc>
        <w:tc>
          <w:tcPr>
            <w:tcW w:w="1276" w:type="dxa"/>
          </w:tcPr>
          <w:p w14:paraId="52EBA821" w14:textId="77777777" w:rsidR="00F76F25" w:rsidRPr="00B56888" w:rsidRDefault="00F76F25" w:rsidP="00676C81">
            <w:pPr>
              <w:autoSpaceDE w:val="0"/>
              <w:autoSpaceDN w:val="0"/>
              <w:adjustRightInd w:val="0"/>
              <w:rPr>
                <w:rFonts w:eastAsiaTheme="minorHAnsi" w:cstheme="minorHAnsi"/>
                <w:sz w:val="16"/>
                <w:szCs w:val="16"/>
              </w:rPr>
            </w:pPr>
            <w:r w:rsidRPr="00B56888">
              <w:rPr>
                <w:rFonts w:eastAsiaTheme="minorHAnsi" w:cstheme="minorHAnsi"/>
                <w:sz w:val="16"/>
                <w:szCs w:val="16"/>
              </w:rPr>
              <w:lastRenderedPageBreak/>
              <w:t xml:space="preserve">1 =Chewa </w:t>
            </w:r>
          </w:p>
          <w:p w14:paraId="359DE104" w14:textId="77777777" w:rsidR="00F76F25" w:rsidRPr="00B56888" w:rsidRDefault="00F76F25" w:rsidP="00676C81">
            <w:pPr>
              <w:autoSpaceDE w:val="0"/>
              <w:autoSpaceDN w:val="0"/>
              <w:adjustRightInd w:val="0"/>
              <w:rPr>
                <w:rFonts w:eastAsiaTheme="minorHAnsi" w:cstheme="minorHAnsi"/>
                <w:sz w:val="16"/>
                <w:szCs w:val="16"/>
              </w:rPr>
            </w:pPr>
            <w:r w:rsidRPr="00B56888">
              <w:rPr>
                <w:rFonts w:eastAsiaTheme="minorHAnsi" w:cstheme="minorHAnsi"/>
                <w:sz w:val="16"/>
                <w:szCs w:val="16"/>
              </w:rPr>
              <w:t xml:space="preserve">2= Nyanja </w:t>
            </w:r>
          </w:p>
          <w:p w14:paraId="04CE26EE" w14:textId="77777777" w:rsidR="00F76F25" w:rsidRPr="00B56888" w:rsidRDefault="00F76F25" w:rsidP="00676C81">
            <w:pPr>
              <w:autoSpaceDE w:val="0"/>
              <w:autoSpaceDN w:val="0"/>
              <w:adjustRightInd w:val="0"/>
              <w:rPr>
                <w:rFonts w:eastAsiaTheme="minorHAnsi" w:cstheme="minorHAnsi"/>
                <w:sz w:val="16"/>
                <w:szCs w:val="16"/>
              </w:rPr>
            </w:pPr>
            <w:r w:rsidRPr="00B56888">
              <w:rPr>
                <w:rFonts w:eastAsiaTheme="minorHAnsi" w:cstheme="minorHAnsi"/>
                <w:sz w:val="16"/>
                <w:szCs w:val="16"/>
              </w:rPr>
              <w:t>3=Yao</w:t>
            </w:r>
          </w:p>
          <w:p w14:paraId="73B82F15" w14:textId="77777777" w:rsidR="00F76F25" w:rsidRPr="00B56888" w:rsidRDefault="00F76F25" w:rsidP="00676C81">
            <w:pPr>
              <w:autoSpaceDE w:val="0"/>
              <w:autoSpaceDN w:val="0"/>
              <w:adjustRightInd w:val="0"/>
              <w:rPr>
                <w:rFonts w:eastAsiaTheme="minorHAnsi" w:cstheme="minorHAnsi"/>
                <w:sz w:val="16"/>
                <w:szCs w:val="16"/>
              </w:rPr>
            </w:pPr>
            <w:r w:rsidRPr="00B56888">
              <w:rPr>
                <w:rFonts w:eastAsiaTheme="minorHAnsi" w:cstheme="minorHAnsi"/>
                <w:sz w:val="16"/>
                <w:szCs w:val="16"/>
              </w:rPr>
              <w:t>4=</w:t>
            </w:r>
            <w:proofErr w:type="spellStart"/>
            <w:r w:rsidRPr="00B56888">
              <w:rPr>
                <w:rFonts w:eastAsiaTheme="minorHAnsi" w:cstheme="minorHAnsi"/>
                <w:sz w:val="16"/>
                <w:szCs w:val="16"/>
              </w:rPr>
              <w:t>Tumbuka</w:t>
            </w:r>
            <w:proofErr w:type="spellEnd"/>
          </w:p>
          <w:p w14:paraId="7BF3226D" w14:textId="77777777" w:rsidR="00F76F25" w:rsidRPr="00B56888" w:rsidRDefault="00F76F25" w:rsidP="00676C81">
            <w:pPr>
              <w:autoSpaceDE w:val="0"/>
              <w:autoSpaceDN w:val="0"/>
              <w:adjustRightInd w:val="0"/>
              <w:rPr>
                <w:rFonts w:eastAsiaTheme="minorHAnsi" w:cstheme="minorHAnsi"/>
                <w:sz w:val="16"/>
                <w:szCs w:val="16"/>
              </w:rPr>
            </w:pPr>
            <w:r w:rsidRPr="00B56888">
              <w:rPr>
                <w:rFonts w:eastAsiaTheme="minorHAnsi" w:cstheme="minorHAnsi"/>
                <w:sz w:val="16"/>
                <w:szCs w:val="16"/>
              </w:rPr>
              <w:t>5=</w:t>
            </w:r>
            <w:proofErr w:type="spellStart"/>
            <w:r w:rsidRPr="00B56888">
              <w:rPr>
                <w:rFonts w:eastAsiaTheme="minorHAnsi" w:cstheme="minorHAnsi"/>
                <w:sz w:val="16"/>
                <w:szCs w:val="16"/>
              </w:rPr>
              <w:t>Lomwe</w:t>
            </w:r>
            <w:proofErr w:type="spellEnd"/>
          </w:p>
          <w:p w14:paraId="397C9BB8" w14:textId="77777777" w:rsidR="00F76F25" w:rsidRPr="00B56888" w:rsidRDefault="00F76F25" w:rsidP="00676C81">
            <w:pPr>
              <w:autoSpaceDE w:val="0"/>
              <w:autoSpaceDN w:val="0"/>
              <w:adjustRightInd w:val="0"/>
              <w:rPr>
                <w:rFonts w:eastAsiaTheme="minorHAnsi" w:cstheme="minorHAnsi"/>
                <w:sz w:val="16"/>
                <w:szCs w:val="16"/>
              </w:rPr>
            </w:pPr>
            <w:r w:rsidRPr="00B56888">
              <w:rPr>
                <w:rFonts w:eastAsiaTheme="minorHAnsi" w:cstheme="minorHAnsi"/>
                <w:sz w:val="16"/>
                <w:szCs w:val="16"/>
              </w:rPr>
              <w:t>6=</w:t>
            </w:r>
            <w:proofErr w:type="spellStart"/>
            <w:r w:rsidRPr="00B56888">
              <w:rPr>
                <w:rFonts w:eastAsiaTheme="minorHAnsi" w:cstheme="minorHAnsi"/>
                <w:sz w:val="16"/>
                <w:szCs w:val="16"/>
              </w:rPr>
              <w:t>Nkhonde</w:t>
            </w:r>
            <w:proofErr w:type="spellEnd"/>
          </w:p>
          <w:p w14:paraId="7C6EBFE0" w14:textId="77777777" w:rsidR="00F76F25" w:rsidRPr="000E4E67" w:rsidRDefault="00F76F25" w:rsidP="00676C81">
            <w:pPr>
              <w:autoSpaceDE w:val="0"/>
              <w:autoSpaceDN w:val="0"/>
              <w:adjustRightInd w:val="0"/>
              <w:rPr>
                <w:rFonts w:eastAsiaTheme="minorHAnsi" w:cstheme="minorHAnsi"/>
                <w:sz w:val="16"/>
                <w:szCs w:val="16"/>
                <w:lang w:val="it-IT"/>
              </w:rPr>
            </w:pPr>
            <w:r w:rsidRPr="000E4E67">
              <w:rPr>
                <w:rFonts w:eastAsiaTheme="minorHAnsi" w:cstheme="minorHAnsi"/>
                <w:sz w:val="16"/>
                <w:szCs w:val="16"/>
                <w:lang w:val="it-IT"/>
              </w:rPr>
              <w:t>7=Ngoni</w:t>
            </w:r>
          </w:p>
          <w:p w14:paraId="3FC3F301" w14:textId="77777777" w:rsidR="00F76F25" w:rsidRPr="000E4E67" w:rsidRDefault="00F76F25" w:rsidP="00676C81">
            <w:pPr>
              <w:autoSpaceDE w:val="0"/>
              <w:autoSpaceDN w:val="0"/>
              <w:adjustRightInd w:val="0"/>
              <w:rPr>
                <w:rFonts w:eastAsiaTheme="minorHAnsi" w:cstheme="minorHAnsi"/>
                <w:sz w:val="16"/>
                <w:szCs w:val="16"/>
                <w:lang w:val="it-IT"/>
              </w:rPr>
            </w:pPr>
            <w:r w:rsidRPr="000E4E67">
              <w:rPr>
                <w:rFonts w:eastAsiaTheme="minorHAnsi" w:cstheme="minorHAnsi"/>
                <w:sz w:val="16"/>
                <w:szCs w:val="16"/>
                <w:lang w:val="it-IT"/>
              </w:rPr>
              <w:t>8=Sena</w:t>
            </w:r>
          </w:p>
          <w:p w14:paraId="5B4E464D" w14:textId="77777777" w:rsidR="00F76F25" w:rsidRPr="000E4E67" w:rsidRDefault="00F76F25" w:rsidP="00676C81">
            <w:pPr>
              <w:autoSpaceDE w:val="0"/>
              <w:autoSpaceDN w:val="0"/>
              <w:adjustRightInd w:val="0"/>
              <w:rPr>
                <w:rFonts w:eastAsiaTheme="minorHAnsi" w:cstheme="minorHAnsi"/>
                <w:sz w:val="16"/>
                <w:szCs w:val="16"/>
                <w:lang w:val="it-IT"/>
              </w:rPr>
            </w:pPr>
            <w:r w:rsidRPr="000E4E67">
              <w:rPr>
                <w:rFonts w:eastAsiaTheme="minorHAnsi" w:cstheme="minorHAnsi"/>
                <w:sz w:val="16"/>
                <w:szCs w:val="16"/>
                <w:lang w:val="it-IT"/>
              </w:rPr>
              <w:t>9=Nyakyusa</w:t>
            </w:r>
          </w:p>
          <w:p w14:paraId="64EBE91D" w14:textId="77777777" w:rsidR="00F76F25" w:rsidRPr="000E4E67" w:rsidRDefault="00F76F25" w:rsidP="00676C81">
            <w:pPr>
              <w:autoSpaceDE w:val="0"/>
              <w:autoSpaceDN w:val="0"/>
              <w:adjustRightInd w:val="0"/>
              <w:rPr>
                <w:rFonts w:eastAsiaTheme="minorHAnsi" w:cstheme="minorHAnsi"/>
                <w:sz w:val="16"/>
                <w:szCs w:val="16"/>
                <w:lang w:val="it-IT"/>
              </w:rPr>
            </w:pPr>
            <w:r w:rsidRPr="000E4E67">
              <w:rPr>
                <w:rFonts w:eastAsiaTheme="minorHAnsi" w:cstheme="minorHAnsi"/>
                <w:sz w:val="16"/>
                <w:szCs w:val="16"/>
                <w:lang w:val="it-IT"/>
              </w:rPr>
              <w:lastRenderedPageBreak/>
              <w:t>10=Tonga.</w:t>
            </w:r>
          </w:p>
          <w:p w14:paraId="495AE204" w14:textId="77777777" w:rsidR="00F76F25" w:rsidRPr="000E4E67" w:rsidRDefault="00F76F25" w:rsidP="00676C81">
            <w:pPr>
              <w:autoSpaceDE w:val="0"/>
              <w:autoSpaceDN w:val="0"/>
              <w:adjustRightInd w:val="0"/>
              <w:rPr>
                <w:rFonts w:eastAsiaTheme="minorHAnsi" w:cstheme="minorHAnsi"/>
                <w:sz w:val="16"/>
                <w:szCs w:val="16"/>
                <w:lang w:val="it-IT"/>
              </w:rPr>
            </w:pPr>
            <w:r w:rsidRPr="000E4E67">
              <w:rPr>
                <w:rFonts w:eastAsiaTheme="minorHAnsi" w:cstheme="minorHAnsi"/>
                <w:sz w:val="16"/>
                <w:szCs w:val="16"/>
                <w:lang w:val="it-IT"/>
              </w:rPr>
              <w:t>11=Lambya</w:t>
            </w:r>
          </w:p>
          <w:p w14:paraId="3E9D7D2F" w14:textId="77777777" w:rsidR="00F76F25" w:rsidRPr="000E4E67" w:rsidRDefault="00F76F25" w:rsidP="00676C81">
            <w:pPr>
              <w:autoSpaceDE w:val="0"/>
              <w:autoSpaceDN w:val="0"/>
              <w:adjustRightInd w:val="0"/>
              <w:rPr>
                <w:rFonts w:eastAsiaTheme="minorHAnsi" w:cstheme="minorHAnsi"/>
                <w:sz w:val="16"/>
                <w:szCs w:val="16"/>
                <w:lang w:val="it-IT"/>
              </w:rPr>
            </w:pPr>
            <w:r w:rsidRPr="000E4E67">
              <w:rPr>
                <w:rFonts w:eastAsiaTheme="minorHAnsi" w:cstheme="minorHAnsi"/>
                <w:sz w:val="16"/>
                <w:szCs w:val="16"/>
                <w:lang w:val="it-IT"/>
              </w:rPr>
              <w:t>12=Senga.</w:t>
            </w:r>
          </w:p>
          <w:p w14:paraId="3AD843B9" w14:textId="77777777" w:rsidR="00F76F25" w:rsidRPr="00B56888" w:rsidRDefault="00F76F25" w:rsidP="00676C81">
            <w:pPr>
              <w:autoSpaceDE w:val="0"/>
              <w:autoSpaceDN w:val="0"/>
              <w:adjustRightInd w:val="0"/>
              <w:rPr>
                <w:rFonts w:eastAsiaTheme="minorHAnsi" w:cstheme="minorHAnsi"/>
                <w:sz w:val="16"/>
                <w:szCs w:val="16"/>
              </w:rPr>
            </w:pPr>
            <w:r w:rsidRPr="00B56888">
              <w:rPr>
                <w:rFonts w:eastAsiaTheme="minorHAnsi" w:cstheme="minorHAnsi"/>
                <w:sz w:val="16"/>
                <w:szCs w:val="16"/>
              </w:rPr>
              <w:t>13=</w:t>
            </w:r>
            <w:proofErr w:type="spellStart"/>
            <w:r w:rsidRPr="00B56888">
              <w:rPr>
                <w:rFonts w:eastAsiaTheme="minorHAnsi" w:cstheme="minorHAnsi"/>
                <w:sz w:val="16"/>
                <w:szCs w:val="16"/>
              </w:rPr>
              <w:t>Sukwa</w:t>
            </w:r>
            <w:proofErr w:type="spellEnd"/>
            <w:r w:rsidRPr="00B56888">
              <w:rPr>
                <w:rFonts w:eastAsiaTheme="minorHAnsi" w:cstheme="minorHAnsi"/>
                <w:sz w:val="16"/>
                <w:szCs w:val="16"/>
              </w:rPr>
              <w:t>/</w:t>
            </w:r>
            <w:proofErr w:type="spellStart"/>
            <w:r w:rsidRPr="00B56888">
              <w:rPr>
                <w:rFonts w:eastAsiaTheme="minorHAnsi" w:cstheme="minorHAnsi"/>
                <w:sz w:val="16"/>
                <w:szCs w:val="16"/>
              </w:rPr>
              <w:t>Ndali</w:t>
            </w:r>
            <w:proofErr w:type="spellEnd"/>
            <w:r w:rsidRPr="00B56888">
              <w:rPr>
                <w:rFonts w:eastAsiaTheme="minorHAnsi" w:cstheme="minorHAnsi"/>
                <w:sz w:val="16"/>
                <w:szCs w:val="16"/>
              </w:rPr>
              <w:t>.</w:t>
            </w:r>
          </w:p>
          <w:p w14:paraId="15AAED45" w14:textId="77777777" w:rsidR="00F76F25" w:rsidRPr="00B56888" w:rsidRDefault="00F76F25" w:rsidP="00676C81">
            <w:pPr>
              <w:autoSpaceDE w:val="0"/>
              <w:autoSpaceDN w:val="0"/>
              <w:adjustRightInd w:val="0"/>
              <w:rPr>
                <w:rFonts w:eastAsiaTheme="minorHAnsi" w:cstheme="minorHAnsi"/>
                <w:sz w:val="16"/>
                <w:szCs w:val="16"/>
              </w:rPr>
            </w:pPr>
            <w:r w:rsidRPr="00B56888">
              <w:rPr>
                <w:rFonts w:eastAsiaTheme="minorHAnsi" w:cstheme="minorHAnsi"/>
                <w:sz w:val="16"/>
                <w:szCs w:val="16"/>
              </w:rPr>
              <w:t>15=English 16= Other (please specify)</w:t>
            </w:r>
          </w:p>
          <w:p w14:paraId="595D3A78" w14:textId="77777777" w:rsidR="00F76F25" w:rsidRPr="00B56888" w:rsidRDefault="00F76F25" w:rsidP="00676C81">
            <w:pPr>
              <w:spacing w:before="100" w:beforeAutospacing="1" w:after="115"/>
              <w:rPr>
                <w:rFonts w:eastAsia="Times New Roman" w:cstheme="minorHAnsi"/>
                <w:bCs/>
                <w:sz w:val="16"/>
                <w:szCs w:val="16"/>
              </w:rPr>
            </w:pPr>
          </w:p>
        </w:tc>
        <w:tc>
          <w:tcPr>
            <w:tcW w:w="1276" w:type="dxa"/>
          </w:tcPr>
          <w:p w14:paraId="6898F598" w14:textId="77777777" w:rsidR="00F76F25" w:rsidRPr="00B56888" w:rsidRDefault="00F76F25" w:rsidP="00676C81">
            <w:pPr>
              <w:spacing w:before="100" w:beforeAutospacing="1" w:after="115"/>
              <w:rPr>
                <w:rFonts w:eastAsia="Times New Roman" w:cstheme="minorHAnsi"/>
                <w:bCs/>
                <w:sz w:val="16"/>
                <w:szCs w:val="16"/>
              </w:rPr>
            </w:pPr>
            <w:r w:rsidRPr="00B56888">
              <w:rPr>
                <w:rFonts w:eastAsia="Times New Roman" w:cstheme="minorHAnsi"/>
                <w:bCs/>
                <w:sz w:val="16"/>
                <w:szCs w:val="16"/>
              </w:rPr>
              <w:lastRenderedPageBreak/>
              <w:t>Select all that apply</w:t>
            </w:r>
          </w:p>
          <w:p w14:paraId="4F12A68E" w14:textId="77777777" w:rsidR="00F76F25" w:rsidRPr="00B56888" w:rsidRDefault="00F76F25" w:rsidP="00676C81">
            <w:pPr>
              <w:autoSpaceDE w:val="0"/>
              <w:autoSpaceDN w:val="0"/>
              <w:adjustRightInd w:val="0"/>
              <w:rPr>
                <w:rFonts w:eastAsiaTheme="minorHAnsi" w:cstheme="minorHAnsi"/>
                <w:sz w:val="16"/>
                <w:szCs w:val="16"/>
              </w:rPr>
            </w:pPr>
            <w:r w:rsidRPr="00B56888">
              <w:rPr>
                <w:rFonts w:eastAsiaTheme="minorHAnsi" w:cstheme="minorHAnsi"/>
                <w:sz w:val="16"/>
                <w:szCs w:val="16"/>
              </w:rPr>
              <w:t xml:space="preserve">1 =Chewa </w:t>
            </w:r>
          </w:p>
          <w:p w14:paraId="198C635D" w14:textId="77777777" w:rsidR="00F76F25" w:rsidRPr="00B56888" w:rsidRDefault="00F76F25" w:rsidP="00676C81">
            <w:pPr>
              <w:autoSpaceDE w:val="0"/>
              <w:autoSpaceDN w:val="0"/>
              <w:adjustRightInd w:val="0"/>
              <w:rPr>
                <w:rFonts w:eastAsiaTheme="minorHAnsi" w:cstheme="minorHAnsi"/>
                <w:sz w:val="16"/>
                <w:szCs w:val="16"/>
              </w:rPr>
            </w:pPr>
            <w:r w:rsidRPr="00B56888">
              <w:rPr>
                <w:rFonts w:eastAsiaTheme="minorHAnsi" w:cstheme="minorHAnsi"/>
                <w:sz w:val="16"/>
                <w:szCs w:val="16"/>
              </w:rPr>
              <w:t xml:space="preserve">2= Nyanja </w:t>
            </w:r>
          </w:p>
          <w:p w14:paraId="39CCAF17" w14:textId="77777777" w:rsidR="00F76F25" w:rsidRPr="000E4E67" w:rsidRDefault="00F76F25" w:rsidP="00676C81">
            <w:pPr>
              <w:autoSpaceDE w:val="0"/>
              <w:autoSpaceDN w:val="0"/>
              <w:adjustRightInd w:val="0"/>
              <w:rPr>
                <w:rFonts w:eastAsiaTheme="minorHAnsi" w:cstheme="minorHAnsi"/>
                <w:sz w:val="16"/>
                <w:szCs w:val="16"/>
                <w:lang w:val="it-IT"/>
              </w:rPr>
            </w:pPr>
            <w:r w:rsidRPr="000E4E67">
              <w:rPr>
                <w:rFonts w:eastAsiaTheme="minorHAnsi" w:cstheme="minorHAnsi"/>
                <w:sz w:val="16"/>
                <w:szCs w:val="16"/>
                <w:lang w:val="it-IT"/>
              </w:rPr>
              <w:t>3=Yao</w:t>
            </w:r>
          </w:p>
          <w:p w14:paraId="7C65EA0E" w14:textId="77777777" w:rsidR="00F76F25" w:rsidRPr="000E4E67" w:rsidRDefault="00F76F25" w:rsidP="00676C81">
            <w:pPr>
              <w:autoSpaceDE w:val="0"/>
              <w:autoSpaceDN w:val="0"/>
              <w:adjustRightInd w:val="0"/>
              <w:rPr>
                <w:rFonts w:eastAsiaTheme="minorHAnsi" w:cstheme="minorHAnsi"/>
                <w:sz w:val="16"/>
                <w:szCs w:val="16"/>
                <w:lang w:val="it-IT"/>
              </w:rPr>
            </w:pPr>
            <w:r w:rsidRPr="000E4E67">
              <w:rPr>
                <w:rFonts w:eastAsiaTheme="minorHAnsi" w:cstheme="minorHAnsi"/>
                <w:sz w:val="16"/>
                <w:szCs w:val="16"/>
                <w:lang w:val="it-IT"/>
              </w:rPr>
              <w:t>4=Tumbuka</w:t>
            </w:r>
          </w:p>
          <w:p w14:paraId="6CD12015" w14:textId="77777777" w:rsidR="00F76F25" w:rsidRPr="000E4E67" w:rsidRDefault="00F76F25" w:rsidP="00676C81">
            <w:pPr>
              <w:autoSpaceDE w:val="0"/>
              <w:autoSpaceDN w:val="0"/>
              <w:adjustRightInd w:val="0"/>
              <w:rPr>
                <w:rFonts w:eastAsiaTheme="minorHAnsi" w:cstheme="minorHAnsi"/>
                <w:sz w:val="16"/>
                <w:szCs w:val="16"/>
                <w:lang w:val="it-IT"/>
              </w:rPr>
            </w:pPr>
            <w:r w:rsidRPr="000E4E67">
              <w:rPr>
                <w:rFonts w:eastAsiaTheme="minorHAnsi" w:cstheme="minorHAnsi"/>
                <w:sz w:val="16"/>
                <w:szCs w:val="16"/>
                <w:lang w:val="it-IT"/>
              </w:rPr>
              <w:t>5=Lomwe</w:t>
            </w:r>
          </w:p>
          <w:p w14:paraId="2DC8AF5B" w14:textId="77777777" w:rsidR="00F76F25" w:rsidRPr="000E4E67" w:rsidRDefault="00F76F25" w:rsidP="00676C81">
            <w:pPr>
              <w:autoSpaceDE w:val="0"/>
              <w:autoSpaceDN w:val="0"/>
              <w:adjustRightInd w:val="0"/>
              <w:rPr>
                <w:rFonts w:eastAsiaTheme="minorHAnsi" w:cstheme="minorHAnsi"/>
                <w:sz w:val="16"/>
                <w:szCs w:val="16"/>
                <w:lang w:val="it-IT"/>
              </w:rPr>
            </w:pPr>
            <w:r w:rsidRPr="000E4E67">
              <w:rPr>
                <w:rFonts w:eastAsiaTheme="minorHAnsi" w:cstheme="minorHAnsi"/>
                <w:sz w:val="16"/>
                <w:szCs w:val="16"/>
                <w:lang w:val="it-IT"/>
              </w:rPr>
              <w:t>6=Nkhonde</w:t>
            </w:r>
          </w:p>
          <w:p w14:paraId="06FBF4ED" w14:textId="77777777" w:rsidR="00F76F25" w:rsidRPr="000E4E67" w:rsidRDefault="00F76F25" w:rsidP="00676C81">
            <w:pPr>
              <w:autoSpaceDE w:val="0"/>
              <w:autoSpaceDN w:val="0"/>
              <w:adjustRightInd w:val="0"/>
              <w:rPr>
                <w:rFonts w:eastAsiaTheme="minorHAnsi" w:cstheme="minorHAnsi"/>
                <w:sz w:val="16"/>
                <w:szCs w:val="16"/>
                <w:lang w:val="it-IT"/>
              </w:rPr>
            </w:pPr>
            <w:r w:rsidRPr="000E4E67">
              <w:rPr>
                <w:rFonts w:eastAsiaTheme="minorHAnsi" w:cstheme="minorHAnsi"/>
                <w:sz w:val="16"/>
                <w:szCs w:val="16"/>
                <w:lang w:val="it-IT"/>
              </w:rPr>
              <w:lastRenderedPageBreak/>
              <w:t>7=Ngoni</w:t>
            </w:r>
          </w:p>
          <w:p w14:paraId="0AEFEACA" w14:textId="77777777" w:rsidR="00F76F25" w:rsidRPr="000E4E67" w:rsidRDefault="00F76F25" w:rsidP="00676C81">
            <w:pPr>
              <w:autoSpaceDE w:val="0"/>
              <w:autoSpaceDN w:val="0"/>
              <w:adjustRightInd w:val="0"/>
              <w:rPr>
                <w:rFonts w:eastAsiaTheme="minorHAnsi" w:cstheme="minorHAnsi"/>
                <w:sz w:val="16"/>
                <w:szCs w:val="16"/>
                <w:lang w:val="it-IT"/>
              </w:rPr>
            </w:pPr>
            <w:r w:rsidRPr="000E4E67">
              <w:rPr>
                <w:rFonts w:eastAsiaTheme="minorHAnsi" w:cstheme="minorHAnsi"/>
                <w:sz w:val="16"/>
                <w:szCs w:val="16"/>
                <w:lang w:val="it-IT"/>
              </w:rPr>
              <w:t>8=Sena</w:t>
            </w:r>
          </w:p>
          <w:p w14:paraId="310EEDD3" w14:textId="77777777" w:rsidR="00F76F25" w:rsidRPr="00B64D06" w:rsidRDefault="00F76F25" w:rsidP="00676C81">
            <w:pPr>
              <w:autoSpaceDE w:val="0"/>
              <w:autoSpaceDN w:val="0"/>
              <w:adjustRightInd w:val="0"/>
              <w:rPr>
                <w:rFonts w:eastAsiaTheme="minorHAnsi" w:cstheme="minorHAnsi"/>
                <w:sz w:val="16"/>
                <w:szCs w:val="16"/>
                <w:lang w:val="es-ES"/>
              </w:rPr>
            </w:pPr>
            <w:r w:rsidRPr="00B64D06">
              <w:rPr>
                <w:rFonts w:eastAsiaTheme="minorHAnsi" w:cstheme="minorHAnsi"/>
                <w:sz w:val="16"/>
                <w:szCs w:val="16"/>
                <w:lang w:val="es-ES"/>
              </w:rPr>
              <w:t>9=</w:t>
            </w:r>
            <w:proofErr w:type="spellStart"/>
            <w:r w:rsidRPr="00B64D06">
              <w:rPr>
                <w:rFonts w:eastAsiaTheme="minorHAnsi" w:cstheme="minorHAnsi"/>
                <w:sz w:val="16"/>
                <w:szCs w:val="16"/>
                <w:lang w:val="es-ES"/>
              </w:rPr>
              <w:t>Nyakyusa</w:t>
            </w:r>
            <w:proofErr w:type="spellEnd"/>
          </w:p>
          <w:p w14:paraId="24C67219" w14:textId="77777777" w:rsidR="00F76F25" w:rsidRPr="00B64D06" w:rsidRDefault="00F76F25" w:rsidP="00676C81">
            <w:pPr>
              <w:autoSpaceDE w:val="0"/>
              <w:autoSpaceDN w:val="0"/>
              <w:adjustRightInd w:val="0"/>
              <w:rPr>
                <w:rFonts w:eastAsiaTheme="minorHAnsi" w:cstheme="minorHAnsi"/>
                <w:sz w:val="16"/>
                <w:szCs w:val="16"/>
                <w:lang w:val="es-ES"/>
              </w:rPr>
            </w:pPr>
            <w:r w:rsidRPr="00B64D06">
              <w:rPr>
                <w:rFonts w:eastAsiaTheme="minorHAnsi" w:cstheme="minorHAnsi"/>
                <w:sz w:val="16"/>
                <w:szCs w:val="16"/>
                <w:lang w:val="es-ES"/>
              </w:rPr>
              <w:t>10=Tonga.</w:t>
            </w:r>
          </w:p>
          <w:p w14:paraId="6C13F6A1" w14:textId="77777777" w:rsidR="00F76F25" w:rsidRPr="00B64D06" w:rsidRDefault="00F76F25" w:rsidP="00676C81">
            <w:pPr>
              <w:autoSpaceDE w:val="0"/>
              <w:autoSpaceDN w:val="0"/>
              <w:adjustRightInd w:val="0"/>
              <w:rPr>
                <w:rFonts w:eastAsiaTheme="minorHAnsi" w:cstheme="minorHAnsi"/>
                <w:sz w:val="16"/>
                <w:szCs w:val="16"/>
                <w:lang w:val="es-ES"/>
              </w:rPr>
            </w:pPr>
            <w:r w:rsidRPr="00B64D06">
              <w:rPr>
                <w:rFonts w:eastAsiaTheme="minorHAnsi" w:cstheme="minorHAnsi"/>
                <w:sz w:val="16"/>
                <w:szCs w:val="16"/>
                <w:lang w:val="es-ES"/>
              </w:rPr>
              <w:t>11=</w:t>
            </w:r>
            <w:proofErr w:type="spellStart"/>
            <w:r w:rsidRPr="00B64D06">
              <w:rPr>
                <w:rFonts w:eastAsiaTheme="minorHAnsi" w:cstheme="minorHAnsi"/>
                <w:sz w:val="16"/>
                <w:szCs w:val="16"/>
                <w:lang w:val="es-ES"/>
              </w:rPr>
              <w:t>Lambya</w:t>
            </w:r>
            <w:proofErr w:type="spellEnd"/>
          </w:p>
          <w:p w14:paraId="54E97E9D" w14:textId="77777777" w:rsidR="00F76F25" w:rsidRPr="00B64D06" w:rsidRDefault="00F76F25" w:rsidP="00676C81">
            <w:pPr>
              <w:autoSpaceDE w:val="0"/>
              <w:autoSpaceDN w:val="0"/>
              <w:adjustRightInd w:val="0"/>
              <w:rPr>
                <w:rFonts w:eastAsiaTheme="minorHAnsi" w:cstheme="minorHAnsi"/>
                <w:sz w:val="16"/>
                <w:szCs w:val="16"/>
                <w:lang w:val="es-ES"/>
              </w:rPr>
            </w:pPr>
            <w:r w:rsidRPr="00B64D06">
              <w:rPr>
                <w:rFonts w:eastAsiaTheme="minorHAnsi" w:cstheme="minorHAnsi"/>
                <w:sz w:val="16"/>
                <w:szCs w:val="16"/>
                <w:lang w:val="es-ES"/>
              </w:rPr>
              <w:t>12=</w:t>
            </w:r>
            <w:proofErr w:type="spellStart"/>
            <w:r w:rsidRPr="00B64D06">
              <w:rPr>
                <w:rFonts w:eastAsiaTheme="minorHAnsi" w:cstheme="minorHAnsi"/>
                <w:sz w:val="16"/>
                <w:szCs w:val="16"/>
                <w:lang w:val="es-ES"/>
              </w:rPr>
              <w:t>Senga</w:t>
            </w:r>
            <w:proofErr w:type="spellEnd"/>
            <w:r w:rsidRPr="00B64D06">
              <w:rPr>
                <w:rFonts w:eastAsiaTheme="minorHAnsi" w:cstheme="minorHAnsi"/>
                <w:sz w:val="16"/>
                <w:szCs w:val="16"/>
                <w:lang w:val="es-ES"/>
              </w:rPr>
              <w:t>.</w:t>
            </w:r>
          </w:p>
          <w:p w14:paraId="1CAB3E41" w14:textId="77777777" w:rsidR="00F76F25" w:rsidRPr="00B64D06" w:rsidRDefault="00F76F25" w:rsidP="00676C81">
            <w:pPr>
              <w:autoSpaceDE w:val="0"/>
              <w:autoSpaceDN w:val="0"/>
              <w:adjustRightInd w:val="0"/>
              <w:rPr>
                <w:rFonts w:eastAsiaTheme="minorHAnsi" w:cstheme="minorHAnsi"/>
                <w:sz w:val="16"/>
                <w:szCs w:val="16"/>
                <w:lang w:val="es-ES"/>
              </w:rPr>
            </w:pPr>
            <w:r w:rsidRPr="00B64D06">
              <w:rPr>
                <w:rFonts w:eastAsiaTheme="minorHAnsi" w:cstheme="minorHAnsi"/>
                <w:sz w:val="16"/>
                <w:szCs w:val="16"/>
                <w:lang w:val="es-ES"/>
              </w:rPr>
              <w:t>13=</w:t>
            </w:r>
            <w:proofErr w:type="spellStart"/>
            <w:r w:rsidRPr="00B64D06">
              <w:rPr>
                <w:rFonts w:eastAsiaTheme="minorHAnsi" w:cstheme="minorHAnsi"/>
                <w:sz w:val="16"/>
                <w:szCs w:val="16"/>
                <w:lang w:val="es-ES"/>
              </w:rPr>
              <w:t>Sukwa</w:t>
            </w:r>
            <w:proofErr w:type="spellEnd"/>
            <w:r w:rsidRPr="00B64D06">
              <w:rPr>
                <w:rFonts w:eastAsiaTheme="minorHAnsi" w:cstheme="minorHAnsi"/>
                <w:sz w:val="16"/>
                <w:szCs w:val="16"/>
                <w:lang w:val="es-ES"/>
              </w:rPr>
              <w:t>/</w:t>
            </w:r>
            <w:proofErr w:type="spellStart"/>
            <w:r w:rsidRPr="00B64D06">
              <w:rPr>
                <w:rFonts w:eastAsiaTheme="minorHAnsi" w:cstheme="minorHAnsi"/>
                <w:sz w:val="16"/>
                <w:szCs w:val="16"/>
                <w:lang w:val="es-ES"/>
              </w:rPr>
              <w:t>Ndali</w:t>
            </w:r>
            <w:proofErr w:type="spellEnd"/>
            <w:r w:rsidRPr="00B64D06">
              <w:rPr>
                <w:rFonts w:eastAsiaTheme="minorHAnsi" w:cstheme="minorHAnsi"/>
                <w:sz w:val="16"/>
                <w:szCs w:val="16"/>
                <w:lang w:val="es-ES"/>
              </w:rPr>
              <w:t>.</w:t>
            </w:r>
          </w:p>
          <w:p w14:paraId="708008B2" w14:textId="77777777" w:rsidR="00F76F25" w:rsidRPr="00B56888" w:rsidRDefault="00F76F25" w:rsidP="00676C81">
            <w:pPr>
              <w:autoSpaceDE w:val="0"/>
              <w:autoSpaceDN w:val="0"/>
              <w:adjustRightInd w:val="0"/>
              <w:rPr>
                <w:rFonts w:eastAsiaTheme="minorHAnsi" w:cstheme="minorHAnsi"/>
                <w:sz w:val="16"/>
                <w:szCs w:val="16"/>
              </w:rPr>
            </w:pPr>
            <w:r w:rsidRPr="00B56888">
              <w:rPr>
                <w:rFonts w:eastAsiaTheme="minorHAnsi" w:cstheme="minorHAnsi"/>
                <w:sz w:val="16"/>
                <w:szCs w:val="16"/>
              </w:rPr>
              <w:t>15=English 16= Other (please specify)</w:t>
            </w:r>
          </w:p>
          <w:p w14:paraId="7ADA80A2" w14:textId="77777777" w:rsidR="00F76F25" w:rsidRPr="00B56888" w:rsidRDefault="00F76F25" w:rsidP="00676C81">
            <w:pPr>
              <w:spacing w:before="100" w:beforeAutospacing="1" w:after="115"/>
              <w:rPr>
                <w:rFonts w:eastAsia="Times New Roman" w:cstheme="minorHAnsi"/>
                <w:bCs/>
                <w:sz w:val="16"/>
                <w:szCs w:val="16"/>
              </w:rPr>
            </w:pPr>
          </w:p>
        </w:tc>
        <w:tc>
          <w:tcPr>
            <w:tcW w:w="1134" w:type="dxa"/>
          </w:tcPr>
          <w:p w14:paraId="2B85BD51" w14:textId="77777777" w:rsidR="00F76F25" w:rsidRPr="00B56888" w:rsidRDefault="00F76F25" w:rsidP="00676C81">
            <w:pPr>
              <w:spacing w:before="100" w:beforeAutospacing="1" w:after="115"/>
              <w:rPr>
                <w:rFonts w:eastAsia="Times New Roman" w:cstheme="minorHAnsi"/>
                <w:bCs/>
                <w:sz w:val="16"/>
                <w:szCs w:val="16"/>
              </w:rPr>
            </w:pPr>
            <w:r w:rsidRPr="00B56888">
              <w:rPr>
                <w:rFonts w:eastAsia="Times New Roman" w:cstheme="minorHAnsi"/>
                <w:bCs/>
                <w:sz w:val="16"/>
                <w:szCs w:val="16"/>
              </w:rPr>
              <w:lastRenderedPageBreak/>
              <w:t>1=YES</w:t>
            </w:r>
            <w:r w:rsidRPr="00B56888">
              <w:rPr>
                <w:rFonts w:eastAsia="Times New Roman" w:cstheme="minorHAnsi"/>
                <w:bCs/>
                <w:sz w:val="16"/>
                <w:szCs w:val="16"/>
              </w:rPr>
              <w:br/>
              <w:t>2=NO</w:t>
            </w:r>
          </w:p>
        </w:tc>
        <w:tc>
          <w:tcPr>
            <w:tcW w:w="992" w:type="dxa"/>
          </w:tcPr>
          <w:p w14:paraId="44BC86A5" w14:textId="77777777" w:rsidR="00F76F25" w:rsidRPr="00B56888" w:rsidRDefault="00F76F25" w:rsidP="00676C81">
            <w:pPr>
              <w:spacing w:before="100" w:beforeAutospacing="1" w:after="115"/>
              <w:rPr>
                <w:rFonts w:eastAsia="Times New Roman" w:cstheme="minorHAnsi"/>
                <w:bCs/>
                <w:sz w:val="16"/>
                <w:szCs w:val="16"/>
              </w:rPr>
            </w:pPr>
            <w:r w:rsidRPr="00B56888">
              <w:rPr>
                <w:rFonts w:eastAsia="Times New Roman" w:cstheme="minorHAnsi"/>
                <w:bCs/>
                <w:sz w:val="16"/>
                <w:szCs w:val="16"/>
              </w:rPr>
              <w:t xml:space="preserve">INTEGER. </w:t>
            </w:r>
            <w:r w:rsidRPr="00B56888">
              <w:rPr>
                <w:rFonts w:eastAsia="Times New Roman" w:cstheme="minorHAnsi"/>
                <w:bCs/>
                <w:sz w:val="16"/>
                <w:szCs w:val="16"/>
              </w:rPr>
              <w:br/>
              <w:t>[If less than a year, write 0.]</w:t>
            </w:r>
          </w:p>
        </w:tc>
        <w:tc>
          <w:tcPr>
            <w:tcW w:w="709" w:type="dxa"/>
          </w:tcPr>
          <w:p w14:paraId="0F8646F4" w14:textId="77777777" w:rsidR="00F76F25" w:rsidRPr="00B56888" w:rsidRDefault="00F76F25" w:rsidP="00676C81">
            <w:pPr>
              <w:spacing w:before="100" w:beforeAutospacing="1" w:after="115"/>
              <w:rPr>
                <w:rFonts w:eastAsia="Times New Roman" w:cstheme="minorHAnsi"/>
                <w:bCs/>
                <w:sz w:val="16"/>
                <w:szCs w:val="16"/>
              </w:rPr>
            </w:pPr>
            <w:r w:rsidRPr="00B56888">
              <w:rPr>
                <w:rFonts w:eastAsia="Times New Roman" w:cstheme="minorHAnsi"/>
                <w:bCs/>
                <w:sz w:val="16"/>
                <w:szCs w:val="16"/>
              </w:rPr>
              <w:t>1=YES</w:t>
            </w:r>
            <w:r w:rsidRPr="00B56888">
              <w:rPr>
                <w:rFonts w:eastAsia="Times New Roman" w:cstheme="minorHAnsi"/>
                <w:bCs/>
                <w:sz w:val="16"/>
                <w:szCs w:val="16"/>
              </w:rPr>
              <w:br/>
              <w:t>2=NO</w:t>
            </w:r>
          </w:p>
        </w:tc>
        <w:tc>
          <w:tcPr>
            <w:tcW w:w="992" w:type="dxa"/>
          </w:tcPr>
          <w:p w14:paraId="2D5CBE68" w14:textId="77777777" w:rsidR="00F76F25" w:rsidRPr="00B56888" w:rsidRDefault="00F76F25" w:rsidP="004E07FF">
            <w:pPr>
              <w:rPr>
                <w:rFonts w:eastAsia="Times New Roman" w:cstheme="minorHAnsi"/>
                <w:sz w:val="14"/>
                <w:szCs w:val="14"/>
              </w:rPr>
            </w:pPr>
            <w:r w:rsidRPr="00B56888">
              <w:rPr>
                <w:rFonts w:eastAsia="Times New Roman" w:cstheme="minorHAnsi"/>
                <w:sz w:val="14"/>
                <w:szCs w:val="14"/>
              </w:rPr>
              <w:t>What is the relationship?</w:t>
            </w:r>
          </w:p>
          <w:p w14:paraId="5A01655C" w14:textId="77777777" w:rsidR="00F76F25" w:rsidRPr="00B56888" w:rsidRDefault="00F76F25" w:rsidP="004E07FF">
            <w:pPr>
              <w:rPr>
                <w:rFonts w:eastAsia="Times New Roman" w:cstheme="minorHAnsi"/>
                <w:sz w:val="14"/>
                <w:szCs w:val="14"/>
              </w:rPr>
            </w:pPr>
          </w:p>
          <w:p w14:paraId="029A6280" w14:textId="77777777" w:rsidR="00F76F25" w:rsidRPr="00B56888" w:rsidRDefault="00F76F25" w:rsidP="004E07FF">
            <w:pPr>
              <w:rPr>
                <w:rFonts w:eastAsia="Times New Roman" w:cstheme="minorHAnsi"/>
                <w:sz w:val="12"/>
                <w:szCs w:val="12"/>
              </w:rPr>
            </w:pPr>
            <w:r w:rsidRPr="00B56888">
              <w:rPr>
                <w:rFonts w:eastAsia="Times New Roman" w:cstheme="minorHAnsi"/>
                <w:sz w:val="12"/>
                <w:szCs w:val="12"/>
              </w:rPr>
              <w:t>1 = Village Head (including sub-villages)</w:t>
            </w:r>
          </w:p>
          <w:p w14:paraId="77C18770" w14:textId="77777777" w:rsidR="00F76F25" w:rsidRPr="00B56888" w:rsidRDefault="00F76F25" w:rsidP="004E07FF">
            <w:pPr>
              <w:rPr>
                <w:rFonts w:eastAsia="Times New Roman" w:cstheme="minorHAnsi"/>
                <w:sz w:val="12"/>
                <w:szCs w:val="12"/>
              </w:rPr>
            </w:pPr>
            <w:r w:rsidRPr="00B56888">
              <w:rPr>
                <w:rFonts w:eastAsia="Times New Roman" w:cstheme="minorHAnsi"/>
                <w:sz w:val="12"/>
                <w:szCs w:val="12"/>
              </w:rPr>
              <w:t>2 = Wife/husband</w:t>
            </w:r>
          </w:p>
          <w:p w14:paraId="5675C3B5" w14:textId="77777777" w:rsidR="00F76F25" w:rsidRPr="00B56888" w:rsidRDefault="00F76F25" w:rsidP="004E07FF">
            <w:pPr>
              <w:rPr>
                <w:rFonts w:eastAsia="Times New Roman" w:cstheme="minorHAnsi"/>
                <w:sz w:val="12"/>
                <w:szCs w:val="12"/>
              </w:rPr>
            </w:pPr>
            <w:r w:rsidRPr="00B56888">
              <w:rPr>
                <w:rFonts w:eastAsia="Times New Roman" w:cstheme="minorHAnsi"/>
                <w:sz w:val="12"/>
                <w:szCs w:val="12"/>
              </w:rPr>
              <w:t>3 = Son/daughter</w:t>
            </w:r>
          </w:p>
          <w:p w14:paraId="7EE1D66F" w14:textId="77777777" w:rsidR="00F76F25" w:rsidRPr="00B56888" w:rsidRDefault="00F76F25" w:rsidP="004E07FF">
            <w:pPr>
              <w:rPr>
                <w:rFonts w:eastAsia="Times New Roman" w:cstheme="minorHAnsi"/>
                <w:sz w:val="12"/>
                <w:szCs w:val="12"/>
              </w:rPr>
            </w:pPr>
            <w:r w:rsidRPr="00B56888">
              <w:rPr>
                <w:rFonts w:eastAsia="Times New Roman" w:cstheme="minorHAnsi"/>
                <w:sz w:val="12"/>
                <w:szCs w:val="12"/>
              </w:rPr>
              <w:t>4 = Father/mother</w:t>
            </w:r>
          </w:p>
          <w:p w14:paraId="38EC5ECE" w14:textId="77777777" w:rsidR="00F76F25" w:rsidRPr="00B56888" w:rsidRDefault="00F76F25" w:rsidP="004E07FF">
            <w:pPr>
              <w:rPr>
                <w:rFonts w:eastAsia="Times New Roman" w:cstheme="minorHAnsi"/>
                <w:sz w:val="12"/>
                <w:szCs w:val="12"/>
              </w:rPr>
            </w:pPr>
            <w:r w:rsidRPr="00B56888">
              <w:rPr>
                <w:rFonts w:eastAsia="Times New Roman" w:cstheme="minorHAnsi"/>
                <w:sz w:val="12"/>
                <w:szCs w:val="12"/>
              </w:rPr>
              <w:lastRenderedPageBreak/>
              <w:t>5 = Grandchild</w:t>
            </w:r>
          </w:p>
          <w:p w14:paraId="5EFDCFB0" w14:textId="77777777" w:rsidR="00F76F25" w:rsidRPr="00B56888" w:rsidRDefault="00F76F25" w:rsidP="004E07FF">
            <w:pPr>
              <w:rPr>
                <w:rFonts w:eastAsia="Times New Roman" w:cstheme="minorHAnsi"/>
                <w:sz w:val="12"/>
                <w:szCs w:val="12"/>
              </w:rPr>
            </w:pPr>
            <w:r w:rsidRPr="00B56888">
              <w:rPr>
                <w:rFonts w:eastAsia="Times New Roman" w:cstheme="minorHAnsi"/>
                <w:sz w:val="12"/>
                <w:szCs w:val="12"/>
              </w:rPr>
              <w:t>6 = Grandparent</w:t>
            </w:r>
          </w:p>
          <w:p w14:paraId="4A157E62" w14:textId="77777777" w:rsidR="00F76F25" w:rsidRPr="00B56888" w:rsidRDefault="00F76F25" w:rsidP="004E07FF">
            <w:pPr>
              <w:rPr>
                <w:rFonts w:eastAsia="Times New Roman" w:cstheme="minorHAnsi"/>
                <w:sz w:val="12"/>
                <w:szCs w:val="12"/>
              </w:rPr>
            </w:pPr>
            <w:r w:rsidRPr="00B56888">
              <w:rPr>
                <w:rFonts w:eastAsia="Times New Roman" w:cstheme="minorHAnsi"/>
                <w:sz w:val="12"/>
                <w:szCs w:val="12"/>
              </w:rPr>
              <w:t>7 = Mother/father-in-law</w:t>
            </w:r>
          </w:p>
          <w:p w14:paraId="359E6193" w14:textId="77777777" w:rsidR="00F76F25" w:rsidRPr="00B56888" w:rsidRDefault="00F76F25" w:rsidP="004E07FF">
            <w:pPr>
              <w:rPr>
                <w:rFonts w:eastAsia="Times New Roman" w:cstheme="minorHAnsi"/>
                <w:sz w:val="12"/>
                <w:szCs w:val="12"/>
              </w:rPr>
            </w:pPr>
            <w:r w:rsidRPr="00B56888">
              <w:rPr>
                <w:rFonts w:eastAsia="Times New Roman" w:cstheme="minorHAnsi"/>
                <w:sz w:val="12"/>
                <w:szCs w:val="12"/>
              </w:rPr>
              <w:t>8 = Son/daughter-in-law</w:t>
            </w:r>
          </w:p>
          <w:p w14:paraId="1812146E" w14:textId="77777777" w:rsidR="00F76F25" w:rsidRPr="00B56888" w:rsidRDefault="00F76F25" w:rsidP="004E07FF">
            <w:pPr>
              <w:rPr>
                <w:rFonts w:eastAsia="Times New Roman" w:cstheme="minorHAnsi"/>
                <w:sz w:val="12"/>
                <w:szCs w:val="12"/>
              </w:rPr>
            </w:pPr>
            <w:r w:rsidRPr="00B56888">
              <w:rPr>
                <w:rFonts w:eastAsia="Times New Roman" w:cstheme="minorHAnsi"/>
                <w:sz w:val="12"/>
                <w:szCs w:val="12"/>
              </w:rPr>
              <w:t>9 = Brother/sister-in-law</w:t>
            </w:r>
          </w:p>
          <w:p w14:paraId="08A67324" w14:textId="77777777" w:rsidR="00F76F25" w:rsidRPr="00B56888" w:rsidRDefault="00F76F25" w:rsidP="004E07FF">
            <w:pPr>
              <w:rPr>
                <w:rFonts w:eastAsia="Times New Roman" w:cstheme="minorHAnsi"/>
                <w:sz w:val="12"/>
                <w:szCs w:val="12"/>
              </w:rPr>
            </w:pPr>
            <w:r w:rsidRPr="00B56888">
              <w:rPr>
                <w:rFonts w:eastAsia="Times New Roman" w:cstheme="minorHAnsi"/>
                <w:sz w:val="12"/>
                <w:szCs w:val="12"/>
              </w:rPr>
              <w:t>10 = Paternal aunt/uncle</w:t>
            </w:r>
          </w:p>
          <w:p w14:paraId="749BE1E0" w14:textId="77777777" w:rsidR="00F76F25" w:rsidRPr="00B56888" w:rsidRDefault="00F76F25" w:rsidP="004E07FF">
            <w:pPr>
              <w:rPr>
                <w:rFonts w:eastAsia="Times New Roman" w:cstheme="minorHAnsi"/>
                <w:sz w:val="12"/>
                <w:szCs w:val="12"/>
              </w:rPr>
            </w:pPr>
            <w:r w:rsidRPr="00B56888">
              <w:rPr>
                <w:rFonts w:eastAsia="Times New Roman" w:cstheme="minorHAnsi"/>
                <w:sz w:val="12"/>
                <w:szCs w:val="12"/>
              </w:rPr>
              <w:t>11 = Maternal aunt/uncle</w:t>
            </w:r>
          </w:p>
          <w:p w14:paraId="1B353840" w14:textId="77777777" w:rsidR="00F76F25" w:rsidRPr="00B56888" w:rsidRDefault="00F76F25" w:rsidP="004E07FF">
            <w:pPr>
              <w:rPr>
                <w:rFonts w:eastAsia="Times New Roman" w:cstheme="minorHAnsi"/>
                <w:sz w:val="12"/>
                <w:szCs w:val="12"/>
              </w:rPr>
            </w:pPr>
            <w:r w:rsidRPr="00B56888">
              <w:rPr>
                <w:rFonts w:eastAsia="Times New Roman" w:cstheme="minorHAnsi"/>
                <w:sz w:val="12"/>
                <w:szCs w:val="12"/>
              </w:rPr>
              <w:t>12 = Sister/brother</w:t>
            </w:r>
          </w:p>
          <w:p w14:paraId="63BBBC0D" w14:textId="77777777" w:rsidR="00F76F25" w:rsidRPr="00B56888" w:rsidRDefault="00F76F25" w:rsidP="004E07FF">
            <w:pPr>
              <w:rPr>
                <w:rFonts w:eastAsia="Times New Roman" w:cstheme="minorHAnsi"/>
                <w:sz w:val="12"/>
                <w:szCs w:val="12"/>
              </w:rPr>
            </w:pPr>
            <w:r w:rsidRPr="00B56888">
              <w:rPr>
                <w:rFonts w:eastAsia="Times New Roman" w:cstheme="minorHAnsi"/>
                <w:sz w:val="12"/>
                <w:szCs w:val="12"/>
              </w:rPr>
              <w:t>13 = Cousin</w:t>
            </w:r>
          </w:p>
          <w:p w14:paraId="342A1F88" w14:textId="77777777" w:rsidR="00F76F25" w:rsidRPr="00B56888" w:rsidRDefault="00F76F25" w:rsidP="004E07FF">
            <w:pPr>
              <w:rPr>
                <w:rFonts w:eastAsia="Times New Roman" w:cstheme="minorHAnsi"/>
                <w:sz w:val="12"/>
                <w:szCs w:val="12"/>
              </w:rPr>
            </w:pPr>
            <w:r w:rsidRPr="00B56888">
              <w:rPr>
                <w:rFonts w:eastAsia="Times New Roman" w:cstheme="minorHAnsi"/>
                <w:sz w:val="12"/>
                <w:szCs w:val="12"/>
              </w:rPr>
              <w:t>14 = Nephew/niece</w:t>
            </w:r>
          </w:p>
          <w:p w14:paraId="4F0871F5" w14:textId="77777777" w:rsidR="00F76F25" w:rsidRPr="00B56888" w:rsidRDefault="00F76F25" w:rsidP="004E07FF">
            <w:pPr>
              <w:rPr>
                <w:rFonts w:eastAsia="Times New Roman" w:cstheme="minorHAnsi"/>
                <w:sz w:val="12"/>
                <w:szCs w:val="12"/>
              </w:rPr>
            </w:pPr>
            <w:r w:rsidRPr="00B56888">
              <w:rPr>
                <w:rFonts w:eastAsia="Times New Roman" w:cstheme="minorHAnsi"/>
                <w:sz w:val="12"/>
                <w:szCs w:val="12"/>
              </w:rPr>
              <w:t>15 = Step-child/half-brother/half-sister</w:t>
            </w:r>
          </w:p>
          <w:p w14:paraId="12089DC5" w14:textId="77777777" w:rsidR="00F76F25" w:rsidRPr="00B56888" w:rsidRDefault="00F76F25" w:rsidP="004E07FF">
            <w:pPr>
              <w:rPr>
                <w:rFonts w:eastAsia="Times New Roman" w:cstheme="minorHAnsi"/>
                <w:sz w:val="12"/>
                <w:szCs w:val="12"/>
              </w:rPr>
            </w:pPr>
            <w:r w:rsidRPr="00B56888">
              <w:rPr>
                <w:rFonts w:eastAsia="Times New Roman" w:cstheme="minorHAnsi"/>
                <w:sz w:val="12"/>
                <w:szCs w:val="12"/>
              </w:rPr>
              <w:t xml:space="preserve">16=Adopted/Fostered child </w:t>
            </w:r>
          </w:p>
          <w:p w14:paraId="6F995944" w14:textId="77777777" w:rsidR="00F76F25" w:rsidRPr="00B56888" w:rsidRDefault="00F76F25" w:rsidP="004E07FF">
            <w:pPr>
              <w:rPr>
                <w:rFonts w:eastAsia="Times New Roman" w:cstheme="minorHAnsi"/>
                <w:sz w:val="12"/>
                <w:szCs w:val="12"/>
              </w:rPr>
            </w:pPr>
            <w:r w:rsidRPr="00B56888">
              <w:rPr>
                <w:rFonts w:eastAsia="Times New Roman" w:cstheme="minorHAnsi"/>
                <w:sz w:val="12"/>
                <w:szCs w:val="12"/>
              </w:rPr>
              <w:t>17=Adopted/Fostered child with parents alive living elsewhere</w:t>
            </w:r>
          </w:p>
          <w:p w14:paraId="69028993" w14:textId="77777777" w:rsidR="00F76F25" w:rsidRPr="00B56888" w:rsidRDefault="00F76F25" w:rsidP="004E07FF">
            <w:pPr>
              <w:rPr>
                <w:rFonts w:eastAsia="Times New Roman" w:cstheme="minorHAnsi"/>
                <w:sz w:val="12"/>
                <w:szCs w:val="12"/>
              </w:rPr>
            </w:pPr>
            <w:r w:rsidRPr="00B56888">
              <w:rPr>
                <w:rFonts w:eastAsia="Times New Roman" w:cstheme="minorHAnsi"/>
                <w:sz w:val="12"/>
                <w:szCs w:val="12"/>
              </w:rPr>
              <w:t>18 = Co-wife</w:t>
            </w:r>
          </w:p>
          <w:p w14:paraId="2164C09E" w14:textId="77777777" w:rsidR="00F76F25" w:rsidRPr="00B56888" w:rsidRDefault="00F76F25" w:rsidP="004E07FF">
            <w:pPr>
              <w:rPr>
                <w:rFonts w:eastAsia="Times New Roman" w:cstheme="minorHAnsi"/>
                <w:sz w:val="12"/>
                <w:szCs w:val="12"/>
              </w:rPr>
            </w:pPr>
            <w:r w:rsidRPr="00B56888">
              <w:rPr>
                <w:rFonts w:eastAsia="Times New Roman" w:cstheme="minorHAnsi"/>
                <w:sz w:val="12"/>
                <w:szCs w:val="12"/>
              </w:rPr>
              <w:t xml:space="preserve">19=Boyfriend/Girlfriend, </w:t>
            </w:r>
            <w:proofErr w:type="spellStart"/>
            <w:r w:rsidRPr="00B56888">
              <w:rPr>
                <w:rFonts w:eastAsia="Times New Roman" w:cstheme="minorHAnsi"/>
                <w:sz w:val="12"/>
                <w:szCs w:val="12"/>
              </w:rPr>
              <w:t>includingPTM</w:t>
            </w:r>
            <w:proofErr w:type="spellEnd"/>
          </w:p>
          <w:p w14:paraId="313E3CAC" w14:textId="77777777" w:rsidR="00F76F25" w:rsidRPr="00B56888" w:rsidRDefault="00F76F25" w:rsidP="004E07FF">
            <w:pPr>
              <w:rPr>
                <w:rFonts w:eastAsia="Times New Roman" w:cstheme="minorHAnsi"/>
                <w:sz w:val="12"/>
                <w:szCs w:val="12"/>
              </w:rPr>
            </w:pPr>
            <w:r w:rsidRPr="00B56888">
              <w:rPr>
                <w:rFonts w:eastAsia="Times New Roman" w:cstheme="minorHAnsi"/>
                <w:sz w:val="12"/>
                <w:szCs w:val="12"/>
              </w:rPr>
              <w:t>20 = Other not related through blood or marriage (friends)</w:t>
            </w:r>
          </w:p>
          <w:p w14:paraId="3BAA7311" w14:textId="77777777" w:rsidR="00F76F25" w:rsidRPr="00B56888" w:rsidRDefault="00F76F25" w:rsidP="004E07FF">
            <w:pPr>
              <w:rPr>
                <w:rFonts w:eastAsia="Times New Roman" w:cstheme="minorHAnsi"/>
                <w:sz w:val="12"/>
                <w:szCs w:val="12"/>
              </w:rPr>
            </w:pPr>
            <w:r w:rsidRPr="00B56888">
              <w:rPr>
                <w:rFonts w:eastAsia="Times New Roman" w:cstheme="minorHAnsi"/>
                <w:sz w:val="12"/>
                <w:szCs w:val="12"/>
              </w:rPr>
              <w:t>21 = Step-mother/step-father</w:t>
            </w:r>
          </w:p>
          <w:p w14:paraId="150D3230" w14:textId="77777777" w:rsidR="00F76F25" w:rsidRPr="00B56888" w:rsidRDefault="00F76F25" w:rsidP="004E07FF">
            <w:pPr>
              <w:rPr>
                <w:rFonts w:eastAsia="Times New Roman" w:cstheme="minorHAnsi"/>
                <w:sz w:val="12"/>
                <w:szCs w:val="12"/>
              </w:rPr>
            </w:pPr>
            <w:r w:rsidRPr="00B56888">
              <w:rPr>
                <w:rFonts w:eastAsia="Times New Roman" w:cstheme="minorHAnsi"/>
                <w:sz w:val="12"/>
                <w:szCs w:val="12"/>
              </w:rPr>
              <w:t>22 =Paternal Grandparent</w:t>
            </w:r>
          </w:p>
          <w:p w14:paraId="364B1B34" w14:textId="77777777" w:rsidR="00F76F25" w:rsidRPr="00B56888" w:rsidRDefault="00F76F25" w:rsidP="004E07FF">
            <w:pPr>
              <w:rPr>
                <w:rFonts w:eastAsia="Times New Roman" w:cstheme="minorHAnsi"/>
                <w:sz w:val="12"/>
                <w:szCs w:val="12"/>
              </w:rPr>
            </w:pPr>
            <w:r w:rsidRPr="00B56888">
              <w:rPr>
                <w:rFonts w:eastAsia="Times New Roman" w:cstheme="minorHAnsi"/>
                <w:sz w:val="12"/>
                <w:szCs w:val="12"/>
              </w:rPr>
              <w:t>23=Maternal Grandparent</w:t>
            </w:r>
          </w:p>
          <w:p w14:paraId="7A5F6378" w14:textId="77777777" w:rsidR="00F76F25" w:rsidRPr="00B56888" w:rsidRDefault="00F76F25" w:rsidP="004E07FF">
            <w:pPr>
              <w:rPr>
                <w:rFonts w:eastAsia="Times New Roman" w:cstheme="minorHAnsi"/>
                <w:sz w:val="12"/>
                <w:szCs w:val="12"/>
              </w:rPr>
            </w:pPr>
            <w:r w:rsidRPr="00B56888">
              <w:rPr>
                <w:rFonts w:eastAsia="Times New Roman" w:cstheme="minorHAnsi"/>
                <w:sz w:val="12"/>
                <w:szCs w:val="12"/>
              </w:rPr>
              <w:t>24=Paternal Granduncle</w:t>
            </w:r>
          </w:p>
          <w:p w14:paraId="3877DAAC" w14:textId="77777777" w:rsidR="00F76F25" w:rsidRPr="00B56888" w:rsidRDefault="00F76F25" w:rsidP="004E07FF">
            <w:pPr>
              <w:rPr>
                <w:rFonts w:eastAsia="Times New Roman" w:cstheme="minorHAnsi"/>
                <w:sz w:val="12"/>
                <w:szCs w:val="12"/>
              </w:rPr>
            </w:pPr>
            <w:r w:rsidRPr="00B56888">
              <w:rPr>
                <w:rFonts w:eastAsia="Times New Roman" w:cstheme="minorHAnsi"/>
                <w:sz w:val="12"/>
                <w:szCs w:val="12"/>
              </w:rPr>
              <w:t>25=Maternal Granduncle</w:t>
            </w:r>
          </w:p>
          <w:p w14:paraId="690CB77F" w14:textId="77777777" w:rsidR="00F76F25" w:rsidRPr="00B56888" w:rsidRDefault="00F76F25" w:rsidP="004E07FF">
            <w:pPr>
              <w:rPr>
                <w:rFonts w:eastAsia="Times New Roman" w:cstheme="minorHAnsi"/>
                <w:sz w:val="12"/>
                <w:szCs w:val="12"/>
              </w:rPr>
            </w:pPr>
            <w:r w:rsidRPr="00B56888">
              <w:rPr>
                <w:rFonts w:eastAsia="Times New Roman" w:cstheme="minorHAnsi"/>
                <w:sz w:val="12"/>
                <w:szCs w:val="12"/>
              </w:rPr>
              <w:t>-99 = don’t know</w:t>
            </w:r>
          </w:p>
          <w:p w14:paraId="27E87A20" w14:textId="77777777" w:rsidR="00F76F25" w:rsidRPr="00B56888" w:rsidRDefault="00F76F25" w:rsidP="00676C81">
            <w:pPr>
              <w:spacing w:before="100" w:beforeAutospacing="1" w:after="115"/>
              <w:rPr>
                <w:rFonts w:eastAsia="Times New Roman" w:cstheme="minorHAnsi"/>
                <w:bCs/>
                <w:sz w:val="16"/>
                <w:szCs w:val="16"/>
              </w:rPr>
            </w:pPr>
          </w:p>
        </w:tc>
        <w:tc>
          <w:tcPr>
            <w:tcW w:w="992" w:type="dxa"/>
          </w:tcPr>
          <w:p w14:paraId="1CA1E230" w14:textId="77777777" w:rsidR="00F76F25" w:rsidRPr="00B56888" w:rsidRDefault="00F76F25" w:rsidP="00510DC5">
            <w:pPr>
              <w:spacing w:before="100" w:beforeAutospacing="1" w:after="115"/>
              <w:rPr>
                <w:rFonts w:eastAsia="Times New Roman" w:cstheme="minorHAnsi"/>
                <w:bCs/>
                <w:sz w:val="16"/>
                <w:szCs w:val="16"/>
              </w:rPr>
            </w:pPr>
            <w:r w:rsidRPr="00B56888">
              <w:rPr>
                <w:rFonts w:eastAsia="Times New Roman" w:cstheme="minorHAnsi"/>
                <w:bCs/>
                <w:sz w:val="16"/>
                <w:szCs w:val="16"/>
              </w:rPr>
              <w:lastRenderedPageBreak/>
              <w:t>1=YES</w:t>
            </w:r>
            <w:r w:rsidRPr="00B56888">
              <w:rPr>
                <w:rFonts w:eastAsia="Times New Roman" w:cstheme="minorHAnsi"/>
                <w:bCs/>
                <w:sz w:val="16"/>
                <w:szCs w:val="16"/>
              </w:rPr>
              <w:br/>
              <w:t>2=NO</w:t>
            </w:r>
          </w:p>
        </w:tc>
        <w:tc>
          <w:tcPr>
            <w:tcW w:w="567" w:type="dxa"/>
          </w:tcPr>
          <w:p w14:paraId="096F06A2" w14:textId="77777777" w:rsidR="00F76F25" w:rsidRPr="00B56888" w:rsidRDefault="00F76F25" w:rsidP="00510DC5">
            <w:pPr>
              <w:rPr>
                <w:rFonts w:eastAsia="Times New Roman" w:cstheme="minorHAnsi"/>
                <w:sz w:val="14"/>
                <w:szCs w:val="14"/>
              </w:rPr>
            </w:pPr>
            <w:r w:rsidRPr="00B56888">
              <w:rPr>
                <w:rFonts w:eastAsia="Times New Roman" w:cstheme="minorHAnsi"/>
                <w:bCs/>
                <w:sz w:val="16"/>
                <w:szCs w:val="16"/>
              </w:rPr>
              <w:t>1=YES</w:t>
            </w:r>
            <w:r w:rsidRPr="00B56888">
              <w:rPr>
                <w:rFonts w:eastAsia="Times New Roman" w:cstheme="minorHAnsi"/>
                <w:bCs/>
                <w:sz w:val="16"/>
                <w:szCs w:val="16"/>
              </w:rPr>
              <w:br/>
              <w:t>2=NO</w:t>
            </w:r>
          </w:p>
        </w:tc>
        <w:tc>
          <w:tcPr>
            <w:tcW w:w="709" w:type="dxa"/>
          </w:tcPr>
          <w:p w14:paraId="035E3B5D" w14:textId="77777777" w:rsidR="00F76F25" w:rsidRPr="00B56888" w:rsidRDefault="00F76F25" w:rsidP="00510DC5">
            <w:pPr>
              <w:rPr>
                <w:rFonts w:eastAsia="Times New Roman" w:cstheme="minorHAnsi"/>
                <w:sz w:val="14"/>
                <w:szCs w:val="14"/>
              </w:rPr>
            </w:pPr>
            <w:r w:rsidRPr="00B56888">
              <w:rPr>
                <w:rFonts w:eastAsia="Times New Roman" w:cstheme="minorHAnsi"/>
                <w:sz w:val="14"/>
                <w:szCs w:val="14"/>
              </w:rPr>
              <w:t>What is the relationship?</w:t>
            </w:r>
          </w:p>
          <w:p w14:paraId="51180F57" w14:textId="77777777" w:rsidR="00F76F25" w:rsidRPr="00B56888" w:rsidRDefault="00F76F25" w:rsidP="00510DC5">
            <w:pPr>
              <w:rPr>
                <w:rFonts w:eastAsia="Times New Roman" w:cstheme="minorHAnsi"/>
                <w:sz w:val="14"/>
                <w:szCs w:val="14"/>
              </w:rPr>
            </w:pPr>
          </w:p>
          <w:p w14:paraId="23114B0F" w14:textId="77777777" w:rsidR="00F76F25" w:rsidRPr="00B56888" w:rsidRDefault="000168C4" w:rsidP="000168C4">
            <w:pPr>
              <w:rPr>
                <w:rFonts w:eastAsia="Times New Roman" w:cstheme="minorHAnsi"/>
                <w:sz w:val="14"/>
                <w:szCs w:val="14"/>
              </w:rPr>
            </w:pPr>
            <w:r w:rsidRPr="00B56888">
              <w:rPr>
                <w:rFonts w:eastAsia="Times New Roman" w:cstheme="minorHAnsi"/>
                <w:sz w:val="12"/>
                <w:szCs w:val="12"/>
              </w:rPr>
              <w:t>Use list family relationship to household head.</w:t>
            </w:r>
          </w:p>
        </w:tc>
      </w:tr>
    </w:tbl>
    <w:p w14:paraId="2A3863E9" w14:textId="77777777" w:rsidR="009A2919" w:rsidRPr="00B56888" w:rsidRDefault="009A2919" w:rsidP="0012679B">
      <w:pPr>
        <w:pBdr>
          <w:bottom w:val="single" w:sz="6" w:space="1" w:color="000001"/>
        </w:pBdr>
        <w:shd w:val="clear" w:color="auto" w:fill="FFFFFF"/>
        <w:spacing w:before="100" w:beforeAutospacing="1" w:after="115" w:line="240" w:lineRule="auto"/>
        <w:rPr>
          <w:rFonts w:eastAsia="Times New Roman" w:cstheme="minorHAnsi"/>
          <w:b/>
          <w:bCs/>
          <w:sz w:val="24"/>
          <w:szCs w:val="24"/>
        </w:rPr>
      </w:pPr>
    </w:p>
    <w:p w14:paraId="764A33D9" w14:textId="77777777" w:rsidR="002E5793" w:rsidRPr="00B56888" w:rsidRDefault="002E5793" w:rsidP="0012679B">
      <w:pPr>
        <w:rPr>
          <w:rFonts w:eastAsia="Times New Roman" w:cstheme="minorHAnsi"/>
          <w:b/>
          <w:bCs/>
          <w:sz w:val="24"/>
          <w:szCs w:val="24"/>
        </w:rPr>
      </w:pPr>
    </w:p>
    <w:p w14:paraId="17B3F243" w14:textId="77777777" w:rsidR="0012679B" w:rsidRPr="00B56888" w:rsidRDefault="009C3007" w:rsidP="0012679B">
      <w:pPr>
        <w:rPr>
          <w:rFonts w:eastAsia="Times New Roman" w:cstheme="minorHAnsi"/>
          <w:b/>
          <w:bCs/>
          <w:sz w:val="20"/>
          <w:szCs w:val="20"/>
        </w:rPr>
      </w:pPr>
      <w:r w:rsidRPr="00B56888">
        <w:rPr>
          <w:rFonts w:eastAsia="Times New Roman" w:cstheme="minorHAnsi"/>
          <w:b/>
          <w:bCs/>
          <w:sz w:val="24"/>
          <w:szCs w:val="24"/>
        </w:rPr>
        <w:t>END OF PHASE 1.</w:t>
      </w:r>
      <w:r w:rsidR="0012679B" w:rsidRPr="00B56888">
        <w:rPr>
          <w:rFonts w:eastAsia="Times New Roman" w:cstheme="minorHAnsi"/>
          <w:b/>
          <w:bCs/>
          <w:sz w:val="20"/>
          <w:szCs w:val="20"/>
        </w:rPr>
        <w:br w:type="page"/>
      </w:r>
    </w:p>
    <w:p w14:paraId="6D61B380" w14:textId="4E199437" w:rsidR="00062B36" w:rsidRPr="00B56888" w:rsidRDefault="00007F7F">
      <w:pPr>
        <w:pStyle w:val="Heading1"/>
        <w:rPr>
          <w:b w:val="0"/>
          <w:color w:val="auto"/>
        </w:rPr>
      </w:pPr>
      <w:bookmarkStart w:id="9" w:name="_Toc108165394"/>
      <w:r w:rsidRPr="00B56888">
        <w:rPr>
          <w:color w:val="auto"/>
        </w:rPr>
        <w:lastRenderedPageBreak/>
        <w:t xml:space="preserve">Phase 2 – </w:t>
      </w:r>
      <w:r w:rsidRPr="00B56888">
        <w:rPr>
          <w:rStyle w:val="TitleChar"/>
          <w:color w:val="auto"/>
          <w:spacing w:val="0"/>
          <w:kern w:val="0"/>
          <w:szCs w:val="32"/>
        </w:rPr>
        <w:t>Network elicitation</w:t>
      </w:r>
      <w:r w:rsidR="00E130BE" w:rsidRPr="00B56888">
        <w:rPr>
          <w:color w:val="auto"/>
        </w:rPr>
        <w:t xml:space="preserve">– </w:t>
      </w:r>
      <w:bookmarkEnd w:id="9"/>
      <w:r w:rsidR="0062146C">
        <w:rPr>
          <w:color w:val="FF0000"/>
        </w:rPr>
        <w:t>[only to be completed if household is new in Feb 2023 or July 2023]</w:t>
      </w:r>
    </w:p>
    <w:p w14:paraId="4D3E2410" w14:textId="77777777" w:rsidR="00A94B01" w:rsidRPr="00B56888" w:rsidRDefault="00A94B01" w:rsidP="002E5793">
      <w:pPr>
        <w:jc w:val="center"/>
      </w:pPr>
    </w:p>
    <w:p w14:paraId="63FA6A0E" w14:textId="77777777" w:rsidR="00062B36" w:rsidRPr="00B56888" w:rsidRDefault="00A94B01" w:rsidP="005F073A">
      <w:pPr>
        <w:pBdr>
          <w:bottom w:val="single" w:sz="6" w:space="1" w:color="000001"/>
        </w:pBdr>
        <w:shd w:val="clear" w:color="auto" w:fill="FFFFFF"/>
        <w:spacing w:before="100" w:beforeAutospacing="1" w:after="115" w:line="240" w:lineRule="auto"/>
      </w:pPr>
      <w:r w:rsidRPr="00B56888">
        <w:t>Section B: NETWORK ELICITATION</w:t>
      </w:r>
    </w:p>
    <w:p w14:paraId="18C378AD" w14:textId="77777777" w:rsidR="00A94B01" w:rsidRPr="00B56888" w:rsidRDefault="00A94B01" w:rsidP="00000C62">
      <w:pPr>
        <w:shd w:val="clear" w:color="auto" w:fill="FFFFFF"/>
        <w:spacing w:before="100" w:beforeAutospacing="1" w:after="115" w:line="240" w:lineRule="auto"/>
        <w:rPr>
          <w:rFonts w:eastAsia="Times New Roman" w:cstheme="minorHAnsi"/>
        </w:rPr>
      </w:pPr>
      <w:r w:rsidRPr="00B56888">
        <w:rPr>
          <w:rFonts w:eastAsia="Times New Roman" w:cstheme="minorHAnsi"/>
        </w:rPr>
        <w:t>[ENUMERATOR:  USE THE INFORMATION ABOVE AND THE BOOKLET TO ENTER THE UNIQUE HOUSEHOLD ID NUMBER</w:t>
      </w:r>
      <w:r w:rsidR="00FC7475" w:rsidRPr="00B56888">
        <w:rPr>
          <w:rFonts w:eastAsia="Times New Roman" w:cstheme="minorHAnsi"/>
        </w:rPr>
        <w:t>. R</w:t>
      </w:r>
      <w:r w:rsidR="00EC5713" w:rsidRPr="00B56888">
        <w:rPr>
          <w:rFonts w:eastAsia="Times New Roman" w:cstheme="minorHAnsi"/>
        </w:rPr>
        <w:t>EMEMBER THAT BY “VILLAGE”</w:t>
      </w:r>
      <w:r w:rsidR="00FC7475" w:rsidRPr="00B56888">
        <w:rPr>
          <w:rFonts w:eastAsia="Times New Roman" w:cstheme="minorHAnsi"/>
        </w:rPr>
        <w:t xml:space="preserve">, </w:t>
      </w:r>
      <w:r w:rsidR="00EC5713" w:rsidRPr="00B56888">
        <w:rPr>
          <w:rFonts w:eastAsia="Times New Roman" w:cstheme="minorHAnsi"/>
        </w:rPr>
        <w:t>WE MEAN THE COMMUNITY OF THE VILLAGE GROUP</w:t>
      </w:r>
      <w:r w:rsidR="00FC7475" w:rsidRPr="00B56888">
        <w:rPr>
          <w:rFonts w:eastAsia="Times New Roman" w:cstheme="minorHAnsi"/>
        </w:rPr>
        <w:t xml:space="preserve">: </w:t>
      </w:r>
      <w:proofErr w:type="spellStart"/>
      <w:r w:rsidR="00EC5713" w:rsidRPr="00B56888">
        <w:rPr>
          <w:rFonts w:eastAsia="Times New Roman" w:cstheme="minorHAnsi"/>
        </w:rPr>
        <w:t>GERAD</w:t>
      </w:r>
      <w:r w:rsidR="00FC7475" w:rsidRPr="00B56888">
        <w:rPr>
          <w:rFonts w:eastAsia="Times New Roman" w:cstheme="minorHAnsi"/>
        </w:rPr>
        <w:t>i</w:t>
      </w:r>
      <w:proofErr w:type="spellEnd"/>
      <w:r w:rsidR="00FC7475" w:rsidRPr="00B56888">
        <w:rPr>
          <w:rFonts w:eastAsia="Times New Roman" w:cstheme="minorHAnsi"/>
        </w:rPr>
        <w:t xml:space="preserve">, </w:t>
      </w:r>
      <w:r w:rsidR="00EC5713" w:rsidRPr="00B56888">
        <w:rPr>
          <w:rFonts w:eastAsia="Times New Roman" w:cstheme="minorHAnsi"/>
        </w:rPr>
        <w:t>KALONGA, ILIMU, ABASI, MTAMBO</w:t>
      </w:r>
      <w:r w:rsidR="00FC7475" w:rsidRPr="00B56888">
        <w:rPr>
          <w:rFonts w:eastAsia="Times New Roman" w:cstheme="minorHAnsi"/>
        </w:rPr>
        <w:t>?</w:t>
      </w:r>
      <w:r w:rsidRPr="00B56888">
        <w:rPr>
          <w:rFonts w:eastAsia="Times New Roman" w:cstheme="minorHAnsi"/>
        </w:rPr>
        <w:t>]</w:t>
      </w:r>
    </w:p>
    <w:p w14:paraId="1DF9334E" w14:textId="77777777" w:rsidR="0071010E" w:rsidRPr="00B56888" w:rsidRDefault="00441902">
      <w:pPr>
        <w:pStyle w:val="Heading3"/>
        <w:rPr>
          <w:color w:val="auto"/>
        </w:rPr>
      </w:pPr>
      <w:bookmarkStart w:id="10" w:name="_Toc108165395"/>
      <w:r w:rsidRPr="00B56888">
        <w:rPr>
          <w:color w:val="auto"/>
        </w:rPr>
        <w:t>Section B</w:t>
      </w:r>
      <w:bookmarkEnd w:id="10"/>
      <w:r w:rsidR="006D022B" w:rsidRPr="00B56888">
        <w:rPr>
          <w:color w:val="auto"/>
        </w:rPr>
        <w:t>1. Family</w:t>
      </w:r>
    </w:p>
    <w:p w14:paraId="7C32027C" w14:textId="77777777" w:rsidR="00000C62" w:rsidRPr="00B56888" w:rsidRDefault="00A94B01" w:rsidP="00A94B01">
      <w:pPr>
        <w:rPr>
          <w:rFonts w:cstheme="minorHAnsi"/>
        </w:rPr>
      </w:pPr>
      <w:r w:rsidRPr="00B56888">
        <w:rPr>
          <w:rFonts w:cstheme="minorHAnsi"/>
        </w:rPr>
        <w:t xml:space="preserve">We would like to learn about your </w:t>
      </w:r>
      <w:r w:rsidR="007379F6" w:rsidRPr="00B56888">
        <w:rPr>
          <w:rFonts w:cstheme="minorHAnsi"/>
        </w:rPr>
        <w:t xml:space="preserve">family </w:t>
      </w:r>
      <w:r w:rsidRPr="00B56888">
        <w:rPr>
          <w:rFonts w:cstheme="minorHAnsi"/>
        </w:rPr>
        <w:t xml:space="preserve">connection </w:t>
      </w:r>
      <w:r w:rsidR="007379F6" w:rsidRPr="00B56888">
        <w:rPr>
          <w:rFonts w:cstheme="minorHAnsi"/>
        </w:rPr>
        <w:t>with</w:t>
      </w:r>
      <w:r w:rsidRPr="00B56888">
        <w:rPr>
          <w:rFonts w:cstheme="minorHAnsi"/>
        </w:rPr>
        <w:t xml:space="preserve"> other households.</w:t>
      </w:r>
    </w:p>
    <w:p w14:paraId="2596565F" w14:textId="77777777" w:rsidR="00D33226" w:rsidRPr="00B56888" w:rsidRDefault="00D33226" w:rsidP="00A94B01">
      <w:pPr>
        <w:rPr>
          <w:rFonts w:cstheme="minorHAnsi"/>
        </w:rPr>
      </w:pPr>
    </w:p>
    <w:p w14:paraId="137C2FCA" w14:textId="77777777" w:rsidR="00254C7A" w:rsidRPr="00B56888" w:rsidRDefault="00254C7A" w:rsidP="00E96B2F">
      <w:pPr>
        <w:pStyle w:val="ListParagraph"/>
        <w:numPr>
          <w:ilvl w:val="2"/>
          <w:numId w:val="4"/>
        </w:numPr>
        <w:rPr>
          <w:rFonts w:cstheme="minorHAnsi"/>
        </w:rPr>
      </w:pPr>
      <w:r w:rsidRPr="00B56888">
        <w:rPr>
          <w:rFonts w:eastAsia="Times New Roman" w:cstheme="minorHAnsi"/>
        </w:rPr>
        <w:t>Do you</w:t>
      </w:r>
      <w:r w:rsidR="00980BD4" w:rsidRPr="00B56888">
        <w:rPr>
          <w:rFonts w:eastAsia="Times New Roman" w:cstheme="minorHAnsi"/>
        </w:rPr>
        <w:t xml:space="preserve"> </w:t>
      </w:r>
      <w:r w:rsidR="00A94B01" w:rsidRPr="00B56888">
        <w:rPr>
          <w:rFonts w:eastAsia="Times New Roman" w:cstheme="minorHAnsi"/>
        </w:rPr>
        <w:t xml:space="preserve">have </w:t>
      </w:r>
      <w:r w:rsidR="00A94B01" w:rsidRPr="00B56888">
        <w:rPr>
          <w:rFonts w:eastAsia="Times New Roman" w:cstheme="minorHAnsi"/>
          <w:b/>
          <w:bCs/>
        </w:rPr>
        <w:t>adult children</w:t>
      </w:r>
      <w:r w:rsidR="00A94B01" w:rsidRPr="00B56888">
        <w:rPr>
          <w:rFonts w:eastAsia="Times New Roman" w:cstheme="minorHAnsi"/>
        </w:rPr>
        <w:t xml:space="preserve"> living </w:t>
      </w:r>
      <w:r w:rsidR="00A94B01" w:rsidRPr="00B56888">
        <w:rPr>
          <w:rFonts w:eastAsia="Times New Roman" w:cstheme="minorHAnsi"/>
          <w:b/>
          <w:bCs/>
        </w:rPr>
        <w:t>in the village</w:t>
      </w:r>
      <w:r w:rsidR="0073175B" w:rsidRPr="00B56888">
        <w:rPr>
          <w:rFonts w:eastAsia="Times New Roman" w:cstheme="minorHAnsi"/>
          <w:b/>
          <w:bCs/>
        </w:rPr>
        <w:t xml:space="preserve"> </w:t>
      </w:r>
      <w:r w:rsidR="00A94B01" w:rsidRPr="00B56888">
        <w:rPr>
          <w:rFonts w:eastAsia="Times New Roman" w:cstheme="minorHAnsi"/>
          <w:b/>
        </w:rPr>
        <w:t>in another dwelling</w:t>
      </w:r>
      <w:r w:rsidR="00A94B01" w:rsidRPr="00B56888">
        <w:rPr>
          <w:rFonts w:eastAsia="Times New Roman" w:cstheme="minorHAnsi"/>
        </w:rPr>
        <w:t xml:space="preserve">? </w:t>
      </w:r>
      <w:r w:rsidRPr="00B56888">
        <w:rPr>
          <w:rFonts w:eastAsia="Times New Roman" w:cstheme="minorHAnsi"/>
        </w:rPr>
        <w:t xml:space="preserve"> Does your </w:t>
      </w:r>
      <w:r w:rsidR="00EB2209" w:rsidRPr="00B56888">
        <w:rPr>
          <w:rFonts w:eastAsia="Times New Roman" w:cstheme="minorHAnsi"/>
        </w:rPr>
        <w:t>spouse(s)</w:t>
      </w:r>
      <w:r w:rsidRPr="00B56888">
        <w:rPr>
          <w:rFonts w:eastAsia="Times New Roman" w:cstheme="minorHAnsi"/>
        </w:rPr>
        <w:t xml:space="preserve"> have adult children living in the village in another dwelling?</w:t>
      </w:r>
      <w:r w:rsidR="00E96B2F" w:rsidRPr="00B56888">
        <w:rPr>
          <w:rFonts w:eastAsia="Times New Roman" w:cstheme="minorHAnsi"/>
        </w:rPr>
        <w:t xml:space="preserve"> [Enumerator answer YES if either husband or wife(s) have adult children in the village. Answer NO if none of them have adult children in the village.] </w:t>
      </w:r>
      <w:r w:rsidRPr="00B56888">
        <w:rPr>
          <w:rFonts w:eastAsia="Times New Roman" w:cstheme="minorHAnsi"/>
        </w:rPr>
        <w:t xml:space="preserve"> [Only biological children]</w:t>
      </w:r>
    </w:p>
    <w:p w14:paraId="1E42117B" w14:textId="77777777" w:rsidR="00980BD4" w:rsidRPr="00B56888" w:rsidRDefault="00254C7A" w:rsidP="00980BD4">
      <w:pPr>
        <w:pStyle w:val="ListParagraph"/>
        <w:rPr>
          <w:rFonts w:eastAsia="Times New Roman" w:cstheme="minorHAnsi"/>
        </w:rPr>
      </w:pPr>
      <w:r w:rsidRPr="00B56888">
        <w:rPr>
          <w:rFonts w:eastAsia="Times New Roman" w:cstheme="minorHAnsi"/>
        </w:rPr>
        <w:t>If YES</w:t>
      </w:r>
      <w:r w:rsidR="00980BD4" w:rsidRPr="00B56888">
        <w:rPr>
          <w:rFonts w:eastAsia="Times New Roman" w:cstheme="minorHAnsi"/>
        </w:rPr>
        <w:t xml:space="preserve">, </w:t>
      </w:r>
    </w:p>
    <w:p w14:paraId="67A55EE4" w14:textId="77777777" w:rsidR="00980BD4" w:rsidRPr="00B56888" w:rsidRDefault="00980BD4" w:rsidP="00E96B2F">
      <w:pPr>
        <w:pStyle w:val="ListParagraph"/>
        <w:rPr>
          <w:rFonts w:eastAsia="Times New Roman" w:cstheme="minorHAnsi"/>
        </w:rPr>
      </w:pPr>
      <w:r w:rsidRPr="00B56888">
        <w:rPr>
          <w:rFonts w:eastAsia="Times New Roman" w:cstheme="minorHAnsi"/>
        </w:rPr>
        <w:t>enumerator ask:</w:t>
      </w:r>
      <w:r w:rsidR="0073175B" w:rsidRPr="00B56888">
        <w:rPr>
          <w:rFonts w:eastAsia="Times New Roman" w:cstheme="minorHAnsi"/>
        </w:rPr>
        <w:t xml:space="preserve"> how MANY</w:t>
      </w:r>
      <w:r w:rsidR="00254C7A" w:rsidRPr="00B56888">
        <w:rPr>
          <w:rFonts w:eastAsia="Times New Roman" w:cstheme="minorHAnsi"/>
        </w:rPr>
        <w:t xml:space="preserve"> of them</w:t>
      </w:r>
      <w:r w:rsidRPr="00B56888">
        <w:rPr>
          <w:rFonts w:eastAsia="Times New Roman" w:cstheme="minorHAnsi"/>
        </w:rPr>
        <w:t xml:space="preserve"> from</w:t>
      </w:r>
      <w:r w:rsidR="00A45F46" w:rsidRPr="00B56888">
        <w:rPr>
          <w:rFonts w:eastAsia="Times New Roman" w:cstheme="minorHAnsi"/>
        </w:rPr>
        <w:t xml:space="preserve"> </w:t>
      </w:r>
      <w:r w:rsidR="00E96B2F" w:rsidRPr="00B56888">
        <w:rPr>
          <w:rFonts w:eastAsia="Times New Roman" w:cstheme="minorHAnsi"/>
        </w:rPr>
        <w:t xml:space="preserve">the husband? </w:t>
      </w:r>
      <w:r w:rsidR="00254C7A" w:rsidRPr="00B56888">
        <w:rPr>
          <w:rFonts w:eastAsia="Times New Roman" w:cstheme="minorHAnsi"/>
        </w:rPr>
        <w:t>H</w:t>
      </w:r>
      <w:r w:rsidRPr="00B56888">
        <w:rPr>
          <w:rFonts w:eastAsia="Times New Roman" w:cstheme="minorHAnsi"/>
        </w:rPr>
        <w:t>ow many of them f</w:t>
      </w:r>
      <w:r w:rsidR="0073175B" w:rsidRPr="00B56888">
        <w:rPr>
          <w:rFonts w:eastAsia="Times New Roman" w:cstheme="minorHAnsi"/>
        </w:rPr>
        <w:t>rom the</w:t>
      </w:r>
      <w:r w:rsidR="00EB2209" w:rsidRPr="00B56888">
        <w:rPr>
          <w:rFonts w:eastAsia="Times New Roman" w:cstheme="minorHAnsi"/>
        </w:rPr>
        <w:t xml:space="preserve"> spouse(s)</w:t>
      </w:r>
      <w:r w:rsidRPr="00B56888">
        <w:rPr>
          <w:rFonts w:eastAsia="Times New Roman" w:cstheme="minorHAnsi"/>
        </w:rPr>
        <w:t xml:space="preserve">? </w:t>
      </w:r>
      <w:r w:rsidR="00E96B2F" w:rsidRPr="00B56888">
        <w:rPr>
          <w:rFonts w:eastAsia="Times New Roman" w:cstheme="minorHAnsi"/>
        </w:rPr>
        <w:t xml:space="preserve"> </w:t>
      </w:r>
      <w:r w:rsidRPr="00B56888">
        <w:rPr>
          <w:rFonts w:eastAsia="Times New Roman" w:cstheme="minorHAnsi"/>
        </w:rPr>
        <w:t>Add the two numbers and introduce the TOTAL NUMBER of adult children from the household living in the village in another dwelling.</w:t>
      </w:r>
    </w:p>
    <w:p w14:paraId="4E364E68" w14:textId="77777777" w:rsidR="00A94B01" w:rsidRPr="00B56888" w:rsidRDefault="0062226C" w:rsidP="005138B7">
      <w:pPr>
        <w:ind w:left="720"/>
        <w:rPr>
          <w:rFonts w:eastAsia="Times New Roman" w:cstheme="minorHAnsi"/>
        </w:rPr>
      </w:pPr>
      <w:r w:rsidRPr="00B56888">
        <w:rPr>
          <w:rFonts w:eastAsia="Times New Roman" w:cstheme="minorHAnsi"/>
        </w:rPr>
        <w:t>Answer the following questions for each of your adult children living the village</w:t>
      </w:r>
      <w:r w:rsidR="00657D97" w:rsidRPr="00B56888">
        <w:rPr>
          <w:rFonts w:eastAsia="Times New Roman" w:cstheme="minorHAnsi"/>
        </w:rPr>
        <w:t xml:space="preserve"> in another dwelling</w:t>
      </w:r>
      <w:r w:rsidRPr="00B56888">
        <w:rPr>
          <w:rFonts w:eastAsia="Times New Roman" w:cstheme="minorHAnsi"/>
        </w:rPr>
        <w:t>.</w:t>
      </w:r>
      <w:r w:rsidR="00980BD4" w:rsidRPr="00B56888">
        <w:rPr>
          <w:rFonts w:eastAsia="Times New Roman" w:cstheme="minorHAnsi"/>
        </w:rPr>
        <w:t xml:space="preserve"> </w:t>
      </w:r>
    </w:p>
    <w:p w14:paraId="146AD61C" w14:textId="77777777" w:rsidR="00794988" w:rsidRPr="00B56888" w:rsidRDefault="00794988" w:rsidP="00657D97">
      <w:pPr>
        <w:pStyle w:val="ListParagraph"/>
        <w:numPr>
          <w:ilvl w:val="2"/>
          <w:numId w:val="3"/>
        </w:numPr>
        <w:shd w:val="clear" w:color="auto" w:fill="FFFFFF"/>
        <w:spacing w:before="100" w:beforeAutospacing="1" w:after="115" w:line="240" w:lineRule="auto"/>
        <w:rPr>
          <w:rFonts w:eastAsia="Times New Roman" w:cstheme="minorHAnsi"/>
        </w:rPr>
      </w:pPr>
      <w:r w:rsidRPr="00B56888">
        <w:rPr>
          <w:rFonts w:eastAsia="Times New Roman" w:cstheme="minorHAnsi"/>
        </w:rPr>
        <w:t>What</w:t>
      </w:r>
      <w:r w:rsidR="0058670A" w:rsidRPr="00B56888">
        <w:rPr>
          <w:rFonts w:eastAsia="Times New Roman" w:cstheme="minorHAnsi"/>
        </w:rPr>
        <w:t xml:space="preserve"> is the name of the PERSON?</w:t>
      </w:r>
    </w:p>
    <w:p w14:paraId="61A499FB" w14:textId="77777777" w:rsidR="00000C62" w:rsidRPr="00B56888" w:rsidRDefault="00657D97" w:rsidP="00657D97">
      <w:pPr>
        <w:pStyle w:val="ListParagraph"/>
        <w:numPr>
          <w:ilvl w:val="2"/>
          <w:numId w:val="3"/>
        </w:numPr>
        <w:shd w:val="clear" w:color="auto" w:fill="FFFFFF"/>
        <w:spacing w:before="100" w:beforeAutospacing="1" w:after="115" w:line="240" w:lineRule="auto"/>
        <w:rPr>
          <w:rFonts w:eastAsia="Times New Roman" w:cstheme="minorHAnsi"/>
        </w:rPr>
      </w:pPr>
      <w:r w:rsidRPr="00B56888">
        <w:rPr>
          <w:rFonts w:eastAsia="Times New Roman" w:cstheme="minorHAnsi"/>
        </w:rPr>
        <w:t>House</w:t>
      </w:r>
      <w:r w:rsidR="00000C62" w:rsidRPr="00B56888">
        <w:rPr>
          <w:rFonts w:eastAsia="Times New Roman" w:cstheme="minorHAnsi"/>
        </w:rPr>
        <w:t>hold</w:t>
      </w:r>
      <w:r w:rsidR="00BC55FA" w:rsidRPr="00B56888">
        <w:rPr>
          <w:rFonts w:eastAsia="Times New Roman" w:cstheme="minorHAnsi"/>
        </w:rPr>
        <w:t xml:space="preserve"> id</w:t>
      </w:r>
      <w:r w:rsidR="009E247D" w:rsidRPr="00B56888">
        <w:rPr>
          <w:rFonts w:eastAsia="Times New Roman" w:cstheme="minorHAnsi"/>
        </w:rPr>
        <w:t xml:space="preserve"> – children. [Follow the Network Protocol --Phase 2 table to identify</w:t>
      </w:r>
      <w:r w:rsidR="008B5459" w:rsidRPr="00B56888">
        <w:rPr>
          <w:rFonts w:eastAsia="Times New Roman" w:cstheme="minorHAnsi"/>
        </w:rPr>
        <w:t xml:space="preserve"> the household id</w:t>
      </w:r>
      <w:r w:rsidR="009E247D" w:rsidRPr="00B56888">
        <w:rPr>
          <w:rFonts w:eastAsia="Times New Roman" w:cstheme="minorHAnsi"/>
        </w:rPr>
        <w:t>]</w:t>
      </w:r>
    </w:p>
    <w:p w14:paraId="02B419AA" w14:textId="77777777" w:rsidR="00E51BA9" w:rsidRPr="00B56888" w:rsidRDefault="0058670A" w:rsidP="00E51BA9">
      <w:pPr>
        <w:pStyle w:val="ListParagraph"/>
        <w:numPr>
          <w:ilvl w:val="2"/>
          <w:numId w:val="3"/>
        </w:numPr>
        <w:shd w:val="clear" w:color="auto" w:fill="FFFFFF"/>
        <w:spacing w:before="100" w:beforeAutospacing="1" w:after="115" w:line="240" w:lineRule="auto"/>
        <w:rPr>
          <w:rFonts w:eastAsia="Times New Roman" w:cstheme="minorHAnsi"/>
        </w:rPr>
      </w:pPr>
      <w:r w:rsidRPr="00B56888">
        <w:rPr>
          <w:rFonts w:eastAsia="Times New Roman" w:cstheme="minorHAnsi"/>
        </w:rPr>
        <w:t xml:space="preserve">Relationship? </w:t>
      </w:r>
      <w:r w:rsidR="00D57827" w:rsidRPr="00B56888">
        <w:rPr>
          <w:rFonts w:eastAsia="Times New Roman" w:cstheme="minorHAnsi"/>
        </w:rPr>
        <w:t>[</w:t>
      </w:r>
      <w:r w:rsidR="00657D97" w:rsidRPr="00B56888">
        <w:rPr>
          <w:rFonts w:eastAsia="Times New Roman" w:cstheme="minorHAnsi"/>
        </w:rPr>
        <w:t>1=</w:t>
      </w:r>
      <w:r w:rsidR="00D57827" w:rsidRPr="00B56888">
        <w:rPr>
          <w:rFonts w:eastAsia="Times New Roman" w:cstheme="minorHAnsi"/>
        </w:rPr>
        <w:t>Son</w:t>
      </w:r>
      <w:r w:rsidR="00600FF4" w:rsidRPr="00B56888">
        <w:rPr>
          <w:rFonts w:eastAsia="Times New Roman" w:cstheme="minorHAnsi"/>
        </w:rPr>
        <w:t xml:space="preserve">, </w:t>
      </w:r>
      <w:r w:rsidR="00657D97" w:rsidRPr="00B56888">
        <w:rPr>
          <w:rFonts w:eastAsia="Times New Roman" w:cstheme="minorHAnsi"/>
        </w:rPr>
        <w:t>2=</w:t>
      </w:r>
      <w:r w:rsidR="00D57827" w:rsidRPr="00B56888">
        <w:rPr>
          <w:rFonts w:eastAsia="Times New Roman" w:cstheme="minorHAnsi"/>
        </w:rPr>
        <w:t>daughter</w:t>
      </w:r>
      <w:r w:rsidR="00600FF4" w:rsidRPr="00B56888">
        <w:rPr>
          <w:rFonts w:eastAsia="Times New Roman" w:cstheme="minorHAnsi"/>
        </w:rPr>
        <w:t>]</w:t>
      </w:r>
    </w:p>
    <w:p w14:paraId="52493C50" w14:textId="77777777" w:rsidR="00A94B01" w:rsidRPr="00B56888" w:rsidRDefault="00657D97" w:rsidP="00E51BA9">
      <w:pPr>
        <w:pStyle w:val="ListParagraph"/>
        <w:numPr>
          <w:ilvl w:val="2"/>
          <w:numId w:val="3"/>
        </w:numPr>
        <w:shd w:val="clear" w:color="auto" w:fill="FFFFFF"/>
        <w:spacing w:before="100" w:beforeAutospacing="1" w:after="115" w:line="240" w:lineRule="auto"/>
        <w:rPr>
          <w:rFonts w:eastAsia="Times New Roman" w:cstheme="minorHAnsi"/>
        </w:rPr>
      </w:pPr>
      <w:r w:rsidRPr="00B56888">
        <w:rPr>
          <w:rFonts w:eastAsia="Times New Roman" w:cstheme="minorHAnsi"/>
        </w:rPr>
        <w:t>Child of?</w:t>
      </w:r>
      <w:r w:rsidR="00032255" w:rsidRPr="00B56888">
        <w:rPr>
          <w:rFonts w:eastAsia="Times New Roman" w:cstheme="minorHAnsi"/>
        </w:rPr>
        <w:t xml:space="preserve"> [</w:t>
      </w:r>
      <w:r w:rsidR="00D33226" w:rsidRPr="00B56888">
        <w:rPr>
          <w:rFonts w:eastAsia="Times New Roman" w:cstheme="minorHAnsi"/>
        </w:rPr>
        <w:t>1</w:t>
      </w:r>
      <w:r w:rsidRPr="00B56888">
        <w:rPr>
          <w:rFonts w:eastAsia="Times New Roman" w:cstheme="minorHAnsi"/>
        </w:rPr>
        <w:t>=</w:t>
      </w:r>
      <w:r w:rsidR="00032255" w:rsidRPr="00B56888">
        <w:rPr>
          <w:rFonts w:eastAsia="Times New Roman" w:cstheme="minorHAnsi"/>
        </w:rPr>
        <w:t xml:space="preserve">Head, </w:t>
      </w:r>
      <w:r w:rsidR="00D33226" w:rsidRPr="00B56888">
        <w:rPr>
          <w:rFonts w:eastAsia="Times New Roman" w:cstheme="minorHAnsi"/>
        </w:rPr>
        <w:t>2</w:t>
      </w:r>
      <w:r w:rsidRPr="00B56888">
        <w:rPr>
          <w:rFonts w:eastAsia="Times New Roman" w:cstheme="minorHAnsi"/>
        </w:rPr>
        <w:t>=</w:t>
      </w:r>
      <w:r w:rsidR="00032255" w:rsidRPr="00B56888">
        <w:rPr>
          <w:rFonts w:eastAsia="Times New Roman" w:cstheme="minorHAnsi"/>
        </w:rPr>
        <w:t>Spouse</w:t>
      </w:r>
      <w:r w:rsidR="00D33226" w:rsidRPr="00B56888">
        <w:rPr>
          <w:rFonts w:eastAsia="Times New Roman" w:cstheme="minorHAnsi"/>
        </w:rPr>
        <w:t>, 3=Both</w:t>
      </w:r>
      <w:r w:rsidR="00032255" w:rsidRPr="00B56888">
        <w:rPr>
          <w:rFonts w:eastAsia="Times New Roman" w:cstheme="minorHAnsi"/>
        </w:rPr>
        <w:t>]</w:t>
      </w:r>
    </w:p>
    <w:p w14:paraId="5E9BB3B0" w14:textId="77777777" w:rsidR="00000C62" w:rsidRPr="00B56888" w:rsidRDefault="00000C62" w:rsidP="00000C62">
      <w:pPr>
        <w:spacing w:after="0" w:line="240" w:lineRule="auto"/>
        <w:rPr>
          <w:rFonts w:eastAsia="Times New Roman" w:cstheme="minorHAnsi"/>
        </w:rPr>
      </w:pPr>
    </w:p>
    <w:p w14:paraId="164943A0" w14:textId="77777777" w:rsidR="00846FA6" w:rsidRPr="00B56888" w:rsidRDefault="00846FA6" w:rsidP="00000C62">
      <w:pPr>
        <w:spacing w:after="0" w:line="240" w:lineRule="auto"/>
        <w:rPr>
          <w:rFonts w:eastAsia="Times New Roman" w:cstheme="minorHAnsi"/>
        </w:rPr>
      </w:pPr>
    </w:p>
    <w:p w14:paraId="13B41F0E" w14:textId="77777777" w:rsidR="0073175B" w:rsidRPr="00B56888" w:rsidRDefault="00846FA6" w:rsidP="00E96B2F">
      <w:pPr>
        <w:pStyle w:val="ListParagraph"/>
        <w:numPr>
          <w:ilvl w:val="2"/>
          <w:numId w:val="4"/>
        </w:numPr>
        <w:ind w:left="426" w:hanging="426"/>
        <w:rPr>
          <w:rFonts w:cstheme="minorHAnsi"/>
        </w:rPr>
      </w:pPr>
      <w:r w:rsidRPr="00B56888">
        <w:rPr>
          <w:rFonts w:eastAsia="Times New Roman" w:cstheme="minorHAnsi"/>
        </w:rPr>
        <w:t>Do your</w:t>
      </w:r>
      <w:r w:rsidR="0073175B" w:rsidRPr="00B56888">
        <w:rPr>
          <w:rFonts w:eastAsia="Times New Roman" w:cstheme="minorHAnsi"/>
        </w:rPr>
        <w:t xml:space="preserve"> </w:t>
      </w:r>
      <w:r w:rsidRPr="00B56888">
        <w:rPr>
          <w:rFonts w:eastAsia="Times New Roman" w:cstheme="minorHAnsi"/>
          <w:b/>
          <w:bCs/>
        </w:rPr>
        <w:t>parents</w:t>
      </w:r>
      <w:r w:rsidR="0073175B" w:rsidRPr="00B56888">
        <w:rPr>
          <w:rFonts w:eastAsia="Times New Roman" w:cstheme="minorHAnsi"/>
          <w:b/>
          <w:bCs/>
        </w:rPr>
        <w:t xml:space="preserve"> </w:t>
      </w:r>
      <w:r w:rsidR="0073175B" w:rsidRPr="00B56888">
        <w:rPr>
          <w:rFonts w:eastAsia="Times New Roman" w:cstheme="minorHAnsi"/>
        </w:rPr>
        <w:t xml:space="preserve">live </w:t>
      </w:r>
      <w:r w:rsidR="0073175B" w:rsidRPr="00B56888">
        <w:rPr>
          <w:rFonts w:eastAsia="Times New Roman" w:cstheme="minorHAnsi"/>
          <w:b/>
          <w:bCs/>
        </w:rPr>
        <w:t>in the village</w:t>
      </w:r>
      <w:r w:rsidR="0073175B" w:rsidRPr="00B56888">
        <w:rPr>
          <w:rFonts w:eastAsia="Times New Roman" w:cstheme="minorHAnsi"/>
          <w:b/>
        </w:rPr>
        <w:t xml:space="preserve"> in another dwelling</w:t>
      </w:r>
      <w:r w:rsidR="0073175B" w:rsidRPr="00B56888">
        <w:rPr>
          <w:rFonts w:eastAsia="Times New Roman" w:cstheme="minorHAnsi"/>
        </w:rPr>
        <w:t>? Do</w:t>
      </w:r>
      <w:r w:rsidRPr="00B56888">
        <w:rPr>
          <w:rFonts w:eastAsia="Times New Roman" w:cstheme="minorHAnsi"/>
          <w:b/>
          <w:bCs/>
        </w:rPr>
        <w:t xml:space="preserve"> your spouse</w:t>
      </w:r>
      <w:r w:rsidR="00966284" w:rsidRPr="00B56888">
        <w:rPr>
          <w:rFonts w:eastAsia="Times New Roman" w:cstheme="minorHAnsi"/>
          <w:b/>
          <w:bCs/>
        </w:rPr>
        <w:t>s</w:t>
      </w:r>
      <w:r w:rsidRPr="00B56888">
        <w:rPr>
          <w:rFonts w:eastAsia="Times New Roman" w:cstheme="minorHAnsi"/>
          <w:b/>
          <w:bCs/>
        </w:rPr>
        <w:t>’ parents</w:t>
      </w:r>
      <w:r w:rsidR="0073175B" w:rsidRPr="00B56888">
        <w:rPr>
          <w:rFonts w:eastAsia="Times New Roman" w:cstheme="minorHAnsi"/>
          <w:b/>
          <w:bCs/>
        </w:rPr>
        <w:t xml:space="preserve"> </w:t>
      </w:r>
      <w:r w:rsidR="0073175B" w:rsidRPr="00B56888">
        <w:rPr>
          <w:rFonts w:eastAsia="Times New Roman" w:cstheme="minorHAnsi"/>
        </w:rPr>
        <w:t xml:space="preserve">live </w:t>
      </w:r>
      <w:r w:rsidR="0073175B" w:rsidRPr="00B56888">
        <w:rPr>
          <w:rFonts w:eastAsia="Times New Roman" w:cstheme="minorHAnsi"/>
          <w:b/>
          <w:bCs/>
        </w:rPr>
        <w:t>in the village</w:t>
      </w:r>
      <w:r w:rsidR="0073175B" w:rsidRPr="00B56888">
        <w:rPr>
          <w:rFonts w:eastAsia="Times New Roman" w:cstheme="minorHAnsi"/>
          <w:b/>
        </w:rPr>
        <w:t xml:space="preserve"> in another dwelling</w:t>
      </w:r>
      <w:r w:rsidR="0073175B" w:rsidRPr="00B56888">
        <w:rPr>
          <w:rFonts w:eastAsia="Times New Roman" w:cstheme="minorHAnsi"/>
        </w:rPr>
        <w:t>?</w:t>
      </w:r>
      <w:r w:rsidR="00E96B2F" w:rsidRPr="00B56888">
        <w:rPr>
          <w:rFonts w:eastAsia="Times New Roman" w:cstheme="minorHAnsi"/>
        </w:rPr>
        <w:t xml:space="preserve"> [</w:t>
      </w:r>
      <w:r w:rsidR="0073175B" w:rsidRPr="00B56888">
        <w:rPr>
          <w:rFonts w:eastAsia="Times New Roman" w:cstheme="minorHAnsi"/>
        </w:rPr>
        <w:t xml:space="preserve">Enumerator answer YES if either head or spouse have parents in the village. Answer NO if none of them have </w:t>
      </w:r>
      <w:r w:rsidR="00412BE7" w:rsidRPr="00B56888">
        <w:rPr>
          <w:rFonts w:eastAsia="Times New Roman" w:cstheme="minorHAnsi"/>
        </w:rPr>
        <w:t xml:space="preserve">parents </w:t>
      </w:r>
      <w:r w:rsidR="0073175B" w:rsidRPr="00B56888">
        <w:rPr>
          <w:rFonts w:eastAsia="Times New Roman" w:cstheme="minorHAnsi"/>
        </w:rPr>
        <w:t xml:space="preserve"> in the village.</w:t>
      </w:r>
      <w:r w:rsidR="00E96B2F" w:rsidRPr="00B56888">
        <w:rPr>
          <w:rFonts w:eastAsia="Times New Roman" w:cstheme="minorHAnsi"/>
        </w:rPr>
        <w:t>] [Only Biological fathers or mothers]</w:t>
      </w:r>
    </w:p>
    <w:p w14:paraId="00180BF8" w14:textId="77777777" w:rsidR="00E96B2F" w:rsidRPr="00B56888" w:rsidRDefault="00E96B2F" w:rsidP="00E96B2F">
      <w:pPr>
        <w:pStyle w:val="ListParagraph"/>
        <w:rPr>
          <w:rFonts w:eastAsia="Times New Roman" w:cstheme="minorHAnsi"/>
        </w:rPr>
      </w:pPr>
      <w:r w:rsidRPr="00B56888">
        <w:rPr>
          <w:rFonts w:eastAsia="Times New Roman" w:cstheme="minorHAnsi"/>
        </w:rPr>
        <w:lastRenderedPageBreak/>
        <w:t xml:space="preserve">If YES, </w:t>
      </w:r>
    </w:p>
    <w:p w14:paraId="358FDF31" w14:textId="77777777" w:rsidR="00E96B2F" w:rsidRPr="00B56888" w:rsidRDefault="00E96B2F" w:rsidP="00E96B2F">
      <w:pPr>
        <w:pStyle w:val="ListParagraph"/>
        <w:rPr>
          <w:rFonts w:eastAsia="Times New Roman" w:cstheme="minorHAnsi"/>
        </w:rPr>
      </w:pPr>
      <w:bookmarkStart w:id="11" w:name="OLE_LINK2"/>
      <w:bookmarkStart w:id="12" w:name="OLE_LINK3"/>
      <w:r w:rsidRPr="00B56888">
        <w:rPr>
          <w:rFonts w:eastAsia="Times New Roman" w:cstheme="minorHAnsi"/>
        </w:rPr>
        <w:t>enumerator ask: how MANY of them from the husband? How many of them from the</w:t>
      </w:r>
      <w:r w:rsidR="00EB2209" w:rsidRPr="00B56888">
        <w:rPr>
          <w:rFonts w:eastAsia="Times New Roman" w:cstheme="minorHAnsi"/>
        </w:rPr>
        <w:t xml:space="preserve"> spouse(s)</w:t>
      </w:r>
      <w:r w:rsidRPr="00B56888">
        <w:rPr>
          <w:rFonts w:eastAsia="Times New Roman" w:cstheme="minorHAnsi"/>
        </w:rPr>
        <w:t>?  Add the two numbers and introduce the TOTAL NUMBER of parents from the household living in the village in another dwelling.</w:t>
      </w:r>
    </w:p>
    <w:bookmarkEnd w:id="11"/>
    <w:bookmarkEnd w:id="12"/>
    <w:p w14:paraId="6B723A2F" w14:textId="77777777" w:rsidR="00846FA6" w:rsidRPr="00B56888" w:rsidRDefault="00ED2525" w:rsidP="005138B7">
      <w:pPr>
        <w:ind w:left="720"/>
        <w:rPr>
          <w:rFonts w:eastAsia="Times New Roman" w:cstheme="minorHAnsi"/>
        </w:rPr>
      </w:pPr>
      <w:r w:rsidRPr="00B56888">
        <w:rPr>
          <w:rFonts w:eastAsia="Times New Roman" w:cstheme="minorHAnsi"/>
        </w:rPr>
        <w:t xml:space="preserve">Answer the following questions for each of the parents or your spouse’s parents living </w:t>
      </w:r>
      <w:r w:rsidR="008A28F2" w:rsidRPr="00B56888">
        <w:rPr>
          <w:rFonts w:eastAsia="Times New Roman" w:cstheme="minorHAnsi"/>
        </w:rPr>
        <w:t xml:space="preserve">in </w:t>
      </w:r>
      <w:r w:rsidRPr="00B56888">
        <w:rPr>
          <w:rFonts w:eastAsia="Times New Roman" w:cstheme="minorHAnsi"/>
        </w:rPr>
        <w:t>the village</w:t>
      </w:r>
      <w:r w:rsidR="008A28F2" w:rsidRPr="00B56888">
        <w:rPr>
          <w:rFonts w:eastAsia="Times New Roman" w:cstheme="minorHAnsi"/>
        </w:rPr>
        <w:t xml:space="preserve"> in another dwelling</w:t>
      </w:r>
      <w:r w:rsidRPr="00B56888">
        <w:rPr>
          <w:rFonts w:eastAsia="Times New Roman" w:cstheme="minorHAnsi"/>
        </w:rPr>
        <w:t>.</w:t>
      </w:r>
    </w:p>
    <w:p w14:paraId="182F0D52" w14:textId="77777777" w:rsidR="0058670A" w:rsidRPr="00B56888" w:rsidRDefault="0058670A" w:rsidP="008A260A">
      <w:pPr>
        <w:pStyle w:val="ListParagraph"/>
        <w:numPr>
          <w:ilvl w:val="2"/>
          <w:numId w:val="43"/>
        </w:numPr>
        <w:shd w:val="clear" w:color="auto" w:fill="FFFFFF"/>
        <w:spacing w:before="100" w:beforeAutospacing="1" w:after="115" w:line="240" w:lineRule="auto"/>
        <w:rPr>
          <w:rFonts w:eastAsia="Times New Roman" w:cstheme="minorHAnsi"/>
        </w:rPr>
      </w:pPr>
      <w:r w:rsidRPr="00B56888">
        <w:rPr>
          <w:rFonts w:eastAsia="Times New Roman" w:cstheme="minorHAnsi"/>
        </w:rPr>
        <w:t>What is the name of the PERSON?</w:t>
      </w:r>
    </w:p>
    <w:p w14:paraId="601EBA29" w14:textId="77777777" w:rsidR="00E51BA9" w:rsidRPr="00B56888" w:rsidRDefault="00E51BA9" w:rsidP="008A260A">
      <w:pPr>
        <w:pStyle w:val="ListParagraph"/>
        <w:numPr>
          <w:ilvl w:val="2"/>
          <w:numId w:val="43"/>
        </w:numPr>
        <w:shd w:val="clear" w:color="auto" w:fill="FFFFFF"/>
        <w:spacing w:before="100" w:beforeAutospacing="1" w:after="115" w:line="240" w:lineRule="auto"/>
        <w:rPr>
          <w:rFonts w:eastAsia="Times New Roman" w:cstheme="minorHAnsi"/>
        </w:rPr>
      </w:pPr>
      <w:r w:rsidRPr="00B56888">
        <w:rPr>
          <w:rFonts w:eastAsia="Times New Roman" w:cstheme="minorHAnsi"/>
        </w:rPr>
        <w:t xml:space="preserve">Household id – </w:t>
      </w:r>
      <w:r w:rsidR="00085B20" w:rsidRPr="00B56888">
        <w:rPr>
          <w:rFonts w:eastAsia="Times New Roman" w:cstheme="minorHAnsi"/>
        </w:rPr>
        <w:t>Parents:</w:t>
      </w:r>
      <w:r w:rsidRPr="00B56888">
        <w:rPr>
          <w:rFonts w:eastAsia="Times New Roman" w:cstheme="minorHAnsi"/>
        </w:rPr>
        <w:t xml:space="preserve"> Follow the Network Protocol --Phase 2 table to identify the household id</w:t>
      </w:r>
      <w:r w:rsidR="00EF6CC0" w:rsidRPr="00B56888">
        <w:rPr>
          <w:rFonts w:eastAsia="Times New Roman" w:cstheme="minorHAnsi"/>
        </w:rPr>
        <w:t>.</w:t>
      </w:r>
    </w:p>
    <w:p w14:paraId="15D899A7" w14:textId="77777777" w:rsidR="00032255" w:rsidRPr="00B56888" w:rsidRDefault="00EF6CC0" w:rsidP="008A260A">
      <w:pPr>
        <w:pStyle w:val="ListParagraph"/>
        <w:numPr>
          <w:ilvl w:val="2"/>
          <w:numId w:val="43"/>
        </w:numPr>
        <w:shd w:val="clear" w:color="auto" w:fill="FFFFFF"/>
        <w:spacing w:before="100" w:beforeAutospacing="1" w:after="115" w:line="240" w:lineRule="auto"/>
        <w:rPr>
          <w:rFonts w:eastAsia="Times New Roman" w:cstheme="minorHAnsi"/>
        </w:rPr>
      </w:pPr>
      <w:r w:rsidRPr="00B56888">
        <w:rPr>
          <w:rFonts w:eastAsia="Times New Roman" w:cstheme="minorHAnsi"/>
        </w:rPr>
        <w:t>Which parent(s)</w:t>
      </w:r>
      <w:r w:rsidR="0058670A" w:rsidRPr="00B56888">
        <w:rPr>
          <w:rFonts w:eastAsia="Times New Roman" w:cstheme="minorHAnsi"/>
        </w:rPr>
        <w:t xml:space="preserve">? </w:t>
      </w:r>
      <w:r w:rsidR="00032255" w:rsidRPr="00B56888">
        <w:rPr>
          <w:rFonts w:eastAsia="Times New Roman" w:cstheme="minorHAnsi"/>
        </w:rPr>
        <w:t>[</w:t>
      </w:r>
      <w:r w:rsidR="001B187F" w:rsidRPr="00B56888">
        <w:rPr>
          <w:rFonts w:eastAsia="Times New Roman" w:cstheme="minorHAnsi"/>
        </w:rPr>
        <w:t>1</w:t>
      </w:r>
      <w:r w:rsidR="00ED2525" w:rsidRPr="00B56888">
        <w:rPr>
          <w:rFonts w:eastAsia="Times New Roman" w:cstheme="minorHAnsi"/>
        </w:rPr>
        <w:t>=</w:t>
      </w:r>
      <w:r w:rsidR="00032255" w:rsidRPr="00B56888">
        <w:rPr>
          <w:rFonts w:eastAsia="Times New Roman" w:cstheme="minorHAnsi"/>
        </w:rPr>
        <w:t xml:space="preserve">Mother only; </w:t>
      </w:r>
      <w:r w:rsidR="001B187F" w:rsidRPr="00B56888">
        <w:rPr>
          <w:rFonts w:eastAsia="Times New Roman" w:cstheme="minorHAnsi"/>
        </w:rPr>
        <w:t>2</w:t>
      </w:r>
      <w:r w:rsidR="00ED2525" w:rsidRPr="00B56888">
        <w:rPr>
          <w:rFonts w:eastAsia="Times New Roman" w:cstheme="minorHAnsi"/>
        </w:rPr>
        <w:t>=</w:t>
      </w:r>
      <w:r w:rsidR="00032255" w:rsidRPr="00B56888">
        <w:rPr>
          <w:rFonts w:eastAsia="Times New Roman" w:cstheme="minorHAnsi"/>
        </w:rPr>
        <w:t>Father only</w:t>
      </w:r>
      <w:r w:rsidR="001B187F" w:rsidRPr="00B56888">
        <w:rPr>
          <w:rFonts w:eastAsia="Times New Roman" w:cstheme="minorHAnsi"/>
        </w:rPr>
        <w:t>, 3=Both</w:t>
      </w:r>
      <w:r w:rsidR="00032255" w:rsidRPr="00B56888">
        <w:rPr>
          <w:rFonts w:eastAsia="Times New Roman" w:cstheme="minorHAnsi"/>
        </w:rPr>
        <w:t>]</w:t>
      </w:r>
    </w:p>
    <w:p w14:paraId="318B5E95" w14:textId="77777777" w:rsidR="00032255" w:rsidRPr="00B56888" w:rsidRDefault="00A95405" w:rsidP="008A260A">
      <w:pPr>
        <w:pStyle w:val="ListParagraph"/>
        <w:numPr>
          <w:ilvl w:val="2"/>
          <w:numId w:val="43"/>
        </w:numPr>
        <w:shd w:val="clear" w:color="auto" w:fill="FFFFFF"/>
        <w:spacing w:before="100" w:beforeAutospacing="1" w:after="115" w:line="240" w:lineRule="auto"/>
        <w:rPr>
          <w:rFonts w:eastAsia="Times New Roman" w:cstheme="minorHAnsi"/>
        </w:rPr>
      </w:pPr>
      <w:r w:rsidRPr="00B56888">
        <w:rPr>
          <w:rFonts w:eastAsia="Times New Roman" w:cstheme="minorHAnsi"/>
        </w:rPr>
        <w:t>Relatives of?</w:t>
      </w:r>
      <w:r w:rsidR="00032255" w:rsidRPr="00B56888">
        <w:rPr>
          <w:rFonts w:eastAsia="Times New Roman" w:cstheme="minorHAnsi"/>
        </w:rPr>
        <w:t xml:space="preserve"> [</w:t>
      </w:r>
      <w:r w:rsidR="00ED2525" w:rsidRPr="00B56888">
        <w:rPr>
          <w:rFonts w:eastAsia="Times New Roman" w:cstheme="minorHAnsi"/>
        </w:rPr>
        <w:t>1=</w:t>
      </w:r>
      <w:r w:rsidR="00032255" w:rsidRPr="00B56888">
        <w:rPr>
          <w:rFonts w:eastAsia="Times New Roman" w:cstheme="minorHAnsi"/>
        </w:rPr>
        <w:t xml:space="preserve">Head, </w:t>
      </w:r>
      <w:r w:rsidR="00ED2525" w:rsidRPr="00B56888">
        <w:rPr>
          <w:rFonts w:eastAsia="Times New Roman" w:cstheme="minorHAnsi"/>
        </w:rPr>
        <w:t>2=</w:t>
      </w:r>
      <w:r w:rsidR="00032255" w:rsidRPr="00B56888">
        <w:rPr>
          <w:rFonts w:eastAsia="Times New Roman" w:cstheme="minorHAnsi"/>
        </w:rPr>
        <w:t>Spouse]</w:t>
      </w:r>
    </w:p>
    <w:p w14:paraId="4AB83579" w14:textId="77777777" w:rsidR="008E0668" w:rsidRPr="00B56888" w:rsidRDefault="008E0668" w:rsidP="008E0668">
      <w:pPr>
        <w:shd w:val="clear" w:color="auto" w:fill="FFFFFF"/>
        <w:spacing w:before="100" w:beforeAutospacing="1" w:after="115" w:line="240" w:lineRule="auto"/>
        <w:rPr>
          <w:rFonts w:eastAsia="Times New Roman" w:cstheme="minorHAnsi"/>
        </w:rPr>
      </w:pPr>
    </w:p>
    <w:p w14:paraId="17E83767" w14:textId="77777777" w:rsidR="00E96B2F" w:rsidRPr="00B56888" w:rsidRDefault="008E0668" w:rsidP="00524153">
      <w:pPr>
        <w:pStyle w:val="ListParagraph"/>
        <w:numPr>
          <w:ilvl w:val="0"/>
          <w:numId w:val="47"/>
        </w:numPr>
        <w:rPr>
          <w:rFonts w:cstheme="minorHAnsi"/>
        </w:rPr>
      </w:pPr>
      <w:r w:rsidRPr="00B56888">
        <w:rPr>
          <w:rFonts w:eastAsia="Times New Roman" w:cstheme="minorHAnsi"/>
        </w:rPr>
        <w:t xml:space="preserve">Do your </w:t>
      </w:r>
      <w:r w:rsidRPr="00B56888">
        <w:rPr>
          <w:rFonts w:eastAsia="Times New Roman" w:cstheme="minorHAnsi"/>
          <w:b/>
          <w:bCs/>
        </w:rPr>
        <w:t>siblings</w:t>
      </w:r>
      <w:r w:rsidR="00412BE7" w:rsidRPr="00B56888">
        <w:rPr>
          <w:rFonts w:eastAsia="Times New Roman" w:cstheme="minorHAnsi"/>
          <w:b/>
          <w:bCs/>
        </w:rPr>
        <w:t xml:space="preserve"> live in the village in another dwelling? Do your</w:t>
      </w:r>
      <w:r w:rsidRPr="00B56888">
        <w:rPr>
          <w:rFonts w:eastAsia="Times New Roman" w:cstheme="minorHAnsi"/>
          <w:b/>
          <w:bCs/>
        </w:rPr>
        <w:t xml:space="preserve"> spouses’ siblings</w:t>
      </w:r>
      <w:r w:rsidRPr="00B56888">
        <w:rPr>
          <w:rFonts w:eastAsia="Times New Roman" w:cstheme="minorHAnsi"/>
        </w:rPr>
        <w:t xml:space="preserve"> live </w:t>
      </w:r>
      <w:r w:rsidRPr="00B56888">
        <w:rPr>
          <w:rFonts w:eastAsia="Times New Roman" w:cstheme="minorHAnsi"/>
          <w:b/>
          <w:bCs/>
        </w:rPr>
        <w:t>in the village</w:t>
      </w:r>
      <w:r w:rsidRPr="00B56888">
        <w:rPr>
          <w:rFonts w:eastAsia="Times New Roman" w:cstheme="minorHAnsi"/>
          <w:b/>
        </w:rPr>
        <w:t xml:space="preserve"> in another dwelling</w:t>
      </w:r>
      <w:r w:rsidRPr="00B56888">
        <w:rPr>
          <w:rFonts w:eastAsia="Times New Roman" w:cstheme="minorHAnsi"/>
        </w:rPr>
        <w:t>?</w:t>
      </w:r>
      <w:r w:rsidR="00412BE7" w:rsidRPr="00B56888">
        <w:rPr>
          <w:rFonts w:eastAsia="Times New Roman" w:cstheme="minorHAnsi"/>
        </w:rPr>
        <w:t xml:space="preserve"> </w:t>
      </w:r>
      <w:r w:rsidR="000639AC" w:rsidRPr="00B56888">
        <w:rPr>
          <w:rFonts w:eastAsia="Times New Roman" w:cstheme="minorHAnsi"/>
        </w:rPr>
        <w:t>[Biologi</w:t>
      </w:r>
      <w:r w:rsidR="00412BE7" w:rsidRPr="00B56888">
        <w:rPr>
          <w:rFonts w:eastAsia="Times New Roman" w:cstheme="minorHAnsi"/>
        </w:rPr>
        <w:t>cal brothers or sisters</w:t>
      </w:r>
      <w:r w:rsidR="00E96B2F" w:rsidRPr="00B56888">
        <w:rPr>
          <w:rFonts w:eastAsia="Times New Roman" w:cstheme="minorHAnsi"/>
        </w:rPr>
        <w:t>.</w:t>
      </w:r>
      <w:r w:rsidR="00412BE7" w:rsidRPr="00B56888">
        <w:rPr>
          <w:rFonts w:eastAsia="Times New Roman" w:cstheme="minorHAnsi"/>
        </w:rPr>
        <w:t xml:space="preserve"> </w:t>
      </w:r>
      <w:r w:rsidR="00E96B2F" w:rsidRPr="00B56888">
        <w:rPr>
          <w:rFonts w:eastAsia="Times New Roman" w:cstheme="minorHAnsi"/>
        </w:rPr>
        <w:t>That is o</w:t>
      </w:r>
      <w:r w:rsidR="00794988" w:rsidRPr="00B56888">
        <w:rPr>
          <w:rFonts w:eastAsia="Times New Roman" w:cstheme="minorHAnsi"/>
        </w:rPr>
        <w:t>nly s</w:t>
      </w:r>
      <w:r w:rsidR="000639AC" w:rsidRPr="00B56888">
        <w:rPr>
          <w:rFonts w:eastAsia="Times New Roman" w:cstheme="minorHAnsi"/>
        </w:rPr>
        <w:t>iblings from the same mother.</w:t>
      </w:r>
      <w:r w:rsidR="00794988" w:rsidRPr="00B56888">
        <w:rPr>
          <w:rFonts w:eastAsia="Times New Roman" w:cstheme="minorHAnsi"/>
        </w:rPr>
        <w:t>]</w:t>
      </w:r>
      <w:r w:rsidR="00E96B2F" w:rsidRPr="00B56888">
        <w:rPr>
          <w:rFonts w:eastAsia="Times New Roman" w:cstheme="minorHAnsi"/>
        </w:rPr>
        <w:t xml:space="preserve"> [Enumerator answer YES if either head or spouse </w:t>
      </w:r>
      <w:r w:rsidR="00412BE7" w:rsidRPr="00B56888">
        <w:rPr>
          <w:rFonts w:eastAsia="Times New Roman" w:cstheme="minorHAnsi"/>
        </w:rPr>
        <w:t>have siblings</w:t>
      </w:r>
      <w:r w:rsidR="00E96B2F" w:rsidRPr="00B56888">
        <w:rPr>
          <w:rFonts w:eastAsia="Times New Roman" w:cstheme="minorHAnsi"/>
        </w:rPr>
        <w:t xml:space="preserve"> in the village. Answer NO if none of them have </w:t>
      </w:r>
      <w:r w:rsidR="00412BE7" w:rsidRPr="00B56888">
        <w:rPr>
          <w:rFonts w:eastAsia="Times New Roman" w:cstheme="minorHAnsi"/>
        </w:rPr>
        <w:t>siblings</w:t>
      </w:r>
      <w:r w:rsidR="00E96B2F" w:rsidRPr="00B56888">
        <w:rPr>
          <w:rFonts w:eastAsia="Times New Roman" w:cstheme="minorHAnsi"/>
        </w:rPr>
        <w:t xml:space="preserve"> in the village.] </w:t>
      </w:r>
    </w:p>
    <w:p w14:paraId="42A23918" w14:textId="77777777" w:rsidR="00E96B2F" w:rsidRPr="00B56888" w:rsidRDefault="00412BE7" w:rsidP="00E96B2F">
      <w:pPr>
        <w:pStyle w:val="ListParagraph"/>
        <w:rPr>
          <w:rFonts w:eastAsia="Times New Roman" w:cstheme="minorHAnsi"/>
        </w:rPr>
      </w:pPr>
      <w:r w:rsidRPr="00B56888">
        <w:rPr>
          <w:rFonts w:eastAsia="Times New Roman" w:cstheme="minorHAnsi"/>
        </w:rPr>
        <w:t>I</w:t>
      </w:r>
      <w:r w:rsidR="00E96B2F" w:rsidRPr="00B56888">
        <w:rPr>
          <w:rFonts w:eastAsia="Times New Roman" w:cstheme="minorHAnsi"/>
        </w:rPr>
        <w:t xml:space="preserve">f YES, </w:t>
      </w:r>
    </w:p>
    <w:p w14:paraId="64751CEB" w14:textId="77777777" w:rsidR="00E96B2F" w:rsidRPr="00B56888" w:rsidRDefault="00E96B2F" w:rsidP="00E96B2F">
      <w:pPr>
        <w:pStyle w:val="ListParagraph"/>
        <w:rPr>
          <w:rFonts w:eastAsia="Times New Roman" w:cstheme="minorHAnsi"/>
        </w:rPr>
      </w:pPr>
      <w:r w:rsidRPr="00B56888">
        <w:rPr>
          <w:rFonts w:eastAsia="Times New Roman" w:cstheme="minorHAnsi"/>
        </w:rPr>
        <w:t xml:space="preserve">enumerator ask: how MANY of them from the husband? How many of them from the </w:t>
      </w:r>
      <w:r w:rsidR="00EB2209" w:rsidRPr="00B56888">
        <w:rPr>
          <w:rFonts w:eastAsia="Times New Roman" w:cstheme="minorHAnsi"/>
        </w:rPr>
        <w:t>spouse(s)</w:t>
      </w:r>
      <w:r w:rsidRPr="00B56888">
        <w:rPr>
          <w:rFonts w:eastAsia="Times New Roman" w:cstheme="minorHAnsi"/>
        </w:rPr>
        <w:t xml:space="preserve">?  Add the two numbers and introduce the TOTAL NUMBER of </w:t>
      </w:r>
      <w:r w:rsidR="00412BE7" w:rsidRPr="00B56888">
        <w:rPr>
          <w:rFonts w:eastAsia="Times New Roman" w:cstheme="minorHAnsi"/>
        </w:rPr>
        <w:t>siblings</w:t>
      </w:r>
      <w:r w:rsidRPr="00B56888">
        <w:rPr>
          <w:rFonts w:eastAsia="Times New Roman" w:cstheme="minorHAnsi"/>
        </w:rPr>
        <w:t xml:space="preserve"> from the household living in the village in another dwelling.</w:t>
      </w:r>
    </w:p>
    <w:p w14:paraId="7BE33CFB" w14:textId="77777777" w:rsidR="00E96B2F" w:rsidRPr="00B56888" w:rsidRDefault="00E96B2F" w:rsidP="000639AC">
      <w:pPr>
        <w:pStyle w:val="ListParagraph"/>
        <w:rPr>
          <w:rFonts w:cstheme="minorHAnsi"/>
        </w:rPr>
      </w:pPr>
    </w:p>
    <w:p w14:paraId="57A772AD" w14:textId="77777777" w:rsidR="008E0668" w:rsidRPr="00B56888" w:rsidRDefault="008E0668" w:rsidP="008E0668">
      <w:pPr>
        <w:ind w:left="720"/>
        <w:rPr>
          <w:rFonts w:eastAsia="Times New Roman" w:cstheme="minorHAnsi"/>
        </w:rPr>
      </w:pPr>
      <w:r w:rsidRPr="00B56888">
        <w:rPr>
          <w:rFonts w:eastAsia="Times New Roman" w:cstheme="minorHAnsi"/>
        </w:rPr>
        <w:t>Answer the following questions for each</w:t>
      </w:r>
      <w:r w:rsidR="00EF6CC0" w:rsidRPr="00B56888">
        <w:rPr>
          <w:rFonts w:eastAsia="Times New Roman" w:cstheme="minorHAnsi"/>
        </w:rPr>
        <w:t xml:space="preserve"> of the siblings of yours or your </w:t>
      </w:r>
      <w:r w:rsidR="00EB2209" w:rsidRPr="00B56888">
        <w:rPr>
          <w:rFonts w:eastAsia="Times New Roman" w:cstheme="minorHAnsi"/>
        </w:rPr>
        <w:t>spouse(s)</w:t>
      </w:r>
      <w:r w:rsidRPr="00B56888">
        <w:rPr>
          <w:rFonts w:eastAsia="Times New Roman" w:cstheme="minorHAnsi"/>
        </w:rPr>
        <w:t xml:space="preserve"> living in the village in another dwelling.</w:t>
      </w:r>
    </w:p>
    <w:p w14:paraId="4DE73CAD" w14:textId="77777777" w:rsidR="000639AC" w:rsidRPr="00B56888" w:rsidRDefault="000639AC" w:rsidP="008A260A">
      <w:pPr>
        <w:pStyle w:val="ListParagraph"/>
        <w:numPr>
          <w:ilvl w:val="3"/>
          <w:numId w:val="43"/>
        </w:numPr>
        <w:rPr>
          <w:rFonts w:eastAsia="Times New Roman" w:cstheme="minorHAnsi"/>
        </w:rPr>
      </w:pPr>
      <w:r w:rsidRPr="00B56888">
        <w:rPr>
          <w:rFonts w:eastAsia="Times New Roman" w:cstheme="minorHAnsi"/>
        </w:rPr>
        <w:t>What is the name of the PERSON?</w:t>
      </w:r>
    </w:p>
    <w:p w14:paraId="3B0F8CEB" w14:textId="77777777" w:rsidR="008E0668" w:rsidRPr="00B56888" w:rsidRDefault="008E0668" w:rsidP="008A260A">
      <w:pPr>
        <w:pStyle w:val="ListParagraph"/>
        <w:numPr>
          <w:ilvl w:val="3"/>
          <w:numId w:val="43"/>
        </w:numPr>
        <w:rPr>
          <w:rFonts w:eastAsia="Times New Roman" w:cstheme="minorHAnsi"/>
        </w:rPr>
      </w:pPr>
      <w:r w:rsidRPr="00B56888">
        <w:rPr>
          <w:rFonts w:eastAsia="Times New Roman" w:cstheme="minorHAnsi"/>
        </w:rPr>
        <w:t>Household id – Siblings: Follow the Network Protocol --Phase 2 table to identify the household id</w:t>
      </w:r>
    </w:p>
    <w:p w14:paraId="5E9DE591" w14:textId="77777777" w:rsidR="008E0668" w:rsidRPr="00B56888" w:rsidRDefault="004E194D" w:rsidP="008A260A">
      <w:pPr>
        <w:pStyle w:val="ListParagraph"/>
        <w:numPr>
          <w:ilvl w:val="3"/>
          <w:numId w:val="43"/>
        </w:numPr>
        <w:rPr>
          <w:rFonts w:eastAsia="Times New Roman" w:cstheme="minorHAnsi"/>
        </w:rPr>
      </w:pPr>
      <w:r w:rsidRPr="00B56888">
        <w:rPr>
          <w:rFonts w:eastAsia="Times New Roman" w:cstheme="minorHAnsi"/>
        </w:rPr>
        <w:t xml:space="preserve">Relationship? </w:t>
      </w:r>
      <w:r w:rsidR="008E0668" w:rsidRPr="00B56888">
        <w:rPr>
          <w:rFonts w:eastAsia="Times New Roman" w:cstheme="minorHAnsi"/>
        </w:rPr>
        <w:t>[1=Sister; 2=Brother]</w:t>
      </w:r>
    </w:p>
    <w:p w14:paraId="6A7CCF7A" w14:textId="77777777" w:rsidR="00B47604" w:rsidRPr="00B56888" w:rsidRDefault="008E0668" w:rsidP="008A260A">
      <w:pPr>
        <w:pStyle w:val="ListParagraph"/>
        <w:numPr>
          <w:ilvl w:val="3"/>
          <w:numId w:val="43"/>
        </w:numPr>
        <w:rPr>
          <w:rFonts w:eastAsia="Times New Roman" w:cstheme="minorHAnsi"/>
        </w:rPr>
      </w:pPr>
      <w:r w:rsidRPr="00B56888">
        <w:rPr>
          <w:rFonts w:eastAsia="Times New Roman" w:cstheme="minorHAnsi"/>
        </w:rPr>
        <w:t>Relatives of? [1=Head, 2=Spouse]</w:t>
      </w:r>
    </w:p>
    <w:p w14:paraId="5130796D" w14:textId="77777777" w:rsidR="008E0668" w:rsidRPr="00B56888" w:rsidRDefault="008E0668" w:rsidP="008E0668">
      <w:pPr>
        <w:pStyle w:val="ListParagraph"/>
        <w:shd w:val="clear" w:color="auto" w:fill="FFFFFF"/>
        <w:spacing w:before="100" w:beforeAutospacing="1" w:after="115" w:line="240" w:lineRule="auto"/>
        <w:ind w:left="2160"/>
        <w:rPr>
          <w:rFonts w:eastAsia="Times New Roman" w:cstheme="minorHAnsi"/>
        </w:rPr>
      </w:pPr>
    </w:p>
    <w:p w14:paraId="4BAF18F9" w14:textId="77777777" w:rsidR="000639AC" w:rsidRPr="00B56888" w:rsidRDefault="00BB5FE9" w:rsidP="00524153">
      <w:pPr>
        <w:pStyle w:val="ListParagraph"/>
        <w:numPr>
          <w:ilvl w:val="0"/>
          <w:numId w:val="47"/>
        </w:numPr>
        <w:rPr>
          <w:rFonts w:cstheme="minorHAnsi"/>
        </w:rPr>
      </w:pPr>
      <w:r w:rsidRPr="00B56888">
        <w:rPr>
          <w:rFonts w:eastAsia="Times New Roman" w:cstheme="minorHAnsi"/>
        </w:rPr>
        <w:t xml:space="preserve">Do </w:t>
      </w:r>
      <w:r w:rsidR="001B187F" w:rsidRPr="00B56888">
        <w:rPr>
          <w:rFonts w:eastAsia="Times New Roman" w:cstheme="minorHAnsi"/>
        </w:rPr>
        <w:t>your</w:t>
      </w:r>
      <w:r w:rsidR="001B187F" w:rsidRPr="00B56888">
        <w:rPr>
          <w:rFonts w:eastAsia="Times New Roman" w:cstheme="minorHAnsi"/>
          <w:b/>
          <w:bCs/>
        </w:rPr>
        <w:t xml:space="preserve"> grand</w:t>
      </w:r>
      <w:r w:rsidRPr="00B56888">
        <w:rPr>
          <w:rFonts w:eastAsia="Times New Roman" w:cstheme="minorHAnsi"/>
          <w:b/>
          <w:bCs/>
        </w:rPr>
        <w:t>-parents</w:t>
      </w:r>
      <w:r w:rsidR="00412BE7" w:rsidRPr="00B56888">
        <w:rPr>
          <w:rFonts w:eastAsia="Times New Roman" w:cstheme="minorHAnsi"/>
        </w:rPr>
        <w:t xml:space="preserve"> live </w:t>
      </w:r>
      <w:r w:rsidR="00412BE7" w:rsidRPr="00B56888">
        <w:rPr>
          <w:rFonts w:eastAsia="Times New Roman" w:cstheme="minorHAnsi"/>
          <w:b/>
          <w:bCs/>
        </w:rPr>
        <w:t xml:space="preserve">in the village </w:t>
      </w:r>
      <w:r w:rsidR="00412BE7" w:rsidRPr="00B56888">
        <w:rPr>
          <w:rFonts w:eastAsia="Times New Roman" w:cstheme="minorHAnsi"/>
          <w:b/>
        </w:rPr>
        <w:t>in another dwelling</w:t>
      </w:r>
      <w:r w:rsidR="00412BE7" w:rsidRPr="00B56888">
        <w:rPr>
          <w:rFonts w:eastAsia="Times New Roman" w:cstheme="minorHAnsi"/>
        </w:rPr>
        <w:t xml:space="preserve">? Do </w:t>
      </w:r>
      <w:r w:rsidRPr="00B56888">
        <w:rPr>
          <w:rFonts w:eastAsia="Times New Roman" w:cstheme="minorHAnsi"/>
          <w:b/>
          <w:bCs/>
        </w:rPr>
        <w:t>your spouse</w:t>
      </w:r>
      <w:r w:rsidR="00966284" w:rsidRPr="00B56888">
        <w:rPr>
          <w:rFonts w:eastAsia="Times New Roman" w:cstheme="minorHAnsi"/>
          <w:b/>
          <w:bCs/>
        </w:rPr>
        <w:t>s</w:t>
      </w:r>
      <w:r w:rsidRPr="00B56888">
        <w:rPr>
          <w:rFonts w:eastAsia="Times New Roman" w:cstheme="minorHAnsi"/>
          <w:b/>
          <w:bCs/>
        </w:rPr>
        <w:t xml:space="preserve">’ </w:t>
      </w:r>
      <w:r w:rsidR="00963DE5" w:rsidRPr="00B56888">
        <w:rPr>
          <w:rFonts w:eastAsia="Times New Roman" w:cstheme="minorHAnsi"/>
          <w:b/>
          <w:bCs/>
        </w:rPr>
        <w:t>grand-</w:t>
      </w:r>
      <w:r w:rsidRPr="00B56888">
        <w:rPr>
          <w:rFonts w:eastAsia="Times New Roman" w:cstheme="minorHAnsi"/>
          <w:b/>
          <w:bCs/>
        </w:rPr>
        <w:t>parents</w:t>
      </w:r>
      <w:r w:rsidR="00412BE7" w:rsidRPr="00B56888">
        <w:rPr>
          <w:rFonts w:eastAsia="Times New Roman" w:cstheme="minorHAnsi"/>
          <w:b/>
          <w:bCs/>
        </w:rPr>
        <w:t xml:space="preserve"> </w:t>
      </w:r>
      <w:r w:rsidRPr="00B56888">
        <w:rPr>
          <w:rFonts w:eastAsia="Times New Roman" w:cstheme="minorHAnsi"/>
        </w:rPr>
        <w:t>live</w:t>
      </w:r>
      <w:r w:rsidR="00412BE7" w:rsidRPr="00B56888">
        <w:rPr>
          <w:rFonts w:eastAsia="Times New Roman" w:cstheme="minorHAnsi"/>
        </w:rPr>
        <w:t xml:space="preserve"> </w:t>
      </w:r>
      <w:r w:rsidRPr="00B56888">
        <w:rPr>
          <w:rFonts w:eastAsia="Times New Roman" w:cstheme="minorHAnsi"/>
          <w:b/>
          <w:bCs/>
        </w:rPr>
        <w:t>in the village</w:t>
      </w:r>
      <w:r w:rsidR="00412BE7" w:rsidRPr="00B56888">
        <w:rPr>
          <w:rFonts w:eastAsia="Times New Roman" w:cstheme="minorHAnsi"/>
          <w:b/>
          <w:bCs/>
        </w:rPr>
        <w:t xml:space="preserve"> </w:t>
      </w:r>
      <w:r w:rsidRPr="00B56888">
        <w:rPr>
          <w:rFonts w:eastAsia="Times New Roman" w:cstheme="minorHAnsi"/>
          <w:b/>
        </w:rPr>
        <w:t>in another dwelling</w:t>
      </w:r>
      <w:r w:rsidRPr="00B56888">
        <w:rPr>
          <w:rFonts w:eastAsia="Times New Roman" w:cstheme="minorHAnsi"/>
        </w:rPr>
        <w:t xml:space="preserve">? </w:t>
      </w:r>
    </w:p>
    <w:p w14:paraId="175DE226" w14:textId="77777777" w:rsidR="00412BE7" w:rsidRPr="00B56888" w:rsidRDefault="00FA2178" w:rsidP="00524153">
      <w:pPr>
        <w:pStyle w:val="ListParagraph"/>
        <w:rPr>
          <w:rFonts w:cstheme="minorHAnsi"/>
        </w:rPr>
      </w:pPr>
      <w:r w:rsidRPr="00B56888">
        <w:rPr>
          <w:rFonts w:eastAsia="Times New Roman" w:cstheme="minorHAnsi"/>
        </w:rPr>
        <w:t>[Only biological grand-parents of you</w:t>
      </w:r>
      <w:r w:rsidR="000639AC" w:rsidRPr="00B56888">
        <w:rPr>
          <w:rFonts w:eastAsia="Times New Roman" w:cstheme="minorHAnsi"/>
        </w:rPr>
        <w:t xml:space="preserve"> or your </w:t>
      </w:r>
      <w:r w:rsidR="00EB2209" w:rsidRPr="00B56888">
        <w:rPr>
          <w:rFonts w:eastAsia="Times New Roman" w:cstheme="minorHAnsi"/>
        </w:rPr>
        <w:t>spouse(s)</w:t>
      </w:r>
      <w:r w:rsidR="000639AC" w:rsidRPr="00B56888">
        <w:rPr>
          <w:rFonts w:eastAsia="Times New Roman" w:cstheme="minorHAnsi"/>
        </w:rPr>
        <w:t>]</w:t>
      </w:r>
      <w:r w:rsidR="00412BE7" w:rsidRPr="00B56888">
        <w:rPr>
          <w:rFonts w:eastAsia="Times New Roman" w:cstheme="minorHAnsi"/>
        </w:rPr>
        <w:t xml:space="preserve"> [Enumerator answer YES if either head or spouse have grand-parents in the village. Answer NO if none of them have grand-parents in the village.] </w:t>
      </w:r>
    </w:p>
    <w:p w14:paraId="07B98F8B" w14:textId="77777777" w:rsidR="00412BE7" w:rsidRPr="00B56888" w:rsidRDefault="00412BE7" w:rsidP="00412BE7">
      <w:pPr>
        <w:pStyle w:val="ListParagraph"/>
        <w:rPr>
          <w:rFonts w:eastAsia="Times New Roman" w:cstheme="minorHAnsi"/>
        </w:rPr>
      </w:pPr>
      <w:r w:rsidRPr="00B56888">
        <w:rPr>
          <w:rFonts w:eastAsia="Times New Roman" w:cstheme="minorHAnsi"/>
        </w:rPr>
        <w:t xml:space="preserve">If YES, </w:t>
      </w:r>
    </w:p>
    <w:p w14:paraId="74C482C3" w14:textId="77777777" w:rsidR="00412BE7" w:rsidRPr="00B56888" w:rsidRDefault="00412BE7" w:rsidP="00412BE7">
      <w:pPr>
        <w:pStyle w:val="ListParagraph"/>
        <w:rPr>
          <w:rFonts w:eastAsia="Times New Roman" w:cstheme="minorHAnsi"/>
        </w:rPr>
      </w:pPr>
      <w:r w:rsidRPr="00B56888">
        <w:rPr>
          <w:rFonts w:eastAsia="Times New Roman" w:cstheme="minorHAnsi"/>
        </w:rPr>
        <w:lastRenderedPageBreak/>
        <w:t xml:space="preserve">enumerator ask: how MANY of them from the husband? How many of them from the </w:t>
      </w:r>
      <w:r w:rsidR="00EB2209" w:rsidRPr="00B56888">
        <w:rPr>
          <w:rFonts w:eastAsia="Times New Roman" w:cstheme="minorHAnsi"/>
        </w:rPr>
        <w:t>spouse(s)</w:t>
      </w:r>
      <w:r w:rsidRPr="00B56888">
        <w:rPr>
          <w:rFonts w:eastAsia="Times New Roman" w:cstheme="minorHAnsi"/>
        </w:rPr>
        <w:t>?  Add the two numbers and introduce the TOTAL NUMBER of grand-parents from the household living in the village in another dwelling.</w:t>
      </w:r>
    </w:p>
    <w:p w14:paraId="31D966AE" w14:textId="77777777" w:rsidR="00E51BA9" w:rsidRPr="00B56888" w:rsidRDefault="00E51BA9" w:rsidP="004E194D">
      <w:pPr>
        <w:pStyle w:val="ListParagraph"/>
        <w:rPr>
          <w:rFonts w:cstheme="minorHAnsi"/>
        </w:rPr>
      </w:pPr>
    </w:p>
    <w:p w14:paraId="7C44F427" w14:textId="77777777" w:rsidR="0062226C" w:rsidRPr="00B56888" w:rsidRDefault="0062226C" w:rsidP="005138B7">
      <w:pPr>
        <w:pStyle w:val="ListParagraph"/>
        <w:rPr>
          <w:rFonts w:eastAsia="Times New Roman" w:cstheme="minorHAnsi"/>
        </w:rPr>
      </w:pPr>
      <w:r w:rsidRPr="00B56888">
        <w:rPr>
          <w:rFonts w:eastAsia="Times New Roman" w:cstheme="minorHAnsi"/>
        </w:rPr>
        <w:t xml:space="preserve">Answer the following questions for each of the </w:t>
      </w:r>
      <w:r w:rsidRPr="00B56888">
        <w:rPr>
          <w:rFonts w:eastAsia="Times New Roman" w:cstheme="minorHAnsi"/>
          <w:bCs/>
        </w:rPr>
        <w:t>Grand-parents or your Grand-</w:t>
      </w:r>
      <w:r w:rsidR="00EF6CC0" w:rsidRPr="00B56888">
        <w:rPr>
          <w:rFonts w:eastAsia="Times New Roman" w:cstheme="minorHAnsi"/>
          <w:bCs/>
        </w:rPr>
        <w:t xml:space="preserve">parents </w:t>
      </w:r>
      <w:r w:rsidR="001B187F" w:rsidRPr="00B56888">
        <w:rPr>
          <w:rFonts w:eastAsia="Times New Roman" w:cstheme="minorHAnsi"/>
          <w:bCs/>
        </w:rPr>
        <w:t>spouse</w:t>
      </w:r>
      <w:r w:rsidR="00AF0D4B" w:rsidRPr="00B56888">
        <w:rPr>
          <w:rFonts w:eastAsia="Times New Roman" w:cstheme="minorHAnsi"/>
          <w:bCs/>
        </w:rPr>
        <w:t>s’</w:t>
      </w:r>
      <w:r w:rsidR="001B187F" w:rsidRPr="00B56888">
        <w:rPr>
          <w:rFonts w:eastAsia="Times New Roman" w:cstheme="minorHAnsi"/>
        </w:rPr>
        <w:t xml:space="preserve"> living</w:t>
      </w:r>
      <w:r w:rsidRPr="00B56888">
        <w:rPr>
          <w:rFonts w:eastAsia="Times New Roman" w:cstheme="minorHAnsi"/>
        </w:rPr>
        <w:t xml:space="preserve"> the village</w:t>
      </w:r>
      <w:r w:rsidR="00966106" w:rsidRPr="00B56888">
        <w:rPr>
          <w:rFonts w:eastAsia="Times New Roman" w:cstheme="minorHAnsi"/>
        </w:rPr>
        <w:t xml:space="preserve"> in another dwelling</w:t>
      </w:r>
      <w:r w:rsidRPr="00B56888">
        <w:rPr>
          <w:rFonts w:eastAsia="Times New Roman" w:cstheme="minorHAnsi"/>
        </w:rPr>
        <w:t>.</w:t>
      </w:r>
    </w:p>
    <w:p w14:paraId="7C577F4A" w14:textId="77777777" w:rsidR="000639AC" w:rsidRPr="00B56888" w:rsidRDefault="000639AC" w:rsidP="008A260A">
      <w:pPr>
        <w:pStyle w:val="ListParagraph"/>
        <w:numPr>
          <w:ilvl w:val="0"/>
          <w:numId w:val="12"/>
        </w:numPr>
        <w:shd w:val="clear" w:color="auto" w:fill="FFFFFF"/>
        <w:spacing w:before="100" w:beforeAutospacing="1" w:after="115" w:line="240" w:lineRule="auto"/>
        <w:rPr>
          <w:rFonts w:eastAsia="Times New Roman" w:cstheme="minorHAnsi"/>
        </w:rPr>
      </w:pPr>
      <w:r w:rsidRPr="00B56888">
        <w:rPr>
          <w:rFonts w:eastAsia="Times New Roman" w:cstheme="minorHAnsi"/>
        </w:rPr>
        <w:t>What is the name of the PERSON?</w:t>
      </w:r>
    </w:p>
    <w:p w14:paraId="43BB354A" w14:textId="77777777" w:rsidR="00D8042F" w:rsidRPr="00B56888" w:rsidRDefault="00D8042F" w:rsidP="008A260A">
      <w:pPr>
        <w:pStyle w:val="ListParagraph"/>
        <w:numPr>
          <w:ilvl w:val="0"/>
          <w:numId w:val="12"/>
        </w:numPr>
        <w:shd w:val="clear" w:color="auto" w:fill="FFFFFF"/>
        <w:spacing w:before="100" w:beforeAutospacing="1" w:after="115" w:line="240" w:lineRule="auto"/>
        <w:rPr>
          <w:rFonts w:eastAsia="Times New Roman" w:cstheme="minorHAnsi"/>
        </w:rPr>
      </w:pPr>
      <w:r w:rsidRPr="00B56888">
        <w:rPr>
          <w:rFonts w:eastAsia="Times New Roman" w:cstheme="minorHAnsi"/>
        </w:rPr>
        <w:t xml:space="preserve">Household id – Grand Parents:  Follow the Network </w:t>
      </w:r>
      <w:r w:rsidR="00085B20" w:rsidRPr="00B56888">
        <w:rPr>
          <w:rFonts w:eastAsia="Times New Roman" w:cstheme="minorHAnsi"/>
        </w:rPr>
        <w:t>Protocol</w:t>
      </w:r>
      <w:r w:rsidRPr="00B56888">
        <w:rPr>
          <w:rFonts w:eastAsia="Times New Roman" w:cstheme="minorHAnsi"/>
        </w:rPr>
        <w:t xml:space="preserve"> --Phase 2 table to identify the household</w:t>
      </w:r>
    </w:p>
    <w:p w14:paraId="7FF83803" w14:textId="77777777" w:rsidR="00032255" w:rsidRPr="00B56888" w:rsidRDefault="00AF0D4B" w:rsidP="008A260A">
      <w:pPr>
        <w:pStyle w:val="ListParagraph"/>
        <w:numPr>
          <w:ilvl w:val="0"/>
          <w:numId w:val="12"/>
        </w:numPr>
        <w:shd w:val="clear" w:color="auto" w:fill="FFFFFF"/>
        <w:spacing w:before="100" w:beforeAutospacing="1" w:after="115" w:line="240" w:lineRule="auto"/>
        <w:rPr>
          <w:rFonts w:eastAsia="Times New Roman" w:cstheme="minorHAnsi"/>
        </w:rPr>
      </w:pPr>
      <w:r w:rsidRPr="00B56888">
        <w:rPr>
          <w:rFonts w:eastAsia="Times New Roman" w:cstheme="minorHAnsi"/>
        </w:rPr>
        <w:t>Which grandparent(s)</w:t>
      </w:r>
      <w:r w:rsidR="004E194D" w:rsidRPr="00B56888">
        <w:rPr>
          <w:rFonts w:eastAsia="Times New Roman" w:cstheme="minorHAnsi"/>
        </w:rPr>
        <w:t xml:space="preserve">? </w:t>
      </w:r>
      <w:r w:rsidR="00032255" w:rsidRPr="00B56888">
        <w:rPr>
          <w:rFonts w:eastAsia="Times New Roman" w:cstheme="minorHAnsi"/>
        </w:rPr>
        <w:t>[</w:t>
      </w:r>
      <w:r w:rsidR="001B187F" w:rsidRPr="00B56888">
        <w:rPr>
          <w:rFonts w:eastAsia="Times New Roman" w:cstheme="minorHAnsi"/>
        </w:rPr>
        <w:t>1=</w:t>
      </w:r>
      <w:r w:rsidR="00032255" w:rsidRPr="00B56888">
        <w:rPr>
          <w:rFonts w:eastAsia="Times New Roman" w:cstheme="minorHAnsi"/>
        </w:rPr>
        <w:t xml:space="preserve">Grand-mother only; </w:t>
      </w:r>
      <w:r w:rsidR="001B187F" w:rsidRPr="00B56888">
        <w:rPr>
          <w:rFonts w:eastAsia="Times New Roman" w:cstheme="minorHAnsi"/>
        </w:rPr>
        <w:t>2=</w:t>
      </w:r>
      <w:r w:rsidR="00032255" w:rsidRPr="00B56888">
        <w:rPr>
          <w:rFonts w:eastAsia="Times New Roman" w:cstheme="minorHAnsi"/>
        </w:rPr>
        <w:t>Grand-father only</w:t>
      </w:r>
      <w:r w:rsidR="001B187F" w:rsidRPr="00B56888">
        <w:rPr>
          <w:rFonts w:eastAsia="Times New Roman" w:cstheme="minorHAnsi"/>
        </w:rPr>
        <w:t>, 3=Both</w:t>
      </w:r>
      <w:r w:rsidR="00032255" w:rsidRPr="00B56888">
        <w:rPr>
          <w:rFonts w:eastAsia="Times New Roman" w:cstheme="minorHAnsi"/>
        </w:rPr>
        <w:t>]</w:t>
      </w:r>
    </w:p>
    <w:p w14:paraId="7089CD03" w14:textId="77777777" w:rsidR="00A95405" w:rsidRPr="00B56888" w:rsidRDefault="00A95405" w:rsidP="008A260A">
      <w:pPr>
        <w:pStyle w:val="ListParagraph"/>
        <w:numPr>
          <w:ilvl w:val="0"/>
          <w:numId w:val="12"/>
        </w:numPr>
        <w:shd w:val="clear" w:color="auto" w:fill="FFFFFF"/>
        <w:spacing w:before="100" w:beforeAutospacing="1" w:after="115" w:line="240" w:lineRule="auto"/>
        <w:rPr>
          <w:rFonts w:eastAsia="Times New Roman" w:cstheme="minorHAnsi"/>
        </w:rPr>
      </w:pPr>
      <w:r w:rsidRPr="00B56888">
        <w:rPr>
          <w:rFonts w:eastAsia="Times New Roman" w:cstheme="minorHAnsi"/>
        </w:rPr>
        <w:t>Relatives of? [1=Head, 2=Spouse]</w:t>
      </w:r>
    </w:p>
    <w:p w14:paraId="718AEB17" w14:textId="77777777" w:rsidR="008E0668" w:rsidRPr="00B56888" w:rsidRDefault="008E0668" w:rsidP="008E0668">
      <w:pPr>
        <w:pStyle w:val="ListParagraph"/>
        <w:shd w:val="clear" w:color="auto" w:fill="FFFFFF"/>
        <w:spacing w:before="100" w:beforeAutospacing="1" w:after="115" w:line="240" w:lineRule="auto"/>
        <w:ind w:left="2520"/>
        <w:rPr>
          <w:rFonts w:eastAsia="Times New Roman" w:cstheme="minorHAnsi"/>
        </w:rPr>
      </w:pPr>
    </w:p>
    <w:p w14:paraId="7969CD0F" w14:textId="77777777" w:rsidR="00600FF4" w:rsidRPr="00B56888" w:rsidRDefault="00600FF4" w:rsidP="00600FF4">
      <w:pPr>
        <w:spacing w:after="0" w:line="240" w:lineRule="auto"/>
        <w:rPr>
          <w:rFonts w:eastAsia="Times New Roman" w:cstheme="minorHAnsi"/>
        </w:rPr>
      </w:pPr>
    </w:p>
    <w:p w14:paraId="6AECB474" w14:textId="77777777" w:rsidR="00E51BA9" w:rsidRPr="00B56888" w:rsidRDefault="00600FF4" w:rsidP="00524153">
      <w:pPr>
        <w:pStyle w:val="ListParagraph"/>
        <w:numPr>
          <w:ilvl w:val="0"/>
          <w:numId w:val="47"/>
        </w:numPr>
        <w:rPr>
          <w:rFonts w:eastAsia="Times New Roman" w:cstheme="minorHAnsi"/>
        </w:rPr>
      </w:pPr>
      <w:r w:rsidRPr="00B56888">
        <w:rPr>
          <w:rFonts w:eastAsia="Times New Roman" w:cstheme="minorHAnsi"/>
        </w:rPr>
        <w:t xml:space="preserve">Do </w:t>
      </w:r>
      <w:r w:rsidR="00032255" w:rsidRPr="00B56888">
        <w:rPr>
          <w:rFonts w:eastAsia="Times New Roman" w:cstheme="minorHAnsi"/>
        </w:rPr>
        <w:t>you have</w:t>
      </w:r>
      <w:r w:rsidR="00412BE7" w:rsidRPr="00B56888">
        <w:rPr>
          <w:rFonts w:eastAsia="Times New Roman" w:cstheme="minorHAnsi"/>
        </w:rPr>
        <w:t xml:space="preserve"> </w:t>
      </w:r>
      <w:r w:rsidR="00EB2209" w:rsidRPr="00B56888">
        <w:rPr>
          <w:rFonts w:eastAsia="Times New Roman" w:cstheme="minorHAnsi"/>
          <w:b/>
          <w:bCs/>
        </w:rPr>
        <w:t>aunts or</w:t>
      </w:r>
      <w:r w:rsidRPr="00B56888">
        <w:rPr>
          <w:rFonts w:eastAsia="Times New Roman" w:cstheme="minorHAnsi"/>
          <w:b/>
          <w:bCs/>
        </w:rPr>
        <w:t xml:space="preserve"> uncles </w:t>
      </w:r>
      <w:r w:rsidR="00032255" w:rsidRPr="00B56888">
        <w:rPr>
          <w:rFonts w:eastAsia="Times New Roman" w:cstheme="minorHAnsi"/>
        </w:rPr>
        <w:t>who</w:t>
      </w:r>
      <w:r w:rsidR="00412BE7" w:rsidRPr="00B56888">
        <w:rPr>
          <w:rFonts w:eastAsia="Times New Roman" w:cstheme="minorHAnsi"/>
        </w:rPr>
        <w:t xml:space="preserve"> </w:t>
      </w:r>
      <w:r w:rsidRPr="00B56888">
        <w:rPr>
          <w:rFonts w:eastAsia="Times New Roman" w:cstheme="minorHAnsi"/>
        </w:rPr>
        <w:t>live</w:t>
      </w:r>
      <w:r w:rsidR="00412BE7" w:rsidRPr="00B56888">
        <w:rPr>
          <w:rFonts w:eastAsia="Times New Roman" w:cstheme="minorHAnsi"/>
        </w:rPr>
        <w:t xml:space="preserve"> </w:t>
      </w:r>
      <w:r w:rsidRPr="00B56888">
        <w:rPr>
          <w:rFonts w:eastAsia="Times New Roman" w:cstheme="minorHAnsi"/>
          <w:b/>
          <w:bCs/>
        </w:rPr>
        <w:t>in the village</w:t>
      </w:r>
      <w:r w:rsidR="00412BE7" w:rsidRPr="00B56888">
        <w:rPr>
          <w:rFonts w:eastAsia="Times New Roman" w:cstheme="minorHAnsi"/>
          <w:b/>
          <w:bCs/>
        </w:rPr>
        <w:t xml:space="preserve"> </w:t>
      </w:r>
      <w:r w:rsidRPr="00B56888">
        <w:rPr>
          <w:rFonts w:eastAsia="Times New Roman" w:cstheme="minorHAnsi"/>
          <w:b/>
        </w:rPr>
        <w:t>in another dwelling</w:t>
      </w:r>
      <w:r w:rsidRPr="00B56888">
        <w:rPr>
          <w:rFonts w:eastAsia="Times New Roman" w:cstheme="minorHAnsi"/>
        </w:rPr>
        <w:t xml:space="preserve">? </w:t>
      </w:r>
      <w:r w:rsidR="00412BE7" w:rsidRPr="00B56888">
        <w:rPr>
          <w:rFonts w:eastAsia="Times New Roman" w:cstheme="minorHAnsi"/>
        </w:rPr>
        <w:t xml:space="preserve">Does your </w:t>
      </w:r>
      <w:r w:rsidR="00EB2209" w:rsidRPr="00B56888">
        <w:rPr>
          <w:rFonts w:eastAsia="Times New Roman" w:cstheme="minorHAnsi"/>
        </w:rPr>
        <w:t>spouse(s)</w:t>
      </w:r>
      <w:r w:rsidR="00412BE7" w:rsidRPr="00B56888">
        <w:rPr>
          <w:rFonts w:eastAsia="Times New Roman" w:cstheme="minorHAnsi"/>
        </w:rPr>
        <w:t xml:space="preserve"> have </w:t>
      </w:r>
      <w:r w:rsidR="00EB2209" w:rsidRPr="00B56888">
        <w:rPr>
          <w:rFonts w:eastAsia="Times New Roman" w:cstheme="minorHAnsi"/>
          <w:b/>
          <w:bCs/>
        </w:rPr>
        <w:t>aunts or</w:t>
      </w:r>
      <w:r w:rsidR="00412BE7" w:rsidRPr="00B56888">
        <w:rPr>
          <w:rFonts w:eastAsia="Times New Roman" w:cstheme="minorHAnsi"/>
          <w:b/>
          <w:bCs/>
        </w:rPr>
        <w:t xml:space="preserve"> uncles </w:t>
      </w:r>
      <w:r w:rsidR="00412BE7" w:rsidRPr="00B56888">
        <w:rPr>
          <w:rFonts w:eastAsia="Times New Roman" w:cstheme="minorHAnsi"/>
        </w:rPr>
        <w:t xml:space="preserve">who live </w:t>
      </w:r>
      <w:r w:rsidR="00412BE7" w:rsidRPr="00B56888">
        <w:rPr>
          <w:rFonts w:eastAsia="Times New Roman" w:cstheme="minorHAnsi"/>
          <w:b/>
          <w:bCs/>
        </w:rPr>
        <w:t xml:space="preserve">in the village </w:t>
      </w:r>
      <w:r w:rsidR="00412BE7" w:rsidRPr="00B56888">
        <w:rPr>
          <w:rFonts w:eastAsia="Times New Roman" w:cstheme="minorHAnsi"/>
          <w:b/>
        </w:rPr>
        <w:t>in another dwelling</w:t>
      </w:r>
      <w:r w:rsidR="00412BE7" w:rsidRPr="00B56888">
        <w:rPr>
          <w:rFonts w:eastAsia="Times New Roman" w:cstheme="minorHAnsi"/>
        </w:rPr>
        <w:t xml:space="preserve">? </w:t>
      </w:r>
      <w:r w:rsidR="000639AC" w:rsidRPr="00B56888">
        <w:rPr>
          <w:rFonts w:eastAsia="Times New Roman" w:cstheme="minorHAnsi"/>
        </w:rPr>
        <w:t>[On</w:t>
      </w:r>
      <w:r w:rsidR="00EB2209" w:rsidRPr="00B56888">
        <w:rPr>
          <w:rFonts w:eastAsia="Times New Roman" w:cstheme="minorHAnsi"/>
        </w:rPr>
        <w:t>ly biological aunts and uncles] [Enumerator, answer YES if either head or spouse have aunts or uncles in the village. Answer NO if none of them have aunts or uncles in the village.]</w:t>
      </w:r>
    </w:p>
    <w:p w14:paraId="15D3B7A9" w14:textId="77777777" w:rsidR="00EB2209" w:rsidRPr="00B56888" w:rsidRDefault="00EB2209" w:rsidP="00EB2209">
      <w:pPr>
        <w:pStyle w:val="ListParagraph"/>
        <w:rPr>
          <w:rFonts w:eastAsia="Times New Roman" w:cstheme="minorHAnsi"/>
        </w:rPr>
      </w:pPr>
      <w:r w:rsidRPr="00B56888">
        <w:rPr>
          <w:rFonts w:eastAsia="Times New Roman" w:cstheme="minorHAnsi"/>
        </w:rPr>
        <w:t xml:space="preserve">If YES, </w:t>
      </w:r>
    </w:p>
    <w:p w14:paraId="7639890F" w14:textId="77777777" w:rsidR="00EB2209" w:rsidRPr="00B56888" w:rsidRDefault="00EB2209" w:rsidP="00EB2209">
      <w:pPr>
        <w:pStyle w:val="ListParagraph"/>
        <w:rPr>
          <w:rFonts w:eastAsia="Times New Roman" w:cstheme="minorHAnsi"/>
        </w:rPr>
      </w:pPr>
      <w:bookmarkStart w:id="13" w:name="OLE_LINK1"/>
      <w:r w:rsidRPr="00B56888">
        <w:rPr>
          <w:rFonts w:eastAsia="Times New Roman" w:cstheme="minorHAnsi"/>
        </w:rPr>
        <w:t>Enumerator ask: how MANY of them from the husband? How many of them from the spouse(s)?  Add the two numbers and introduce the TOTAL NUMBER of aunts and uncles from the household living in the village in another dwelling.</w:t>
      </w:r>
    </w:p>
    <w:bookmarkEnd w:id="13"/>
    <w:p w14:paraId="184C0D45" w14:textId="77777777" w:rsidR="00EB2209" w:rsidRPr="00B56888" w:rsidRDefault="00EB2209" w:rsidP="00EB2209">
      <w:pPr>
        <w:pStyle w:val="ListParagraph"/>
        <w:rPr>
          <w:rFonts w:eastAsia="Times New Roman" w:cstheme="minorHAnsi"/>
        </w:rPr>
      </w:pPr>
    </w:p>
    <w:p w14:paraId="38A5DD9E" w14:textId="77777777" w:rsidR="000639AC" w:rsidRPr="00B56888" w:rsidRDefault="00CB0922" w:rsidP="000639AC">
      <w:pPr>
        <w:pStyle w:val="ListParagraph"/>
        <w:rPr>
          <w:rFonts w:eastAsia="Times New Roman" w:cstheme="minorHAnsi"/>
        </w:rPr>
      </w:pPr>
      <w:r w:rsidRPr="00B56888">
        <w:rPr>
          <w:rFonts w:eastAsia="Times New Roman" w:cstheme="minorHAnsi"/>
        </w:rPr>
        <w:t xml:space="preserve">Answer the following questions for each of the </w:t>
      </w:r>
      <w:r w:rsidRPr="00B56888">
        <w:rPr>
          <w:rFonts w:eastAsia="Times New Roman" w:cstheme="minorHAnsi"/>
          <w:bCs/>
        </w:rPr>
        <w:t>aunts and uncles</w:t>
      </w:r>
      <w:r w:rsidR="00A851E3" w:rsidRPr="00B56888">
        <w:rPr>
          <w:rFonts w:eastAsia="Times New Roman" w:cstheme="minorHAnsi"/>
          <w:bCs/>
        </w:rPr>
        <w:t xml:space="preserve"> </w:t>
      </w:r>
      <w:r w:rsidR="00AF0D4B" w:rsidRPr="00B56888">
        <w:rPr>
          <w:rFonts w:eastAsia="Times New Roman" w:cstheme="minorHAnsi"/>
          <w:bCs/>
        </w:rPr>
        <w:t>of</w:t>
      </w:r>
      <w:r w:rsidR="00A851E3" w:rsidRPr="00B56888">
        <w:rPr>
          <w:rFonts w:eastAsia="Times New Roman" w:cstheme="minorHAnsi"/>
          <w:bCs/>
        </w:rPr>
        <w:t xml:space="preserve"> </w:t>
      </w:r>
      <w:r w:rsidR="005138B7" w:rsidRPr="00B56888">
        <w:rPr>
          <w:rFonts w:eastAsia="Times New Roman" w:cstheme="minorHAnsi"/>
        </w:rPr>
        <w:t>living inside</w:t>
      </w:r>
      <w:r w:rsidRPr="00B56888">
        <w:rPr>
          <w:rFonts w:eastAsia="Times New Roman" w:cstheme="minorHAnsi"/>
        </w:rPr>
        <w:t xml:space="preserve"> the village</w:t>
      </w:r>
      <w:r w:rsidR="005138B7" w:rsidRPr="00B56888">
        <w:rPr>
          <w:rFonts w:eastAsia="Times New Roman" w:cstheme="minorHAnsi"/>
        </w:rPr>
        <w:t xml:space="preserve"> in another dwelling</w:t>
      </w:r>
      <w:r w:rsidR="00AF0D4B" w:rsidRPr="00B56888">
        <w:rPr>
          <w:rFonts w:eastAsia="Times New Roman" w:cstheme="minorHAnsi"/>
        </w:rPr>
        <w:t>.</w:t>
      </w:r>
    </w:p>
    <w:p w14:paraId="4E33D029" w14:textId="77777777" w:rsidR="000639AC" w:rsidRPr="00B56888" w:rsidRDefault="000639AC" w:rsidP="008A260A">
      <w:pPr>
        <w:pStyle w:val="ListParagraph"/>
        <w:numPr>
          <w:ilvl w:val="0"/>
          <w:numId w:val="11"/>
        </w:numPr>
        <w:shd w:val="clear" w:color="auto" w:fill="FFFFFF"/>
        <w:spacing w:before="100" w:beforeAutospacing="1" w:after="115" w:line="240" w:lineRule="auto"/>
        <w:rPr>
          <w:rFonts w:eastAsia="Times New Roman" w:cstheme="minorHAnsi"/>
        </w:rPr>
      </w:pPr>
      <w:r w:rsidRPr="00B56888">
        <w:rPr>
          <w:rFonts w:eastAsia="Times New Roman" w:cstheme="minorHAnsi"/>
        </w:rPr>
        <w:t>What is the name of the PERSON?</w:t>
      </w:r>
    </w:p>
    <w:p w14:paraId="34C5A5F6" w14:textId="77777777" w:rsidR="00E51BA9" w:rsidRPr="00B56888" w:rsidRDefault="00E51BA9" w:rsidP="008A260A">
      <w:pPr>
        <w:pStyle w:val="ListParagraph"/>
        <w:numPr>
          <w:ilvl w:val="0"/>
          <w:numId w:val="11"/>
        </w:numPr>
        <w:shd w:val="clear" w:color="auto" w:fill="FFFFFF"/>
        <w:spacing w:before="100" w:beforeAutospacing="1" w:after="115" w:line="240" w:lineRule="auto"/>
        <w:rPr>
          <w:rFonts w:eastAsia="Times New Roman" w:cstheme="minorHAnsi"/>
        </w:rPr>
      </w:pPr>
      <w:r w:rsidRPr="00B56888">
        <w:rPr>
          <w:rFonts w:eastAsia="Times New Roman" w:cstheme="minorHAnsi"/>
        </w:rPr>
        <w:t xml:space="preserve">Household id – Uncle/Aunt 1:  Follow the Network </w:t>
      </w:r>
      <w:r w:rsidR="00E71CDB" w:rsidRPr="00B56888">
        <w:rPr>
          <w:rFonts w:eastAsia="Times New Roman" w:cstheme="minorHAnsi"/>
        </w:rPr>
        <w:t>Protocol</w:t>
      </w:r>
      <w:r w:rsidRPr="00B56888">
        <w:rPr>
          <w:rFonts w:eastAsia="Times New Roman" w:cstheme="minorHAnsi"/>
        </w:rPr>
        <w:t xml:space="preserve"> --Phase 2 table to identify the household.</w:t>
      </w:r>
    </w:p>
    <w:p w14:paraId="1D7CABE1" w14:textId="77777777" w:rsidR="00CD2089" w:rsidRPr="00B56888" w:rsidRDefault="00FA2178" w:rsidP="008A260A">
      <w:pPr>
        <w:pStyle w:val="ListParagraph"/>
        <w:numPr>
          <w:ilvl w:val="0"/>
          <w:numId w:val="11"/>
        </w:numPr>
        <w:shd w:val="clear" w:color="auto" w:fill="FFFFFF"/>
        <w:spacing w:before="100" w:beforeAutospacing="1" w:after="115" w:line="240" w:lineRule="auto"/>
        <w:rPr>
          <w:rFonts w:eastAsia="Times New Roman" w:cstheme="minorHAnsi"/>
        </w:rPr>
      </w:pPr>
      <w:r w:rsidRPr="00B56888">
        <w:rPr>
          <w:rFonts w:eastAsia="Times New Roman" w:cstheme="minorHAnsi"/>
        </w:rPr>
        <w:t xml:space="preserve">Relationship? </w:t>
      </w:r>
      <w:r w:rsidR="00CD2089" w:rsidRPr="00B56888">
        <w:rPr>
          <w:rFonts w:eastAsia="Times New Roman" w:cstheme="minorHAnsi"/>
        </w:rPr>
        <w:t>[</w:t>
      </w:r>
      <w:r w:rsidR="001B187F" w:rsidRPr="00B56888">
        <w:rPr>
          <w:rFonts w:eastAsia="Times New Roman" w:cstheme="minorHAnsi"/>
        </w:rPr>
        <w:t>1=Aunt,2=</w:t>
      </w:r>
      <w:r w:rsidR="00CD2089" w:rsidRPr="00B56888">
        <w:rPr>
          <w:rFonts w:eastAsia="Times New Roman" w:cstheme="minorHAnsi"/>
        </w:rPr>
        <w:t>Uncle]</w:t>
      </w:r>
    </w:p>
    <w:p w14:paraId="52DAA497" w14:textId="77777777" w:rsidR="00157437" w:rsidRPr="00B56888" w:rsidRDefault="00966106" w:rsidP="008A260A">
      <w:pPr>
        <w:pStyle w:val="ListParagraph"/>
        <w:numPr>
          <w:ilvl w:val="0"/>
          <w:numId w:val="11"/>
        </w:numPr>
        <w:shd w:val="clear" w:color="auto" w:fill="FFFFFF"/>
        <w:spacing w:before="100" w:beforeAutospacing="1" w:after="115" w:line="240" w:lineRule="auto"/>
        <w:rPr>
          <w:rFonts w:eastAsia="Times New Roman" w:cstheme="minorHAnsi"/>
        </w:rPr>
      </w:pPr>
      <w:r w:rsidRPr="00B56888">
        <w:rPr>
          <w:rFonts w:eastAsia="Times New Roman" w:cstheme="minorHAnsi"/>
        </w:rPr>
        <w:t>Relatives of? [1=Head, 2=Spouse]</w:t>
      </w:r>
    </w:p>
    <w:p w14:paraId="28E90422" w14:textId="77777777" w:rsidR="0024010D" w:rsidRPr="00B56888" w:rsidRDefault="0024010D" w:rsidP="0024010D">
      <w:pPr>
        <w:pStyle w:val="ListParagraph"/>
        <w:shd w:val="clear" w:color="auto" w:fill="FFFFFF"/>
        <w:spacing w:before="100" w:beforeAutospacing="1" w:after="115" w:line="240" w:lineRule="auto"/>
        <w:ind w:left="2487"/>
        <w:rPr>
          <w:rFonts w:eastAsia="Times New Roman" w:cstheme="minorHAnsi"/>
        </w:rPr>
      </w:pPr>
    </w:p>
    <w:p w14:paraId="0E504693" w14:textId="77777777" w:rsidR="00EB2209" w:rsidRPr="00B56888" w:rsidRDefault="009004B3" w:rsidP="00EB2209">
      <w:pPr>
        <w:pStyle w:val="ListParagraph"/>
        <w:rPr>
          <w:rFonts w:eastAsia="Times New Roman" w:cstheme="minorHAnsi"/>
        </w:rPr>
      </w:pPr>
      <w:r w:rsidRPr="00B56888">
        <w:rPr>
          <w:rFonts w:eastAsia="Times New Roman" w:cstheme="minorHAnsi"/>
        </w:rPr>
        <w:t>Do you have</w:t>
      </w:r>
      <w:r w:rsidR="00EB2209" w:rsidRPr="00B56888">
        <w:rPr>
          <w:rFonts w:eastAsia="Times New Roman" w:cstheme="minorHAnsi"/>
        </w:rPr>
        <w:t xml:space="preserve"> cousins</w:t>
      </w:r>
      <w:r w:rsidR="00412BE7" w:rsidRPr="00B56888">
        <w:rPr>
          <w:rFonts w:eastAsia="Times New Roman" w:cstheme="minorHAnsi"/>
        </w:rPr>
        <w:t xml:space="preserve"> </w:t>
      </w:r>
      <w:r w:rsidRPr="00B56888">
        <w:rPr>
          <w:rFonts w:eastAsia="Times New Roman" w:cstheme="minorHAnsi"/>
        </w:rPr>
        <w:t>who</w:t>
      </w:r>
      <w:r w:rsidR="00412BE7" w:rsidRPr="00B56888">
        <w:rPr>
          <w:rFonts w:eastAsia="Times New Roman" w:cstheme="minorHAnsi"/>
        </w:rPr>
        <w:t xml:space="preserve"> </w:t>
      </w:r>
      <w:r w:rsidRPr="00B56888">
        <w:rPr>
          <w:rFonts w:eastAsia="Times New Roman" w:cstheme="minorHAnsi"/>
        </w:rPr>
        <w:t>live</w:t>
      </w:r>
      <w:r w:rsidR="00412BE7" w:rsidRPr="00B56888">
        <w:rPr>
          <w:rFonts w:eastAsia="Times New Roman" w:cstheme="minorHAnsi"/>
        </w:rPr>
        <w:t xml:space="preserve"> </w:t>
      </w:r>
      <w:r w:rsidRPr="00B56888">
        <w:rPr>
          <w:rFonts w:eastAsia="Times New Roman" w:cstheme="minorHAnsi"/>
          <w:b/>
          <w:bCs/>
        </w:rPr>
        <w:t>in the village</w:t>
      </w:r>
      <w:r w:rsidRPr="00B56888">
        <w:rPr>
          <w:rFonts w:eastAsia="Times New Roman" w:cstheme="minorHAnsi"/>
          <w:b/>
        </w:rPr>
        <w:t xml:space="preserve"> in another dwelling</w:t>
      </w:r>
      <w:r w:rsidRPr="00B56888">
        <w:rPr>
          <w:rFonts w:eastAsia="Times New Roman" w:cstheme="minorHAnsi"/>
        </w:rPr>
        <w:t>?</w:t>
      </w:r>
      <w:r w:rsidR="00412BE7" w:rsidRPr="00B56888">
        <w:rPr>
          <w:rFonts w:eastAsia="Times New Roman" w:cstheme="minorHAnsi"/>
        </w:rPr>
        <w:t xml:space="preserve"> Does your spouse have </w:t>
      </w:r>
      <w:r w:rsidR="00412BE7" w:rsidRPr="00B56888">
        <w:rPr>
          <w:rFonts w:eastAsia="Times New Roman" w:cstheme="minorHAnsi"/>
          <w:b/>
          <w:bCs/>
        </w:rPr>
        <w:t xml:space="preserve">cousins </w:t>
      </w:r>
      <w:r w:rsidR="00412BE7" w:rsidRPr="00B56888">
        <w:rPr>
          <w:rFonts w:eastAsia="Times New Roman" w:cstheme="minorHAnsi"/>
        </w:rPr>
        <w:t xml:space="preserve">who live </w:t>
      </w:r>
      <w:r w:rsidR="00412BE7" w:rsidRPr="00B56888">
        <w:rPr>
          <w:rFonts w:eastAsia="Times New Roman" w:cstheme="minorHAnsi"/>
          <w:b/>
          <w:bCs/>
        </w:rPr>
        <w:t>in the village</w:t>
      </w:r>
      <w:r w:rsidR="00412BE7" w:rsidRPr="00B56888">
        <w:rPr>
          <w:rFonts w:eastAsia="Times New Roman" w:cstheme="minorHAnsi"/>
          <w:b/>
        </w:rPr>
        <w:t xml:space="preserve"> in another dwelling</w:t>
      </w:r>
      <w:r w:rsidR="00412BE7" w:rsidRPr="00B56888">
        <w:rPr>
          <w:rFonts w:eastAsia="Times New Roman" w:cstheme="minorHAnsi"/>
        </w:rPr>
        <w:t>?</w:t>
      </w:r>
      <w:r w:rsidR="00EB2209" w:rsidRPr="00B56888">
        <w:rPr>
          <w:rFonts w:eastAsia="Times New Roman" w:cstheme="minorHAnsi"/>
        </w:rPr>
        <w:t xml:space="preserve"> [Only biological cousins, </w:t>
      </w:r>
      <w:r w:rsidR="00EB2209" w:rsidRPr="00B56888">
        <w:rPr>
          <w:rFonts w:eastAsia="Times New Roman" w:cstheme="minorHAnsi"/>
          <w:b/>
          <w:bCs/>
        </w:rPr>
        <w:t xml:space="preserve">children of your aunt/uncle.]   </w:t>
      </w:r>
      <w:r w:rsidR="00EB2209" w:rsidRPr="00B56888">
        <w:rPr>
          <w:rFonts w:eastAsia="Times New Roman" w:cstheme="minorHAnsi"/>
        </w:rPr>
        <w:t>[Enumerator, answer YES if either head or spouse have cousins in the village. Answer NO if none of them have cousins in the village.]</w:t>
      </w:r>
      <w:r w:rsidR="008F35C2" w:rsidRPr="00B56888">
        <w:rPr>
          <w:rFonts w:eastAsia="Times New Roman" w:cstheme="minorHAnsi"/>
        </w:rPr>
        <w:br/>
      </w:r>
      <w:r w:rsidR="00EB2209" w:rsidRPr="00B56888">
        <w:rPr>
          <w:rFonts w:eastAsia="Times New Roman" w:cstheme="minorHAnsi"/>
        </w:rPr>
        <w:t xml:space="preserve">If YES, </w:t>
      </w:r>
    </w:p>
    <w:p w14:paraId="38B02E0D" w14:textId="77777777" w:rsidR="00EB2209" w:rsidRPr="00B56888" w:rsidRDefault="00EB2209" w:rsidP="00EB2209">
      <w:pPr>
        <w:pStyle w:val="ListParagraph"/>
        <w:rPr>
          <w:rFonts w:eastAsia="Times New Roman" w:cstheme="minorHAnsi"/>
        </w:rPr>
      </w:pPr>
      <w:r w:rsidRPr="00B56888">
        <w:rPr>
          <w:rFonts w:eastAsia="Times New Roman" w:cstheme="minorHAnsi"/>
        </w:rPr>
        <w:t>enumerator ask: how MANY of them from the husband? How many of them from the SPOUSE(S)?  Add the two numbers and introduce the TOTAL NUMBER of cousins from the household living in the village in another dwelling.</w:t>
      </w:r>
    </w:p>
    <w:p w14:paraId="59E3687C" w14:textId="77777777" w:rsidR="008F35C2" w:rsidRPr="00B56888" w:rsidRDefault="008F35C2" w:rsidP="00EB2209">
      <w:pPr>
        <w:pStyle w:val="ListParagraph"/>
        <w:rPr>
          <w:rFonts w:cstheme="minorHAnsi"/>
        </w:rPr>
      </w:pPr>
    </w:p>
    <w:p w14:paraId="042C4CFE" w14:textId="77777777" w:rsidR="00B47604" w:rsidRPr="00B56888" w:rsidRDefault="008F35C2" w:rsidP="005138B7">
      <w:pPr>
        <w:rPr>
          <w:rFonts w:eastAsia="Times New Roman" w:cstheme="minorHAnsi"/>
        </w:rPr>
      </w:pPr>
      <w:r w:rsidRPr="00B56888">
        <w:rPr>
          <w:rFonts w:eastAsia="Times New Roman" w:cstheme="minorHAnsi"/>
        </w:rPr>
        <w:t xml:space="preserve">Answer the following questions for each of the </w:t>
      </w:r>
      <w:r w:rsidR="00657D97" w:rsidRPr="00B56888">
        <w:rPr>
          <w:rFonts w:eastAsia="Times New Roman" w:cstheme="minorHAnsi"/>
          <w:bCs/>
        </w:rPr>
        <w:t xml:space="preserve">cousins (children of your </w:t>
      </w:r>
      <w:r w:rsidR="00497BC9" w:rsidRPr="00B56888">
        <w:rPr>
          <w:rFonts w:eastAsia="Times New Roman" w:cstheme="minorHAnsi"/>
          <w:bCs/>
        </w:rPr>
        <w:t>aunt</w:t>
      </w:r>
      <w:r w:rsidR="00657D97" w:rsidRPr="00B56888">
        <w:rPr>
          <w:rFonts w:eastAsia="Times New Roman" w:cstheme="minorHAnsi"/>
          <w:bCs/>
        </w:rPr>
        <w:t>/</w:t>
      </w:r>
      <w:r w:rsidR="00497BC9" w:rsidRPr="00B56888">
        <w:rPr>
          <w:rFonts w:eastAsia="Times New Roman" w:cstheme="minorHAnsi"/>
          <w:bCs/>
        </w:rPr>
        <w:t>u</w:t>
      </w:r>
      <w:r w:rsidR="00657D97" w:rsidRPr="00B56888">
        <w:rPr>
          <w:rFonts w:eastAsia="Times New Roman" w:cstheme="minorHAnsi"/>
          <w:bCs/>
        </w:rPr>
        <w:t>ncle)</w:t>
      </w:r>
      <w:r w:rsidRPr="00B56888">
        <w:rPr>
          <w:rFonts w:eastAsia="Times New Roman" w:cstheme="minorHAnsi"/>
        </w:rPr>
        <w:t xml:space="preserve"> living</w:t>
      </w:r>
      <w:r w:rsidR="00966106" w:rsidRPr="00B56888">
        <w:rPr>
          <w:rFonts w:eastAsia="Times New Roman" w:cstheme="minorHAnsi"/>
        </w:rPr>
        <w:t xml:space="preserve"> in</w:t>
      </w:r>
      <w:r w:rsidRPr="00B56888">
        <w:rPr>
          <w:rFonts w:eastAsia="Times New Roman" w:cstheme="minorHAnsi"/>
        </w:rPr>
        <w:t xml:space="preserve"> the village</w:t>
      </w:r>
      <w:r w:rsidR="00966106" w:rsidRPr="00B56888">
        <w:rPr>
          <w:rFonts w:eastAsia="Times New Roman" w:cstheme="minorHAnsi"/>
        </w:rPr>
        <w:t xml:space="preserve"> in another dwelling</w:t>
      </w:r>
      <w:r w:rsidRPr="00B56888">
        <w:rPr>
          <w:rFonts w:eastAsia="Times New Roman" w:cstheme="minorHAnsi"/>
        </w:rPr>
        <w:t>.</w:t>
      </w:r>
    </w:p>
    <w:p w14:paraId="32926DFD" w14:textId="77777777" w:rsidR="000639AC" w:rsidRPr="00B56888" w:rsidRDefault="000639AC" w:rsidP="008A260A">
      <w:pPr>
        <w:pStyle w:val="ListParagraph"/>
        <w:numPr>
          <w:ilvl w:val="0"/>
          <w:numId w:val="42"/>
        </w:numPr>
        <w:shd w:val="clear" w:color="auto" w:fill="FFFFFF"/>
        <w:spacing w:before="100" w:beforeAutospacing="1" w:after="115" w:line="240" w:lineRule="auto"/>
        <w:rPr>
          <w:rFonts w:eastAsia="Times New Roman" w:cstheme="minorHAnsi"/>
        </w:rPr>
      </w:pPr>
      <w:r w:rsidRPr="00B56888">
        <w:rPr>
          <w:rFonts w:eastAsia="Times New Roman" w:cstheme="minorHAnsi"/>
        </w:rPr>
        <w:lastRenderedPageBreak/>
        <w:t>What is the name of the PERSON?</w:t>
      </w:r>
    </w:p>
    <w:p w14:paraId="369241DA" w14:textId="77777777" w:rsidR="00E51BA9" w:rsidRPr="00B56888" w:rsidRDefault="005138B7" w:rsidP="008A260A">
      <w:pPr>
        <w:pStyle w:val="ListParagraph"/>
        <w:numPr>
          <w:ilvl w:val="0"/>
          <w:numId w:val="42"/>
        </w:numPr>
        <w:shd w:val="clear" w:color="auto" w:fill="FFFFFF"/>
        <w:spacing w:before="100" w:beforeAutospacing="1" w:after="115" w:line="240" w:lineRule="auto"/>
        <w:rPr>
          <w:rFonts w:eastAsia="Times New Roman" w:cstheme="minorHAnsi"/>
        </w:rPr>
      </w:pPr>
      <w:r w:rsidRPr="00B56888">
        <w:rPr>
          <w:rFonts w:eastAsia="Times New Roman" w:cstheme="minorHAnsi"/>
        </w:rPr>
        <w:t>Household id– Cousin</w:t>
      </w:r>
      <w:r w:rsidR="00E51BA9" w:rsidRPr="00B56888">
        <w:rPr>
          <w:rFonts w:eastAsia="Times New Roman" w:cstheme="minorHAnsi"/>
        </w:rPr>
        <w:t xml:space="preserve">:  Follow the Network </w:t>
      </w:r>
      <w:r w:rsidR="00497BC9" w:rsidRPr="00B56888">
        <w:rPr>
          <w:rFonts w:eastAsia="Times New Roman" w:cstheme="minorHAnsi"/>
        </w:rPr>
        <w:t>Protocol</w:t>
      </w:r>
      <w:r w:rsidR="00E51BA9" w:rsidRPr="00B56888">
        <w:rPr>
          <w:rFonts w:eastAsia="Times New Roman" w:cstheme="minorHAnsi"/>
        </w:rPr>
        <w:t xml:space="preserve"> --Phase 2 table to identify the household</w:t>
      </w:r>
    </w:p>
    <w:p w14:paraId="23F511DA" w14:textId="77777777" w:rsidR="009004B3" w:rsidRPr="00B56888" w:rsidRDefault="00E04261" w:rsidP="008A260A">
      <w:pPr>
        <w:pStyle w:val="ListParagraph"/>
        <w:numPr>
          <w:ilvl w:val="0"/>
          <w:numId w:val="42"/>
        </w:numPr>
        <w:shd w:val="clear" w:color="auto" w:fill="FFFFFF"/>
        <w:spacing w:before="100" w:beforeAutospacing="1" w:after="115" w:line="240" w:lineRule="auto"/>
        <w:rPr>
          <w:rFonts w:eastAsia="Times New Roman" w:cstheme="minorHAnsi"/>
        </w:rPr>
      </w:pPr>
      <w:r w:rsidRPr="00B56888">
        <w:rPr>
          <w:rFonts w:eastAsia="Times New Roman" w:cstheme="minorHAnsi"/>
        </w:rPr>
        <w:t xml:space="preserve">Gender? </w:t>
      </w:r>
      <w:r w:rsidR="009004B3" w:rsidRPr="00B56888">
        <w:rPr>
          <w:rFonts w:eastAsia="Times New Roman" w:cstheme="minorHAnsi"/>
        </w:rPr>
        <w:t>[</w:t>
      </w:r>
      <w:r w:rsidR="00D8042F" w:rsidRPr="00B56888">
        <w:rPr>
          <w:rFonts w:eastAsia="Times New Roman" w:cstheme="minorHAnsi"/>
        </w:rPr>
        <w:t>1=</w:t>
      </w:r>
      <w:r w:rsidR="001B187F" w:rsidRPr="00B56888">
        <w:rPr>
          <w:rFonts w:eastAsia="Times New Roman" w:cstheme="minorHAnsi"/>
        </w:rPr>
        <w:t>Fem</w:t>
      </w:r>
      <w:r w:rsidR="009004B3" w:rsidRPr="00B56888">
        <w:rPr>
          <w:rFonts w:eastAsia="Times New Roman" w:cstheme="minorHAnsi"/>
        </w:rPr>
        <w:t xml:space="preserve">ale, </w:t>
      </w:r>
      <w:r w:rsidR="00D8042F" w:rsidRPr="00B56888">
        <w:rPr>
          <w:rFonts w:eastAsia="Times New Roman" w:cstheme="minorHAnsi"/>
        </w:rPr>
        <w:t>2=</w:t>
      </w:r>
      <w:r w:rsidR="001B187F" w:rsidRPr="00B56888">
        <w:rPr>
          <w:rFonts w:eastAsia="Times New Roman" w:cstheme="minorHAnsi"/>
        </w:rPr>
        <w:t>M</w:t>
      </w:r>
      <w:r w:rsidR="009004B3" w:rsidRPr="00B56888">
        <w:rPr>
          <w:rFonts w:eastAsia="Times New Roman" w:cstheme="minorHAnsi"/>
        </w:rPr>
        <w:t>ale]</w:t>
      </w:r>
    </w:p>
    <w:p w14:paraId="0BBAA0E1" w14:textId="77777777" w:rsidR="009004B3" w:rsidRPr="00B56888" w:rsidRDefault="00E61CC3" w:rsidP="008A260A">
      <w:pPr>
        <w:pStyle w:val="ListParagraph"/>
        <w:numPr>
          <w:ilvl w:val="0"/>
          <w:numId w:val="42"/>
        </w:numPr>
        <w:shd w:val="clear" w:color="auto" w:fill="FFFFFF"/>
        <w:spacing w:before="100" w:beforeAutospacing="1" w:after="115" w:line="240" w:lineRule="auto"/>
        <w:rPr>
          <w:rFonts w:eastAsia="Times New Roman" w:cstheme="minorHAnsi"/>
        </w:rPr>
      </w:pPr>
      <w:r w:rsidRPr="00B56888">
        <w:rPr>
          <w:rFonts w:eastAsia="Times New Roman" w:cstheme="minorHAnsi"/>
        </w:rPr>
        <w:t xml:space="preserve">Relatives of? </w:t>
      </w:r>
      <w:r w:rsidR="009004B3" w:rsidRPr="00B56888">
        <w:rPr>
          <w:rFonts w:eastAsia="Times New Roman" w:cstheme="minorHAnsi"/>
        </w:rPr>
        <w:t xml:space="preserve"> [</w:t>
      </w:r>
      <w:r w:rsidR="00D8042F" w:rsidRPr="00B56888">
        <w:rPr>
          <w:rFonts w:eastAsia="Times New Roman" w:cstheme="minorHAnsi"/>
        </w:rPr>
        <w:t>1=</w:t>
      </w:r>
      <w:r w:rsidR="009004B3" w:rsidRPr="00B56888">
        <w:rPr>
          <w:rFonts w:eastAsia="Times New Roman" w:cstheme="minorHAnsi"/>
        </w:rPr>
        <w:t xml:space="preserve">Head, </w:t>
      </w:r>
      <w:r w:rsidR="00D8042F" w:rsidRPr="00B56888">
        <w:rPr>
          <w:rFonts w:eastAsia="Times New Roman" w:cstheme="minorHAnsi"/>
        </w:rPr>
        <w:t>2=</w:t>
      </w:r>
      <w:r w:rsidR="009004B3" w:rsidRPr="00B56888">
        <w:rPr>
          <w:rFonts w:eastAsia="Times New Roman" w:cstheme="minorHAnsi"/>
        </w:rPr>
        <w:t>Spouse]</w:t>
      </w:r>
    </w:p>
    <w:p w14:paraId="11BA928F" w14:textId="77777777" w:rsidR="0024010D" w:rsidRPr="00B56888" w:rsidRDefault="0024010D" w:rsidP="0024010D">
      <w:pPr>
        <w:pStyle w:val="ListParagraph"/>
        <w:shd w:val="clear" w:color="auto" w:fill="FFFFFF"/>
        <w:spacing w:before="100" w:beforeAutospacing="1" w:after="115" w:line="240" w:lineRule="auto"/>
        <w:ind w:left="2487"/>
        <w:rPr>
          <w:rFonts w:eastAsia="Times New Roman" w:cstheme="minorHAnsi"/>
        </w:rPr>
      </w:pPr>
    </w:p>
    <w:p w14:paraId="3D9541FB" w14:textId="77777777" w:rsidR="00EB2209" w:rsidRPr="00B56888" w:rsidRDefault="008E0668" w:rsidP="00524153">
      <w:pPr>
        <w:pStyle w:val="ListParagraph"/>
        <w:numPr>
          <w:ilvl w:val="0"/>
          <w:numId w:val="47"/>
        </w:numPr>
        <w:rPr>
          <w:rFonts w:cstheme="minorHAnsi"/>
        </w:rPr>
      </w:pPr>
      <w:r w:rsidRPr="00B56888">
        <w:rPr>
          <w:rFonts w:eastAsia="Times New Roman" w:cstheme="minorHAnsi"/>
        </w:rPr>
        <w:t xml:space="preserve">Do you have </w:t>
      </w:r>
      <w:r w:rsidRPr="00B56888">
        <w:rPr>
          <w:rFonts w:eastAsia="Times New Roman" w:cstheme="minorHAnsi"/>
          <w:b/>
          <w:bCs/>
        </w:rPr>
        <w:t>ex- or separated spouse</w:t>
      </w:r>
      <w:r w:rsidRPr="00B56888">
        <w:rPr>
          <w:rFonts w:eastAsia="Times New Roman" w:cstheme="minorHAnsi"/>
        </w:rPr>
        <w:t xml:space="preserve"> living </w:t>
      </w:r>
      <w:r w:rsidRPr="00B56888">
        <w:rPr>
          <w:rFonts w:eastAsia="Times New Roman" w:cstheme="minorHAnsi"/>
          <w:b/>
          <w:bCs/>
        </w:rPr>
        <w:t>in the village</w:t>
      </w:r>
      <w:r w:rsidR="00A851E3" w:rsidRPr="00B56888">
        <w:rPr>
          <w:rFonts w:eastAsia="Times New Roman" w:cstheme="minorHAnsi"/>
          <w:b/>
          <w:bCs/>
        </w:rPr>
        <w:t xml:space="preserve"> </w:t>
      </w:r>
      <w:r w:rsidRPr="00B56888">
        <w:rPr>
          <w:rFonts w:eastAsia="Times New Roman" w:cstheme="minorHAnsi"/>
          <w:b/>
        </w:rPr>
        <w:t>in another dwelling</w:t>
      </w:r>
      <w:r w:rsidRPr="00B56888">
        <w:rPr>
          <w:rFonts w:eastAsia="Times New Roman" w:cstheme="minorHAnsi"/>
        </w:rPr>
        <w:t>?</w:t>
      </w:r>
      <w:r w:rsidR="00EB2209" w:rsidRPr="00B56888">
        <w:rPr>
          <w:rFonts w:eastAsia="Times New Roman" w:cstheme="minorHAnsi"/>
        </w:rPr>
        <w:t xml:space="preserve"> Does your spouse(s) have </w:t>
      </w:r>
      <w:r w:rsidR="00EB2209" w:rsidRPr="00B56888">
        <w:rPr>
          <w:rFonts w:eastAsia="Times New Roman" w:cstheme="minorHAnsi"/>
          <w:b/>
          <w:bCs/>
        </w:rPr>
        <w:t>ex- or separated spouse</w:t>
      </w:r>
      <w:r w:rsidR="00EB2209" w:rsidRPr="00B56888">
        <w:rPr>
          <w:rFonts w:eastAsia="Times New Roman" w:cstheme="minorHAnsi"/>
        </w:rPr>
        <w:t xml:space="preserve"> living </w:t>
      </w:r>
      <w:r w:rsidR="00EB2209" w:rsidRPr="00B56888">
        <w:rPr>
          <w:rFonts w:eastAsia="Times New Roman" w:cstheme="minorHAnsi"/>
          <w:b/>
          <w:bCs/>
        </w:rPr>
        <w:t xml:space="preserve">in the village </w:t>
      </w:r>
      <w:r w:rsidR="00EB2209" w:rsidRPr="00B56888">
        <w:rPr>
          <w:rFonts w:eastAsia="Times New Roman" w:cstheme="minorHAnsi"/>
          <w:b/>
        </w:rPr>
        <w:t>in another dwelling</w:t>
      </w:r>
      <w:r w:rsidR="00EB2209" w:rsidRPr="00B56888">
        <w:rPr>
          <w:rFonts w:eastAsia="Times New Roman" w:cstheme="minorHAnsi"/>
        </w:rPr>
        <w:t xml:space="preserve">? </w:t>
      </w:r>
      <w:r w:rsidRPr="00B56888">
        <w:rPr>
          <w:rFonts w:eastAsia="Times New Roman" w:cstheme="minorHAnsi"/>
        </w:rPr>
        <w:t xml:space="preserve"> </w:t>
      </w:r>
      <w:bookmarkStart w:id="14" w:name="OLE_LINK4"/>
      <w:r w:rsidR="00EB2209" w:rsidRPr="00B56888">
        <w:rPr>
          <w:rFonts w:eastAsia="Times New Roman" w:cstheme="minorHAnsi"/>
        </w:rPr>
        <w:t xml:space="preserve">[Enumerator, answer YES if either head or spouse have </w:t>
      </w:r>
      <w:r w:rsidR="00A10424" w:rsidRPr="00B56888">
        <w:rPr>
          <w:rFonts w:eastAsia="Times New Roman" w:cstheme="minorHAnsi"/>
        </w:rPr>
        <w:t xml:space="preserve">ex- or separated spouse </w:t>
      </w:r>
      <w:r w:rsidR="00EB2209" w:rsidRPr="00B56888">
        <w:rPr>
          <w:rFonts w:eastAsia="Times New Roman" w:cstheme="minorHAnsi"/>
        </w:rPr>
        <w:t xml:space="preserve">in the village. Answer NO if none of them </w:t>
      </w:r>
      <w:r w:rsidR="00A10424" w:rsidRPr="00B56888">
        <w:rPr>
          <w:rFonts w:eastAsia="Times New Roman" w:cstheme="minorHAnsi"/>
        </w:rPr>
        <w:t>have ex- or separated spouse</w:t>
      </w:r>
      <w:r w:rsidR="00EB2209" w:rsidRPr="00B56888">
        <w:rPr>
          <w:rFonts w:eastAsia="Times New Roman" w:cstheme="minorHAnsi"/>
        </w:rPr>
        <w:t xml:space="preserve"> in the village.]</w:t>
      </w:r>
      <w:bookmarkEnd w:id="14"/>
      <w:r w:rsidR="00EB2209" w:rsidRPr="00B56888">
        <w:rPr>
          <w:rFonts w:eastAsia="Times New Roman" w:cstheme="minorHAnsi"/>
        </w:rPr>
        <w:br/>
        <w:t xml:space="preserve">If YES, </w:t>
      </w:r>
    </w:p>
    <w:p w14:paraId="2210FF58" w14:textId="77777777" w:rsidR="00EB2209" w:rsidRPr="00B56888" w:rsidRDefault="00EB2209" w:rsidP="001B4A9A">
      <w:pPr>
        <w:pStyle w:val="ListParagraph"/>
        <w:rPr>
          <w:rFonts w:eastAsia="Times New Roman" w:cstheme="minorHAnsi"/>
        </w:rPr>
      </w:pPr>
      <w:r w:rsidRPr="00B56888">
        <w:rPr>
          <w:rFonts w:eastAsia="Times New Roman" w:cstheme="minorHAnsi"/>
        </w:rPr>
        <w:t xml:space="preserve">enumerator ask: how MANY of them from the husband? How many of them from the SPOUSE(S)?  Add the two numbers and introduce the TOTAL NUMBER of </w:t>
      </w:r>
      <w:r w:rsidR="001B4A9A" w:rsidRPr="00B56888">
        <w:rPr>
          <w:rFonts w:eastAsia="Times New Roman" w:cstheme="minorHAnsi"/>
        </w:rPr>
        <w:t>ex- or separated spouse</w:t>
      </w:r>
      <w:r w:rsidRPr="00B56888">
        <w:rPr>
          <w:rFonts w:eastAsia="Times New Roman" w:cstheme="minorHAnsi"/>
        </w:rPr>
        <w:t>s from the household living in the village in another dwelling.</w:t>
      </w:r>
    </w:p>
    <w:p w14:paraId="01209F8D" w14:textId="77777777" w:rsidR="0058670A" w:rsidRPr="00B56888" w:rsidRDefault="0058670A" w:rsidP="008E0668">
      <w:pPr>
        <w:pStyle w:val="ListParagraph"/>
        <w:numPr>
          <w:ilvl w:val="2"/>
          <w:numId w:val="3"/>
        </w:numPr>
        <w:shd w:val="clear" w:color="auto" w:fill="FFFFFF"/>
        <w:spacing w:before="100" w:beforeAutospacing="1" w:after="115" w:line="240" w:lineRule="auto"/>
        <w:rPr>
          <w:rFonts w:eastAsia="Times New Roman" w:cstheme="minorHAnsi"/>
        </w:rPr>
      </w:pPr>
      <w:r w:rsidRPr="00B56888">
        <w:rPr>
          <w:rFonts w:eastAsia="Times New Roman" w:cstheme="minorHAnsi"/>
        </w:rPr>
        <w:t>What is the name of the PERSON?</w:t>
      </w:r>
    </w:p>
    <w:p w14:paraId="5B9589C3" w14:textId="77777777" w:rsidR="008E0668" w:rsidRPr="00B56888" w:rsidRDefault="008E0668" w:rsidP="008E0668">
      <w:pPr>
        <w:pStyle w:val="ListParagraph"/>
        <w:numPr>
          <w:ilvl w:val="2"/>
          <w:numId w:val="3"/>
        </w:numPr>
        <w:shd w:val="clear" w:color="auto" w:fill="FFFFFF"/>
        <w:spacing w:before="100" w:beforeAutospacing="1" w:after="115" w:line="240" w:lineRule="auto"/>
        <w:rPr>
          <w:rFonts w:eastAsia="Times New Roman" w:cstheme="minorHAnsi"/>
        </w:rPr>
      </w:pPr>
      <w:r w:rsidRPr="00B56888">
        <w:rPr>
          <w:rFonts w:eastAsia="Times New Roman" w:cstheme="minorHAnsi"/>
        </w:rPr>
        <w:t>Household id – ex or separated spouse. [Follow the Network Protocol --Phase 2 table to identify the household id]</w:t>
      </w:r>
    </w:p>
    <w:p w14:paraId="12D2D7C2" w14:textId="77777777" w:rsidR="008E0668" w:rsidRPr="00B56888" w:rsidRDefault="00A041EE" w:rsidP="008E0668">
      <w:pPr>
        <w:pStyle w:val="ListParagraph"/>
        <w:numPr>
          <w:ilvl w:val="2"/>
          <w:numId w:val="3"/>
        </w:numPr>
        <w:shd w:val="clear" w:color="auto" w:fill="FFFFFF"/>
        <w:spacing w:before="100" w:beforeAutospacing="1" w:after="115" w:line="240" w:lineRule="auto"/>
        <w:rPr>
          <w:rFonts w:eastAsia="Times New Roman" w:cstheme="minorHAnsi"/>
        </w:rPr>
      </w:pPr>
      <w:r w:rsidRPr="00B56888">
        <w:rPr>
          <w:rFonts w:eastAsia="Times New Roman" w:cstheme="minorHAnsi"/>
        </w:rPr>
        <w:t>Ex of whom</w:t>
      </w:r>
      <w:r w:rsidR="00E04261" w:rsidRPr="00B56888">
        <w:rPr>
          <w:rFonts w:eastAsia="Times New Roman" w:cstheme="minorHAnsi"/>
        </w:rPr>
        <w:t xml:space="preserve">? </w:t>
      </w:r>
      <w:r w:rsidR="008E0668" w:rsidRPr="00B56888">
        <w:rPr>
          <w:rFonts w:eastAsia="Times New Roman" w:cstheme="minorHAnsi"/>
        </w:rPr>
        <w:t>[1=</w:t>
      </w:r>
      <w:r w:rsidRPr="00B56888">
        <w:rPr>
          <w:rFonts w:eastAsia="Times New Roman" w:cstheme="minorHAnsi"/>
        </w:rPr>
        <w:t>head</w:t>
      </w:r>
      <w:r w:rsidR="008E0668" w:rsidRPr="00B56888">
        <w:rPr>
          <w:rFonts w:eastAsia="Times New Roman" w:cstheme="minorHAnsi"/>
        </w:rPr>
        <w:t>, 2=</w:t>
      </w:r>
      <w:r w:rsidRPr="00B56888">
        <w:rPr>
          <w:rFonts w:eastAsia="Times New Roman" w:cstheme="minorHAnsi"/>
        </w:rPr>
        <w:t>Spouse</w:t>
      </w:r>
      <w:r w:rsidR="008E0668" w:rsidRPr="00B56888">
        <w:rPr>
          <w:rFonts w:eastAsia="Times New Roman" w:cstheme="minorHAnsi"/>
        </w:rPr>
        <w:t>]</w:t>
      </w:r>
    </w:p>
    <w:p w14:paraId="3DABEB38" w14:textId="77777777" w:rsidR="005138B7" w:rsidRPr="00B56888" w:rsidRDefault="005138B7" w:rsidP="005138B7">
      <w:pPr>
        <w:shd w:val="clear" w:color="auto" w:fill="FFFFFF"/>
        <w:spacing w:before="100" w:beforeAutospacing="1" w:after="115" w:line="240" w:lineRule="auto"/>
        <w:rPr>
          <w:rFonts w:eastAsia="Times New Roman" w:cstheme="minorHAnsi"/>
        </w:rPr>
      </w:pPr>
    </w:p>
    <w:p w14:paraId="076B9099" w14:textId="77777777" w:rsidR="001D4DFD" w:rsidRPr="00B56888" w:rsidRDefault="001D4DFD" w:rsidP="00524153">
      <w:pPr>
        <w:pStyle w:val="ListParagraph"/>
        <w:numPr>
          <w:ilvl w:val="0"/>
          <w:numId w:val="47"/>
        </w:numPr>
        <w:rPr>
          <w:rFonts w:eastAsia="Times New Roman" w:cstheme="minorHAnsi"/>
        </w:rPr>
      </w:pPr>
      <w:r w:rsidRPr="00B56888">
        <w:rPr>
          <w:rFonts w:eastAsia="Times New Roman" w:cstheme="minorHAnsi"/>
        </w:rPr>
        <w:t xml:space="preserve">Do </w:t>
      </w:r>
      <w:r w:rsidR="00B734F0" w:rsidRPr="00B56888">
        <w:rPr>
          <w:rFonts w:eastAsia="Times New Roman" w:cstheme="minorHAnsi"/>
        </w:rPr>
        <w:t>you or</w:t>
      </w:r>
      <w:r w:rsidR="00EF5D47" w:rsidRPr="00B56888">
        <w:rPr>
          <w:rFonts w:eastAsia="Times New Roman" w:cstheme="minorHAnsi"/>
        </w:rPr>
        <w:t xml:space="preserve"> your </w:t>
      </w:r>
      <w:r w:rsidR="00EB2209" w:rsidRPr="00B56888">
        <w:rPr>
          <w:rFonts w:eastAsia="Times New Roman" w:cstheme="minorHAnsi"/>
        </w:rPr>
        <w:t>spouse(s)</w:t>
      </w:r>
      <w:r w:rsidR="00EF5D47" w:rsidRPr="00B56888">
        <w:rPr>
          <w:rFonts w:eastAsia="Times New Roman" w:cstheme="minorHAnsi"/>
        </w:rPr>
        <w:t xml:space="preserve"> have </w:t>
      </w:r>
      <w:r w:rsidRPr="00B56888">
        <w:rPr>
          <w:rFonts w:eastAsia="Times New Roman" w:cstheme="minorHAnsi"/>
          <w:b/>
          <w:bCs/>
        </w:rPr>
        <w:t>family</w:t>
      </w:r>
      <w:r w:rsidR="001B4A9A" w:rsidRPr="00B56888">
        <w:rPr>
          <w:rFonts w:eastAsia="Times New Roman" w:cstheme="minorHAnsi"/>
          <w:b/>
          <w:bCs/>
        </w:rPr>
        <w:t xml:space="preserve"> </w:t>
      </w:r>
      <w:r w:rsidR="00B734F0" w:rsidRPr="00B56888">
        <w:rPr>
          <w:rFonts w:eastAsia="Times New Roman" w:cstheme="minorHAnsi"/>
        </w:rPr>
        <w:t>living</w:t>
      </w:r>
      <w:r w:rsidR="00B734F0" w:rsidRPr="00B56888">
        <w:rPr>
          <w:rFonts w:eastAsia="Times New Roman" w:cstheme="minorHAnsi"/>
          <w:b/>
          <w:bCs/>
        </w:rPr>
        <w:t xml:space="preserve"> outside</w:t>
      </w:r>
      <w:r w:rsidRPr="00B56888">
        <w:rPr>
          <w:rFonts w:eastAsia="Times New Roman" w:cstheme="minorHAnsi"/>
          <w:b/>
          <w:bCs/>
        </w:rPr>
        <w:t xml:space="preserve"> the village</w:t>
      </w:r>
      <w:r w:rsidR="000D13D5" w:rsidRPr="00B56888">
        <w:rPr>
          <w:rFonts w:eastAsia="Times New Roman" w:cstheme="minorHAnsi"/>
        </w:rPr>
        <w:t>, like</w:t>
      </w:r>
      <w:r w:rsidR="00993964" w:rsidRPr="00B56888">
        <w:rPr>
          <w:rFonts w:eastAsia="Times New Roman" w:cstheme="minorHAnsi"/>
        </w:rPr>
        <w:t xml:space="preserve"> in another community</w:t>
      </w:r>
      <w:r w:rsidRPr="00B56888">
        <w:rPr>
          <w:rFonts w:eastAsia="Times New Roman" w:cstheme="minorHAnsi"/>
        </w:rPr>
        <w:t xml:space="preserve">/town/city/country? YES/NO </w:t>
      </w:r>
    </w:p>
    <w:p w14:paraId="4496FB79" w14:textId="77777777" w:rsidR="00E04261" w:rsidRPr="00B56888" w:rsidRDefault="00E04261" w:rsidP="00E04261">
      <w:pPr>
        <w:pStyle w:val="ListParagraph"/>
        <w:rPr>
          <w:rFonts w:eastAsia="Times New Roman" w:cstheme="minorHAnsi"/>
        </w:rPr>
      </w:pPr>
      <w:r w:rsidRPr="00B56888">
        <w:rPr>
          <w:rFonts w:eastAsia="Times New Roman" w:cstheme="minorHAnsi"/>
        </w:rPr>
        <w:t>If YES</w:t>
      </w:r>
      <w:r w:rsidR="00121F43" w:rsidRPr="00B56888">
        <w:rPr>
          <w:rFonts w:eastAsia="Times New Roman" w:cstheme="minorHAnsi"/>
        </w:rPr>
        <w:t>, are they more than 6 households?</w:t>
      </w:r>
    </w:p>
    <w:p w14:paraId="6F3A2C24" w14:textId="77777777" w:rsidR="00121F43" w:rsidRPr="00B56888" w:rsidRDefault="00121F43" w:rsidP="00EF5D47">
      <w:pPr>
        <w:pStyle w:val="ListParagraph"/>
        <w:rPr>
          <w:rFonts w:eastAsia="Times New Roman" w:cstheme="minorHAnsi"/>
        </w:rPr>
      </w:pPr>
      <w:r w:rsidRPr="00B56888">
        <w:rPr>
          <w:rFonts w:eastAsia="Times New Roman" w:cstheme="minorHAnsi"/>
        </w:rPr>
        <w:t>If fewer than 6 households, how many? Answer the following questions for each of them</w:t>
      </w:r>
    </w:p>
    <w:p w14:paraId="25BC6375" w14:textId="77777777" w:rsidR="00121F43" w:rsidRPr="00B56888" w:rsidRDefault="00121F43" w:rsidP="00E04261">
      <w:pPr>
        <w:pStyle w:val="ListParagraph"/>
        <w:rPr>
          <w:rFonts w:eastAsia="Times New Roman" w:cstheme="minorHAnsi"/>
        </w:rPr>
      </w:pPr>
      <w:r w:rsidRPr="00B56888">
        <w:rPr>
          <w:rFonts w:eastAsia="Times New Roman" w:cstheme="minorHAnsi"/>
        </w:rPr>
        <w:t>If more than 6, think of the 6 closest households and answer the following questions for each of them.</w:t>
      </w:r>
    </w:p>
    <w:p w14:paraId="47403514" w14:textId="77777777" w:rsidR="00AD11AD" w:rsidRPr="00B56888" w:rsidRDefault="00AD11AD" w:rsidP="00AD11AD">
      <w:pPr>
        <w:pStyle w:val="ListParagraph"/>
        <w:rPr>
          <w:rFonts w:eastAsia="Times New Roman" w:cstheme="minorHAnsi"/>
        </w:rPr>
      </w:pPr>
    </w:p>
    <w:p w14:paraId="0541153D" w14:textId="77777777" w:rsidR="00EF6CC0" w:rsidRPr="00B56888" w:rsidRDefault="00EF6CC0" w:rsidP="008A260A">
      <w:pPr>
        <w:pStyle w:val="ListParagraph"/>
        <w:numPr>
          <w:ilvl w:val="0"/>
          <w:numId w:val="41"/>
        </w:numPr>
        <w:shd w:val="clear" w:color="auto" w:fill="FFFFFF"/>
        <w:spacing w:before="100" w:beforeAutospacing="1" w:after="115" w:line="240" w:lineRule="auto"/>
        <w:rPr>
          <w:rFonts w:eastAsia="Times New Roman" w:cstheme="minorHAnsi"/>
        </w:rPr>
      </w:pPr>
      <w:r w:rsidRPr="00B56888">
        <w:rPr>
          <w:rFonts w:eastAsia="Times New Roman" w:cstheme="minorHAnsi"/>
        </w:rPr>
        <w:t>What is the name of the PERSON?</w:t>
      </w:r>
    </w:p>
    <w:p w14:paraId="2CD877E3" w14:textId="77777777" w:rsidR="00EF5D47" w:rsidRPr="00B56888" w:rsidRDefault="00A041EE" w:rsidP="008A260A">
      <w:pPr>
        <w:pStyle w:val="ListParagraph"/>
        <w:numPr>
          <w:ilvl w:val="0"/>
          <w:numId w:val="41"/>
        </w:numPr>
        <w:shd w:val="clear" w:color="auto" w:fill="FFFFFF"/>
        <w:spacing w:before="100" w:beforeAutospacing="1" w:after="115" w:line="240" w:lineRule="auto"/>
        <w:rPr>
          <w:rFonts w:eastAsia="Times New Roman" w:cstheme="minorHAnsi"/>
        </w:rPr>
      </w:pPr>
      <w:r w:rsidRPr="00B56888">
        <w:rPr>
          <w:rFonts w:eastAsia="Times New Roman" w:cstheme="minorHAnsi"/>
        </w:rPr>
        <w:t xml:space="preserve">What is the relationship?  </w:t>
      </w:r>
      <w:r w:rsidR="00EF5D47" w:rsidRPr="00B56888">
        <w:rPr>
          <w:rFonts w:eastAsia="Times New Roman" w:cstheme="minorHAnsi"/>
        </w:rPr>
        <w:t xml:space="preserve">[1=Adult children, 2=Parents, 3= Grandparents,4=Aunts/Uncles, 5=Nieces/Nephews, 6=Cousins, 7=ex- or separated </w:t>
      </w:r>
      <w:r w:rsidR="00EB2209" w:rsidRPr="00B56888">
        <w:rPr>
          <w:rFonts w:eastAsia="Times New Roman" w:cstheme="minorHAnsi"/>
        </w:rPr>
        <w:t>spouse(s)</w:t>
      </w:r>
      <w:r w:rsidR="00EF5D47" w:rsidRPr="00B56888">
        <w:rPr>
          <w:rFonts w:eastAsia="Times New Roman" w:cstheme="minorHAnsi"/>
        </w:rPr>
        <w:t>, 8=Others, specify]</w:t>
      </w:r>
    </w:p>
    <w:p w14:paraId="077C182F" w14:textId="77777777" w:rsidR="006C0DF1" w:rsidRPr="00B56888" w:rsidRDefault="006C0DF1" w:rsidP="008A260A">
      <w:pPr>
        <w:pStyle w:val="ListParagraph"/>
        <w:numPr>
          <w:ilvl w:val="0"/>
          <w:numId w:val="41"/>
        </w:numPr>
        <w:shd w:val="clear" w:color="auto" w:fill="FFFFFF"/>
        <w:spacing w:before="100" w:beforeAutospacing="1" w:after="115" w:line="240" w:lineRule="auto"/>
        <w:rPr>
          <w:rFonts w:eastAsia="Times New Roman" w:cstheme="minorHAnsi"/>
        </w:rPr>
      </w:pPr>
      <w:r w:rsidRPr="00B56888">
        <w:rPr>
          <w:rFonts w:eastAsia="Times New Roman" w:cstheme="minorHAnsi"/>
        </w:rPr>
        <w:t>Relatives of?  [1=Head, 2=Spouse]</w:t>
      </w:r>
    </w:p>
    <w:p w14:paraId="3EB878F3" w14:textId="77777777" w:rsidR="001D4DFD" w:rsidRPr="00B56888" w:rsidRDefault="00057A0C" w:rsidP="008A260A">
      <w:pPr>
        <w:pStyle w:val="ListParagraph"/>
        <w:numPr>
          <w:ilvl w:val="0"/>
          <w:numId w:val="41"/>
        </w:numPr>
        <w:shd w:val="clear" w:color="auto" w:fill="FFFFFF"/>
        <w:spacing w:before="100" w:beforeAutospacing="1" w:after="115" w:line="240" w:lineRule="auto"/>
        <w:rPr>
          <w:rFonts w:eastAsia="Times New Roman" w:cstheme="minorHAnsi"/>
        </w:rPr>
      </w:pPr>
      <w:r w:rsidRPr="00B56888">
        <w:rPr>
          <w:rFonts w:eastAsia="Times New Roman" w:cstheme="minorHAnsi"/>
        </w:rPr>
        <w:t>Do they live m</w:t>
      </w:r>
      <w:r w:rsidR="001D4DFD" w:rsidRPr="00B56888">
        <w:rPr>
          <w:rFonts w:eastAsia="Times New Roman" w:cstheme="minorHAnsi"/>
        </w:rPr>
        <w:t>ore than one day</w:t>
      </w:r>
      <w:r w:rsidR="00A041EE" w:rsidRPr="00B56888">
        <w:rPr>
          <w:rFonts w:eastAsia="Times New Roman" w:cstheme="minorHAnsi"/>
        </w:rPr>
        <w:t>’s</w:t>
      </w:r>
      <w:r w:rsidR="001D4DFD" w:rsidRPr="00B56888">
        <w:rPr>
          <w:rFonts w:eastAsia="Times New Roman" w:cstheme="minorHAnsi"/>
        </w:rPr>
        <w:t xml:space="preserve"> walk</w:t>
      </w:r>
      <w:r w:rsidR="00A041EE" w:rsidRPr="00B56888">
        <w:rPr>
          <w:rFonts w:eastAsia="Times New Roman" w:cstheme="minorHAnsi"/>
        </w:rPr>
        <w:t>ing distance away</w:t>
      </w:r>
      <w:r w:rsidR="001D4DFD" w:rsidRPr="00B56888">
        <w:rPr>
          <w:rFonts w:eastAsia="Times New Roman" w:cstheme="minorHAnsi"/>
        </w:rPr>
        <w:t>? [Yes, No]</w:t>
      </w:r>
    </w:p>
    <w:p w14:paraId="4604CCC2" w14:textId="77777777" w:rsidR="001D4DFD" w:rsidRPr="00B56888" w:rsidRDefault="001D4DFD" w:rsidP="008A260A">
      <w:pPr>
        <w:pStyle w:val="ListParagraph"/>
        <w:numPr>
          <w:ilvl w:val="0"/>
          <w:numId w:val="41"/>
        </w:numPr>
        <w:shd w:val="clear" w:color="auto" w:fill="FFFFFF"/>
        <w:spacing w:before="100" w:beforeAutospacing="1" w:after="115" w:line="240" w:lineRule="auto"/>
        <w:rPr>
          <w:rFonts w:eastAsia="Times New Roman" w:cstheme="minorHAnsi"/>
        </w:rPr>
      </w:pPr>
      <w:r w:rsidRPr="00B56888">
        <w:rPr>
          <w:rFonts w:eastAsia="Times New Roman" w:cstheme="minorHAnsi"/>
        </w:rPr>
        <w:t xml:space="preserve">Where does she/he live? [1= Balaka </w:t>
      </w:r>
      <w:r w:rsidR="000D13D5" w:rsidRPr="00B56888">
        <w:rPr>
          <w:rFonts w:eastAsia="Times New Roman" w:cstheme="minorHAnsi"/>
        </w:rPr>
        <w:t>,</w:t>
      </w:r>
      <w:r w:rsidRPr="00B56888">
        <w:rPr>
          <w:rFonts w:eastAsia="Times New Roman" w:cstheme="minorHAnsi"/>
        </w:rPr>
        <w:t>District, 2 = Malawi (rest of districts), 3 = Abroad]</w:t>
      </w:r>
    </w:p>
    <w:p w14:paraId="412FF715" w14:textId="77777777" w:rsidR="002121F3" w:rsidRPr="00B56888" w:rsidRDefault="002121F3" w:rsidP="002D5F29">
      <w:pPr>
        <w:pBdr>
          <w:bottom w:val="single" w:sz="6" w:space="1" w:color="000001"/>
        </w:pBdr>
        <w:shd w:val="clear" w:color="auto" w:fill="FFFFFF"/>
        <w:spacing w:before="100" w:beforeAutospacing="1" w:after="115" w:line="240" w:lineRule="auto"/>
        <w:rPr>
          <w:rFonts w:eastAsia="Times New Roman" w:cstheme="minorHAnsi"/>
        </w:rPr>
      </w:pPr>
    </w:p>
    <w:p w14:paraId="6826BAD7" w14:textId="77777777" w:rsidR="002D5F29" w:rsidRPr="00B56888" w:rsidRDefault="002121F3" w:rsidP="002D5F29">
      <w:pPr>
        <w:pBdr>
          <w:bottom w:val="single" w:sz="6" w:space="1" w:color="000001"/>
        </w:pBdr>
        <w:shd w:val="clear" w:color="auto" w:fill="FFFFFF"/>
        <w:spacing w:before="100" w:beforeAutospacing="1" w:after="115" w:line="240" w:lineRule="auto"/>
        <w:rPr>
          <w:rFonts w:eastAsia="Times New Roman" w:cstheme="minorHAnsi"/>
          <w:b/>
          <w:bCs/>
          <w:sz w:val="24"/>
          <w:szCs w:val="24"/>
        </w:rPr>
      </w:pPr>
      <w:r w:rsidRPr="00B56888">
        <w:rPr>
          <w:rFonts w:eastAsia="Times New Roman" w:cstheme="minorHAnsi"/>
        </w:rPr>
        <w:br w:type="page"/>
      </w:r>
    </w:p>
    <w:p w14:paraId="30DABE9F" w14:textId="77777777" w:rsidR="0071010E" w:rsidRPr="00B56888" w:rsidRDefault="002D5F29">
      <w:pPr>
        <w:pStyle w:val="Heading2"/>
      </w:pPr>
      <w:bookmarkStart w:id="15" w:name="_Toc108165396"/>
      <w:r w:rsidRPr="00B56888">
        <w:lastRenderedPageBreak/>
        <w:t>Post- interviews debrief.</w:t>
      </w:r>
      <w:bookmarkEnd w:id="15"/>
    </w:p>
    <w:p w14:paraId="52CF9E8C" w14:textId="77777777" w:rsidR="002D5F29" w:rsidRPr="00B56888" w:rsidRDefault="002D5F29" w:rsidP="002D5F29">
      <w:pPr>
        <w:pBdr>
          <w:bottom w:val="single" w:sz="6" w:space="1" w:color="000001"/>
        </w:pBdr>
        <w:shd w:val="clear" w:color="auto" w:fill="FFFFFF"/>
        <w:spacing w:before="100" w:beforeAutospacing="1" w:after="115" w:line="240" w:lineRule="auto"/>
        <w:rPr>
          <w:rFonts w:eastAsia="Times New Roman" w:cstheme="minorHAnsi"/>
          <w:b/>
          <w:bCs/>
          <w:sz w:val="24"/>
          <w:szCs w:val="24"/>
        </w:rPr>
      </w:pPr>
      <w:r w:rsidRPr="00B56888">
        <w:rPr>
          <w:rFonts w:eastAsia="Times New Roman" w:cstheme="minorHAnsi"/>
          <w:b/>
          <w:bCs/>
          <w:sz w:val="24"/>
          <w:szCs w:val="24"/>
        </w:rPr>
        <w:t>Enumerators and supervisors should:</w:t>
      </w:r>
    </w:p>
    <w:p w14:paraId="020230F6" w14:textId="77777777" w:rsidR="002D5F29" w:rsidRPr="00B56888" w:rsidRDefault="002D5F29" w:rsidP="008A260A">
      <w:pPr>
        <w:pStyle w:val="ListParagraph"/>
        <w:numPr>
          <w:ilvl w:val="0"/>
          <w:numId w:val="13"/>
        </w:numPr>
        <w:pBdr>
          <w:bottom w:val="single" w:sz="6" w:space="29" w:color="000001"/>
        </w:pBdr>
        <w:shd w:val="clear" w:color="auto" w:fill="FFFFFF"/>
        <w:spacing w:before="100" w:beforeAutospacing="1" w:after="115" w:line="240" w:lineRule="auto"/>
        <w:rPr>
          <w:rFonts w:eastAsia="Times New Roman" w:cstheme="minorHAnsi"/>
          <w:b/>
          <w:bCs/>
          <w:sz w:val="24"/>
          <w:szCs w:val="24"/>
        </w:rPr>
      </w:pPr>
      <w:r w:rsidRPr="00B56888">
        <w:rPr>
          <w:rFonts w:eastAsia="Times New Roman" w:cstheme="minorHAnsi"/>
          <w:b/>
          <w:bCs/>
          <w:sz w:val="24"/>
          <w:szCs w:val="24"/>
        </w:rPr>
        <w:t>For any un-matched household link supervisors and enumerators should try together to match household with id number in booklets.</w:t>
      </w:r>
    </w:p>
    <w:p w14:paraId="291D0783" w14:textId="77777777" w:rsidR="002D5F29" w:rsidRPr="00B56888" w:rsidRDefault="002D5F29" w:rsidP="008A260A">
      <w:pPr>
        <w:pStyle w:val="ListParagraph"/>
        <w:numPr>
          <w:ilvl w:val="0"/>
          <w:numId w:val="13"/>
        </w:numPr>
        <w:pBdr>
          <w:bottom w:val="single" w:sz="6" w:space="29" w:color="000001"/>
        </w:pBdr>
        <w:shd w:val="clear" w:color="auto" w:fill="FFFFFF"/>
        <w:spacing w:before="100" w:beforeAutospacing="1" w:after="115" w:line="240" w:lineRule="auto"/>
        <w:rPr>
          <w:rFonts w:eastAsia="Times New Roman" w:cstheme="minorHAnsi"/>
          <w:b/>
          <w:bCs/>
          <w:sz w:val="24"/>
          <w:szCs w:val="24"/>
        </w:rPr>
      </w:pPr>
      <w:r w:rsidRPr="00B56888">
        <w:rPr>
          <w:rFonts w:eastAsia="Times New Roman" w:cstheme="minorHAnsi"/>
          <w:b/>
          <w:bCs/>
          <w:sz w:val="24"/>
          <w:szCs w:val="24"/>
        </w:rPr>
        <w:t xml:space="preserve">If still un-matched. Detailed notes should be taken </w:t>
      </w:r>
      <w:r w:rsidR="0031598B" w:rsidRPr="00B56888">
        <w:rPr>
          <w:rFonts w:eastAsia="Times New Roman" w:cstheme="minorHAnsi"/>
          <w:b/>
          <w:bCs/>
          <w:sz w:val="24"/>
          <w:szCs w:val="24"/>
        </w:rPr>
        <w:t>to</w:t>
      </w:r>
      <w:r w:rsidRPr="00B56888">
        <w:rPr>
          <w:rFonts w:eastAsia="Times New Roman" w:cstheme="minorHAnsi"/>
          <w:b/>
          <w:bCs/>
          <w:sz w:val="24"/>
          <w:szCs w:val="24"/>
        </w:rPr>
        <w:t xml:space="preserve"> evaluate whether a further visit is necessary or whether we have missed a household </w:t>
      </w:r>
      <w:r w:rsidR="00027AAE" w:rsidRPr="00B56888">
        <w:rPr>
          <w:rFonts w:eastAsia="Times New Roman" w:cstheme="minorHAnsi"/>
          <w:b/>
          <w:bCs/>
          <w:sz w:val="24"/>
          <w:szCs w:val="24"/>
        </w:rPr>
        <w:t>in Phase 1.</w:t>
      </w:r>
    </w:p>
    <w:p w14:paraId="4744DFB1" w14:textId="77777777" w:rsidR="002D5F29" w:rsidRPr="00B56888" w:rsidRDefault="002D5F29" w:rsidP="002D5F29">
      <w:pPr>
        <w:rPr>
          <w:rFonts w:eastAsia="Times New Roman" w:cstheme="minorHAnsi"/>
          <w:b/>
          <w:bCs/>
          <w:sz w:val="20"/>
          <w:szCs w:val="20"/>
        </w:rPr>
      </w:pPr>
      <w:r w:rsidRPr="00B56888">
        <w:rPr>
          <w:rFonts w:eastAsia="Times New Roman" w:cstheme="minorHAnsi"/>
          <w:b/>
          <w:bCs/>
          <w:sz w:val="24"/>
          <w:szCs w:val="24"/>
        </w:rPr>
        <w:t xml:space="preserve">END OF PHASE </w:t>
      </w:r>
      <w:r w:rsidR="00027AAE" w:rsidRPr="00B56888">
        <w:rPr>
          <w:rFonts w:eastAsia="Times New Roman" w:cstheme="minorHAnsi"/>
          <w:b/>
          <w:bCs/>
          <w:sz w:val="24"/>
          <w:szCs w:val="24"/>
        </w:rPr>
        <w:t>2</w:t>
      </w:r>
      <w:r w:rsidRPr="00B56888">
        <w:rPr>
          <w:rFonts w:eastAsia="Times New Roman" w:cstheme="minorHAnsi"/>
          <w:b/>
          <w:bCs/>
          <w:sz w:val="24"/>
          <w:szCs w:val="24"/>
        </w:rPr>
        <w:t>.</w:t>
      </w:r>
      <w:r w:rsidRPr="00B56888">
        <w:rPr>
          <w:rFonts w:eastAsia="Times New Roman" w:cstheme="minorHAnsi"/>
          <w:b/>
          <w:bCs/>
          <w:sz w:val="20"/>
          <w:szCs w:val="20"/>
        </w:rPr>
        <w:br w:type="page"/>
      </w:r>
    </w:p>
    <w:p w14:paraId="384673D9" w14:textId="77777777" w:rsidR="00027FCC" w:rsidRPr="00B56888" w:rsidRDefault="00FD36A2" w:rsidP="001D0819">
      <w:pPr>
        <w:pStyle w:val="Heading1"/>
        <w:rPr>
          <w:ins w:id="16" w:author="Leandro De Magalhaes" w:date="2021-10-04T16:36:00Z"/>
          <w:color w:val="auto"/>
        </w:rPr>
      </w:pPr>
      <w:bookmarkStart w:id="17" w:name="_Toc108165398"/>
      <w:r w:rsidRPr="00B56888">
        <w:rPr>
          <w:color w:val="auto"/>
        </w:rPr>
        <w:lastRenderedPageBreak/>
        <w:t>Phase 3</w:t>
      </w:r>
      <w:bookmarkEnd w:id="17"/>
    </w:p>
    <w:p w14:paraId="01D730EA" w14:textId="77777777" w:rsidR="00027FCC" w:rsidRPr="00B56888" w:rsidRDefault="00027FCC" w:rsidP="00000C62">
      <w:pPr>
        <w:rPr>
          <w:b/>
          <w:bCs/>
          <w:sz w:val="28"/>
          <w:szCs w:val="28"/>
        </w:rPr>
      </w:pPr>
    </w:p>
    <w:p w14:paraId="377C35C2" w14:textId="77777777" w:rsidR="002D5F29" w:rsidRPr="00B56888" w:rsidRDefault="00EC5713" w:rsidP="00EC5713">
      <w:pPr>
        <w:shd w:val="clear" w:color="auto" w:fill="FFFFFF"/>
        <w:spacing w:before="100" w:beforeAutospacing="1" w:after="115" w:line="240" w:lineRule="auto"/>
        <w:rPr>
          <w:rFonts w:eastAsia="Times New Roman" w:cstheme="minorHAnsi"/>
        </w:rPr>
      </w:pPr>
      <w:r w:rsidRPr="00B56888">
        <w:rPr>
          <w:rFonts w:eastAsia="Times New Roman" w:cstheme="minorHAnsi"/>
        </w:rPr>
        <w:t xml:space="preserve">[REMEMBER THAT BY “VILLAGE”, WE MEAN THE COMMUNITY OF THE VILLAGE GROUP: </w:t>
      </w:r>
      <w:proofErr w:type="spellStart"/>
      <w:r w:rsidRPr="00B56888">
        <w:rPr>
          <w:rFonts w:eastAsia="Times New Roman" w:cstheme="minorHAnsi"/>
        </w:rPr>
        <w:t>GERADi</w:t>
      </w:r>
      <w:proofErr w:type="spellEnd"/>
      <w:r w:rsidRPr="00B56888">
        <w:rPr>
          <w:rFonts w:eastAsia="Times New Roman" w:cstheme="minorHAnsi"/>
        </w:rPr>
        <w:t>, KALONGA, ILIMU, ABASI, MTAMBO?]</w:t>
      </w:r>
    </w:p>
    <w:p w14:paraId="33272886" w14:textId="77777777" w:rsidR="0071010E" w:rsidRPr="00B56888" w:rsidRDefault="00FD36A2">
      <w:pPr>
        <w:pStyle w:val="Heading2"/>
      </w:pPr>
      <w:bookmarkStart w:id="18" w:name="_Toc108165399"/>
      <w:r w:rsidRPr="00B56888">
        <w:t xml:space="preserve">Section </w:t>
      </w:r>
      <w:r w:rsidR="00450D4A" w:rsidRPr="00B56888">
        <w:t>C</w:t>
      </w:r>
      <w:r w:rsidRPr="00B56888">
        <w:t>– HOUSEHOLD CONSUMPTION</w:t>
      </w:r>
      <w:bookmarkEnd w:id="18"/>
    </w:p>
    <w:p w14:paraId="004A6D62" w14:textId="77777777" w:rsidR="00FD36A2" w:rsidRPr="00B56888" w:rsidRDefault="00FD36A2" w:rsidP="008A260A">
      <w:pPr>
        <w:numPr>
          <w:ilvl w:val="0"/>
          <w:numId w:val="15"/>
        </w:numPr>
        <w:shd w:val="clear" w:color="auto" w:fill="FFFFFF"/>
        <w:spacing w:before="100" w:beforeAutospacing="1" w:after="0" w:line="240" w:lineRule="auto"/>
        <w:rPr>
          <w:rFonts w:eastAsia="Times New Roman" w:cstheme="minorHAnsi"/>
          <w:sz w:val="20"/>
          <w:szCs w:val="20"/>
        </w:rPr>
      </w:pPr>
      <w:r w:rsidRPr="00B56888">
        <w:rPr>
          <w:rFonts w:eastAsia="Times New Roman" w:cstheme="minorHAnsi"/>
          <w:sz w:val="20"/>
          <w:szCs w:val="20"/>
        </w:rPr>
        <w:t xml:space="preserve">Food consumption in your household over the past 7 DAYS. </w:t>
      </w:r>
    </w:p>
    <w:p w14:paraId="4252EDC4" w14:textId="77777777" w:rsidR="00FD36A2" w:rsidRPr="00B56888" w:rsidRDefault="00FD36A2" w:rsidP="00FD36A2"/>
    <w:tbl>
      <w:tblPr>
        <w:tblW w:w="15345" w:type="dxa"/>
        <w:tblCellSpacing w:w="0" w:type="dxa"/>
        <w:tblInd w:w="-333" w:type="dxa"/>
        <w:tblBorders>
          <w:top w:val="outset" w:sz="6" w:space="0" w:color="000001"/>
          <w:left w:val="outset" w:sz="6" w:space="0" w:color="000001"/>
          <w:bottom w:val="outset" w:sz="6" w:space="0" w:color="000001"/>
          <w:right w:val="outset" w:sz="6" w:space="0" w:color="000001"/>
        </w:tblBorders>
        <w:tblLayout w:type="fixed"/>
        <w:tblCellMar>
          <w:top w:w="84" w:type="dxa"/>
          <w:left w:w="84" w:type="dxa"/>
          <w:bottom w:w="84" w:type="dxa"/>
          <w:right w:w="84" w:type="dxa"/>
        </w:tblCellMar>
        <w:tblLook w:val="04A0" w:firstRow="1" w:lastRow="0" w:firstColumn="1" w:lastColumn="0" w:noHBand="0" w:noVBand="1"/>
      </w:tblPr>
      <w:tblGrid>
        <w:gridCol w:w="574"/>
        <w:gridCol w:w="1345"/>
        <w:gridCol w:w="1315"/>
        <w:gridCol w:w="702"/>
        <w:gridCol w:w="525"/>
        <w:gridCol w:w="1315"/>
        <w:gridCol w:w="1008"/>
        <w:gridCol w:w="594"/>
        <w:gridCol w:w="1276"/>
        <w:gridCol w:w="102"/>
        <w:gridCol w:w="1315"/>
        <w:gridCol w:w="1276"/>
        <w:gridCol w:w="1089"/>
        <w:gridCol w:w="1401"/>
        <w:gridCol w:w="1508"/>
      </w:tblGrid>
      <w:tr w:rsidR="00B56888" w:rsidRPr="00B56888" w14:paraId="5D7A49D8" w14:textId="77777777" w:rsidTr="00481F61">
        <w:trPr>
          <w:trHeight w:val="80"/>
          <w:tblCellSpacing w:w="0" w:type="dxa"/>
        </w:trPr>
        <w:tc>
          <w:tcPr>
            <w:tcW w:w="15345" w:type="dxa"/>
            <w:gridSpan w:val="15"/>
            <w:tcBorders>
              <w:top w:val="outset" w:sz="6" w:space="0" w:color="000001"/>
              <w:left w:val="outset" w:sz="6" w:space="0" w:color="000001"/>
              <w:bottom w:val="outset" w:sz="6" w:space="0" w:color="000001"/>
              <w:right w:val="outset" w:sz="6" w:space="0" w:color="000001"/>
            </w:tcBorders>
          </w:tcPr>
          <w:p w14:paraId="027855A5" w14:textId="77777777" w:rsidR="001D0819" w:rsidRPr="00B56888" w:rsidRDefault="001D0819" w:rsidP="00510DC5">
            <w:pPr>
              <w:spacing w:before="100" w:beforeAutospacing="1" w:after="115" w:line="240" w:lineRule="auto"/>
              <w:jc w:val="center"/>
              <w:rPr>
                <w:rFonts w:eastAsia="Times New Roman" w:cstheme="minorHAnsi"/>
                <w:b/>
                <w:bCs/>
                <w:sz w:val="18"/>
                <w:szCs w:val="18"/>
              </w:rPr>
            </w:pPr>
            <w:r w:rsidRPr="00B56888">
              <w:rPr>
                <w:rFonts w:eastAsia="Times New Roman" w:cstheme="minorHAnsi"/>
                <w:b/>
                <w:bCs/>
                <w:sz w:val="18"/>
                <w:szCs w:val="18"/>
              </w:rPr>
              <w:t>CONSUMPTION</w:t>
            </w:r>
          </w:p>
        </w:tc>
      </w:tr>
      <w:tr w:rsidR="00B56888" w:rsidRPr="00B56888" w14:paraId="500BE44E" w14:textId="77777777" w:rsidTr="004C0FFE">
        <w:trPr>
          <w:trHeight w:val="80"/>
          <w:tblCellSpacing w:w="0" w:type="dxa"/>
        </w:trPr>
        <w:tc>
          <w:tcPr>
            <w:tcW w:w="574" w:type="dxa"/>
            <w:vMerge w:val="restart"/>
            <w:tcBorders>
              <w:top w:val="outset" w:sz="6" w:space="0" w:color="000001"/>
              <w:left w:val="outset" w:sz="6" w:space="0" w:color="000001"/>
              <w:bottom w:val="outset" w:sz="6" w:space="0" w:color="000001"/>
              <w:right w:val="outset" w:sz="6" w:space="0" w:color="000001"/>
            </w:tcBorders>
            <w:hideMark/>
          </w:tcPr>
          <w:p w14:paraId="376FD86F" w14:textId="77777777" w:rsidR="001D0819" w:rsidRPr="00B56888" w:rsidRDefault="001D0819" w:rsidP="00510DC5">
            <w:pPr>
              <w:spacing w:before="100" w:beforeAutospacing="1" w:after="115" w:line="240" w:lineRule="auto"/>
              <w:rPr>
                <w:rFonts w:eastAsia="Times New Roman" w:cstheme="minorHAnsi"/>
                <w:sz w:val="16"/>
                <w:szCs w:val="16"/>
              </w:rPr>
            </w:pPr>
          </w:p>
          <w:p w14:paraId="58CEF98F" w14:textId="77777777" w:rsidR="001D0819" w:rsidRPr="00B56888" w:rsidRDefault="001D0819" w:rsidP="00510DC5">
            <w:pPr>
              <w:spacing w:before="100" w:beforeAutospacing="1" w:after="115" w:line="240" w:lineRule="auto"/>
              <w:rPr>
                <w:rFonts w:eastAsia="Times New Roman" w:cstheme="minorHAnsi"/>
                <w:sz w:val="16"/>
                <w:szCs w:val="16"/>
              </w:rPr>
            </w:pPr>
            <w:r w:rsidRPr="00B56888">
              <w:rPr>
                <w:rFonts w:eastAsia="Times New Roman" w:cstheme="minorHAnsi"/>
                <w:sz w:val="16"/>
                <w:szCs w:val="16"/>
              </w:rPr>
              <w:t>Food Item</w:t>
            </w:r>
          </w:p>
          <w:p w14:paraId="1748B79F" w14:textId="77777777" w:rsidR="001D0819" w:rsidRPr="00B56888" w:rsidRDefault="001D0819" w:rsidP="00510DC5">
            <w:pPr>
              <w:spacing w:before="100" w:beforeAutospacing="1" w:after="115" w:line="240" w:lineRule="auto"/>
              <w:rPr>
                <w:rFonts w:eastAsia="Times New Roman" w:cstheme="minorHAnsi"/>
                <w:sz w:val="16"/>
                <w:szCs w:val="16"/>
              </w:rPr>
            </w:pPr>
          </w:p>
        </w:tc>
        <w:tc>
          <w:tcPr>
            <w:tcW w:w="1345" w:type="dxa"/>
            <w:vMerge w:val="restart"/>
            <w:tcBorders>
              <w:top w:val="outset" w:sz="6" w:space="0" w:color="000001"/>
              <w:left w:val="outset" w:sz="6" w:space="0" w:color="000001"/>
              <w:bottom w:val="outset" w:sz="6" w:space="0" w:color="000001"/>
              <w:right w:val="outset" w:sz="6" w:space="0" w:color="000001"/>
            </w:tcBorders>
            <w:hideMark/>
          </w:tcPr>
          <w:p w14:paraId="5BB90BFA" w14:textId="77777777" w:rsidR="001D0819" w:rsidRPr="00B56888" w:rsidRDefault="001D0819" w:rsidP="008A260A">
            <w:pPr>
              <w:pStyle w:val="ListParagraph"/>
              <w:numPr>
                <w:ilvl w:val="0"/>
                <w:numId w:val="16"/>
              </w:numPr>
              <w:spacing w:before="100" w:beforeAutospacing="1" w:after="115" w:line="240" w:lineRule="auto"/>
              <w:rPr>
                <w:rFonts w:eastAsia="Times New Roman" w:cstheme="minorHAnsi"/>
                <w:sz w:val="18"/>
                <w:szCs w:val="18"/>
              </w:rPr>
            </w:pPr>
            <w:r w:rsidRPr="00B56888">
              <w:rPr>
                <w:rFonts w:eastAsia="Times New Roman" w:cstheme="minorHAnsi"/>
                <w:sz w:val="18"/>
                <w:szCs w:val="18"/>
              </w:rPr>
              <w:t>Did you or others in your household consume any [FOOD ITEM] over the past 7 days?</w:t>
            </w:r>
          </w:p>
          <w:p w14:paraId="650D5F05" w14:textId="77777777" w:rsidR="001D0819" w:rsidRPr="00B56888" w:rsidRDefault="001D0819" w:rsidP="00510DC5">
            <w:pPr>
              <w:spacing w:before="100" w:beforeAutospacing="1" w:after="240" w:line="240" w:lineRule="auto"/>
              <w:rPr>
                <w:rFonts w:eastAsia="Times New Roman" w:cstheme="minorHAnsi"/>
                <w:sz w:val="18"/>
                <w:szCs w:val="18"/>
              </w:rPr>
            </w:pPr>
          </w:p>
          <w:p w14:paraId="4D031D8E" w14:textId="77777777" w:rsidR="001D0819" w:rsidRPr="00B56888" w:rsidRDefault="001D0819" w:rsidP="00510DC5">
            <w:pPr>
              <w:spacing w:before="100" w:beforeAutospacing="1" w:after="115" w:line="240" w:lineRule="auto"/>
              <w:rPr>
                <w:rFonts w:eastAsia="Times New Roman" w:cstheme="minorHAnsi"/>
                <w:sz w:val="18"/>
                <w:szCs w:val="18"/>
              </w:rPr>
            </w:pPr>
          </w:p>
        </w:tc>
        <w:tc>
          <w:tcPr>
            <w:tcW w:w="1315" w:type="dxa"/>
            <w:tcBorders>
              <w:top w:val="outset" w:sz="6" w:space="0" w:color="000001"/>
              <w:left w:val="outset" w:sz="6" w:space="0" w:color="000001"/>
              <w:bottom w:val="outset" w:sz="6" w:space="0" w:color="000001"/>
              <w:right w:val="outset" w:sz="6" w:space="0" w:color="000001"/>
            </w:tcBorders>
            <w:hideMark/>
          </w:tcPr>
          <w:p w14:paraId="0B91A928" w14:textId="77777777" w:rsidR="001D0819" w:rsidRPr="00B56888" w:rsidRDefault="001D0819" w:rsidP="00510DC5">
            <w:pPr>
              <w:spacing w:before="100" w:beforeAutospacing="1" w:after="115" w:line="240" w:lineRule="auto"/>
              <w:jc w:val="center"/>
              <w:rPr>
                <w:rFonts w:eastAsia="Times New Roman" w:cstheme="minorHAnsi"/>
                <w:sz w:val="18"/>
                <w:szCs w:val="18"/>
              </w:rPr>
            </w:pPr>
            <w:r w:rsidRPr="00B56888">
              <w:rPr>
                <w:rFonts w:eastAsia="Times New Roman" w:cstheme="minorHAnsi"/>
                <w:b/>
                <w:bCs/>
                <w:sz w:val="18"/>
                <w:szCs w:val="18"/>
              </w:rPr>
              <w:t>Total</w:t>
            </w:r>
          </w:p>
        </w:tc>
        <w:tc>
          <w:tcPr>
            <w:tcW w:w="2542" w:type="dxa"/>
            <w:gridSpan w:val="3"/>
            <w:tcBorders>
              <w:top w:val="outset" w:sz="6" w:space="0" w:color="000001"/>
              <w:left w:val="outset" w:sz="6" w:space="0" w:color="000001"/>
              <w:bottom w:val="outset" w:sz="6" w:space="0" w:color="000001"/>
              <w:right w:val="outset" w:sz="6" w:space="0" w:color="000001"/>
            </w:tcBorders>
            <w:hideMark/>
          </w:tcPr>
          <w:p w14:paraId="6E130B77" w14:textId="77777777" w:rsidR="001D0819" w:rsidRPr="00B56888" w:rsidRDefault="001D0819" w:rsidP="00510DC5">
            <w:pPr>
              <w:spacing w:before="100" w:beforeAutospacing="1" w:after="115" w:line="240" w:lineRule="auto"/>
              <w:jc w:val="center"/>
              <w:rPr>
                <w:rFonts w:eastAsia="Times New Roman" w:cstheme="minorHAnsi"/>
                <w:sz w:val="18"/>
                <w:szCs w:val="18"/>
              </w:rPr>
            </w:pPr>
            <w:r w:rsidRPr="00B56888">
              <w:rPr>
                <w:rFonts w:eastAsia="Times New Roman" w:cstheme="minorHAnsi"/>
                <w:b/>
                <w:bCs/>
                <w:sz w:val="18"/>
                <w:szCs w:val="18"/>
              </w:rPr>
              <w:t>Purchased</w:t>
            </w:r>
          </w:p>
        </w:tc>
        <w:tc>
          <w:tcPr>
            <w:tcW w:w="1602" w:type="dxa"/>
            <w:gridSpan w:val="2"/>
            <w:tcBorders>
              <w:top w:val="outset" w:sz="6" w:space="0" w:color="000001"/>
              <w:left w:val="outset" w:sz="6" w:space="0" w:color="000001"/>
              <w:bottom w:val="outset" w:sz="6" w:space="0" w:color="000001"/>
              <w:right w:val="outset" w:sz="6" w:space="0" w:color="000001"/>
            </w:tcBorders>
            <w:hideMark/>
          </w:tcPr>
          <w:p w14:paraId="6BABCD50" w14:textId="77777777" w:rsidR="001D0819" w:rsidRPr="00B56888" w:rsidRDefault="001D0819" w:rsidP="00510DC5">
            <w:pPr>
              <w:spacing w:before="100" w:beforeAutospacing="1" w:after="158" w:line="240" w:lineRule="auto"/>
              <w:jc w:val="center"/>
              <w:rPr>
                <w:rFonts w:eastAsia="Times New Roman" w:cstheme="minorHAnsi"/>
                <w:sz w:val="18"/>
                <w:szCs w:val="18"/>
              </w:rPr>
            </w:pPr>
            <w:r w:rsidRPr="00B56888">
              <w:rPr>
                <w:rFonts w:eastAsia="Times New Roman" w:cstheme="minorHAnsi"/>
                <w:b/>
                <w:bCs/>
                <w:sz w:val="18"/>
                <w:szCs w:val="18"/>
              </w:rPr>
              <w:t>Own-Produced</w:t>
            </w:r>
          </w:p>
          <w:p w14:paraId="38F06448" w14:textId="77777777" w:rsidR="001D0819" w:rsidRPr="00B56888" w:rsidRDefault="001D0819" w:rsidP="00510DC5">
            <w:pPr>
              <w:spacing w:before="100" w:beforeAutospacing="1" w:after="115" w:line="240" w:lineRule="auto"/>
              <w:jc w:val="center"/>
              <w:rPr>
                <w:rFonts w:eastAsia="Times New Roman" w:cstheme="minorHAnsi"/>
                <w:sz w:val="18"/>
                <w:szCs w:val="18"/>
              </w:rPr>
            </w:pPr>
          </w:p>
        </w:tc>
        <w:tc>
          <w:tcPr>
            <w:tcW w:w="3969" w:type="dxa"/>
            <w:gridSpan w:val="4"/>
            <w:tcBorders>
              <w:top w:val="outset" w:sz="6" w:space="0" w:color="000001"/>
              <w:left w:val="outset" w:sz="6" w:space="0" w:color="000001"/>
              <w:bottom w:val="outset" w:sz="6" w:space="0" w:color="000001"/>
              <w:right w:val="outset" w:sz="6" w:space="0" w:color="000001"/>
            </w:tcBorders>
            <w:hideMark/>
          </w:tcPr>
          <w:p w14:paraId="7943FF7C" w14:textId="77777777" w:rsidR="001D0819" w:rsidRPr="00B56888" w:rsidRDefault="001D0819" w:rsidP="00510DC5">
            <w:pPr>
              <w:spacing w:before="100" w:beforeAutospacing="1" w:after="115" w:line="240" w:lineRule="auto"/>
              <w:jc w:val="center"/>
              <w:rPr>
                <w:rFonts w:eastAsia="Times New Roman" w:cstheme="minorHAnsi"/>
                <w:sz w:val="18"/>
                <w:szCs w:val="18"/>
              </w:rPr>
            </w:pPr>
            <w:r w:rsidRPr="00B56888">
              <w:rPr>
                <w:rFonts w:eastAsia="Times New Roman" w:cstheme="minorHAnsi"/>
                <w:b/>
                <w:bCs/>
                <w:sz w:val="18"/>
                <w:szCs w:val="18"/>
              </w:rPr>
              <w:t>Food Received</w:t>
            </w:r>
          </w:p>
        </w:tc>
        <w:tc>
          <w:tcPr>
            <w:tcW w:w="3998" w:type="dxa"/>
            <w:gridSpan w:val="3"/>
            <w:tcBorders>
              <w:top w:val="outset" w:sz="6" w:space="0" w:color="000001"/>
              <w:left w:val="outset" w:sz="6" w:space="0" w:color="000001"/>
              <w:bottom w:val="outset" w:sz="6" w:space="0" w:color="000001"/>
              <w:right w:val="outset" w:sz="6" w:space="0" w:color="000001"/>
            </w:tcBorders>
            <w:hideMark/>
          </w:tcPr>
          <w:p w14:paraId="40AD3660" w14:textId="77777777" w:rsidR="001D0819" w:rsidRPr="00B56888" w:rsidRDefault="001D0819" w:rsidP="00510DC5">
            <w:pPr>
              <w:spacing w:before="100" w:beforeAutospacing="1" w:after="115" w:line="240" w:lineRule="auto"/>
              <w:jc w:val="center"/>
              <w:rPr>
                <w:rFonts w:eastAsia="Times New Roman" w:cstheme="minorHAnsi"/>
                <w:sz w:val="18"/>
                <w:szCs w:val="18"/>
              </w:rPr>
            </w:pPr>
            <w:r w:rsidRPr="00B56888">
              <w:rPr>
                <w:rFonts w:eastAsia="Times New Roman" w:cstheme="minorHAnsi"/>
                <w:b/>
                <w:bCs/>
                <w:sz w:val="18"/>
                <w:szCs w:val="18"/>
              </w:rPr>
              <w:t>Food Given</w:t>
            </w:r>
          </w:p>
        </w:tc>
      </w:tr>
      <w:tr w:rsidR="00B56888" w:rsidRPr="00B56888" w14:paraId="418EBCD7" w14:textId="77777777" w:rsidTr="004C0FFE">
        <w:trPr>
          <w:trHeight w:val="80"/>
          <w:tblCellSpacing w:w="0" w:type="dxa"/>
        </w:trPr>
        <w:tc>
          <w:tcPr>
            <w:tcW w:w="574" w:type="dxa"/>
            <w:vMerge/>
            <w:tcBorders>
              <w:top w:val="outset" w:sz="6" w:space="0" w:color="000001"/>
              <w:left w:val="outset" w:sz="6" w:space="0" w:color="000001"/>
              <w:bottom w:val="outset" w:sz="6" w:space="0" w:color="000001"/>
              <w:right w:val="outset" w:sz="6" w:space="0" w:color="000001"/>
            </w:tcBorders>
            <w:hideMark/>
          </w:tcPr>
          <w:p w14:paraId="73425F99" w14:textId="77777777" w:rsidR="001D0819" w:rsidRPr="00B56888" w:rsidRDefault="001D0819" w:rsidP="00510DC5">
            <w:pPr>
              <w:spacing w:after="0" w:line="240" w:lineRule="auto"/>
              <w:rPr>
                <w:rFonts w:eastAsia="Times New Roman" w:cstheme="minorHAnsi"/>
                <w:sz w:val="16"/>
                <w:szCs w:val="16"/>
              </w:rPr>
            </w:pPr>
          </w:p>
        </w:tc>
        <w:tc>
          <w:tcPr>
            <w:tcW w:w="1345" w:type="dxa"/>
            <w:vMerge/>
            <w:tcBorders>
              <w:top w:val="outset" w:sz="6" w:space="0" w:color="000001"/>
              <w:left w:val="outset" w:sz="6" w:space="0" w:color="000001"/>
              <w:bottom w:val="outset" w:sz="6" w:space="0" w:color="000001"/>
              <w:right w:val="outset" w:sz="6" w:space="0" w:color="000001"/>
            </w:tcBorders>
            <w:hideMark/>
          </w:tcPr>
          <w:p w14:paraId="545A5390" w14:textId="77777777" w:rsidR="001D0819" w:rsidRPr="00B56888" w:rsidRDefault="001D0819" w:rsidP="00510DC5">
            <w:pPr>
              <w:spacing w:after="0" w:line="240" w:lineRule="auto"/>
              <w:rPr>
                <w:rFonts w:eastAsia="Times New Roman" w:cstheme="minorHAnsi"/>
                <w:sz w:val="18"/>
                <w:szCs w:val="18"/>
              </w:rPr>
            </w:pPr>
          </w:p>
        </w:tc>
        <w:tc>
          <w:tcPr>
            <w:tcW w:w="1315" w:type="dxa"/>
            <w:tcBorders>
              <w:top w:val="outset" w:sz="6" w:space="0" w:color="000001"/>
              <w:left w:val="outset" w:sz="6" w:space="0" w:color="000001"/>
              <w:bottom w:val="outset" w:sz="6" w:space="0" w:color="000001"/>
              <w:right w:val="outset" w:sz="6" w:space="0" w:color="000001"/>
            </w:tcBorders>
            <w:hideMark/>
          </w:tcPr>
          <w:p w14:paraId="28449335" w14:textId="77777777" w:rsidR="001D0819" w:rsidRDefault="001D0819" w:rsidP="008A260A">
            <w:pPr>
              <w:pStyle w:val="ListParagraph"/>
              <w:numPr>
                <w:ilvl w:val="0"/>
                <w:numId w:val="16"/>
              </w:numPr>
              <w:spacing w:before="100" w:beforeAutospacing="1" w:after="115" w:line="240" w:lineRule="auto"/>
              <w:rPr>
                <w:rFonts w:eastAsia="Times New Roman" w:cstheme="minorHAnsi"/>
                <w:sz w:val="18"/>
                <w:szCs w:val="18"/>
              </w:rPr>
            </w:pPr>
            <w:r w:rsidRPr="00B56888">
              <w:rPr>
                <w:rFonts w:eastAsia="Times New Roman" w:cstheme="minorHAnsi"/>
                <w:sz w:val="18"/>
                <w:szCs w:val="18"/>
              </w:rPr>
              <w:t>What quantity of [FOOD ITEM] did your household consume in total?</w:t>
            </w:r>
          </w:p>
          <w:p w14:paraId="4F7C2F36" w14:textId="0CABFC35" w:rsidR="00F46D91" w:rsidRPr="00F46D91" w:rsidRDefault="00F46D91" w:rsidP="00F46D91">
            <w:pPr>
              <w:spacing w:before="100" w:beforeAutospacing="1" w:after="115" w:line="240" w:lineRule="auto"/>
              <w:rPr>
                <w:rFonts w:eastAsia="Times New Roman" w:cstheme="minorHAnsi"/>
                <w:color w:val="C00000"/>
                <w:sz w:val="18"/>
                <w:szCs w:val="18"/>
              </w:rPr>
            </w:pPr>
            <w:r w:rsidRPr="00F46D91">
              <w:rPr>
                <w:rFonts w:eastAsia="Times New Roman" w:cstheme="minorHAnsi"/>
                <w:color w:val="C00000"/>
                <w:sz w:val="18"/>
                <w:szCs w:val="18"/>
              </w:rPr>
              <w:t xml:space="preserve">NOTE: </w:t>
            </w:r>
            <w:r w:rsidR="00E06498">
              <w:rPr>
                <w:rFonts w:eastAsia="Times New Roman" w:cstheme="minorHAnsi"/>
                <w:color w:val="C00000"/>
                <w:sz w:val="18"/>
                <w:szCs w:val="18"/>
              </w:rPr>
              <w:t xml:space="preserve">quantity consumed by </w:t>
            </w:r>
            <w:r w:rsidRPr="00F46D91">
              <w:rPr>
                <w:rFonts w:eastAsia="Times New Roman" w:cstheme="minorHAnsi"/>
                <w:color w:val="C00000"/>
                <w:sz w:val="18"/>
                <w:szCs w:val="18"/>
              </w:rPr>
              <w:t xml:space="preserve">household </w:t>
            </w:r>
            <w:r w:rsidR="00E06498">
              <w:rPr>
                <w:rFonts w:eastAsia="Times New Roman" w:cstheme="minorHAnsi"/>
                <w:color w:val="C00000"/>
                <w:sz w:val="18"/>
                <w:szCs w:val="18"/>
              </w:rPr>
              <w:t>members, not</w:t>
            </w:r>
            <w:r w:rsidRPr="00F46D91">
              <w:rPr>
                <w:rFonts w:eastAsia="Times New Roman" w:cstheme="minorHAnsi"/>
                <w:color w:val="C00000"/>
                <w:sz w:val="18"/>
                <w:szCs w:val="18"/>
              </w:rPr>
              <w:t xml:space="preserve"> temporary visitors.</w:t>
            </w:r>
          </w:p>
          <w:p w14:paraId="69D00E33" w14:textId="77777777" w:rsidR="001D0819" w:rsidRPr="00B56888" w:rsidRDefault="001D0819" w:rsidP="00510DC5">
            <w:pPr>
              <w:spacing w:before="100" w:beforeAutospacing="1" w:after="240" w:line="240" w:lineRule="auto"/>
              <w:rPr>
                <w:rFonts w:eastAsia="Times New Roman" w:cstheme="minorHAnsi"/>
                <w:sz w:val="18"/>
                <w:szCs w:val="18"/>
              </w:rPr>
            </w:pPr>
          </w:p>
          <w:p w14:paraId="6DBDB256" w14:textId="77777777" w:rsidR="001D0819" w:rsidRPr="00B56888" w:rsidRDefault="001D0819" w:rsidP="00510DC5">
            <w:pPr>
              <w:spacing w:before="100" w:beforeAutospacing="1" w:after="115" w:line="240" w:lineRule="auto"/>
              <w:rPr>
                <w:rFonts w:eastAsia="Times New Roman" w:cstheme="minorHAnsi"/>
                <w:sz w:val="18"/>
                <w:szCs w:val="18"/>
              </w:rPr>
            </w:pPr>
          </w:p>
        </w:tc>
        <w:tc>
          <w:tcPr>
            <w:tcW w:w="1227" w:type="dxa"/>
            <w:gridSpan w:val="2"/>
            <w:tcBorders>
              <w:top w:val="outset" w:sz="6" w:space="0" w:color="000001"/>
              <w:left w:val="outset" w:sz="6" w:space="0" w:color="000001"/>
              <w:bottom w:val="outset" w:sz="6" w:space="0" w:color="000001"/>
              <w:right w:val="outset" w:sz="6" w:space="0" w:color="000001"/>
            </w:tcBorders>
            <w:hideMark/>
          </w:tcPr>
          <w:p w14:paraId="216F7818" w14:textId="77777777" w:rsidR="001D0819" w:rsidRPr="00B56888" w:rsidRDefault="001D0819" w:rsidP="008A260A">
            <w:pPr>
              <w:pStyle w:val="ListParagraph"/>
              <w:numPr>
                <w:ilvl w:val="0"/>
                <w:numId w:val="16"/>
              </w:numPr>
              <w:spacing w:before="100" w:beforeAutospacing="1" w:after="115" w:line="240" w:lineRule="auto"/>
              <w:rPr>
                <w:rFonts w:eastAsia="Times New Roman" w:cstheme="minorHAnsi"/>
                <w:sz w:val="18"/>
                <w:szCs w:val="18"/>
              </w:rPr>
            </w:pPr>
            <w:r w:rsidRPr="00B56888">
              <w:rPr>
                <w:rFonts w:eastAsia="Times New Roman" w:cstheme="minorHAnsi"/>
                <w:sz w:val="18"/>
                <w:szCs w:val="18"/>
              </w:rPr>
              <w:t>What quantity of consumed [FOOD ITEM] came from PURCHASES?</w:t>
            </w:r>
          </w:p>
          <w:p w14:paraId="4C5EE518" w14:textId="77777777" w:rsidR="001D0819" w:rsidRPr="00B56888" w:rsidRDefault="001D0819" w:rsidP="00510DC5">
            <w:pPr>
              <w:spacing w:before="100" w:beforeAutospacing="1" w:after="115" w:line="240" w:lineRule="auto"/>
              <w:rPr>
                <w:rFonts w:eastAsia="Times New Roman" w:cstheme="minorHAnsi"/>
                <w:sz w:val="18"/>
                <w:szCs w:val="18"/>
              </w:rPr>
            </w:pPr>
          </w:p>
        </w:tc>
        <w:tc>
          <w:tcPr>
            <w:tcW w:w="1315" w:type="dxa"/>
            <w:tcBorders>
              <w:top w:val="outset" w:sz="6" w:space="0" w:color="000001"/>
              <w:left w:val="outset" w:sz="6" w:space="0" w:color="000001"/>
              <w:bottom w:val="outset" w:sz="6" w:space="0" w:color="000001"/>
              <w:right w:val="outset" w:sz="6" w:space="0" w:color="000001"/>
            </w:tcBorders>
            <w:hideMark/>
          </w:tcPr>
          <w:p w14:paraId="6F87A248" w14:textId="77777777" w:rsidR="001D0819" w:rsidRPr="00B56888" w:rsidRDefault="001D0819" w:rsidP="008A260A">
            <w:pPr>
              <w:pStyle w:val="ListParagraph"/>
              <w:numPr>
                <w:ilvl w:val="0"/>
                <w:numId w:val="16"/>
              </w:numPr>
              <w:spacing w:before="100" w:beforeAutospacing="1" w:after="115" w:line="240" w:lineRule="auto"/>
              <w:rPr>
                <w:rFonts w:eastAsia="Times New Roman" w:cstheme="minorHAnsi"/>
                <w:sz w:val="18"/>
                <w:szCs w:val="18"/>
              </w:rPr>
            </w:pPr>
            <w:r w:rsidRPr="00B56888">
              <w:rPr>
                <w:rFonts w:eastAsia="Times New Roman" w:cstheme="minorHAnsi"/>
                <w:sz w:val="18"/>
                <w:szCs w:val="18"/>
              </w:rPr>
              <w:t>How much [in KWACHAS] did your household SPEND on buying [FOOD ITEM]?</w:t>
            </w:r>
          </w:p>
          <w:p w14:paraId="416998D2" w14:textId="77777777" w:rsidR="001D0819" w:rsidRPr="00B56888" w:rsidRDefault="001D0819" w:rsidP="00510DC5">
            <w:pPr>
              <w:spacing w:before="100" w:beforeAutospacing="1" w:after="115" w:line="240" w:lineRule="auto"/>
              <w:rPr>
                <w:rFonts w:eastAsia="Times New Roman" w:cstheme="minorHAnsi"/>
                <w:sz w:val="18"/>
                <w:szCs w:val="18"/>
              </w:rPr>
            </w:pPr>
          </w:p>
        </w:tc>
        <w:tc>
          <w:tcPr>
            <w:tcW w:w="1602" w:type="dxa"/>
            <w:gridSpan w:val="2"/>
            <w:tcBorders>
              <w:top w:val="outset" w:sz="6" w:space="0" w:color="000001"/>
              <w:left w:val="outset" w:sz="6" w:space="0" w:color="000001"/>
              <w:bottom w:val="outset" w:sz="6" w:space="0" w:color="000001"/>
              <w:right w:val="outset" w:sz="6" w:space="0" w:color="000001"/>
            </w:tcBorders>
            <w:hideMark/>
          </w:tcPr>
          <w:p w14:paraId="0B188317" w14:textId="77777777" w:rsidR="001D0819" w:rsidRPr="00B56888" w:rsidRDefault="001D0819" w:rsidP="008A260A">
            <w:pPr>
              <w:pStyle w:val="ListParagraph"/>
              <w:numPr>
                <w:ilvl w:val="0"/>
                <w:numId w:val="16"/>
              </w:numPr>
              <w:spacing w:before="100" w:beforeAutospacing="1" w:after="115" w:line="240" w:lineRule="auto"/>
              <w:rPr>
                <w:rFonts w:eastAsia="Times New Roman" w:cstheme="minorHAnsi"/>
                <w:sz w:val="18"/>
                <w:szCs w:val="18"/>
              </w:rPr>
            </w:pPr>
            <w:r w:rsidRPr="00B56888">
              <w:rPr>
                <w:rFonts w:eastAsia="Times New Roman" w:cstheme="minorHAnsi"/>
                <w:sz w:val="18"/>
                <w:szCs w:val="18"/>
              </w:rPr>
              <w:t>What quantity of consumed [FOOD ITEM] came from OWN-PRODUCTION?</w:t>
            </w:r>
          </w:p>
          <w:p w14:paraId="4669B1D1" w14:textId="77777777" w:rsidR="001D0819" w:rsidRPr="00B56888" w:rsidRDefault="001D0819" w:rsidP="00510DC5">
            <w:pPr>
              <w:spacing w:before="100" w:beforeAutospacing="1" w:after="115" w:line="240" w:lineRule="auto"/>
              <w:rPr>
                <w:rFonts w:eastAsia="Times New Roman" w:cstheme="minorHAnsi"/>
                <w:sz w:val="18"/>
                <w:szCs w:val="18"/>
              </w:rPr>
            </w:pPr>
          </w:p>
        </w:tc>
        <w:tc>
          <w:tcPr>
            <w:tcW w:w="1276" w:type="dxa"/>
            <w:tcBorders>
              <w:top w:val="outset" w:sz="6" w:space="0" w:color="000001"/>
              <w:left w:val="outset" w:sz="6" w:space="0" w:color="000001"/>
              <w:bottom w:val="outset" w:sz="6" w:space="0" w:color="000001"/>
              <w:right w:val="outset" w:sz="6" w:space="0" w:color="000001"/>
            </w:tcBorders>
            <w:hideMark/>
          </w:tcPr>
          <w:p w14:paraId="5FD77C0F" w14:textId="77777777" w:rsidR="001D0819" w:rsidRPr="00B56888" w:rsidRDefault="001D0819" w:rsidP="008A260A">
            <w:pPr>
              <w:pStyle w:val="ListParagraph"/>
              <w:numPr>
                <w:ilvl w:val="0"/>
                <w:numId w:val="16"/>
              </w:numPr>
              <w:spacing w:before="100" w:beforeAutospacing="1" w:after="0" w:line="240" w:lineRule="auto"/>
              <w:rPr>
                <w:rFonts w:eastAsia="Times New Roman" w:cstheme="minorHAnsi"/>
                <w:sz w:val="18"/>
                <w:szCs w:val="18"/>
              </w:rPr>
            </w:pPr>
            <w:r w:rsidRPr="00B56888">
              <w:rPr>
                <w:rFonts w:eastAsia="Times New Roman" w:cstheme="minorHAnsi"/>
                <w:sz w:val="18"/>
                <w:szCs w:val="18"/>
              </w:rPr>
              <w:t>Did your household   RECEIVE [FOOD ITEM] from another PERSON?</w:t>
            </w:r>
          </w:p>
          <w:p w14:paraId="68BF432F" w14:textId="77777777" w:rsidR="001D0819" w:rsidRPr="00B56888" w:rsidRDefault="001D0819" w:rsidP="00510DC5">
            <w:pPr>
              <w:spacing w:before="100" w:beforeAutospacing="1" w:after="115" w:line="240" w:lineRule="auto"/>
              <w:rPr>
                <w:rFonts w:eastAsia="Times New Roman" w:cstheme="minorHAnsi"/>
                <w:sz w:val="18"/>
                <w:szCs w:val="18"/>
              </w:rPr>
            </w:pPr>
          </w:p>
        </w:tc>
        <w:tc>
          <w:tcPr>
            <w:tcW w:w="1417" w:type="dxa"/>
            <w:gridSpan w:val="2"/>
            <w:tcBorders>
              <w:top w:val="outset" w:sz="6" w:space="0" w:color="000001"/>
              <w:left w:val="outset" w:sz="6" w:space="0" w:color="000001"/>
              <w:bottom w:val="outset" w:sz="6" w:space="0" w:color="000001"/>
              <w:right w:val="outset" w:sz="6" w:space="0" w:color="000001"/>
            </w:tcBorders>
            <w:hideMark/>
          </w:tcPr>
          <w:p w14:paraId="0C8145F5" w14:textId="77777777" w:rsidR="001D0819" w:rsidRPr="00B56888" w:rsidRDefault="001D0819" w:rsidP="008A260A">
            <w:pPr>
              <w:pStyle w:val="ListParagraph"/>
              <w:numPr>
                <w:ilvl w:val="0"/>
                <w:numId w:val="16"/>
              </w:numPr>
              <w:spacing w:before="100" w:beforeAutospacing="1" w:after="115" w:line="240" w:lineRule="auto"/>
              <w:rPr>
                <w:rFonts w:eastAsia="Times New Roman" w:cstheme="minorHAnsi"/>
                <w:sz w:val="18"/>
                <w:szCs w:val="18"/>
              </w:rPr>
            </w:pPr>
            <w:r w:rsidRPr="00B56888">
              <w:rPr>
                <w:rFonts w:eastAsia="Times New Roman" w:cstheme="minorHAnsi"/>
                <w:sz w:val="18"/>
                <w:szCs w:val="18"/>
              </w:rPr>
              <w:t>From how many PERSONS did you receive [FOOD ITEM]?</w:t>
            </w:r>
          </w:p>
          <w:p w14:paraId="56658059" w14:textId="77777777" w:rsidR="001D0819" w:rsidRPr="00B56888" w:rsidRDefault="001D0819" w:rsidP="00510DC5">
            <w:pPr>
              <w:pStyle w:val="ListParagraph"/>
              <w:spacing w:before="100" w:beforeAutospacing="1" w:after="115" w:line="240" w:lineRule="auto"/>
              <w:ind w:left="144"/>
              <w:rPr>
                <w:rFonts w:eastAsia="Times New Roman" w:cstheme="minorHAnsi"/>
                <w:sz w:val="18"/>
                <w:szCs w:val="18"/>
              </w:rPr>
            </w:pPr>
          </w:p>
          <w:p w14:paraId="0EF9C6F4" w14:textId="77777777" w:rsidR="001D0819" w:rsidRPr="00B56888" w:rsidRDefault="001D0819" w:rsidP="00510DC5">
            <w:pPr>
              <w:pStyle w:val="ListParagraph"/>
              <w:spacing w:before="100" w:beforeAutospacing="1" w:after="115" w:line="240" w:lineRule="auto"/>
              <w:ind w:left="144"/>
              <w:rPr>
                <w:rFonts w:eastAsia="Times New Roman" w:cstheme="minorHAnsi"/>
                <w:sz w:val="16"/>
                <w:szCs w:val="16"/>
              </w:rPr>
            </w:pPr>
            <w:r w:rsidRPr="00B56888">
              <w:rPr>
                <w:rFonts w:eastAsia="Times New Roman" w:cstheme="minorHAnsi"/>
                <w:sz w:val="16"/>
                <w:szCs w:val="16"/>
              </w:rPr>
              <w:t>[If you received FOOD ITEM from more than one person within the same household, consider it as just one person.]</w:t>
            </w:r>
          </w:p>
          <w:p w14:paraId="1F523258" w14:textId="77777777" w:rsidR="001D0819" w:rsidRPr="00B56888" w:rsidRDefault="001D0819" w:rsidP="00510DC5">
            <w:pPr>
              <w:spacing w:before="100" w:beforeAutospacing="1" w:after="115" w:line="240" w:lineRule="auto"/>
              <w:rPr>
                <w:rFonts w:eastAsia="Times New Roman" w:cstheme="minorHAnsi"/>
                <w:sz w:val="18"/>
                <w:szCs w:val="18"/>
              </w:rPr>
            </w:pPr>
          </w:p>
          <w:p w14:paraId="2F621A2F" w14:textId="77777777" w:rsidR="001D0819" w:rsidRPr="00B56888" w:rsidRDefault="001D0819" w:rsidP="00510DC5">
            <w:pPr>
              <w:spacing w:before="100" w:beforeAutospacing="1" w:after="115" w:line="240" w:lineRule="auto"/>
              <w:rPr>
                <w:rFonts w:eastAsia="Times New Roman" w:cstheme="minorHAnsi"/>
                <w:sz w:val="18"/>
                <w:szCs w:val="18"/>
              </w:rPr>
            </w:pPr>
          </w:p>
        </w:tc>
        <w:tc>
          <w:tcPr>
            <w:tcW w:w="1276" w:type="dxa"/>
            <w:tcBorders>
              <w:top w:val="outset" w:sz="6" w:space="0" w:color="000001"/>
              <w:left w:val="outset" w:sz="6" w:space="0" w:color="000001"/>
              <w:bottom w:val="outset" w:sz="6" w:space="0" w:color="000001"/>
              <w:right w:val="outset" w:sz="6" w:space="0" w:color="000001"/>
            </w:tcBorders>
            <w:hideMark/>
          </w:tcPr>
          <w:p w14:paraId="61934A19" w14:textId="77777777" w:rsidR="001D0819" w:rsidRPr="00B56888" w:rsidRDefault="001D0819" w:rsidP="008A260A">
            <w:pPr>
              <w:pStyle w:val="ListParagraph"/>
              <w:numPr>
                <w:ilvl w:val="0"/>
                <w:numId w:val="16"/>
              </w:numPr>
              <w:spacing w:before="100" w:beforeAutospacing="1" w:after="115" w:line="240" w:lineRule="auto"/>
              <w:rPr>
                <w:rFonts w:eastAsia="Times New Roman" w:cstheme="minorHAnsi"/>
                <w:sz w:val="18"/>
                <w:szCs w:val="18"/>
              </w:rPr>
            </w:pPr>
            <w:r w:rsidRPr="00B56888">
              <w:rPr>
                <w:rFonts w:eastAsia="Times New Roman" w:cstheme="minorHAnsi"/>
                <w:sz w:val="18"/>
                <w:szCs w:val="18"/>
              </w:rPr>
              <w:t>Answer food network transfers-in table per each PERSON that you receive [FOOD ITEM].</w:t>
            </w:r>
          </w:p>
          <w:p w14:paraId="6A8E96CB" w14:textId="77777777" w:rsidR="001D0819" w:rsidRPr="00B56888" w:rsidRDefault="001D0819" w:rsidP="00510DC5">
            <w:pPr>
              <w:spacing w:before="100" w:beforeAutospacing="1" w:after="115" w:line="240" w:lineRule="auto"/>
              <w:rPr>
                <w:rFonts w:eastAsia="Times New Roman" w:cstheme="minorHAnsi"/>
                <w:sz w:val="18"/>
                <w:szCs w:val="18"/>
              </w:rPr>
            </w:pPr>
          </w:p>
        </w:tc>
        <w:tc>
          <w:tcPr>
            <w:tcW w:w="1089" w:type="dxa"/>
            <w:tcBorders>
              <w:top w:val="outset" w:sz="6" w:space="0" w:color="000001"/>
              <w:left w:val="outset" w:sz="6" w:space="0" w:color="000001"/>
              <w:bottom w:val="outset" w:sz="6" w:space="0" w:color="000001"/>
              <w:right w:val="outset" w:sz="6" w:space="0" w:color="000001"/>
            </w:tcBorders>
            <w:hideMark/>
          </w:tcPr>
          <w:p w14:paraId="7B3BD14B" w14:textId="77777777" w:rsidR="001D0819" w:rsidRPr="00B56888" w:rsidRDefault="001D0819" w:rsidP="008A260A">
            <w:pPr>
              <w:pStyle w:val="ListParagraph"/>
              <w:numPr>
                <w:ilvl w:val="0"/>
                <w:numId w:val="16"/>
              </w:numPr>
              <w:spacing w:before="100" w:beforeAutospacing="1" w:after="115" w:line="240" w:lineRule="auto"/>
              <w:rPr>
                <w:rFonts w:eastAsia="Times New Roman" w:cstheme="minorHAnsi"/>
                <w:sz w:val="18"/>
                <w:szCs w:val="18"/>
              </w:rPr>
            </w:pPr>
            <w:r w:rsidRPr="00B56888">
              <w:rPr>
                <w:rFonts w:eastAsia="Times New Roman" w:cstheme="minorHAnsi"/>
                <w:sz w:val="18"/>
                <w:szCs w:val="18"/>
              </w:rPr>
              <w:t>Did your household give [FOOD ITEM] to another household?</w:t>
            </w:r>
          </w:p>
          <w:p w14:paraId="40D92B7F" w14:textId="77777777" w:rsidR="001D0819" w:rsidRPr="00B56888" w:rsidRDefault="001D0819" w:rsidP="00510DC5">
            <w:pPr>
              <w:spacing w:before="100" w:beforeAutospacing="1" w:after="115" w:line="240" w:lineRule="auto"/>
              <w:rPr>
                <w:rFonts w:eastAsia="Times New Roman" w:cstheme="minorHAnsi"/>
                <w:sz w:val="18"/>
                <w:szCs w:val="18"/>
              </w:rPr>
            </w:pPr>
          </w:p>
        </w:tc>
        <w:tc>
          <w:tcPr>
            <w:tcW w:w="1401" w:type="dxa"/>
            <w:tcBorders>
              <w:top w:val="outset" w:sz="6" w:space="0" w:color="000001"/>
              <w:left w:val="outset" w:sz="6" w:space="0" w:color="000001"/>
              <w:bottom w:val="outset" w:sz="6" w:space="0" w:color="000001"/>
              <w:right w:val="outset" w:sz="6" w:space="0" w:color="000001"/>
            </w:tcBorders>
            <w:hideMark/>
          </w:tcPr>
          <w:p w14:paraId="66668DB6" w14:textId="77777777" w:rsidR="001D0819" w:rsidRPr="00B56888" w:rsidRDefault="001D0819" w:rsidP="008A260A">
            <w:pPr>
              <w:pStyle w:val="ListParagraph"/>
              <w:numPr>
                <w:ilvl w:val="0"/>
                <w:numId w:val="16"/>
              </w:numPr>
              <w:spacing w:before="100" w:beforeAutospacing="1" w:after="115" w:line="240" w:lineRule="auto"/>
              <w:rPr>
                <w:rFonts w:eastAsia="Times New Roman" w:cstheme="minorHAnsi"/>
                <w:sz w:val="18"/>
                <w:szCs w:val="18"/>
              </w:rPr>
            </w:pPr>
            <w:r w:rsidRPr="00B56888">
              <w:rPr>
                <w:rFonts w:eastAsia="Times New Roman" w:cstheme="minorHAnsi"/>
                <w:sz w:val="18"/>
                <w:szCs w:val="18"/>
              </w:rPr>
              <w:t>To how many PERSONS did you give [FOOD ITEM]?</w:t>
            </w:r>
          </w:p>
          <w:p w14:paraId="07577283" w14:textId="77777777" w:rsidR="001D0819" w:rsidRPr="00B56888" w:rsidRDefault="001D0819" w:rsidP="00510DC5">
            <w:pPr>
              <w:spacing w:before="100" w:beforeAutospacing="1" w:after="115" w:line="240" w:lineRule="auto"/>
              <w:rPr>
                <w:rFonts w:eastAsia="Times New Roman" w:cstheme="minorHAnsi"/>
                <w:sz w:val="18"/>
                <w:szCs w:val="18"/>
              </w:rPr>
            </w:pPr>
          </w:p>
          <w:p w14:paraId="40D0B493" w14:textId="77777777" w:rsidR="001D0819" w:rsidRPr="00B56888" w:rsidRDefault="001D0819" w:rsidP="00510DC5">
            <w:pPr>
              <w:pStyle w:val="ListParagraph"/>
              <w:spacing w:before="100" w:beforeAutospacing="1" w:after="115" w:line="240" w:lineRule="auto"/>
              <w:ind w:left="144"/>
              <w:rPr>
                <w:rFonts w:eastAsia="Times New Roman" w:cstheme="minorHAnsi"/>
                <w:sz w:val="16"/>
                <w:szCs w:val="16"/>
              </w:rPr>
            </w:pPr>
            <w:r w:rsidRPr="00B56888">
              <w:rPr>
                <w:rFonts w:eastAsia="Times New Roman" w:cstheme="minorHAnsi"/>
                <w:sz w:val="16"/>
                <w:szCs w:val="16"/>
              </w:rPr>
              <w:t>[If you gave FOOD ITEM to more than one person within the same household, consider it as just one person.]</w:t>
            </w:r>
          </w:p>
          <w:p w14:paraId="21AC52F5" w14:textId="77777777" w:rsidR="001D0819" w:rsidRPr="00B56888" w:rsidRDefault="001D0819" w:rsidP="00510DC5">
            <w:pPr>
              <w:spacing w:before="100" w:beforeAutospacing="1" w:after="115" w:line="240" w:lineRule="auto"/>
              <w:rPr>
                <w:rFonts w:eastAsia="Times New Roman" w:cstheme="minorHAnsi"/>
                <w:sz w:val="18"/>
                <w:szCs w:val="18"/>
              </w:rPr>
            </w:pPr>
          </w:p>
          <w:p w14:paraId="6AF73587" w14:textId="77777777" w:rsidR="001D0819" w:rsidRPr="00B56888" w:rsidRDefault="001D0819" w:rsidP="00510DC5">
            <w:pPr>
              <w:spacing w:before="100" w:beforeAutospacing="1" w:after="115" w:line="240" w:lineRule="auto"/>
              <w:rPr>
                <w:rFonts w:eastAsia="Times New Roman" w:cstheme="minorHAnsi"/>
                <w:sz w:val="18"/>
                <w:szCs w:val="18"/>
              </w:rPr>
            </w:pPr>
          </w:p>
        </w:tc>
        <w:tc>
          <w:tcPr>
            <w:tcW w:w="1508" w:type="dxa"/>
            <w:tcBorders>
              <w:top w:val="outset" w:sz="6" w:space="0" w:color="000001"/>
              <w:left w:val="outset" w:sz="6" w:space="0" w:color="000001"/>
              <w:bottom w:val="outset" w:sz="6" w:space="0" w:color="000001"/>
              <w:right w:val="outset" w:sz="6" w:space="0" w:color="000001"/>
            </w:tcBorders>
            <w:hideMark/>
          </w:tcPr>
          <w:p w14:paraId="28CD628C" w14:textId="77777777" w:rsidR="001D0819" w:rsidRPr="00B56888" w:rsidRDefault="001D0819" w:rsidP="008A260A">
            <w:pPr>
              <w:pStyle w:val="ListParagraph"/>
              <w:numPr>
                <w:ilvl w:val="0"/>
                <w:numId w:val="16"/>
              </w:numPr>
              <w:spacing w:before="100" w:beforeAutospacing="1" w:after="115" w:line="240" w:lineRule="auto"/>
              <w:rPr>
                <w:rFonts w:eastAsia="Times New Roman" w:cstheme="minorHAnsi"/>
                <w:sz w:val="18"/>
                <w:szCs w:val="18"/>
              </w:rPr>
            </w:pPr>
            <w:r w:rsidRPr="00B56888">
              <w:rPr>
                <w:rFonts w:eastAsia="Times New Roman" w:cstheme="minorHAnsi"/>
                <w:sz w:val="18"/>
                <w:szCs w:val="18"/>
              </w:rPr>
              <w:t>Answer food network transfers-out table per each PERSON that you gave [FOOD ITEM].</w:t>
            </w:r>
          </w:p>
          <w:p w14:paraId="6A4A5AEA" w14:textId="77777777" w:rsidR="001D0819" w:rsidRPr="00B56888" w:rsidRDefault="001D0819" w:rsidP="00510DC5">
            <w:pPr>
              <w:spacing w:before="100" w:beforeAutospacing="1" w:after="115" w:line="240" w:lineRule="auto"/>
              <w:rPr>
                <w:rFonts w:eastAsia="Times New Roman" w:cstheme="minorHAnsi"/>
                <w:sz w:val="18"/>
                <w:szCs w:val="18"/>
              </w:rPr>
            </w:pPr>
          </w:p>
        </w:tc>
      </w:tr>
      <w:tr w:rsidR="00B56888" w:rsidRPr="00B56888" w14:paraId="3CFEDEE7" w14:textId="77777777" w:rsidTr="004C0FFE">
        <w:trPr>
          <w:trHeight w:val="714"/>
          <w:tblCellSpacing w:w="0" w:type="dxa"/>
        </w:trPr>
        <w:tc>
          <w:tcPr>
            <w:tcW w:w="574" w:type="dxa"/>
            <w:tcBorders>
              <w:top w:val="outset" w:sz="6" w:space="0" w:color="000001"/>
              <w:left w:val="outset" w:sz="6" w:space="0" w:color="000001"/>
              <w:bottom w:val="outset" w:sz="6" w:space="0" w:color="000001"/>
              <w:right w:val="outset" w:sz="6" w:space="0" w:color="000001"/>
            </w:tcBorders>
            <w:hideMark/>
          </w:tcPr>
          <w:p w14:paraId="1BEF6B49" w14:textId="77777777" w:rsidR="001D0819" w:rsidRPr="00B56888" w:rsidRDefault="001D0819" w:rsidP="00510DC5">
            <w:pPr>
              <w:spacing w:before="100" w:beforeAutospacing="1" w:after="115" w:line="240" w:lineRule="auto"/>
              <w:rPr>
                <w:rFonts w:eastAsia="Times New Roman" w:cstheme="minorHAnsi"/>
                <w:sz w:val="24"/>
                <w:szCs w:val="24"/>
              </w:rPr>
            </w:pPr>
          </w:p>
        </w:tc>
        <w:tc>
          <w:tcPr>
            <w:tcW w:w="1345" w:type="dxa"/>
            <w:tcBorders>
              <w:top w:val="outset" w:sz="6" w:space="0" w:color="000001"/>
              <w:left w:val="outset" w:sz="6" w:space="0" w:color="000001"/>
              <w:bottom w:val="outset" w:sz="6" w:space="0" w:color="000001"/>
              <w:right w:val="outset" w:sz="6" w:space="0" w:color="000001"/>
            </w:tcBorders>
            <w:hideMark/>
          </w:tcPr>
          <w:p w14:paraId="4AF38791" w14:textId="77777777" w:rsidR="001D0819" w:rsidRPr="00B56888" w:rsidRDefault="001D0819" w:rsidP="00510DC5">
            <w:pPr>
              <w:spacing w:before="100" w:beforeAutospacing="1" w:after="115" w:line="240" w:lineRule="auto"/>
              <w:rPr>
                <w:rFonts w:eastAsia="Times New Roman" w:cstheme="minorHAnsi"/>
                <w:sz w:val="24"/>
                <w:szCs w:val="24"/>
              </w:rPr>
            </w:pPr>
          </w:p>
        </w:tc>
        <w:tc>
          <w:tcPr>
            <w:tcW w:w="1315" w:type="dxa"/>
            <w:tcBorders>
              <w:top w:val="outset" w:sz="6" w:space="0" w:color="000001"/>
              <w:left w:val="outset" w:sz="6" w:space="0" w:color="000001"/>
              <w:bottom w:val="outset" w:sz="6" w:space="0" w:color="000001"/>
              <w:right w:val="outset" w:sz="6" w:space="0" w:color="000001"/>
            </w:tcBorders>
            <w:hideMark/>
          </w:tcPr>
          <w:p w14:paraId="7BA49A6B" w14:textId="77777777" w:rsidR="001D0819" w:rsidRPr="00B56888" w:rsidRDefault="001D0819" w:rsidP="00510DC5">
            <w:pPr>
              <w:spacing w:before="100" w:beforeAutospacing="1" w:after="115" w:line="240" w:lineRule="auto"/>
              <w:rPr>
                <w:rFonts w:eastAsia="Times New Roman" w:cstheme="minorHAnsi"/>
                <w:sz w:val="24"/>
                <w:szCs w:val="24"/>
              </w:rPr>
            </w:pPr>
            <w:r w:rsidRPr="00B56888">
              <w:rPr>
                <w:rFonts w:eastAsia="Times New Roman" w:cstheme="minorHAnsi"/>
                <w:sz w:val="16"/>
                <w:szCs w:val="16"/>
              </w:rPr>
              <w:t xml:space="preserve">(a) Quantity </w:t>
            </w:r>
          </w:p>
        </w:tc>
        <w:tc>
          <w:tcPr>
            <w:tcW w:w="702" w:type="dxa"/>
            <w:tcBorders>
              <w:top w:val="outset" w:sz="6" w:space="0" w:color="000001"/>
              <w:left w:val="outset" w:sz="6" w:space="0" w:color="000001"/>
              <w:bottom w:val="outset" w:sz="6" w:space="0" w:color="000001"/>
              <w:right w:val="outset" w:sz="6" w:space="0" w:color="000001"/>
            </w:tcBorders>
            <w:hideMark/>
          </w:tcPr>
          <w:p w14:paraId="74C4E56B" w14:textId="77777777" w:rsidR="001D0819" w:rsidRPr="00B56888" w:rsidRDefault="001D0819" w:rsidP="00510DC5">
            <w:pPr>
              <w:spacing w:before="100" w:beforeAutospacing="1" w:after="0" w:line="240" w:lineRule="auto"/>
              <w:rPr>
                <w:rFonts w:eastAsia="Times New Roman" w:cstheme="minorHAnsi"/>
                <w:sz w:val="24"/>
                <w:szCs w:val="24"/>
              </w:rPr>
            </w:pPr>
            <w:r w:rsidRPr="00B56888">
              <w:rPr>
                <w:rFonts w:eastAsia="Times New Roman" w:cstheme="minorHAnsi"/>
                <w:sz w:val="16"/>
                <w:szCs w:val="16"/>
              </w:rPr>
              <w:t xml:space="preserve">(b) </w:t>
            </w:r>
          </w:p>
          <w:p w14:paraId="40A21F19" w14:textId="77777777" w:rsidR="001D0819" w:rsidRPr="00B56888" w:rsidRDefault="001D0819" w:rsidP="00510DC5">
            <w:pPr>
              <w:spacing w:before="100" w:beforeAutospacing="1" w:after="115" w:line="240" w:lineRule="auto"/>
              <w:rPr>
                <w:rFonts w:eastAsia="Times New Roman" w:cstheme="minorHAnsi"/>
                <w:sz w:val="24"/>
                <w:szCs w:val="24"/>
              </w:rPr>
            </w:pPr>
            <w:r w:rsidRPr="00B56888">
              <w:rPr>
                <w:rFonts w:eastAsia="Times New Roman" w:cstheme="minorHAnsi"/>
                <w:sz w:val="16"/>
                <w:szCs w:val="16"/>
              </w:rPr>
              <w:t xml:space="preserve">Units </w:t>
            </w:r>
          </w:p>
        </w:tc>
        <w:tc>
          <w:tcPr>
            <w:tcW w:w="525" w:type="dxa"/>
            <w:tcBorders>
              <w:top w:val="outset" w:sz="6" w:space="0" w:color="000001"/>
              <w:left w:val="outset" w:sz="6" w:space="0" w:color="000001"/>
              <w:bottom w:val="outset" w:sz="6" w:space="0" w:color="000001"/>
              <w:right w:val="outset" w:sz="6" w:space="0" w:color="000001"/>
            </w:tcBorders>
            <w:hideMark/>
          </w:tcPr>
          <w:p w14:paraId="268FEB35" w14:textId="77777777" w:rsidR="001D0819" w:rsidRPr="00B56888" w:rsidRDefault="001D0819" w:rsidP="00510DC5">
            <w:pPr>
              <w:spacing w:before="100" w:beforeAutospacing="1" w:after="115" w:line="240" w:lineRule="auto"/>
              <w:rPr>
                <w:rFonts w:eastAsia="Times New Roman" w:cstheme="minorHAnsi"/>
                <w:sz w:val="24"/>
                <w:szCs w:val="24"/>
              </w:rPr>
            </w:pPr>
            <w:r w:rsidRPr="00B56888">
              <w:rPr>
                <w:rFonts w:eastAsia="Times New Roman" w:cstheme="minorHAnsi"/>
                <w:sz w:val="16"/>
                <w:szCs w:val="16"/>
              </w:rPr>
              <w:t xml:space="preserve">(a) Quantity </w:t>
            </w:r>
          </w:p>
          <w:p w14:paraId="7A3F2405" w14:textId="77777777" w:rsidR="001D0819" w:rsidRPr="00B56888" w:rsidRDefault="001D0819" w:rsidP="00510DC5">
            <w:pPr>
              <w:spacing w:before="100" w:beforeAutospacing="1" w:after="115" w:line="240" w:lineRule="auto"/>
              <w:rPr>
                <w:rFonts w:eastAsia="Times New Roman" w:cstheme="minorHAnsi"/>
                <w:sz w:val="24"/>
                <w:szCs w:val="24"/>
              </w:rPr>
            </w:pPr>
          </w:p>
        </w:tc>
        <w:tc>
          <w:tcPr>
            <w:tcW w:w="1315" w:type="dxa"/>
            <w:tcBorders>
              <w:top w:val="outset" w:sz="6" w:space="0" w:color="000001"/>
              <w:left w:val="outset" w:sz="6" w:space="0" w:color="000001"/>
              <w:bottom w:val="outset" w:sz="6" w:space="0" w:color="000001"/>
              <w:right w:val="outset" w:sz="6" w:space="0" w:color="000001"/>
            </w:tcBorders>
            <w:hideMark/>
          </w:tcPr>
          <w:p w14:paraId="6355D6DD" w14:textId="77777777" w:rsidR="001D0819" w:rsidRPr="00B56888" w:rsidRDefault="001D0819" w:rsidP="00510DC5">
            <w:pPr>
              <w:spacing w:before="100" w:beforeAutospacing="1" w:after="115" w:line="240" w:lineRule="auto"/>
              <w:rPr>
                <w:rFonts w:eastAsia="Times New Roman" w:cstheme="minorHAnsi"/>
                <w:sz w:val="24"/>
                <w:szCs w:val="24"/>
              </w:rPr>
            </w:pPr>
            <w:r w:rsidRPr="00B56888">
              <w:rPr>
                <w:rFonts w:eastAsia="Times New Roman" w:cstheme="minorHAnsi"/>
                <w:sz w:val="16"/>
                <w:szCs w:val="16"/>
              </w:rPr>
              <w:t>MWK</w:t>
            </w:r>
          </w:p>
        </w:tc>
        <w:tc>
          <w:tcPr>
            <w:tcW w:w="1008" w:type="dxa"/>
            <w:tcBorders>
              <w:top w:val="outset" w:sz="6" w:space="0" w:color="000001"/>
              <w:left w:val="outset" w:sz="6" w:space="0" w:color="000001"/>
              <w:bottom w:val="outset" w:sz="6" w:space="0" w:color="000001"/>
              <w:right w:val="outset" w:sz="6" w:space="0" w:color="000001"/>
            </w:tcBorders>
            <w:hideMark/>
          </w:tcPr>
          <w:p w14:paraId="6F20D0A5" w14:textId="77777777" w:rsidR="001D0819" w:rsidRPr="00B56888" w:rsidRDefault="001D0819" w:rsidP="00510DC5">
            <w:pPr>
              <w:spacing w:before="100" w:beforeAutospacing="1" w:after="115" w:line="240" w:lineRule="auto"/>
              <w:rPr>
                <w:rFonts w:eastAsia="Times New Roman" w:cstheme="minorHAnsi"/>
                <w:sz w:val="24"/>
                <w:szCs w:val="24"/>
              </w:rPr>
            </w:pPr>
            <w:r w:rsidRPr="00B56888">
              <w:rPr>
                <w:rFonts w:eastAsia="Times New Roman" w:cstheme="minorHAnsi"/>
                <w:sz w:val="16"/>
                <w:szCs w:val="16"/>
              </w:rPr>
              <w:t xml:space="preserve">(a) Quantity </w:t>
            </w:r>
          </w:p>
          <w:p w14:paraId="58F14D84" w14:textId="77777777" w:rsidR="001D0819" w:rsidRPr="00B56888" w:rsidRDefault="001D0819" w:rsidP="00510DC5">
            <w:pPr>
              <w:spacing w:before="100" w:beforeAutospacing="1" w:after="0" w:line="240" w:lineRule="auto"/>
              <w:rPr>
                <w:rFonts w:eastAsia="Times New Roman" w:cstheme="minorHAnsi"/>
                <w:sz w:val="24"/>
                <w:szCs w:val="24"/>
              </w:rPr>
            </w:pPr>
          </w:p>
        </w:tc>
        <w:tc>
          <w:tcPr>
            <w:tcW w:w="594" w:type="dxa"/>
            <w:tcBorders>
              <w:top w:val="outset" w:sz="6" w:space="0" w:color="000001"/>
              <w:left w:val="outset" w:sz="6" w:space="0" w:color="000001"/>
              <w:bottom w:val="outset" w:sz="6" w:space="0" w:color="000001"/>
              <w:right w:val="outset" w:sz="6" w:space="0" w:color="000001"/>
            </w:tcBorders>
          </w:tcPr>
          <w:p w14:paraId="3C37994B" w14:textId="77777777" w:rsidR="001D0819" w:rsidRPr="00B56888" w:rsidRDefault="001D0819" w:rsidP="00510DC5">
            <w:pPr>
              <w:spacing w:before="100" w:beforeAutospacing="1" w:after="115" w:line="240" w:lineRule="auto"/>
              <w:rPr>
                <w:rFonts w:eastAsia="Times New Roman" w:cstheme="minorHAnsi"/>
                <w:sz w:val="24"/>
                <w:szCs w:val="24"/>
              </w:rPr>
            </w:pPr>
            <w:r w:rsidRPr="00B56888">
              <w:rPr>
                <w:rFonts w:eastAsia="Times New Roman" w:cstheme="minorHAnsi"/>
                <w:sz w:val="16"/>
                <w:szCs w:val="16"/>
              </w:rPr>
              <w:t xml:space="preserve">(b) Units </w:t>
            </w:r>
          </w:p>
        </w:tc>
        <w:tc>
          <w:tcPr>
            <w:tcW w:w="1378" w:type="dxa"/>
            <w:gridSpan w:val="2"/>
            <w:tcBorders>
              <w:top w:val="outset" w:sz="6" w:space="0" w:color="000001"/>
              <w:left w:val="outset" w:sz="6" w:space="0" w:color="000001"/>
              <w:bottom w:val="outset" w:sz="6" w:space="0" w:color="000001"/>
              <w:right w:val="outset" w:sz="6" w:space="0" w:color="000001"/>
            </w:tcBorders>
          </w:tcPr>
          <w:p w14:paraId="3C00B201" w14:textId="77777777" w:rsidR="001D0819" w:rsidRPr="00B56888" w:rsidRDefault="001D0819" w:rsidP="00510DC5">
            <w:pPr>
              <w:spacing w:before="100" w:beforeAutospacing="1" w:after="115" w:line="240" w:lineRule="auto"/>
              <w:rPr>
                <w:rFonts w:eastAsia="Times New Roman" w:cstheme="minorHAnsi"/>
                <w:sz w:val="16"/>
                <w:szCs w:val="16"/>
              </w:rPr>
            </w:pPr>
            <w:r w:rsidRPr="00B56888">
              <w:rPr>
                <w:rFonts w:eastAsia="Times New Roman" w:cstheme="minorHAnsi"/>
                <w:sz w:val="16"/>
                <w:szCs w:val="16"/>
              </w:rPr>
              <w:t>YES/NO</w:t>
            </w:r>
          </w:p>
        </w:tc>
        <w:tc>
          <w:tcPr>
            <w:tcW w:w="1315" w:type="dxa"/>
            <w:tcBorders>
              <w:top w:val="outset" w:sz="6" w:space="0" w:color="000001"/>
              <w:left w:val="outset" w:sz="6" w:space="0" w:color="000001"/>
              <w:bottom w:val="outset" w:sz="6" w:space="0" w:color="000001"/>
              <w:right w:val="outset" w:sz="6" w:space="0" w:color="000001"/>
            </w:tcBorders>
          </w:tcPr>
          <w:p w14:paraId="01B9AF74" w14:textId="77777777" w:rsidR="001D0819" w:rsidRPr="00B56888" w:rsidRDefault="001D0819" w:rsidP="00510DC5">
            <w:pPr>
              <w:spacing w:before="100" w:beforeAutospacing="1" w:after="115" w:line="240" w:lineRule="auto"/>
              <w:rPr>
                <w:rFonts w:eastAsia="Times New Roman" w:cstheme="minorHAnsi"/>
                <w:sz w:val="16"/>
                <w:szCs w:val="16"/>
              </w:rPr>
            </w:pPr>
            <w:r w:rsidRPr="00B56888">
              <w:rPr>
                <w:rFonts w:eastAsia="Times New Roman" w:cstheme="minorHAnsi"/>
                <w:sz w:val="16"/>
                <w:szCs w:val="16"/>
              </w:rPr>
              <w:t>INTEGER</w:t>
            </w:r>
          </w:p>
        </w:tc>
        <w:tc>
          <w:tcPr>
            <w:tcW w:w="1276" w:type="dxa"/>
            <w:tcBorders>
              <w:top w:val="outset" w:sz="6" w:space="0" w:color="000001"/>
              <w:left w:val="outset" w:sz="6" w:space="0" w:color="000001"/>
              <w:bottom w:val="outset" w:sz="6" w:space="0" w:color="000001"/>
              <w:right w:val="outset" w:sz="6" w:space="0" w:color="000001"/>
            </w:tcBorders>
          </w:tcPr>
          <w:p w14:paraId="4B8C9582" w14:textId="77777777" w:rsidR="001D0819" w:rsidRPr="00B56888" w:rsidRDefault="001D0819" w:rsidP="00510DC5">
            <w:pPr>
              <w:spacing w:before="100" w:beforeAutospacing="1" w:after="115" w:line="240" w:lineRule="auto"/>
              <w:rPr>
                <w:rFonts w:eastAsia="Times New Roman" w:cstheme="minorHAnsi"/>
                <w:sz w:val="16"/>
                <w:szCs w:val="16"/>
              </w:rPr>
            </w:pPr>
          </w:p>
        </w:tc>
        <w:tc>
          <w:tcPr>
            <w:tcW w:w="1089" w:type="dxa"/>
            <w:tcBorders>
              <w:top w:val="outset" w:sz="6" w:space="0" w:color="000001"/>
              <w:left w:val="outset" w:sz="6" w:space="0" w:color="000001"/>
              <w:bottom w:val="outset" w:sz="6" w:space="0" w:color="000001"/>
              <w:right w:val="outset" w:sz="6" w:space="0" w:color="000001"/>
            </w:tcBorders>
          </w:tcPr>
          <w:p w14:paraId="6B50880C" w14:textId="77777777" w:rsidR="001D0819" w:rsidRPr="00B56888" w:rsidRDefault="001D0819" w:rsidP="00510DC5">
            <w:pPr>
              <w:spacing w:before="100" w:beforeAutospacing="1" w:after="115" w:line="240" w:lineRule="auto"/>
              <w:rPr>
                <w:rFonts w:eastAsia="Times New Roman" w:cstheme="minorHAnsi"/>
                <w:sz w:val="16"/>
                <w:szCs w:val="16"/>
              </w:rPr>
            </w:pPr>
            <w:r w:rsidRPr="00B56888">
              <w:rPr>
                <w:rFonts w:eastAsia="Times New Roman" w:cstheme="minorHAnsi"/>
                <w:sz w:val="16"/>
                <w:szCs w:val="16"/>
              </w:rPr>
              <w:t>YES/NO</w:t>
            </w:r>
          </w:p>
        </w:tc>
        <w:tc>
          <w:tcPr>
            <w:tcW w:w="1401" w:type="dxa"/>
            <w:tcBorders>
              <w:top w:val="outset" w:sz="6" w:space="0" w:color="000001"/>
              <w:left w:val="outset" w:sz="6" w:space="0" w:color="000001"/>
              <w:bottom w:val="outset" w:sz="6" w:space="0" w:color="000001"/>
              <w:right w:val="outset" w:sz="6" w:space="0" w:color="000001"/>
            </w:tcBorders>
          </w:tcPr>
          <w:p w14:paraId="0B8033D1" w14:textId="77777777" w:rsidR="001D0819" w:rsidRPr="00B56888" w:rsidRDefault="001D0819" w:rsidP="00510DC5">
            <w:pPr>
              <w:spacing w:before="100" w:beforeAutospacing="1" w:after="115" w:line="240" w:lineRule="auto"/>
              <w:rPr>
                <w:rFonts w:eastAsia="Times New Roman" w:cstheme="minorHAnsi"/>
                <w:sz w:val="16"/>
                <w:szCs w:val="16"/>
              </w:rPr>
            </w:pPr>
            <w:r w:rsidRPr="00B56888">
              <w:rPr>
                <w:rFonts w:eastAsia="Times New Roman" w:cstheme="minorHAnsi"/>
                <w:sz w:val="16"/>
                <w:szCs w:val="16"/>
              </w:rPr>
              <w:t>INTEGER</w:t>
            </w:r>
          </w:p>
        </w:tc>
        <w:tc>
          <w:tcPr>
            <w:tcW w:w="1508" w:type="dxa"/>
            <w:tcBorders>
              <w:top w:val="outset" w:sz="6" w:space="0" w:color="000001"/>
              <w:left w:val="outset" w:sz="6" w:space="0" w:color="000001"/>
              <w:bottom w:val="outset" w:sz="6" w:space="0" w:color="000001"/>
              <w:right w:val="outset" w:sz="6" w:space="0" w:color="000001"/>
            </w:tcBorders>
          </w:tcPr>
          <w:p w14:paraId="50508B5A" w14:textId="77777777" w:rsidR="001D0819" w:rsidRPr="00B56888" w:rsidRDefault="001D0819" w:rsidP="00510DC5">
            <w:pPr>
              <w:spacing w:before="100" w:beforeAutospacing="1" w:after="115" w:line="240" w:lineRule="auto"/>
              <w:rPr>
                <w:rFonts w:eastAsia="Times New Roman" w:cstheme="minorHAnsi"/>
                <w:sz w:val="24"/>
                <w:szCs w:val="24"/>
              </w:rPr>
            </w:pPr>
          </w:p>
        </w:tc>
      </w:tr>
      <w:tr w:rsidR="00B56888" w:rsidRPr="00B56888" w14:paraId="173D01AD" w14:textId="77777777" w:rsidTr="004C0FFE">
        <w:trPr>
          <w:trHeight w:val="267"/>
          <w:tblCellSpacing w:w="0" w:type="dxa"/>
        </w:trPr>
        <w:tc>
          <w:tcPr>
            <w:tcW w:w="574" w:type="dxa"/>
            <w:tcBorders>
              <w:top w:val="outset" w:sz="6" w:space="0" w:color="000001"/>
              <w:left w:val="outset" w:sz="6" w:space="0" w:color="000001"/>
              <w:bottom w:val="outset" w:sz="6" w:space="0" w:color="000001"/>
              <w:right w:val="outset" w:sz="6" w:space="0" w:color="000001"/>
            </w:tcBorders>
            <w:hideMark/>
          </w:tcPr>
          <w:p w14:paraId="18BA0A47" w14:textId="77777777" w:rsidR="001D0819" w:rsidRPr="00B56888" w:rsidRDefault="001D0819" w:rsidP="00510DC5">
            <w:pPr>
              <w:spacing w:before="100" w:beforeAutospacing="1" w:after="115" w:line="240" w:lineRule="auto"/>
              <w:rPr>
                <w:rFonts w:eastAsia="Times New Roman" w:cstheme="minorHAnsi"/>
                <w:sz w:val="24"/>
                <w:szCs w:val="24"/>
              </w:rPr>
            </w:pPr>
            <w:r w:rsidRPr="00B56888">
              <w:rPr>
                <w:rFonts w:eastAsia="Times New Roman" w:cstheme="minorHAnsi"/>
                <w:sz w:val="12"/>
                <w:szCs w:val="12"/>
              </w:rPr>
              <w:t xml:space="preserve">Maize </w:t>
            </w:r>
            <w:proofErr w:type="spellStart"/>
            <w:r w:rsidRPr="00B56888">
              <w:rPr>
                <w:rFonts w:eastAsia="Times New Roman" w:cstheme="minorHAnsi"/>
                <w:sz w:val="12"/>
                <w:szCs w:val="12"/>
              </w:rPr>
              <w:t>ufa</w:t>
            </w:r>
            <w:proofErr w:type="spellEnd"/>
            <w:r w:rsidRPr="00B56888">
              <w:rPr>
                <w:rFonts w:eastAsia="Times New Roman" w:cstheme="minorHAnsi"/>
                <w:sz w:val="12"/>
                <w:szCs w:val="12"/>
              </w:rPr>
              <w:t xml:space="preserve"> (</w:t>
            </w:r>
            <w:proofErr w:type="spellStart"/>
            <w:r w:rsidRPr="00B56888">
              <w:rPr>
                <w:rFonts w:eastAsia="Times New Roman" w:cstheme="minorHAnsi"/>
                <w:sz w:val="12"/>
                <w:szCs w:val="12"/>
              </w:rPr>
              <w:t>mgaiwa</w:t>
            </w:r>
            <w:proofErr w:type="spellEnd"/>
            <w:r w:rsidRPr="00B56888">
              <w:rPr>
                <w:rFonts w:eastAsia="Times New Roman" w:cstheme="minorHAnsi"/>
                <w:sz w:val="12"/>
                <w:szCs w:val="12"/>
              </w:rPr>
              <w:t xml:space="preserve"> or </w:t>
            </w:r>
            <w:proofErr w:type="spellStart"/>
            <w:r w:rsidRPr="00B56888">
              <w:rPr>
                <w:rFonts w:eastAsia="Times New Roman" w:cstheme="minorHAnsi"/>
                <w:sz w:val="12"/>
                <w:szCs w:val="12"/>
              </w:rPr>
              <w:t>madeya</w:t>
            </w:r>
            <w:proofErr w:type="spellEnd"/>
            <w:r w:rsidRPr="00B56888">
              <w:rPr>
                <w:rFonts w:eastAsia="Times New Roman" w:cstheme="minorHAnsi"/>
                <w:sz w:val="12"/>
                <w:szCs w:val="12"/>
              </w:rPr>
              <w:t xml:space="preserve"> or fine)</w:t>
            </w:r>
          </w:p>
        </w:tc>
        <w:tc>
          <w:tcPr>
            <w:tcW w:w="1345" w:type="dxa"/>
            <w:tcBorders>
              <w:top w:val="outset" w:sz="6" w:space="0" w:color="000001"/>
              <w:left w:val="outset" w:sz="6" w:space="0" w:color="000001"/>
              <w:bottom w:val="outset" w:sz="6" w:space="0" w:color="000001"/>
              <w:right w:val="outset" w:sz="6" w:space="0" w:color="000001"/>
            </w:tcBorders>
            <w:hideMark/>
          </w:tcPr>
          <w:p w14:paraId="34290EC6" w14:textId="77777777" w:rsidR="001D0819" w:rsidRPr="00B56888" w:rsidRDefault="001D0819" w:rsidP="00510DC5">
            <w:pPr>
              <w:spacing w:before="100" w:beforeAutospacing="1" w:after="115" w:line="240" w:lineRule="auto"/>
              <w:rPr>
                <w:rFonts w:eastAsia="Times New Roman" w:cstheme="minorHAnsi"/>
                <w:sz w:val="24"/>
                <w:szCs w:val="24"/>
              </w:rPr>
            </w:pPr>
          </w:p>
        </w:tc>
        <w:tc>
          <w:tcPr>
            <w:tcW w:w="1315" w:type="dxa"/>
            <w:tcBorders>
              <w:top w:val="outset" w:sz="6" w:space="0" w:color="000001"/>
              <w:left w:val="outset" w:sz="6" w:space="0" w:color="000001"/>
              <w:bottom w:val="outset" w:sz="6" w:space="0" w:color="000001"/>
              <w:right w:val="outset" w:sz="6" w:space="0" w:color="000001"/>
            </w:tcBorders>
            <w:hideMark/>
          </w:tcPr>
          <w:p w14:paraId="262898A0" w14:textId="77777777" w:rsidR="001D0819" w:rsidRPr="00B56888" w:rsidRDefault="001D0819" w:rsidP="00510DC5">
            <w:pPr>
              <w:spacing w:before="100" w:beforeAutospacing="1" w:after="115" w:line="240" w:lineRule="auto"/>
              <w:rPr>
                <w:rFonts w:eastAsia="Times New Roman" w:cstheme="minorHAnsi"/>
                <w:sz w:val="24"/>
                <w:szCs w:val="24"/>
              </w:rPr>
            </w:pPr>
          </w:p>
        </w:tc>
        <w:tc>
          <w:tcPr>
            <w:tcW w:w="702" w:type="dxa"/>
            <w:tcBorders>
              <w:top w:val="outset" w:sz="6" w:space="0" w:color="000001"/>
              <w:left w:val="outset" w:sz="6" w:space="0" w:color="000001"/>
              <w:bottom w:val="outset" w:sz="6" w:space="0" w:color="000001"/>
              <w:right w:val="outset" w:sz="6" w:space="0" w:color="000001"/>
            </w:tcBorders>
            <w:hideMark/>
          </w:tcPr>
          <w:p w14:paraId="7E73EBAB" w14:textId="77777777" w:rsidR="001D0819" w:rsidRPr="00B56888" w:rsidRDefault="001D0819" w:rsidP="00510DC5">
            <w:pPr>
              <w:spacing w:before="100" w:beforeAutospacing="1" w:after="115" w:line="240" w:lineRule="auto"/>
              <w:rPr>
                <w:rFonts w:eastAsia="Times New Roman" w:cstheme="minorHAnsi"/>
                <w:sz w:val="24"/>
                <w:szCs w:val="24"/>
              </w:rPr>
            </w:pPr>
          </w:p>
        </w:tc>
        <w:tc>
          <w:tcPr>
            <w:tcW w:w="525" w:type="dxa"/>
            <w:tcBorders>
              <w:top w:val="outset" w:sz="6" w:space="0" w:color="000001"/>
              <w:left w:val="outset" w:sz="6" w:space="0" w:color="000001"/>
              <w:bottom w:val="outset" w:sz="6" w:space="0" w:color="000001"/>
              <w:right w:val="outset" w:sz="6" w:space="0" w:color="000001"/>
            </w:tcBorders>
            <w:hideMark/>
          </w:tcPr>
          <w:p w14:paraId="4024EC24" w14:textId="77777777" w:rsidR="001D0819" w:rsidRPr="00B56888" w:rsidRDefault="001D0819" w:rsidP="00510DC5">
            <w:pPr>
              <w:spacing w:before="100" w:beforeAutospacing="1" w:after="115" w:line="240" w:lineRule="auto"/>
              <w:rPr>
                <w:rFonts w:eastAsia="Times New Roman" w:cstheme="minorHAnsi"/>
                <w:sz w:val="24"/>
                <w:szCs w:val="24"/>
              </w:rPr>
            </w:pPr>
          </w:p>
        </w:tc>
        <w:tc>
          <w:tcPr>
            <w:tcW w:w="1315" w:type="dxa"/>
            <w:tcBorders>
              <w:top w:val="outset" w:sz="6" w:space="0" w:color="000001"/>
              <w:left w:val="outset" w:sz="6" w:space="0" w:color="000001"/>
              <w:bottom w:val="outset" w:sz="6" w:space="0" w:color="000001"/>
              <w:right w:val="outset" w:sz="6" w:space="0" w:color="000001"/>
            </w:tcBorders>
            <w:hideMark/>
          </w:tcPr>
          <w:p w14:paraId="63840601" w14:textId="77777777" w:rsidR="001D0819" w:rsidRPr="00B56888" w:rsidRDefault="001D0819" w:rsidP="00510DC5">
            <w:pPr>
              <w:spacing w:before="100" w:beforeAutospacing="1" w:after="115" w:line="240" w:lineRule="auto"/>
              <w:rPr>
                <w:rFonts w:eastAsia="Times New Roman" w:cstheme="minorHAnsi"/>
                <w:sz w:val="24"/>
                <w:szCs w:val="24"/>
              </w:rPr>
            </w:pPr>
          </w:p>
        </w:tc>
        <w:tc>
          <w:tcPr>
            <w:tcW w:w="1008" w:type="dxa"/>
            <w:tcBorders>
              <w:top w:val="outset" w:sz="6" w:space="0" w:color="000001"/>
              <w:left w:val="outset" w:sz="6" w:space="0" w:color="000001"/>
              <w:bottom w:val="outset" w:sz="6" w:space="0" w:color="000001"/>
              <w:right w:val="outset" w:sz="6" w:space="0" w:color="000001"/>
            </w:tcBorders>
            <w:hideMark/>
          </w:tcPr>
          <w:p w14:paraId="5AE747E7" w14:textId="77777777" w:rsidR="001D0819" w:rsidRPr="00B56888" w:rsidRDefault="001D0819" w:rsidP="00510DC5">
            <w:pPr>
              <w:spacing w:before="100" w:beforeAutospacing="1" w:after="115" w:line="240" w:lineRule="auto"/>
              <w:rPr>
                <w:rFonts w:eastAsia="Times New Roman" w:cstheme="minorHAnsi"/>
                <w:sz w:val="24"/>
                <w:szCs w:val="24"/>
              </w:rPr>
            </w:pPr>
          </w:p>
        </w:tc>
        <w:tc>
          <w:tcPr>
            <w:tcW w:w="594" w:type="dxa"/>
            <w:tcBorders>
              <w:top w:val="outset" w:sz="6" w:space="0" w:color="000001"/>
              <w:left w:val="outset" w:sz="6" w:space="0" w:color="000001"/>
              <w:bottom w:val="outset" w:sz="6" w:space="0" w:color="000001"/>
              <w:right w:val="outset" w:sz="6" w:space="0" w:color="000001"/>
            </w:tcBorders>
          </w:tcPr>
          <w:p w14:paraId="75BE4633" w14:textId="77777777" w:rsidR="001D0819" w:rsidRPr="00B56888" w:rsidRDefault="001D0819" w:rsidP="00510DC5">
            <w:pPr>
              <w:spacing w:before="100" w:beforeAutospacing="1" w:after="115" w:line="240" w:lineRule="auto"/>
              <w:rPr>
                <w:rFonts w:eastAsia="Times New Roman" w:cstheme="minorHAnsi"/>
                <w:sz w:val="24"/>
                <w:szCs w:val="24"/>
              </w:rPr>
            </w:pPr>
          </w:p>
        </w:tc>
        <w:tc>
          <w:tcPr>
            <w:tcW w:w="1378" w:type="dxa"/>
            <w:gridSpan w:val="2"/>
            <w:tcBorders>
              <w:top w:val="outset" w:sz="6" w:space="0" w:color="000001"/>
              <w:left w:val="outset" w:sz="6" w:space="0" w:color="000001"/>
              <w:bottom w:val="outset" w:sz="6" w:space="0" w:color="000001"/>
              <w:right w:val="outset" w:sz="6" w:space="0" w:color="000001"/>
            </w:tcBorders>
            <w:hideMark/>
          </w:tcPr>
          <w:p w14:paraId="1F981834" w14:textId="77777777" w:rsidR="001D0819" w:rsidRPr="00B56888" w:rsidRDefault="001D0819" w:rsidP="00510DC5">
            <w:pPr>
              <w:spacing w:before="100" w:beforeAutospacing="1" w:after="115" w:line="240" w:lineRule="auto"/>
              <w:rPr>
                <w:rFonts w:eastAsia="Times New Roman" w:cstheme="minorHAnsi"/>
                <w:sz w:val="24"/>
                <w:szCs w:val="24"/>
              </w:rPr>
            </w:pPr>
          </w:p>
        </w:tc>
        <w:tc>
          <w:tcPr>
            <w:tcW w:w="1315" w:type="dxa"/>
            <w:tcBorders>
              <w:top w:val="outset" w:sz="6" w:space="0" w:color="000001"/>
              <w:left w:val="outset" w:sz="6" w:space="0" w:color="000001"/>
              <w:bottom w:val="outset" w:sz="6" w:space="0" w:color="000001"/>
              <w:right w:val="outset" w:sz="6" w:space="0" w:color="000001"/>
            </w:tcBorders>
            <w:hideMark/>
          </w:tcPr>
          <w:p w14:paraId="28E5382B" w14:textId="77777777" w:rsidR="001D0819" w:rsidRPr="00B56888" w:rsidRDefault="001D0819" w:rsidP="00510DC5">
            <w:pPr>
              <w:spacing w:before="100" w:beforeAutospacing="1" w:after="115" w:line="240" w:lineRule="auto"/>
              <w:rPr>
                <w:rFonts w:eastAsia="Times New Roman" w:cstheme="minorHAnsi"/>
                <w:sz w:val="24"/>
                <w:szCs w:val="24"/>
              </w:rPr>
            </w:pPr>
          </w:p>
        </w:tc>
        <w:tc>
          <w:tcPr>
            <w:tcW w:w="1276" w:type="dxa"/>
            <w:tcBorders>
              <w:top w:val="outset" w:sz="6" w:space="0" w:color="000001"/>
              <w:left w:val="outset" w:sz="6" w:space="0" w:color="000001"/>
              <w:bottom w:val="outset" w:sz="6" w:space="0" w:color="000001"/>
              <w:right w:val="outset" w:sz="6" w:space="0" w:color="000001"/>
            </w:tcBorders>
            <w:hideMark/>
          </w:tcPr>
          <w:p w14:paraId="7CA882B7" w14:textId="77777777" w:rsidR="001D0819" w:rsidRPr="00B56888" w:rsidRDefault="001D0819" w:rsidP="00510DC5">
            <w:pPr>
              <w:spacing w:before="100" w:beforeAutospacing="1" w:after="115" w:line="240" w:lineRule="auto"/>
              <w:rPr>
                <w:rFonts w:eastAsia="Times New Roman" w:cstheme="minorHAnsi"/>
                <w:sz w:val="24"/>
                <w:szCs w:val="24"/>
              </w:rPr>
            </w:pPr>
          </w:p>
        </w:tc>
        <w:tc>
          <w:tcPr>
            <w:tcW w:w="1089" w:type="dxa"/>
            <w:tcBorders>
              <w:top w:val="outset" w:sz="6" w:space="0" w:color="000001"/>
              <w:left w:val="outset" w:sz="6" w:space="0" w:color="000001"/>
              <w:bottom w:val="outset" w:sz="6" w:space="0" w:color="000001"/>
              <w:right w:val="outset" w:sz="6" w:space="0" w:color="000001"/>
            </w:tcBorders>
            <w:hideMark/>
          </w:tcPr>
          <w:p w14:paraId="67AB900D" w14:textId="77777777" w:rsidR="001D0819" w:rsidRPr="00B56888" w:rsidRDefault="001D0819" w:rsidP="00510DC5">
            <w:pPr>
              <w:spacing w:before="100" w:beforeAutospacing="1" w:after="115" w:line="240" w:lineRule="auto"/>
              <w:rPr>
                <w:rFonts w:eastAsia="Times New Roman" w:cstheme="minorHAnsi"/>
                <w:sz w:val="24"/>
                <w:szCs w:val="24"/>
              </w:rPr>
            </w:pPr>
          </w:p>
        </w:tc>
        <w:tc>
          <w:tcPr>
            <w:tcW w:w="1401" w:type="dxa"/>
            <w:tcBorders>
              <w:top w:val="outset" w:sz="6" w:space="0" w:color="000001"/>
              <w:left w:val="outset" w:sz="6" w:space="0" w:color="000001"/>
              <w:bottom w:val="outset" w:sz="6" w:space="0" w:color="000001"/>
              <w:right w:val="outset" w:sz="6" w:space="0" w:color="000001"/>
            </w:tcBorders>
            <w:hideMark/>
          </w:tcPr>
          <w:p w14:paraId="3BC24061" w14:textId="77777777" w:rsidR="001D0819" w:rsidRPr="00B56888" w:rsidRDefault="001D0819" w:rsidP="00510DC5">
            <w:pPr>
              <w:spacing w:before="100" w:beforeAutospacing="1" w:after="115" w:line="240" w:lineRule="auto"/>
              <w:rPr>
                <w:rFonts w:eastAsia="Times New Roman" w:cstheme="minorHAnsi"/>
                <w:sz w:val="24"/>
                <w:szCs w:val="24"/>
              </w:rPr>
            </w:pPr>
          </w:p>
        </w:tc>
        <w:tc>
          <w:tcPr>
            <w:tcW w:w="1508" w:type="dxa"/>
            <w:tcBorders>
              <w:top w:val="outset" w:sz="6" w:space="0" w:color="000001"/>
              <w:left w:val="outset" w:sz="6" w:space="0" w:color="000001"/>
              <w:bottom w:val="outset" w:sz="6" w:space="0" w:color="000001"/>
              <w:right w:val="outset" w:sz="6" w:space="0" w:color="000001"/>
            </w:tcBorders>
            <w:hideMark/>
          </w:tcPr>
          <w:p w14:paraId="262C942B" w14:textId="77777777" w:rsidR="001D0819" w:rsidRPr="00B56888" w:rsidRDefault="001D0819" w:rsidP="00510DC5">
            <w:pPr>
              <w:spacing w:before="100" w:beforeAutospacing="1" w:after="115" w:line="240" w:lineRule="auto"/>
              <w:rPr>
                <w:rFonts w:eastAsia="Times New Roman" w:cstheme="minorHAnsi"/>
                <w:sz w:val="24"/>
                <w:szCs w:val="24"/>
              </w:rPr>
            </w:pPr>
          </w:p>
        </w:tc>
      </w:tr>
      <w:tr w:rsidR="00B56888" w:rsidRPr="00B56888" w14:paraId="229FCB8C" w14:textId="77777777" w:rsidTr="004C0FFE">
        <w:trPr>
          <w:trHeight w:val="66"/>
          <w:tblCellSpacing w:w="0" w:type="dxa"/>
        </w:trPr>
        <w:tc>
          <w:tcPr>
            <w:tcW w:w="574" w:type="dxa"/>
            <w:tcBorders>
              <w:top w:val="outset" w:sz="6" w:space="0" w:color="000001"/>
              <w:left w:val="outset" w:sz="6" w:space="0" w:color="000001"/>
              <w:bottom w:val="outset" w:sz="6" w:space="0" w:color="000001"/>
              <w:right w:val="outset" w:sz="6" w:space="0" w:color="000001"/>
            </w:tcBorders>
            <w:hideMark/>
          </w:tcPr>
          <w:p w14:paraId="1A760B56" w14:textId="77777777" w:rsidR="001D0819" w:rsidRPr="00B56888" w:rsidRDefault="001D0819" w:rsidP="00510DC5">
            <w:pPr>
              <w:spacing w:before="100" w:beforeAutospacing="1" w:after="115" w:line="240" w:lineRule="auto"/>
              <w:rPr>
                <w:rFonts w:eastAsia="Times New Roman" w:cstheme="minorHAnsi"/>
                <w:sz w:val="24"/>
                <w:szCs w:val="24"/>
              </w:rPr>
            </w:pPr>
            <w:r w:rsidRPr="00B56888">
              <w:rPr>
                <w:rFonts w:eastAsia="Times New Roman" w:cstheme="minorHAnsi"/>
                <w:sz w:val="12"/>
                <w:szCs w:val="12"/>
              </w:rPr>
              <w:t xml:space="preserve">maize grain (not as </w:t>
            </w:r>
            <w:proofErr w:type="spellStart"/>
            <w:r w:rsidRPr="00B56888">
              <w:rPr>
                <w:rFonts w:eastAsia="Times New Roman" w:cstheme="minorHAnsi"/>
                <w:sz w:val="12"/>
                <w:szCs w:val="12"/>
              </w:rPr>
              <w:t>ufa</w:t>
            </w:r>
            <w:proofErr w:type="spellEnd"/>
            <w:r w:rsidRPr="00B56888">
              <w:rPr>
                <w:rFonts w:eastAsia="Times New Roman" w:cstheme="minorHAnsi"/>
                <w:sz w:val="12"/>
                <w:szCs w:val="12"/>
              </w:rPr>
              <w:t>)</w:t>
            </w:r>
          </w:p>
        </w:tc>
        <w:tc>
          <w:tcPr>
            <w:tcW w:w="1345" w:type="dxa"/>
            <w:tcBorders>
              <w:top w:val="outset" w:sz="6" w:space="0" w:color="000001"/>
              <w:left w:val="outset" w:sz="6" w:space="0" w:color="000001"/>
              <w:bottom w:val="outset" w:sz="6" w:space="0" w:color="000001"/>
              <w:right w:val="outset" w:sz="6" w:space="0" w:color="000001"/>
            </w:tcBorders>
            <w:hideMark/>
          </w:tcPr>
          <w:p w14:paraId="3D9DB2A4" w14:textId="77777777" w:rsidR="001D0819" w:rsidRPr="00B56888" w:rsidRDefault="001D0819" w:rsidP="00510DC5">
            <w:pPr>
              <w:spacing w:before="100" w:beforeAutospacing="1" w:after="115" w:line="240" w:lineRule="auto"/>
              <w:rPr>
                <w:rFonts w:eastAsia="Times New Roman" w:cstheme="minorHAnsi"/>
                <w:sz w:val="24"/>
                <w:szCs w:val="24"/>
              </w:rPr>
            </w:pPr>
          </w:p>
        </w:tc>
        <w:tc>
          <w:tcPr>
            <w:tcW w:w="1315" w:type="dxa"/>
            <w:tcBorders>
              <w:top w:val="outset" w:sz="6" w:space="0" w:color="000001"/>
              <w:left w:val="outset" w:sz="6" w:space="0" w:color="000001"/>
              <w:bottom w:val="outset" w:sz="6" w:space="0" w:color="000001"/>
              <w:right w:val="outset" w:sz="6" w:space="0" w:color="000001"/>
            </w:tcBorders>
            <w:hideMark/>
          </w:tcPr>
          <w:p w14:paraId="65DB1398" w14:textId="77777777" w:rsidR="001D0819" w:rsidRPr="00B56888" w:rsidRDefault="001D0819" w:rsidP="00510DC5">
            <w:pPr>
              <w:spacing w:before="100" w:beforeAutospacing="1" w:after="115" w:line="240" w:lineRule="auto"/>
              <w:rPr>
                <w:rFonts w:eastAsia="Times New Roman" w:cstheme="minorHAnsi"/>
                <w:sz w:val="24"/>
                <w:szCs w:val="24"/>
              </w:rPr>
            </w:pPr>
          </w:p>
        </w:tc>
        <w:tc>
          <w:tcPr>
            <w:tcW w:w="702" w:type="dxa"/>
            <w:tcBorders>
              <w:top w:val="outset" w:sz="6" w:space="0" w:color="000001"/>
              <w:left w:val="outset" w:sz="6" w:space="0" w:color="000001"/>
              <w:bottom w:val="outset" w:sz="6" w:space="0" w:color="000001"/>
              <w:right w:val="outset" w:sz="6" w:space="0" w:color="000001"/>
            </w:tcBorders>
            <w:hideMark/>
          </w:tcPr>
          <w:p w14:paraId="208B9C24" w14:textId="77777777" w:rsidR="001D0819" w:rsidRPr="00B56888" w:rsidRDefault="001D0819" w:rsidP="00510DC5">
            <w:pPr>
              <w:spacing w:before="100" w:beforeAutospacing="1" w:after="115" w:line="240" w:lineRule="auto"/>
              <w:rPr>
                <w:rFonts w:eastAsia="Times New Roman" w:cstheme="minorHAnsi"/>
                <w:sz w:val="24"/>
                <w:szCs w:val="24"/>
              </w:rPr>
            </w:pPr>
          </w:p>
        </w:tc>
        <w:tc>
          <w:tcPr>
            <w:tcW w:w="525" w:type="dxa"/>
            <w:tcBorders>
              <w:top w:val="outset" w:sz="6" w:space="0" w:color="000001"/>
              <w:left w:val="outset" w:sz="6" w:space="0" w:color="000001"/>
              <w:bottom w:val="outset" w:sz="6" w:space="0" w:color="000001"/>
              <w:right w:val="outset" w:sz="6" w:space="0" w:color="000001"/>
            </w:tcBorders>
            <w:hideMark/>
          </w:tcPr>
          <w:p w14:paraId="26F1D677" w14:textId="77777777" w:rsidR="001D0819" w:rsidRPr="00B56888" w:rsidRDefault="001D0819" w:rsidP="00510DC5">
            <w:pPr>
              <w:spacing w:before="100" w:beforeAutospacing="1" w:after="115" w:line="240" w:lineRule="auto"/>
              <w:rPr>
                <w:rFonts w:eastAsia="Times New Roman" w:cstheme="minorHAnsi"/>
                <w:sz w:val="24"/>
                <w:szCs w:val="24"/>
              </w:rPr>
            </w:pPr>
          </w:p>
        </w:tc>
        <w:tc>
          <w:tcPr>
            <w:tcW w:w="1315" w:type="dxa"/>
            <w:tcBorders>
              <w:top w:val="outset" w:sz="6" w:space="0" w:color="000001"/>
              <w:left w:val="outset" w:sz="6" w:space="0" w:color="000001"/>
              <w:bottom w:val="outset" w:sz="6" w:space="0" w:color="000001"/>
              <w:right w:val="outset" w:sz="6" w:space="0" w:color="000001"/>
            </w:tcBorders>
            <w:hideMark/>
          </w:tcPr>
          <w:p w14:paraId="26BD4E5A" w14:textId="77777777" w:rsidR="001D0819" w:rsidRPr="00B56888" w:rsidRDefault="001D0819" w:rsidP="00510DC5">
            <w:pPr>
              <w:spacing w:before="100" w:beforeAutospacing="1" w:after="115" w:line="240" w:lineRule="auto"/>
              <w:rPr>
                <w:rFonts w:eastAsia="Times New Roman" w:cstheme="minorHAnsi"/>
                <w:sz w:val="24"/>
                <w:szCs w:val="24"/>
              </w:rPr>
            </w:pPr>
          </w:p>
        </w:tc>
        <w:tc>
          <w:tcPr>
            <w:tcW w:w="1008" w:type="dxa"/>
            <w:tcBorders>
              <w:top w:val="outset" w:sz="6" w:space="0" w:color="000001"/>
              <w:left w:val="outset" w:sz="6" w:space="0" w:color="000001"/>
              <w:bottom w:val="outset" w:sz="6" w:space="0" w:color="000001"/>
              <w:right w:val="outset" w:sz="6" w:space="0" w:color="000001"/>
            </w:tcBorders>
            <w:hideMark/>
          </w:tcPr>
          <w:p w14:paraId="4773923C" w14:textId="77777777" w:rsidR="001D0819" w:rsidRPr="00B56888" w:rsidRDefault="001D0819" w:rsidP="00510DC5">
            <w:pPr>
              <w:spacing w:before="100" w:beforeAutospacing="1" w:after="115" w:line="240" w:lineRule="auto"/>
              <w:rPr>
                <w:rFonts w:eastAsia="Times New Roman" w:cstheme="minorHAnsi"/>
                <w:sz w:val="24"/>
                <w:szCs w:val="24"/>
              </w:rPr>
            </w:pPr>
          </w:p>
        </w:tc>
        <w:tc>
          <w:tcPr>
            <w:tcW w:w="594" w:type="dxa"/>
            <w:tcBorders>
              <w:top w:val="outset" w:sz="6" w:space="0" w:color="000001"/>
              <w:left w:val="outset" w:sz="6" w:space="0" w:color="000001"/>
              <w:bottom w:val="outset" w:sz="6" w:space="0" w:color="000001"/>
              <w:right w:val="outset" w:sz="6" w:space="0" w:color="000001"/>
            </w:tcBorders>
          </w:tcPr>
          <w:p w14:paraId="37BDE2D6" w14:textId="77777777" w:rsidR="001D0819" w:rsidRPr="00B56888" w:rsidRDefault="001D0819" w:rsidP="00510DC5">
            <w:pPr>
              <w:spacing w:before="100" w:beforeAutospacing="1" w:after="115" w:line="240" w:lineRule="auto"/>
              <w:rPr>
                <w:rFonts w:eastAsia="Times New Roman" w:cstheme="minorHAnsi"/>
                <w:sz w:val="24"/>
                <w:szCs w:val="24"/>
              </w:rPr>
            </w:pPr>
          </w:p>
        </w:tc>
        <w:tc>
          <w:tcPr>
            <w:tcW w:w="1378" w:type="dxa"/>
            <w:gridSpan w:val="2"/>
            <w:tcBorders>
              <w:top w:val="outset" w:sz="6" w:space="0" w:color="000001"/>
              <w:left w:val="outset" w:sz="6" w:space="0" w:color="000001"/>
              <w:bottom w:val="outset" w:sz="6" w:space="0" w:color="000001"/>
              <w:right w:val="outset" w:sz="6" w:space="0" w:color="000001"/>
            </w:tcBorders>
            <w:hideMark/>
          </w:tcPr>
          <w:p w14:paraId="0AB3F9D2" w14:textId="77777777" w:rsidR="001D0819" w:rsidRPr="00B56888" w:rsidRDefault="001D0819" w:rsidP="00510DC5">
            <w:pPr>
              <w:spacing w:before="100" w:beforeAutospacing="1" w:after="115" w:line="240" w:lineRule="auto"/>
              <w:rPr>
                <w:rFonts w:eastAsia="Times New Roman" w:cstheme="minorHAnsi"/>
                <w:sz w:val="24"/>
                <w:szCs w:val="24"/>
              </w:rPr>
            </w:pPr>
          </w:p>
        </w:tc>
        <w:tc>
          <w:tcPr>
            <w:tcW w:w="1315" w:type="dxa"/>
            <w:tcBorders>
              <w:top w:val="outset" w:sz="6" w:space="0" w:color="000001"/>
              <w:left w:val="outset" w:sz="6" w:space="0" w:color="000001"/>
              <w:bottom w:val="outset" w:sz="6" w:space="0" w:color="000001"/>
              <w:right w:val="outset" w:sz="6" w:space="0" w:color="000001"/>
            </w:tcBorders>
            <w:hideMark/>
          </w:tcPr>
          <w:p w14:paraId="3583AB1B" w14:textId="77777777" w:rsidR="001D0819" w:rsidRPr="00B56888" w:rsidRDefault="001D0819" w:rsidP="00510DC5">
            <w:pPr>
              <w:spacing w:before="100" w:beforeAutospacing="1" w:after="115" w:line="240" w:lineRule="auto"/>
              <w:rPr>
                <w:rFonts w:eastAsia="Times New Roman" w:cstheme="minorHAnsi"/>
                <w:sz w:val="24"/>
                <w:szCs w:val="24"/>
              </w:rPr>
            </w:pPr>
          </w:p>
        </w:tc>
        <w:tc>
          <w:tcPr>
            <w:tcW w:w="1276" w:type="dxa"/>
            <w:tcBorders>
              <w:top w:val="outset" w:sz="6" w:space="0" w:color="000001"/>
              <w:left w:val="outset" w:sz="6" w:space="0" w:color="000001"/>
              <w:bottom w:val="outset" w:sz="6" w:space="0" w:color="000001"/>
              <w:right w:val="outset" w:sz="6" w:space="0" w:color="000001"/>
            </w:tcBorders>
            <w:hideMark/>
          </w:tcPr>
          <w:p w14:paraId="1747FF08" w14:textId="77777777" w:rsidR="001D0819" w:rsidRPr="00B56888" w:rsidRDefault="001D0819" w:rsidP="00510DC5">
            <w:pPr>
              <w:spacing w:before="100" w:beforeAutospacing="1" w:after="115" w:line="240" w:lineRule="auto"/>
              <w:rPr>
                <w:rFonts w:eastAsia="Times New Roman" w:cstheme="minorHAnsi"/>
                <w:sz w:val="24"/>
                <w:szCs w:val="24"/>
              </w:rPr>
            </w:pPr>
          </w:p>
        </w:tc>
        <w:tc>
          <w:tcPr>
            <w:tcW w:w="1089" w:type="dxa"/>
            <w:tcBorders>
              <w:top w:val="outset" w:sz="6" w:space="0" w:color="000001"/>
              <w:left w:val="outset" w:sz="6" w:space="0" w:color="000001"/>
              <w:bottom w:val="outset" w:sz="6" w:space="0" w:color="000001"/>
              <w:right w:val="outset" w:sz="6" w:space="0" w:color="000001"/>
            </w:tcBorders>
            <w:hideMark/>
          </w:tcPr>
          <w:p w14:paraId="400F8FAD" w14:textId="77777777" w:rsidR="001D0819" w:rsidRPr="00B56888" w:rsidRDefault="001D0819" w:rsidP="00510DC5">
            <w:pPr>
              <w:spacing w:before="100" w:beforeAutospacing="1" w:after="115" w:line="240" w:lineRule="auto"/>
              <w:rPr>
                <w:rFonts w:eastAsia="Times New Roman" w:cstheme="minorHAnsi"/>
                <w:sz w:val="24"/>
                <w:szCs w:val="24"/>
              </w:rPr>
            </w:pPr>
          </w:p>
        </w:tc>
        <w:tc>
          <w:tcPr>
            <w:tcW w:w="1401" w:type="dxa"/>
            <w:tcBorders>
              <w:top w:val="outset" w:sz="6" w:space="0" w:color="000001"/>
              <w:left w:val="outset" w:sz="6" w:space="0" w:color="000001"/>
              <w:bottom w:val="outset" w:sz="6" w:space="0" w:color="000001"/>
              <w:right w:val="outset" w:sz="6" w:space="0" w:color="000001"/>
            </w:tcBorders>
            <w:hideMark/>
          </w:tcPr>
          <w:p w14:paraId="3007BB69" w14:textId="77777777" w:rsidR="001D0819" w:rsidRPr="00B56888" w:rsidRDefault="001D0819" w:rsidP="00510DC5">
            <w:pPr>
              <w:spacing w:before="100" w:beforeAutospacing="1" w:after="115" w:line="240" w:lineRule="auto"/>
              <w:rPr>
                <w:rFonts w:eastAsia="Times New Roman" w:cstheme="minorHAnsi"/>
                <w:sz w:val="24"/>
                <w:szCs w:val="24"/>
              </w:rPr>
            </w:pPr>
          </w:p>
        </w:tc>
        <w:tc>
          <w:tcPr>
            <w:tcW w:w="1508" w:type="dxa"/>
            <w:tcBorders>
              <w:top w:val="outset" w:sz="6" w:space="0" w:color="000001"/>
              <w:left w:val="outset" w:sz="6" w:space="0" w:color="000001"/>
              <w:bottom w:val="outset" w:sz="6" w:space="0" w:color="000001"/>
              <w:right w:val="outset" w:sz="6" w:space="0" w:color="000001"/>
            </w:tcBorders>
            <w:hideMark/>
          </w:tcPr>
          <w:p w14:paraId="33AD83A3" w14:textId="77777777" w:rsidR="001D0819" w:rsidRPr="00B56888" w:rsidRDefault="001D0819" w:rsidP="00510DC5">
            <w:pPr>
              <w:spacing w:before="100" w:beforeAutospacing="1" w:after="115" w:line="240" w:lineRule="auto"/>
              <w:rPr>
                <w:rFonts w:eastAsia="Times New Roman" w:cstheme="minorHAnsi"/>
                <w:sz w:val="24"/>
                <w:szCs w:val="24"/>
              </w:rPr>
            </w:pPr>
          </w:p>
        </w:tc>
      </w:tr>
      <w:tr w:rsidR="00B56888" w:rsidRPr="00B56888" w14:paraId="23B4B547" w14:textId="77777777" w:rsidTr="004C0FFE">
        <w:trPr>
          <w:trHeight w:val="47"/>
          <w:tblCellSpacing w:w="0" w:type="dxa"/>
        </w:trPr>
        <w:tc>
          <w:tcPr>
            <w:tcW w:w="574" w:type="dxa"/>
            <w:tcBorders>
              <w:top w:val="outset" w:sz="6" w:space="0" w:color="000001"/>
              <w:left w:val="outset" w:sz="6" w:space="0" w:color="000001"/>
              <w:bottom w:val="outset" w:sz="6" w:space="0" w:color="000001"/>
              <w:right w:val="outset" w:sz="6" w:space="0" w:color="000001"/>
            </w:tcBorders>
            <w:hideMark/>
          </w:tcPr>
          <w:p w14:paraId="675090B3" w14:textId="77777777" w:rsidR="001D0819" w:rsidRPr="00B56888" w:rsidRDefault="001D0819" w:rsidP="00510DC5">
            <w:pPr>
              <w:spacing w:before="100" w:beforeAutospacing="1" w:after="115" w:line="240" w:lineRule="auto"/>
              <w:rPr>
                <w:rFonts w:eastAsia="Times New Roman" w:cstheme="minorHAnsi"/>
                <w:sz w:val="24"/>
                <w:szCs w:val="24"/>
              </w:rPr>
            </w:pPr>
            <w:r w:rsidRPr="00B56888">
              <w:rPr>
                <w:rFonts w:eastAsia="Times New Roman" w:cstheme="minorHAnsi"/>
                <w:sz w:val="24"/>
                <w:szCs w:val="24"/>
              </w:rPr>
              <w:t>…</w:t>
            </w:r>
            <w:r w:rsidRPr="00B56888">
              <w:rPr>
                <w:rFonts w:eastAsia="Times New Roman" w:cstheme="minorHAnsi"/>
                <w:sz w:val="12"/>
                <w:szCs w:val="12"/>
              </w:rPr>
              <w:t>.</w:t>
            </w:r>
          </w:p>
        </w:tc>
        <w:tc>
          <w:tcPr>
            <w:tcW w:w="1345" w:type="dxa"/>
            <w:tcBorders>
              <w:top w:val="outset" w:sz="6" w:space="0" w:color="000001"/>
              <w:left w:val="outset" w:sz="6" w:space="0" w:color="000001"/>
              <w:bottom w:val="outset" w:sz="6" w:space="0" w:color="000001"/>
              <w:right w:val="outset" w:sz="6" w:space="0" w:color="000001"/>
            </w:tcBorders>
            <w:hideMark/>
          </w:tcPr>
          <w:p w14:paraId="18CC10E0" w14:textId="77777777" w:rsidR="001D0819" w:rsidRPr="00B56888" w:rsidRDefault="001D0819" w:rsidP="00510DC5">
            <w:pPr>
              <w:spacing w:before="100" w:beforeAutospacing="1" w:after="115" w:line="240" w:lineRule="auto"/>
              <w:rPr>
                <w:rFonts w:eastAsia="Times New Roman" w:cstheme="minorHAnsi"/>
                <w:sz w:val="24"/>
                <w:szCs w:val="24"/>
              </w:rPr>
            </w:pPr>
          </w:p>
        </w:tc>
        <w:tc>
          <w:tcPr>
            <w:tcW w:w="1315" w:type="dxa"/>
            <w:tcBorders>
              <w:top w:val="outset" w:sz="6" w:space="0" w:color="000001"/>
              <w:left w:val="outset" w:sz="6" w:space="0" w:color="000001"/>
              <w:bottom w:val="outset" w:sz="6" w:space="0" w:color="000001"/>
              <w:right w:val="outset" w:sz="6" w:space="0" w:color="000001"/>
            </w:tcBorders>
            <w:hideMark/>
          </w:tcPr>
          <w:p w14:paraId="67B01FCA" w14:textId="77777777" w:rsidR="001D0819" w:rsidRPr="00B56888" w:rsidRDefault="001D0819" w:rsidP="00510DC5">
            <w:pPr>
              <w:spacing w:before="100" w:beforeAutospacing="1" w:after="115" w:line="240" w:lineRule="auto"/>
              <w:rPr>
                <w:rFonts w:eastAsia="Times New Roman" w:cstheme="minorHAnsi"/>
                <w:sz w:val="24"/>
                <w:szCs w:val="24"/>
              </w:rPr>
            </w:pPr>
          </w:p>
        </w:tc>
        <w:tc>
          <w:tcPr>
            <w:tcW w:w="702" w:type="dxa"/>
            <w:tcBorders>
              <w:top w:val="outset" w:sz="6" w:space="0" w:color="000001"/>
              <w:left w:val="outset" w:sz="6" w:space="0" w:color="000001"/>
              <w:bottom w:val="outset" w:sz="6" w:space="0" w:color="000001"/>
              <w:right w:val="outset" w:sz="6" w:space="0" w:color="000001"/>
            </w:tcBorders>
            <w:hideMark/>
          </w:tcPr>
          <w:p w14:paraId="6AC06DFC" w14:textId="77777777" w:rsidR="001D0819" w:rsidRPr="00B56888" w:rsidRDefault="001D0819" w:rsidP="00510DC5">
            <w:pPr>
              <w:spacing w:before="100" w:beforeAutospacing="1" w:after="115" w:line="240" w:lineRule="auto"/>
              <w:rPr>
                <w:rFonts w:eastAsia="Times New Roman" w:cstheme="minorHAnsi"/>
                <w:sz w:val="24"/>
                <w:szCs w:val="24"/>
              </w:rPr>
            </w:pPr>
          </w:p>
        </w:tc>
        <w:tc>
          <w:tcPr>
            <w:tcW w:w="525" w:type="dxa"/>
            <w:tcBorders>
              <w:top w:val="outset" w:sz="6" w:space="0" w:color="000001"/>
              <w:left w:val="outset" w:sz="6" w:space="0" w:color="000001"/>
              <w:bottom w:val="outset" w:sz="6" w:space="0" w:color="000001"/>
              <w:right w:val="outset" w:sz="6" w:space="0" w:color="000001"/>
            </w:tcBorders>
            <w:hideMark/>
          </w:tcPr>
          <w:p w14:paraId="73484212" w14:textId="77777777" w:rsidR="001D0819" w:rsidRPr="00B56888" w:rsidRDefault="001D0819" w:rsidP="00510DC5">
            <w:pPr>
              <w:spacing w:before="100" w:beforeAutospacing="1" w:after="115" w:line="240" w:lineRule="auto"/>
              <w:rPr>
                <w:rFonts w:eastAsia="Times New Roman" w:cstheme="minorHAnsi"/>
                <w:sz w:val="24"/>
                <w:szCs w:val="24"/>
              </w:rPr>
            </w:pPr>
          </w:p>
        </w:tc>
        <w:tc>
          <w:tcPr>
            <w:tcW w:w="1315" w:type="dxa"/>
            <w:tcBorders>
              <w:top w:val="outset" w:sz="6" w:space="0" w:color="000001"/>
              <w:left w:val="outset" w:sz="6" w:space="0" w:color="000001"/>
              <w:bottom w:val="outset" w:sz="6" w:space="0" w:color="000001"/>
              <w:right w:val="outset" w:sz="6" w:space="0" w:color="000001"/>
            </w:tcBorders>
            <w:hideMark/>
          </w:tcPr>
          <w:p w14:paraId="361BB176" w14:textId="77777777" w:rsidR="001D0819" w:rsidRPr="00B56888" w:rsidRDefault="001D0819" w:rsidP="00510DC5">
            <w:pPr>
              <w:spacing w:before="100" w:beforeAutospacing="1" w:after="115" w:line="240" w:lineRule="auto"/>
              <w:rPr>
                <w:rFonts w:eastAsia="Times New Roman" w:cstheme="minorHAnsi"/>
                <w:sz w:val="24"/>
                <w:szCs w:val="24"/>
              </w:rPr>
            </w:pPr>
          </w:p>
        </w:tc>
        <w:tc>
          <w:tcPr>
            <w:tcW w:w="1008" w:type="dxa"/>
            <w:tcBorders>
              <w:top w:val="outset" w:sz="6" w:space="0" w:color="000001"/>
              <w:left w:val="outset" w:sz="6" w:space="0" w:color="000001"/>
              <w:bottom w:val="outset" w:sz="6" w:space="0" w:color="000001"/>
              <w:right w:val="outset" w:sz="6" w:space="0" w:color="000001"/>
            </w:tcBorders>
            <w:hideMark/>
          </w:tcPr>
          <w:p w14:paraId="5F73DEB2" w14:textId="77777777" w:rsidR="001D0819" w:rsidRPr="00B56888" w:rsidRDefault="001D0819" w:rsidP="00510DC5">
            <w:pPr>
              <w:spacing w:before="100" w:beforeAutospacing="1" w:after="115" w:line="240" w:lineRule="auto"/>
              <w:rPr>
                <w:rFonts w:eastAsia="Times New Roman" w:cstheme="minorHAnsi"/>
                <w:sz w:val="24"/>
                <w:szCs w:val="24"/>
              </w:rPr>
            </w:pPr>
          </w:p>
        </w:tc>
        <w:tc>
          <w:tcPr>
            <w:tcW w:w="594" w:type="dxa"/>
            <w:tcBorders>
              <w:top w:val="outset" w:sz="6" w:space="0" w:color="000001"/>
              <w:left w:val="outset" w:sz="6" w:space="0" w:color="000001"/>
              <w:bottom w:val="outset" w:sz="6" w:space="0" w:color="000001"/>
              <w:right w:val="outset" w:sz="6" w:space="0" w:color="000001"/>
            </w:tcBorders>
          </w:tcPr>
          <w:p w14:paraId="7B3342E7" w14:textId="77777777" w:rsidR="001D0819" w:rsidRPr="00B56888" w:rsidRDefault="001D0819" w:rsidP="00510DC5">
            <w:pPr>
              <w:spacing w:before="100" w:beforeAutospacing="1" w:after="115" w:line="240" w:lineRule="auto"/>
              <w:rPr>
                <w:rFonts w:eastAsia="Times New Roman" w:cstheme="minorHAnsi"/>
                <w:sz w:val="24"/>
                <w:szCs w:val="24"/>
              </w:rPr>
            </w:pPr>
          </w:p>
        </w:tc>
        <w:tc>
          <w:tcPr>
            <w:tcW w:w="1378" w:type="dxa"/>
            <w:gridSpan w:val="2"/>
            <w:tcBorders>
              <w:top w:val="outset" w:sz="6" w:space="0" w:color="000001"/>
              <w:left w:val="outset" w:sz="6" w:space="0" w:color="000001"/>
              <w:bottom w:val="outset" w:sz="6" w:space="0" w:color="000001"/>
              <w:right w:val="outset" w:sz="6" w:space="0" w:color="000001"/>
            </w:tcBorders>
            <w:hideMark/>
          </w:tcPr>
          <w:p w14:paraId="789A9BDD" w14:textId="77777777" w:rsidR="001D0819" w:rsidRPr="00B56888" w:rsidRDefault="001D0819" w:rsidP="00510DC5">
            <w:pPr>
              <w:spacing w:before="100" w:beforeAutospacing="1" w:after="115" w:line="240" w:lineRule="auto"/>
              <w:rPr>
                <w:rFonts w:eastAsia="Times New Roman" w:cstheme="minorHAnsi"/>
                <w:sz w:val="24"/>
                <w:szCs w:val="24"/>
              </w:rPr>
            </w:pPr>
          </w:p>
        </w:tc>
        <w:tc>
          <w:tcPr>
            <w:tcW w:w="1315" w:type="dxa"/>
            <w:tcBorders>
              <w:top w:val="outset" w:sz="6" w:space="0" w:color="000001"/>
              <w:left w:val="outset" w:sz="6" w:space="0" w:color="000001"/>
              <w:bottom w:val="outset" w:sz="6" w:space="0" w:color="000001"/>
              <w:right w:val="outset" w:sz="6" w:space="0" w:color="000001"/>
            </w:tcBorders>
            <w:hideMark/>
          </w:tcPr>
          <w:p w14:paraId="5E5A688A" w14:textId="77777777" w:rsidR="001D0819" w:rsidRPr="00B56888" w:rsidRDefault="001D0819" w:rsidP="00510DC5">
            <w:pPr>
              <w:spacing w:before="100" w:beforeAutospacing="1" w:after="115" w:line="240" w:lineRule="auto"/>
              <w:rPr>
                <w:rFonts w:eastAsia="Times New Roman" w:cstheme="minorHAnsi"/>
                <w:sz w:val="24"/>
                <w:szCs w:val="24"/>
              </w:rPr>
            </w:pPr>
          </w:p>
        </w:tc>
        <w:tc>
          <w:tcPr>
            <w:tcW w:w="1276" w:type="dxa"/>
            <w:tcBorders>
              <w:top w:val="outset" w:sz="6" w:space="0" w:color="000001"/>
              <w:left w:val="outset" w:sz="6" w:space="0" w:color="000001"/>
              <w:bottom w:val="outset" w:sz="6" w:space="0" w:color="000001"/>
              <w:right w:val="outset" w:sz="6" w:space="0" w:color="000001"/>
            </w:tcBorders>
            <w:hideMark/>
          </w:tcPr>
          <w:p w14:paraId="4D696EB1" w14:textId="77777777" w:rsidR="001D0819" w:rsidRPr="00B56888" w:rsidRDefault="001D0819" w:rsidP="00510DC5">
            <w:pPr>
              <w:spacing w:before="100" w:beforeAutospacing="1" w:after="115" w:line="240" w:lineRule="auto"/>
              <w:rPr>
                <w:rFonts w:eastAsia="Times New Roman" w:cstheme="minorHAnsi"/>
                <w:sz w:val="24"/>
                <w:szCs w:val="24"/>
              </w:rPr>
            </w:pPr>
          </w:p>
        </w:tc>
        <w:tc>
          <w:tcPr>
            <w:tcW w:w="1089" w:type="dxa"/>
            <w:tcBorders>
              <w:top w:val="outset" w:sz="6" w:space="0" w:color="000001"/>
              <w:left w:val="outset" w:sz="6" w:space="0" w:color="000001"/>
              <w:bottom w:val="outset" w:sz="6" w:space="0" w:color="000001"/>
              <w:right w:val="outset" w:sz="6" w:space="0" w:color="000001"/>
            </w:tcBorders>
            <w:hideMark/>
          </w:tcPr>
          <w:p w14:paraId="60C8601B" w14:textId="77777777" w:rsidR="001D0819" w:rsidRPr="00B56888" w:rsidRDefault="001D0819" w:rsidP="00510DC5">
            <w:pPr>
              <w:spacing w:before="100" w:beforeAutospacing="1" w:after="115" w:line="240" w:lineRule="auto"/>
              <w:rPr>
                <w:rFonts w:eastAsia="Times New Roman" w:cstheme="minorHAnsi"/>
                <w:sz w:val="24"/>
                <w:szCs w:val="24"/>
              </w:rPr>
            </w:pPr>
          </w:p>
        </w:tc>
        <w:tc>
          <w:tcPr>
            <w:tcW w:w="1401" w:type="dxa"/>
            <w:tcBorders>
              <w:top w:val="outset" w:sz="6" w:space="0" w:color="000001"/>
              <w:left w:val="outset" w:sz="6" w:space="0" w:color="000001"/>
              <w:bottom w:val="outset" w:sz="6" w:space="0" w:color="000001"/>
              <w:right w:val="outset" w:sz="6" w:space="0" w:color="000001"/>
            </w:tcBorders>
            <w:hideMark/>
          </w:tcPr>
          <w:p w14:paraId="021BC38E" w14:textId="77777777" w:rsidR="001D0819" w:rsidRPr="00B56888" w:rsidRDefault="001D0819" w:rsidP="00510DC5">
            <w:pPr>
              <w:spacing w:before="100" w:beforeAutospacing="1" w:after="115" w:line="240" w:lineRule="auto"/>
              <w:rPr>
                <w:rFonts w:eastAsia="Times New Roman" w:cstheme="minorHAnsi"/>
                <w:sz w:val="24"/>
                <w:szCs w:val="24"/>
              </w:rPr>
            </w:pPr>
          </w:p>
        </w:tc>
        <w:tc>
          <w:tcPr>
            <w:tcW w:w="1508" w:type="dxa"/>
            <w:tcBorders>
              <w:top w:val="outset" w:sz="6" w:space="0" w:color="000001"/>
              <w:left w:val="outset" w:sz="6" w:space="0" w:color="000001"/>
              <w:bottom w:val="outset" w:sz="6" w:space="0" w:color="000001"/>
              <w:right w:val="outset" w:sz="6" w:space="0" w:color="000001"/>
            </w:tcBorders>
            <w:hideMark/>
          </w:tcPr>
          <w:p w14:paraId="7E29C698" w14:textId="77777777" w:rsidR="001D0819" w:rsidRPr="00B56888" w:rsidRDefault="001D0819" w:rsidP="00510DC5">
            <w:pPr>
              <w:spacing w:before="100" w:beforeAutospacing="1" w:after="115" w:line="240" w:lineRule="auto"/>
              <w:rPr>
                <w:rFonts w:eastAsia="Times New Roman" w:cstheme="minorHAnsi"/>
                <w:sz w:val="24"/>
                <w:szCs w:val="24"/>
              </w:rPr>
            </w:pPr>
          </w:p>
        </w:tc>
      </w:tr>
    </w:tbl>
    <w:p w14:paraId="669B192A" w14:textId="77777777" w:rsidR="00367CA9" w:rsidRPr="00B56888" w:rsidRDefault="00367CA9" w:rsidP="00FD36A2">
      <w:pPr>
        <w:jc w:val="both"/>
        <w:rPr>
          <w:rFonts w:eastAsia="Times New Roman" w:cstheme="minorHAnsi"/>
          <w:bCs/>
        </w:rPr>
      </w:pPr>
    </w:p>
    <w:p w14:paraId="67215F2F" w14:textId="77777777" w:rsidR="00367CA9" w:rsidRPr="00B56888" w:rsidRDefault="00367CA9" w:rsidP="00FD36A2">
      <w:pPr>
        <w:jc w:val="both"/>
        <w:rPr>
          <w:rFonts w:eastAsia="Times New Roman" w:cstheme="minorHAnsi"/>
          <w:bCs/>
        </w:rPr>
      </w:pPr>
    </w:p>
    <w:p w14:paraId="064D82BE" w14:textId="77777777" w:rsidR="00367CA9" w:rsidRPr="00B56888" w:rsidRDefault="00367CA9" w:rsidP="00FD36A2">
      <w:pPr>
        <w:jc w:val="both"/>
        <w:rPr>
          <w:rFonts w:eastAsia="Times New Roman" w:cstheme="minorHAnsi"/>
          <w:bCs/>
        </w:rPr>
      </w:pPr>
    </w:p>
    <w:p w14:paraId="669D5F61" w14:textId="77777777" w:rsidR="001A3FA3" w:rsidRDefault="001A3FA3" w:rsidP="00FD36A2">
      <w:pPr>
        <w:jc w:val="both"/>
        <w:rPr>
          <w:rFonts w:eastAsia="Times New Roman" w:cstheme="minorHAnsi"/>
          <w:bCs/>
        </w:rPr>
      </w:pPr>
      <w:r w:rsidRPr="00B56888">
        <w:rPr>
          <w:rFonts w:eastAsia="Times New Roman" w:cstheme="minorHAnsi"/>
          <w:bCs/>
        </w:rPr>
        <w:t>[ENUMERATOR: write down all names on the notebook. For each name answer the questions below:]</w:t>
      </w:r>
    </w:p>
    <w:p w14:paraId="6BFED909" w14:textId="40C1A87C" w:rsidR="007A0837" w:rsidRPr="007A0837" w:rsidRDefault="007A0837" w:rsidP="00FD36A2">
      <w:pPr>
        <w:jc w:val="both"/>
        <w:rPr>
          <w:color w:val="FF0000"/>
        </w:rPr>
      </w:pPr>
      <w:r>
        <w:rPr>
          <w:rFonts w:eastAsia="Times New Roman" w:cstheme="minorHAnsi"/>
          <w:bCs/>
          <w:color w:val="FF0000"/>
        </w:rPr>
        <w:t>[Note change below:  item 3 removed as a per-transfers base. Generic question for all transfers added at the end]</w:t>
      </w:r>
    </w:p>
    <w:tbl>
      <w:tblPr>
        <w:tblStyle w:val="TableGrid"/>
        <w:tblW w:w="0" w:type="auto"/>
        <w:tblInd w:w="720" w:type="dxa"/>
        <w:tblLook w:val="0000" w:firstRow="0" w:lastRow="0" w:firstColumn="0" w:lastColumn="0" w:noHBand="0" w:noVBand="0"/>
      </w:tblPr>
      <w:tblGrid>
        <w:gridCol w:w="2089"/>
        <w:gridCol w:w="1055"/>
        <w:gridCol w:w="1230"/>
        <w:gridCol w:w="5061"/>
        <w:gridCol w:w="2988"/>
      </w:tblGrid>
      <w:tr w:rsidR="00B56888" w:rsidRPr="00B56888" w14:paraId="29753BC3" w14:textId="77777777" w:rsidTr="00C91CC2">
        <w:trPr>
          <w:trHeight w:val="259"/>
        </w:trPr>
        <w:tc>
          <w:tcPr>
            <w:tcW w:w="12423" w:type="dxa"/>
            <w:gridSpan w:val="5"/>
          </w:tcPr>
          <w:p w14:paraId="3E60FA75" w14:textId="77777777" w:rsidR="004F02FB" w:rsidRPr="00B56888" w:rsidRDefault="00736CEF" w:rsidP="004F02FB">
            <w:pPr>
              <w:rPr>
                <w:b/>
              </w:rPr>
            </w:pPr>
            <w:r w:rsidRPr="00B56888">
              <w:rPr>
                <w:b/>
              </w:rPr>
              <w:t>FOOD NETWORK IN</w:t>
            </w:r>
          </w:p>
        </w:tc>
      </w:tr>
      <w:tr w:rsidR="00B56888" w:rsidRPr="00B56888" w14:paraId="5D8AF421" w14:textId="77777777" w:rsidTr="00C91CC2">
        <w:tblPrEx>
          <w:tblLook w:val="04A0" w:firstRow="1" w:lastRow="0" w:firstColumn="1" w:lastColumn="0" w:noHBand="0" w:noVBand="1"/>
        </w:tblPrEx>
        <w:trPr>
          <w:trHeight w:val="2080"/>
        </w:trPr>
        <w:tc>
          <w:tcPr>
            <w:tcW w:w="2089" w:type="dxa"/>
            <w:tcBorders>
              <w:bottom w:val="single" w:sz="4" w:space="0" w:color="auto"/>
            </w:tcBorders>
          </w:tcPr>
          <w:p w14:paraId="118278D7" w14:textId="77777777" w:rsidR="00FD0CFA" w:rsidRPr="00B56888" w:rsidRDefault="00FD0CFA" w:rsidP="008A260A">
            <w:pPr>
              <w:pStyle w:val="ListParagraph"/>
              <w:numPr>
                <w:ilvl w:val="0"/>
                <w:numId w:val="17"/>
              </w:numPr>
              <w:spacing w:before="100" w:beforeAutospacing="1" w:after="115" w:line="276" w:lineRule="auto"/>
              <w:rPr>
                <w:rFonts w:eastAsia="Times New Roman" w:cstheme="minorHAnsi"/>
                <w:b/>
                <w:sz w:val="18"/>
                <w:szCs w:val="18"/>
              </w:rPr>
            </w:pPr>
            <w:r w:rsidRPr="00B56888">
              <w:rPr>
                <w:rFonts w:eastAsia="Times New Roman" w:cstheme="minorHAnsi"/>
                <w:sz w:val="18"/>
                <w:szCs w:val="18"/>
              </w:rPr>
              <w:t>Tell me the name of the PERSON:</w:t>
            </w:r>
          </w:p>
        </w:tc>
        <w:tc>
          <w:tcPr>
            <w:tcW w:w="2285" w:type="dxa"/>
            <w:gridSpan w:val="2"/>
            <w:tcBorders>
              <w:bottom w:val="single" w:sz="4" w:space="0" w:color="auto"/>
            </w:tcBorders>
          </w:tcPr>
          <w:p w14:paraId="55629124" w14:textId="77777777" w:rsidR="00FD0CFA" w:rsidRPr="00B56888" w:rsidRDefault="00FD0CFA" w:rsidP="008A260A">
            <w:pPr>
              <w:pStyle w:val="ListParagraph"/>
              <w:numPr>
                <w:ilvl w:val="0"/>
                <w:numId w:val="17"/>
              </w:numPr>
              <w:shd w:val="clear" w:color="auto" w:fill="FFFFFF"/>
              <w:spacing w:before="100" w:beforeAutospacing="1" w:line="276" w:lineRule="auto"/>
              <w:rPr>
                <w:rFonts w:eastAsia="Times New Roman" w:cstheme="minorHAnsi"/>
                <w:b/>
                <w:sz w:val="18"/>
                <w:szCs w:val="18"/>
              </w:rPr>
            </w:pPr>
            <w:r w:rsidRPr="00B56888">
              <w:rPr>
                <w:rFonts w:eastAsia="Times New Roman" w:cstheme="minorHAnsi"/>
                <w:sz w:val="18"/>
                <w:szCs w:val="18"/>
              </w:rPr>
              <w:t>How much [FOOD ITEM] did your household RECEIVE from PERSON?</w:t>
            </w:r>
          </w:p>
        </w:tc>
        <w:tc>
          <w:tcPr>
            <w:tcW w:w="5061" w:type="dxa"/>
            <w:tcBorders>
              <w:bottom w:val="single" w:sz="4" w:space="0" w:color="auto"/>
            </w:tcBorders>
          </w:tcPr>
          <w:p w14:paraId="41670565" w14:textId="77777777" w:rsidR="00FD0CFA" w:rsidRPr="007A0837" w:rsidRDefault="00FD0CFA" w:rsidP="008A260A">
            <w:pPr>
              <w:pStyle w:val="ListParagraph"/>
              <w:numPr>
                <w:ilvl w:val="0"/>
                <w:numId w:val="17"/>
              </w:numPr>
              <w:shd w:val="clear" w:color="auto" w:fill="FFFFFF"/>
              <w:spacing w:before="100" w:beforeAutospacing="1" w:line="276" w:lineRule="auto"/>
              <w:rPr>
                <w:rFonts w:eastAsia="Times New Roman" w:cstheme="minorHAnsi"/>
                <w:b/>
                <w:strike/>
                <w:sz w:val="18"/>
                <w:szCs w:val="18"/>
              </w:rPr>
            </w:pPr>
            <w:r w:rsidRPr="007A0837">
              <w:rPr>
                <w:rFonts w:eastAsia="Times New Roman" w:cstheme="minorHAnsi"/>
                <w:strike/>
                <w:sz w:val="18"/>
                <w:szCs w:val="18"/>
              </w:rPr>
              <w:t>Did you have to do or give something in exchange of [FOOD ITEM]?</w:t>
            </w:r>
          </w:p>
        </w:tc>
        <w:tc>
          <w:tcPr>
            <w:tcW w:w="2988" w:type="dxa"/>
            <w:tcBorders>
              <w:bottom w:val="single" w:sz="4" w:space="0" w:color="auto"/>
            </w:tcBorders>
          </w:tcPr>
          <w:p w14:paraId="2846BC13" w14:textId="77777777" w:rsidR="00FD0CFA" w:rsidRPr="00B56888" w:rsidRDefault="00FD0CFA" w:rsidP="00197491">
            <w:pPr>
              <w:spacing w:before="100" w:beforeAutospacing="1" w:after="115" w:line="276" w:lineRule="auto"/>
              <w:rPr>
                <w:rFonts w:eastAsia="Times New Roman" w:cstheme="minorHAnsi"/>
                <w:b/>
                <w:sz w:val="18"/>
                <w:szCs w:val="18"/>
              </w:rPr>
            </w:pPr>
            <w:r w:rsidRPr="00B56888">
              <w:rPr>
                <w:rFonts w:eastAsia="Times New Roman" w:cstheme="minorHAnsi"/>
                <w:b/>
                <w:sz w:val="18"/>
                <w:szCs w:val="18"/>
              </w:rPr>
              <w:t>USE BOOKLETS TO DETERMINE THE HOUSEHOLD NUMBER.</w:t>
            </w:r>
          </w:p>
          <w:p w14:paraId="3CA9EA36" w14:textId="77777777" w:rsidR="00FD0CFA" w:rsidRPr="00B56888" w:rsidRDefault="00FD0CFA" w:rsidP="00197491">
            <w:pPr>
              <w:spacing w:before="100" w:beforeAutospacing="1" w:after="115" w:line="276" w:lineRule="auto"/>
              <w:rPr>
                <w:rFonts w:eastAsia="Times New Roman" w:cstheme="minorHAnsi"/>
                <w:b/>
                <w:sz w:val="18"/>
                <w:szCs w:val="18"/>
              </w:rPr>
            </w:pPr>
            <w:r w:rsidRPr="00B56888">
              <w:rPr>
                <w:rFonts w:eastAsia="Times New Roman" w:cstheme="minorHAnsi"/>
                <w:b/>
                <w:sz w:val="18"/>
                <w:szCs w:val="18"/>
              </w:rPr>
              <w:t>IF UNABLE TO DO SO RECORD ANSWERS FOR LATER MATCHING USING FOLLOW UP QUESTIONS.</w:t>
            </w:r>
          </w:p>
        </w:tc>
      </w:tr>
      <w:tr w:rsidR="00B56888" w:rsidRPr="00B56888" w14:paraId="3905DD16" w14:textId="77777777" w:rsidTr="00367CA9">
        <w:tblPrEx>
          <w:tblLook w:val="04A0" w:firstRow="1" w:lastRow="0" w:firstColumn="1" w:lastColumn="0" w:noHBand="0" w:noVBand="1"/>
        </w:tblPrEx>
        <w:trPr>
          <w:trHeight w:val="1964"/>
        </w:trPr>
        <w:tc>
          <w:tcPr>
            <w:tcW w:w="2089" w:type="dxa"/>
          </w:tcPr>
          <w:p w14:paraId="36C48003" w14:textId="77777777" w:rsidR="00FD0CFA" w:rsidRPr="00B56888" w:rsidRDefault="00322060" w:rsidP="00197491">
            <w:pPr>
              <w:spacing w:before="100" w:beforeAutospacing="1" w:after="115" w:line="276" w:lineRule="auto"/>
              <w:rPr>
                <w:rFonts w:eastAsia="Times New Roman" w:cstheme="minorHAnsi"/>
                <w:sz w:val="16"/>
                <w:szCs w:val="16"/>
              </w:rPr>
            </w:pPr>
            <w:r w:rsidRPr="00B56888">
              <w:rPr>
                <w:rFonts w:eastAsia="Times New Roman" w:cstheme="minorHAnsi"/>
                <w:sz w:val="16"/>
                <w:szCs w:val="16"/>
              </w:rPr>
              <w:lastRenderedPageBreak/>
              <w:t>Enumerators</w:t>
            </w:r>
            <w:r w:rsidR="00FD0CFA" w:rsidRPr="00B56888">
              <w:rPr>
                <w:rFonts w:eastAsia="Times New Roman" w:cstheme="minorHAnsi"/>
                <w:sz w:val="16"/>
                <w:szCs w:val="16"/>
              </w:rPr>
              <w:t xml:space="preserve"> ask for the name but do not write it down.</w:t>
            </w:r>
          </w:p>
        </w:tc>
        <w:tc>
          <w:tcPr>
            <w:tcW w:w="1055" w:type="dxa"/>
          </w:tcPr>
          <w:p w14:paraId="2B6FCDC1" w14:textId="77777777" w:rsidR="00FD0CFA" w:rsidRPr="00B56888" w:rsidRDefault="00FD0CFA" w:rsidP="00197491">
            <w:pPr>
              <w:spacing w:before="100" w:beforeAutospacing="1" w:after="115" w:line="276" w:lineRule="auto"/>
              <w:rPr>
                <w:rFonts w:eastAsia="Times New Roman" w:cstheme="minorHAnsi"/>
                <w:sz w:val="16"/>
                <w:szCs w:val="16"/>
              </w:rPr>
            </w:pPr>
            <w:r w:rsidRPr="00B56888">
              <w:rPr>
                <w:rFonts w:eastAsia="Times New Roman" w:cstheme="minorHAnsi"/>
                <w:sz w:val="16"/>
                <w:szCs w:val="16"/>
              </w:rPr>
              <w:t>UNIT</w:t>
            </w:r>
          </w:p>
        </w:tc>
        <w:tc>
          <w:tcPr>
            <w:tcW w:w="1230" w:type="dxa"/>
          </w:tcPr>
          <w:p w14:paraId="7B3536B5" w14:textId="77777777" w:rsidR="00FD0CFA" w:rsidRPr="00B56888" w:rsidRDefault="00FD0CFA" w:rsidP="00197491">
            <w:pPr>
              <w:spacing w:before="100" w:beforeAutospacing="1" w:after="115" w:line="276" w:lineRule="auto"/>
              <w:rPr>
                <w:rFonts w:eastAsia="Times New Roman" w:cstheme="minorHAnsi"/>
                <w:sz w:val="16"/>
                <w:szCs w:val="16"/>
              </w:rPr>
            </w:pPr>
            <w:r w:rsidRPr="00B56888">
              <w:rPr>
                <w:rFonts w:eastAsia="Times New Roman" w:cstheme="minorHAnsi"/>
                <w:sz w:val="16"/>
                <w:szCs w:val="16"/>
              </w:rPr>
              <w:t>QUANTITY</w:t>
            </w:r>
          </w:p>
        </w:tc>
        <w:tc>
          <w:tcPr>
            <w:tcW w:w="5061" w:type="dxa"/>
          </w:tcPr>
          <w:p w14:paraId="4380B68A" w14:textId="77777777" w:rsidR="00FD0CFA" w:rsidRPr="007A0837" w:rsidRDefault="000A6548" w:rsidP="00197491">
            <w:pPr>
              <w:spacing w:after="115"/>
              <w:rPr>
                <w:rFonts w:eastAsia="Times New Roman" w:cstheme="minorHAnsi"/>
                <w:strike/>
                <w:sz w:val="16"/>
                <w:szCs w:val="16"/>
              </w:rPr>
            </w:pPr>
            <w:r w:rsidRPr="007A0837">
              <w:rPr>
                <w:rFonts w:eastAsia="Times New Roman" w:cstheme="minorHAnsi"/>
                <w:strike/>
                <w:sz w:val="16"/>
                <w:szCs w:val="16"/>
              </w:rPr>
              <w:t>Multiple</w:t>
            </w:r>
            <w:r w:rsidR="00FD0CFA" w:rsidRPr="007A0837">
              <w:rPr>
                <w:rFonts w:eastAsia="Times New Roman" w:cstheme="minorHAnsi"/>
                <w:strike/>
                <w:sz w:val="16"/>
                <w:szCs w:val="16"/>
              </w:rPr>
              <w:t xml:space="preserve"> Choice</w:t>
            </w:r>
          </w:p>
          <w:p w14:paraId="3BE79E7B" w14:textId="77777777" w:rsidR="00322060" w:rsidRPr="007A0837" w:rsidRDefault="00FD0CFA" w:rsidP="006273A0">
            <w:pPr>
              <w:spacing w:after="115"/>
              <w:rPr>
                <w:rFonts w:eastAsia="Times New Roman" w:cstheme="minorHAnsi"/>
                <w:strike/>
                <w:sz w:val="16"/>
                <w:szCs w:val="16"/>
              </w:rPr>
            </w:pPr>
            <w:r w:rsidRPr="007A0837">
              <w:rPr>
                <w:rFonts w:eastAsia="Times New Roman" w:cstheme="minorHAnsi"/>
                <w:strike/>
                <w:sz w:val="16"/>
                <w:szCs w:val="16"/>
              </w:rPr>
              <w:t>1; No.</w:t>
            </w:r>
            <w:r w:rsidR="00C91CC2" w:rsidRPr="007A0837">
              <w:rPr>
                <w:rFonts w:eastAsia="Times New Roman" w:cstheme="minorHAnsi"/>
                <w:strike/>
                <w:sz w:val="16"/>
                <w:szCs w:val="16"/>
              </w:rPr>
              <w:br/>
            </w:r>
            <w:r w:rsidR="000A6548" w:rsidRPr="007A0837">
              <w:rPr>
                <w:rFonts w:eastAsia="Times New Roman" w:cstheme="minorHAnsi"/>
                <w:strike/>
                <w:sz w:val="16"/>
                <w:szCs w:val="16"/>
              </w:rPr>
              <w:t>2: Give</w:t>
            </w:r>
            <w:r w:rsidRPr="007A0837">
              <w:rPr>
                <w:rFonts w:eastAsia="Times New Roman" w:cstheme="minorHAnsi"/>
                <w:strike/>
                <w:sz w:val="16"/>
                <w:szCs w:val="16"/>
              </w:rPr>
              <w:t xml:space="preserve"> cash</w:t>
            </w:r>
            <w:ins w:id="19" w:author="Albert Rodriguez Sala" w:date="2022-04-27T13:05:00Z">
              <w:r w:rsidRPr="007A0837">
                <w:rPr>
                  <w:rFonts w:eastAsia="Times New Roman" w:cstheme="minorHAnsi"/>
                  <w:strike/>
                  <w:sz w:val="16"/>
                  <w:szCs w:val="16"/>
                </w:rPr>
                <w:t>.</w:t>
              </w:r>
            </w:ins>
            <w:r w:rsidR="00C91CC2" w:rsidRPr="007A0837">
              <w:rPr>
                <w:rFonts w:eastAsia="Times New Roman" w:cstheme="minorHAnsi"/>
                <w:strike/>
                <w:sz w:val="16"/>
                <w:szCs w:val="16"/>
              </w:rPr>
              <w:br/>
            </w:r>
            <w:r w:rsidRPr="007A0837">
              <w:rPr>
                <w:rFonts w:eastAsia="Times New Roman" w:cstheme="minorHAnsi"/>
                <w:strike/>
                <w:sz w:val="16"/>
                <w:szCs w:val="16"/>
              </w:rPr>
              <w:t>3: Give a different food item or any other good.  [f.</w:t>
            </w:r>
            <w:r w:rsidR="00C91CC2" w:rsidRPr="007A0837">
              <w:rPr>
                <w:rFonts w:eastAsia="Times New Roman" w:cstheme="minorHAnsi"/>
                <w:strike/>
                <w:sz w:val="16"/>
                <w:szCs w:val="16"/>
              </w:rPr>
              <w:br/>
            </w:r>
            <w:r w:rsidRPr="007A0837">
              <w:rPr>
                <w:rFonts w:eastAsia="Times New Roman" w:cstheme="minorHAnsi"/>
                <w:strike/>
                <w:sz w:val="16"/>
                <w:szCs w:val="16"/>
              </w:rPr>
              <w:t xml:space="preserve">4: Provide </w:t>
            </w:r>
            <w:proofErr w:type="spellStart"/>
            <w:r w:rsidRPr="007A0837">
              <w:rPr>
                <w:rFonts w:eastAsia="Times New Roman" w:cstheme="minorHAnsi"/>
                <w:strike/>
                <w:sz w:val="16"/>
                <w:szCs w:val="16"/>
              </w:rPr>
              <w:t>Ganyu</w:t>
            </w:r>
            <w:proofErr w:type="spellEnd"/>
            <w:r w:rsidRPr="007A0837">
              <w:rPr>
                <w:rFonts w:eastAsia="Times New Roman" w:cstheme="minorHAnsi"/>
                <w:strike/>
                <w:sz w:val="16"/>
                <w:szCs w:val="16"/>
              </w:rPr>
              <w:t xml:space="preserve"> labor (you or any member of the household)</w:t>
            </w:r>
            <w:r w:rsidR="00C91CC2" w:rsidRPr="007A0837">
              <w:rPr>
                <w:rFonts w:eastAsia="Times New Roman" w:cstheme="minorHAnsi"/>
                <w:strike/>
                <w:sz w:val="16"/>
                <w:szCs w:val="16"/>
              </w:rPr>
              <w:br/>
            </w:r>
            <w:r w:rsidRPr="007A0837">
              <w:rPr>
                <w:rFonts w:eastAsia="Times New Roman" w:cstheme="minorHAnsi"/>
                <w:strike/>
                <w:sz w:val="16"/>
                <w:szCs w:val="16"/>
              </w:rPr>
              <w:t>5: Provide any other type of labor or service</w:t>
            </w:r>
          </w:p>
          <w:p w14:paraId="3FB7A010" w14:textId="77777777" w:rsidR="006273A0" w:rsidRPr="007A0837" w:rsidRDefault="006273A0" w:rsidP="006273A0">
            <w:pPr>
              <w:spacing w:after="115"/>
              <w:rPr>
                <w:rFonts w:eastAsia="Times New Roman" w:cstheme="minorHAnsi"/>
                <w:strike/>
                <w:sz w:val="16"/>
                <w:szCs w:val="16"/>
              </w:rPr>
            </w:pPr>
            <w:r w:rsidRPr="007A0837">
              <w:rPr>
                <w:rFonts w:eastAsia="Times New Roman" w:cstheme="minorHAnsi"/>
                <w:strike/>
                <w:sz w:val="16"/>
                <w:szCs w:val="16"/>
              </w:rPr>
              <w:t xml:space="preserve">6: </w:t>
            </w:r>
            <w:r w:rsidR="00322060" w:rsidRPr="007A0837">
              <w:rPr>
                <w:rFonts w:eastAsia="Times New Roman" w:cstheme="minorHAnsi"/>
                <w:strike/>
                <w:sz w:val="16"/>
                <w:szCs w:val="16"/>
              </w:rPr>
              <w:t>Are you expected to do or give something in exchange of [food item] in the future? Yes/No</w:t>
            </w:r>
          </w:p>
          <w:p w14:paraId="02845551" w14:textId="77777777" w:rsidR="00322060" w:rsidRPr="00B56888" w:rsidRDefault="00322060" w:rsidP="006273A0">
            <w:pPr>
              <w:spacing w:after="115"/>
              <w:rPr>
                <w:rFonts w:eastAsia="Times New Roman" w:cstheme="minorHAnsi"/>
                <w:sz w:val="16"/>
                <w:szCs w:val="16"/>
              </w:rPr>
            </w:pPr>
            <w:r w:rsidRPr="007A0837">
              <w:rPr>
                <w:rFonts w:eastAsia="Times New Roman" w:cstheme="minorHAnsi"/>
                <w:strike/>
                <w:sz w:val="16"/>
                <w:szCs w:val="16"/>
              </w:rPr>
              <w:t>7: Did you receive this transfer because of a wedding/funeral or any other ceremony?</w:t>
            </w:r>
            <w:r w:rsidRPr="00B56888">
              <w:rPr>
                <w:rFonts w:eastAsia="Times New Roman" w:cstheme="minorHAnsi"/>
                <w:sz w:val="16"/>
                <w:szCs w:val="16"/>
              </w:rPr>
              <w:t xml:space="preserve"> </w:t>
            </w:r>
          </w:p>
        </w:tc>
        <w:tc>
          <w:tcPr>
            <w:tcW w:w="2988" w:type="dxa"/>
          </w:tcPr>
          <w:p w14:paraId="29C9AD30" w14:textId="77777777" w:rsidR="00FD0CFA" w:rsidRPr="00B56888" w:rsidRDefault="00FD0CFA" w:rsidP="00197491">
            <w:pPr>
              <w:spacing w:before="100" w:beforeAutospacing="1" w:after="115" w:line="276" w:lineRule="auto"/>
              <w:rPr>
                <w:rFonts w:eastAsia="Times New Roman" w:cstheme="minorHAnsi"/>
                <w:sz w:val="16"/>
                <w:szCs w:val="16"/>
              </w:rPr>
            </w:pPr>
          </w:p>
        </w:tc>
      </w:tr>
      <w:tr w:rsidR="00B56888" w:rsidRPr="00B56888" w14:paraId="773F9DFF" w14:textId="77777777" w:rsidTr="00C91CC2">
        <w:tblPrEx>
          <w:tblLook w:val="04A0" w:firstRow="1" w:lastRow="0" w:firstColumn="1" w:lastColumn="0" w:noHBand="0" w:noVBand="1"/>
        </w:tblPrEx>
        <w:trPr>
          <w:trHeight w:val="256"/>
        </w:trPr>
        <w:tc>
          <w:tcPr>
            <w:tcW w:w="2089" w:type="dxa"/>
          </w:tcPr>
          <w:p w14:paraId="30FF6CE2" w14:textId="77777777" w:rsidR="00FD0CFA" w:rsidRPr="00B56888" w:rsidRDefault="00FD0CFA" w:rsidP="00197491">
            <w:pPr>
              <w:spacing w:before="100" w:beforeAutospacing="1" w:after="115" w:line="276" w:lineRule="auto"/>
              <w:rPr>
                <w:rFonts w:eastAsia="Times New Roman" w:cstheme="minorHAnsi"/>
                <w:sz w:val="16"/>
                <w:szCs w:val="16"/>
              </w:rPr>
            </w:pPr>
          </w:p>
        </w:tc>
        <w:tc>
          <w:tcPr>
            <w:tcW w:w="2285" w:type="dxa"/>
            <w:gridSpan w:val="2"/>
          </w:tcPr>
          <w:p w14:paraId="5200F66A" w14:textId="77777777" w:rsidR="00FD0CFA" w:rsidRPr="00B56888" w:rsidRDefault="00FD0CFA" w:rsidP="00197491">
            <w:pPr>
              <w:spacing w:before="100" w:beforeAutospacing="1" w:after="115" w:line="276" w:lineRule="auto"/>
              <w:rPr>
                <w:rFonts w:eastAsia="Times New Roman" w:cstheme="minorHAnsi"/>
                <w:sz w:val="16"/>
                <w:szCs w:val="16"/>
              </w:rPr>
            </w:pPr>
          </w:p>
        </w:tc>
        <w:tc>
          <w:tcPr>
            <w:tcW w:w="5061" w:type="dxa"/>
          </w:tcPr>
          <w:p w14:paraId="09FA11F5" w14:textId="77777777" w:rsidR="00FD0CFA" w:rsidRPr="00B56888" w:rsidRDefault="00FD0CFA" w:rsidP="00197491">
            <w:pPr>
              <w:spacing w:before="100" w:beforeAutospacing="1" w:after="115" w:line="276" w:lineRule="auto"/>
              <w:rPr>
                <w:rFonts w:eastAsia="Times New Roman" w:cstheme="minorHAnsi"/>
                <w:sz w:val="16"/>
                <w:szCs w:val="16"/>
              </w:rPr>
            </w:pPr>
          </w:p>
        </w:tc>
        <w:tc>
          <w:tcPr>
            <w:tcW w:w="2988" w:type="dxa"/>
          </w:tcPr>
          <w:p w14:paraId="598FA87D" w14:textId="77777777" w:rsidR="00FD0CFA" w:rsidRPr="00B56888" w:rsidRDefault="00FD0CFA" w:rsidP="00197491">
            <w:pPr>
              <w:spacing w:before="100" w:beforeAutospacing="1" w:after="115" w:line="276" w:lineRule="auto"/>
              <w:rPr>
                <w:rFonts w:eastAsia="Times New Roman" w:cstheme="minorHAnsi"/>
                <w:sz w:val="16"/>
                <w:szCs w:val="16"/>
              </w:rPr>
            </w:pPr>
          </w:p>
        </w:tc>
      </w:tr>
    </w:tbl>
    <w:p w14:paraId="5E9D30A1" w14:textId="77777777" w:rsidR="001A3FA3" w:rsidRDefault="001A3FA3" w:rsidP="001A3FA3"/>
    <w:p w14:paraId="58C08F33" w14:textId="14164470" w:rsidR="007A0837" w:rsidRDefault="007A0837" w:rsidP="001A3FA3">
      <w:pPr>
        <w:rPr>
          <w:color w:val="FF0000"/>
        </w:rPr>
      </w:pPr>
      <w:r>
        <w:rPr>
          <w:color w:val="FF0000"/>
        </w:rPr>
        <w:t>[Question below to be added once FOOD NETWORK IN section is finished]</w:t>
      </w:r>
    </w:p>
    <w:p w14:paraId="4872FA9A" w14:textId="55D7C4F1" w:rsidR="007A0837" w:rsidRPr="007A0837" w:rsidRDefault="007A0837" w:rsidP="001A3FA3">
      <w:pPr>
        <w:rPr>
          <w:color w:val="FF0000"/>
        </w:rPr>
      </w:pPr>
      <w:r>
        <w:rPr>
          <w:color w:val="FF0000"/>
        </w:rPr>
        <w:t>Are you expected to or have received anything in return for ANY of the food items you received from another household in the last 7-days ?</w:t>
      </w:r>
    </w:p>
    <w:p w14:paraId="4F5F6708" w14:textId="77777777" w:rsidR="00367CA9" w:rsidRPr="00B56888" w:rsidRDefault="00367CA9" w:rsidP="001A3FA3">
      <w:pPr>
        <w:jc w:val="both"/>
        <w:rPr>
          <w:rFonts w:eastAsia="Times New Roman" w:cstheme="minorHAnsi"/>
          <w:bCs/>
        </w:rPr>
      </w:pPr>
    </w:p>
    <w:p w14:paraId="1A006FE1" w14:textId="77777777" w:rsidR="00367CA9" w:rsidRPr="00B56888" w:rsidRDefault="00367CA9" w:rsidP="001A3FA3">
      <w:pPr>
        <w:jc w:val="both"/>
        <w:rPr>
          <w:rFonts w:eastAsia="Times New Roman" w:cstheme="minorHAnsi"/>
          <w:bCs/>
        </w:rPr>
      </w:pPr>
    </w:p>
    <w:p w14:paraId="1DD0D9A4" w14:textId="77777777" w:rsidR="001A3FA3" w:rsidRPr="00B56888" w:rsidRDefault="001A3FA3" w:rsidP="001A3FA3">
      <w:pPr>
        <w:jc w:val="both"/>
      </w:pPr>
      <w:r w:rsidRPr="00B56888">
        <w:rPr>
          <w:rFonts w:eastAsia="Times New Roman" w:cstheme="minorHAnsi"/>
          <w:bCs/>
        </w:rPr>
        <w:t>[ENUMERATOR: write down all names on the notebook. For each name answer the questions below:]</w:t>
      </w:r>
    </w:p>
    <w:tbl>
      <w:tblPr>
        <w:tblStyle w:val="TableGrid"/>
        <w:tblW w:w="0" w:type="auto"/>
        <w:tblInd w:w="720" w:type="dxa"/>
        <w:tblLook w:val="0000" w:firstRow="0" w:lastRow="0" w:firstColumn="0" w:lastColumn="0" w:noHBand="0" w:noVBand="0"/>
      </w:tblPr>
      <w:tblGrid>
        <w:gridCol w:w="2509"/>
        <w:gridCol w:w="1267"/>
        <w:gridCol w:w="1477"/>
        <w:gridCol w:w="4625"/>
        <w:gridCol w:w="2128"/>
      </w:tblGrid>
      <w:tr w:rsidR="00B56888" w:rsidRPr="00B56888" w14:paraId="01DCE50B" w14:textId="77777777" w:rsidTr="00367CA9">
        <w:trPr>
          <w:trHeight w:val="268"/>
        </w:trPr>
        <w:tc>
          <w:tcPr>
            <w:tcW w:w="12006" w:type="dxa"/>
            <w:gridSpan w:val="5"/>
          </w:tcPr>
          <w:p w14:paraId="703A2651" w14:textId="77777777" w:rsidR="00736CEF" w:rsidRPr="00B56888" w:rsidRDefault="00736CEF" w:rsidP="00736CEF">
            <w:pPr>
              <w:rPr>
                <w:b/>
              </w:rPr>
            </w:pPr>
            <w:r w:rsidRPr="00B56888">
              <w:rPr>
                <w:b/>
              </w:rPr>
              <w:t>FOOD NETWORK OUT</w:t>
            </w:r>
          </w:p>
        </w:tc>
      </w:tr>
      <w:tr w:rsidR="00B56888" w:rsidRPr="00B56888" w14:paraId="2AADA80C" w14:textId="77777777" w:rsidTr="00367CA9">
        <w:tblPrEx>
          <w:tblLook w:val="04A0" w:firstRow="1" w:lastRow="0" w:firstColumn="1" w:lastColumn="0" w:noHBand="0" w:noVBand="1"/>
        </w:tblPrEx>
        <w:trPr>
          <w:trHeight w:val="1741"/>
        </w:trPr>
        <w:tc>
          <w:tcPr>
            <w:tcW w:w="2509" w:type="dxa"/>
            <w:tcBorders>
              <w:bottom w:val="single" w:sz="4" w:space="0" w:color="auto"/>
            </w:tcBorders>
          </w:tcPr>
          <w:p w14:paraId="124B94F7" w14:textId="77777777" w:rsidR="00FD0CFA" w:rsidRPr="00B56888" w:rsidRDefault="00FD0CFA" w:rsidP="008A260A">
            <w:pPr>
              <w:pStyle w:val="ListParagraph"/>
              <w:numPr>
                <w:ilvl w:val="0"/>
                <w:numId w:val="30"/>
              </w:numPr>
              <w:spacing w:before="100" w:beforeAutospacing="1" w:after="115" w:line="276" w:lineRule="auto"/>
              <w:rPr>
                <w:rFonts w:eastAsia="Times New Roman" w:cstheme="minorHAnsi"/>
                <w:b/>
                <w:sz w:val="18"/>
                <w:szCs w:val="18"/>
              </w:rPr>
            </w:pPr>
            <w:r w:rsidRPr="00B56888">
              <w:rPr>
                <w:rFonts w:eastAsia="Times New Roman" w:cstheme="minorHAnsi"/>
                <w:sz w:val="18"/>
                <w:szCs w:val="18"/>
              </w:rPr>
              <w:t>Tell me the name of the PERSON:</w:t>
            </w:r>
          </w:p>
        </w:tc>
        <w:tc>
          <w:tcPr>
            <w:tcW w:w="2744" w:type="dxa"/>
            <w:gridSpan w:val="2"/>
            <w:tcBorders>
              <w:bottom w:val="single" w:sz="4" w:space="0" w:color="auto"/>
            </w:tcBorders>
          </w:tcPr>
          <w:p w14:paraId="789E8386" w14:textId="77777777" w:rsidR="00FD0CFA" w:rsidRPr="00B56888" w:rsidRDefault="00FD0CFA" w:rsidP="008A260A">
            <w:pPr>
              <w:pStyle w:val="ListParagraph"/>
              <w:numPr>
                <w:ilvl w:val="0"/>
                <w:numId w:val="30"/>
              </w:numPr>
              <w:shd w:val="clear" w:color="auto" w:fill="FFFFFF"/>
              <w:spacing w:before="100" w:beforeAutospacing="1" w:line="276" w:lineRule="auto"/>
              <w:rPr>
                <w:rFonts w:eastAsia="Times New Roman" w:cstheme="minorHAnsi"/>
                <w:b/>
                <w:sz w:val="18"/>
                <w:szCs w:val="18"/>
              </w:rPr>
            </w:pPr>
            <w:r w:rsidRPr="00B56888">
              <w:rPr>
                <w:rFonts w:eastAsia="Times New Roman" w:cstheme="minorHAnsi"/>
                <w:sz w:val="18"/>
                <w:szCs w:val="18"/>
              </w:rPr>
              <w:t>How much [FOOD ITEM] did your household GIVE to PERSON?</w:t>
            </w:r>
          </w:p>
        </w:tc>
        <w:tc>
          <w:tcPr>
            <w:tcW w:w="4625" w:type="dxa"/>
            <w:tcBorders>
              <w:bottom w:val="single" w:sz="4" w:space="0" w:color="auto"/>
            </w:tcBorders>
          </w:tcPr>
          <w:p w14:paraId="74289A92" w14:textId="77777777" w:rsidR="00FD0CFA" w:rsidRPr="007A0837" w:rsidRDefault="00FD0CFA" w:rsidP="008A260A">
            <w:pPr>
              <w:pStyle w:val="ListParagraph"/>
              <w:numPr>
                <w:ilvl w:val="0"/>
                <w:numId w:val="30"/>
              </w:numPr>
              <w:shd w:val="clear" w:color="auto" w:fill="FFFFFF"/>
              <w:spacing w:before="100" w:beforeAutospacing="1" w:line="276" w:lineRule="auto"/>
              <w:rPr>
                <w:rFonts w:eastAsia="Times New Roman" w:cstheme="minorHAnsi"/>
                <w:b/>
                <w:strike/>
                <w:sz w:val="18"/>
                <w:szCs w:val="18"/>
              </w:rPr>
            </w:pPr>
            <w:r w:rsidRPr="007A0837">
              <w:rPr>
                <w:rFonts w:eastAsia="Times New Roman" w:cstheme="minorHAnsi"/>
                <w:strike/>
                <w:sz w:val="18"/>
                <w:szCs w:val="18"/>
              </w:rPr>
              <w:t>Did you receive something in exchange of [FOOD ITEM]?</w:t>
            </w:r>
          </w:p>
        </w:tc>
        <w:tc>
          <w:tcPr>
            <w:tcW w:w="2128" w:type="dxa"/>
            <w:tcBorders>
              <w:bottom w:val="single" w:sz="4" w:space="0" w:color="auto"/>
            </w:tcBorders>
          </w:tcPr>
          <w:p w14:paraId="54BECCA6" w14:textId="77777777" w:rsidR="00FD0CFA" w:rsidRPr="00B56888" w:rsidRDefault="00FD0CFA" w:rsidP="00197491">
            <w:pPr>
              <w:spacing w:before="100" w:beforeAutospacing="1" w:after="115" w:line="276" w:lineRule="auto"/>
              <w:rPr>
                <w:rFonts w:eastAsia="Times New Roman" w:cstheme="minorHAnsi"/>
                <w:b/>
                <w:sz w:val="18"/>
                <w:szCs w:val="18"/>
              </w:rPr>
            </w:pPr>
            <w:r w:rsidRPr="00B56888">
              <w:rPr>
                <w:rFonts w:eastAsia="Times New Roman" w:cstheme="minorHAnsi"/>
                <w:b/>
                <w:sz w:val="18"/>
                <w:szCs w:val="18"/>
              </w:rPr>
              <w:t>USE BOOKLETS TO DETERMINE THE HOUSEHOLD NUMBER.</w:t>
            </w:r>
          </w:p>
          <w:p w14:paraId="36BDCEA7" w14:textId="77777777" w:rsidR="00FD0CFA" w:rsidRPr="00B56888" w:rsidRDefault="00FD0CFA" w:rsidP="00197491">
            <w:pPr>
              <w:spacing w:before="100" w:beforeAutospacing="1" w:after="115" w:line="276" w:lineRule="auto"/>
              <w:rPr>
                <w:rFonts w:eastAsia="Times New Roman" w:cstheme="minorHAnsi"/>
                <w:b/>
                <w:sz w:val="18"/>
                <w:szCs w:val="18"/>
              </w:rPr>
            </w:pPr>
            <w:r w:rsidRPr="00B56888">
              <w:rPr>
                <w:rFonts w:eastAsia="Times New Roman" w:cstheme="minorHAnsi"/>
                <w:b/>
                <w:sz w:val="18"/>
                <w:szCs w:val="18"/>
              </w:rPr>
              <w:t>IF UNABLE TO DO SO RECORD ANSWERS FOR LATER MATCHING USING FOLLOW UP QUESTIONS.</w:t>
            </w:r>
          </w:p>
        </w:tc>
      </w:tr>
      <w:tr w:rsidR="00B56888" w:rsidRPr="00B56888" w14:paraId="357CFCEB" w14:textId="77777777" w:rsidTr="00367CA9">
        <w:tblPrEx>
          <w:tblLook w:val="04A0" w:firstRow="1" w:lastRow="0" w:firstColumn="1" w:lastColumn="0" w:noHBand="0" w:noVBand="1"/>
        </w:tblPrEx>
        <w:trPr>
          <w:trHeight w:val="1321"/>
        </w:trPr>
        <w:tc>
          <w:tcPr>
            <w:tcW w:w="2509" w:type="dxa"/>
          </w:tcPr>
          <w:p w14:paraId="6314A3DB" w14:textId="77777777" w:rsidR="00FD0CFA" w:rsidRPr="00B56888" w:rsidRDefault="00FD0CFA" w:rsidP="001A3FA3">
            <w:pPr>
              <w:spacing w:before="100" w:beforeAutospacing="1" w:after="115" w:line="276" w:lineRule="auto"/>
              <w:rPr>
                <w:rFonts w:eastAsia="Times New Roman" w:cstheme="minorHAnsi"/>
                <w:sz w:val="16"/>
                <w:szCs w:val="16"/>
              </w:rPr>
            </w:pPr>
            <w:r w:rsidRPr="00B56888">
              <w:rPr>
                <w:rFonts w:eastAsia="Times New Roman" w:cstheme="minorHAnsi"/>
                <w:sz w:val="16"/>
                <w:szCs w:val="16"/>
              </w:rPr>
              <w:lastRenderedPageBreak/>
              <w:t>Enumerator ask for the name but do not write it down.</w:t>
            </w:r>
          </w:p>
        </w:tc>
        <w:tc>
          <w:tcPr>
            <w:tcW w:w="1267" w:type="dxa"/>
          </w:tcPr>
          <w:p w14:paraId="29DEFE0C" w14:textId="77777777" w:rsidR="00FD0CFA" w:rsidRPr="00B56888" w:rsidRDefault="00FD0CFA" w:rsidP="001A3FA3">
            <w:pPr>
              <w:spacing w:before="100" w:beforeAutospacing="1" w:after="115" w:line="276" w:lineRule="auto"/>
              <w:rPr>
                <w:rFonts w:eastAsia="Times New Roman" w:cstheme="minorHAnsi"/>
                <w:sz w:val="16"/>
                <w:szCs w:val="16"/>
              </w:rPr>
            </w:pPr>
            <w:r w:rsidRPr="00B56888">
              <w:rPr>
                <w:rFonts w:eastAsia="Times New Roman" w:cstheme="minorHAnsi"/>
                <w:sz w:val="16"/>
                <w:szCs w:val="16"/>
              </w:rPr>
              <w:t>UNIT</w:t>
            </w:r>
          </w:p>
        </w:tc>
        <w:tc>
          <w:tcPr>
            <w:tcW w:w="1477" w:type="dxa"/>
          </w:tcPr>
          <w:p w14:paraId="6AC4E501" w14:textId="77777777" w:rsidR="00FD0CFA" w:rsidRPr="00B56888" w:rsidRDefault="00FD0CFA" w:rsidP="001A3FA3">
            <w:pPr>
              <w:spacing w:before="100" w:beforeAutospacing="1" w:after="115" w:line="276" w:lineRule="auto"/>
              <w:rPr>
                <w:rFonts w:eastAsia="Times New Roman" w:cstheme="minorHAnsi"/>
                <w:sz w:val="16"/>
                <w:szCs w:val="16"/>
              </w:rPr>
            </w:pPr>
            <w:r w:rsidRPr="00B56888">
              <w:rPr>
                <w:rFonts w:eastAsia="Times New Roman" w:cstheme="minorHAnsi"/>
                <w:sz w:val="16"/>
                <w:szCs w:val="16"/>
              </w:rPr>
              <w:t>QUANTITY</w:t>
            </w:r>
          </w:p>
        </w:tc>
        <w:tc>
          <w:tcPr>
            <w:tcW w:w="4625" w:type="dxa"/>
          </w:tcPr>
          <w:p w14:paraId="1E923E9E" w14:textId="77777777" w:rsidR="00FD0CFA" w:rsidRPr="007A0837" w:rsidRDefault="00A317A2" w:rsidP="0071010E">
            <w:pPr>
              <w:spacing w:after="115"/>
              <w:rPr>
                <w:rFonts w:eastAsia="Times New Roman" w:cstheme="minorHAnsi"/>
                <w:strike/>
                <w:sz w:val="16"/>
                <w:szCs w:val="16"/>
              </w:rPr>
            </w:pPr>
            <w:r w:rsidRPr="007A0837">
              <w:rPr>
                <w:rFonts w:eastAsia="Times New Roman" w:cstheme="minorHAnsi"/>
                <w:strike/>
                <w:sz w:val="16"/>
                <w:szCs w:val="16"/>
              </w:rPr>
              <w:t>Multiple Choice</w:t>
            </w:r>
          </w:p>
          <w:p w14:paraId="6B78F290" w14:textId="77777777" w:rsidR="00FD0CFA" w:rsidRPr="007A0837" w:rsidRDefault="00FD0CFA" w:rsidP="00C91CC2">
            <w:pPr>
              <w:spacing w:after="115"/>
              <w:rPr>
                <w:rFonts w:eastAsia="Times New Roman" w:cstheme="minorHAnsi"/>
                <w:strike/>
                <w:sz w:val="16"/>
                <w:szCs w:val="16"/>
              </w:rPr>
            </w:pPr>
            <w:r w:rsidRPr="007A0837">
              <w:rPr>
                <w:rFonts w:eastAsia="Times New Roman" w:cstheme="minorHAnsi"/>
                <w:strike/>
                <w:sz w:val="16"/>
                <w:szCs w:val="16"/>
              </w:rPr>
              <w:t>1: No.</w:t>
            </w:r>
            <w:r w:rsidR="00C91CC2" w:rsidRPr="007A0837">
              <w:rPr>
                <w:rFonts w:eastAsia="Times New Roman" w:cstheme="minorHAnsi"/>
                <w:strike/>
                <w:sz w:val="16"/>
                <w:szCs w:val="16"/>
              </w:rPr>
              <w:br/>
            </w:r>
            <w:r w:rsidR="00B535C4" w:rsidRPr="007A0837">
              <w:rPr>
                <w:rFonts w:eastAsia="Times New Roman" w:cstheme="minorHAnsi"/>
                <w:strike/>
                <w:sz w:val="16"/>
                <w:szCs w:val="16"/>
              </w:rPr>
              <w:t>2: Receive</w:t>
            </w:r>
            <w:r w:rsidRPr="007A0837">
              <w:rPr>
                <w:rFonts w:eastAsia="Times New Roman" w:cstheme="minorHAnsi"/>
                <w:strike/>
                <w:sz w:val="16"/>
                <w:szCs w:val="16"/>
              </w:rPr>
              <w:t xml:space="preserve"> cash.</w:t>
            </w:r>
            <w:r w:rsidR="00C91CC2" w:rsidRPr="007A0837">
              <w:rPr>
                <w:rFonts w:eastAsia="Times New Roman" w:cstheme="minorHAnsi"/>
                <w:strike/>
                <w:sz w:val="16"/>
                <w:szCs w:val="16"/>
              </w:rPr>
              <w:br/>
            </w:r>
            <w:r w:rsidRPr="007A0837">
              <w:rPr>
                <w:rFonts w:eastAsia="Times New Roman" w:cstheme="minorHAnsi"/>
                <w:strike/>
                <w:sz w:val="16"/>
                <w:szCs w:val="16"/>
              </w:rPr>
              <w:t xml:space="preserve">3: Receive a different food item or any other good.  </w:t>
            </w:r>
            <w:r w:rsidR="00C91CC2" w:rsidRPr="007A0837">
              <w:rPr>
                <w:rFonts w:eastAsia="Times New Roman" w:cstheme="minorHAnsi"/>
                <w:strike/>
                <w:sz w:val="16"/>
                <w:szCs w:val="16"/>
              </w:rPr>
              <w:br/>
            </w:r>
            <w:r w:rsidRPr="007A0837">
              <w:rPr>
                <w:rFonts w:eastAsia="Times New Roman" w:cstheme="minorHAnsi"/>
                <w:strike/>
                <w:sz w:val="16"/>
                <w:szCs w:val="16"/>
              </w:rPr>
              <w:t xml:space="preserve">4: Receive </w:t>
            </w:r>
            <w:proofErr w:type="spellStart"/>
            <w:r w:rsidRPr="007A0837">
              <w:rPr>
                <w:rFonts w:eastAsia="Times New Roman" w:cstheme="minorHAnsi"/>
                <w:strike/>
                <w:sz w:val="16"/>
                <w:szCs w:val="16"/>
              </w:rPr>
              <w:t>Ganyu</w:t>
            </w:r>
            <w:proofErr w:type="spellEnd"/>
            <w:r w:rsidRPr="007A0837">
              <w:rPr>
                <w:rFonts w:eastAsia="Times New Roman" w:cstheme="minorHAnsi"/>
                <w:strike/>
                <w:sz w:val="16"/>
                <w:szCs w:val="16"/>
              </w:rPr>
              <w:t xml:space="preserve"> labor.</w:t>
            </w:r>
            <w:r w:rsidR="00C91CC2" w:rsidRPr="007A0837">
              <w:rPr>
                <w:rFonts w:eastAsia="Times New Roman" w:cstheme="minorHAnsi"/>
                <w:strike/>
                <w:sz w:val="16"/>
                <w:szCs w:val="16"/>
              </w:rPr>
              <w:br/>
            </w:r>
            <w:r w:rsidRPr="007A0837">
              <w:rPr>
                <w:rFonts w:eastAsia="Times New Roman" w:cstheme="minorHAnsi"/>
                <w:strike/>
                <w:sz w:val="16"/>
                <w:szCs w:val="16"/>
              </w:rPr>
              <w:t>5: Receive any other type of labor or service</w:t>
            </w:r>
          </w:p>
          <w:p w14:paraId="19FE5CE0" w14:textId="77777777" w:rsidR="00864E3C" w:rsidRPr="007A0837" w:rsidRDefault="00A317A2" w:rsidP="00864E3C">
            <w:pPr>
              <w:spacing w:after="115"/>
              <w:rPr>
                <w:rFonts w:eastAsia="Times New Roman" w:cstheme="minorHAnsi"/>
                <w:strike/>
                <w:sz w:val="16"/>
                <w:szCs w:val="16"/>
              </w:rPr>
            </w:pPr>
            <w:r w:rsidRPr="007A0837">
              <w:rPr>
                <w:rFonts w:eastAsia="Times New Roman" w:cstheme="minorHAnsi"/>
                <w:strike/>
                <w:sz w:val="16"/>
                <w:szCs w:val="16"/>
              </w:rPr>
              <w:t>6</w:t>
            </w:r>
            <w:r w:rsidRPr="007A0837">
              <w:rPr>
                <w:rFonts w:eastAsia="Times New Roman" w:cstheme="minorHAnsi"/>
                <w:strike/>
                <w:sz w:val="16"/>
                <w:szCs w:val="16"/>
                <w:lang w:eastAsia="zh-CN"/>
              </w:rPr>
              <w:t>:</w:t>
            </w:r>
            <w:r w:rsidRPr="007A0837">
              <w:rPr>
                <w:rFonts w:eastAsia="Times New Roman" w:cstheme="minorHAnsi"/>
                <w:strike/>
                <w:sz w:val="16"/>
                <w:szCs w:val="16"/>
              </w:rPr>
              <w:t xml:space="preserve"> Are</w:t>
            </w:r>
            <w:r w:rsidR="00864E3C" w:rsidRPr="007A0837">
              <w:rPr>
                <w:rFonts w:eastAsia="Times New Roman" w:cstheme="minorHAnsi"/>
                <w:strike/>
                <w:sz w:val="16"/>
                <w:szCs w:val="16"/>
              </w:rPr>
              <w:t xml:space="preserve"> you expected receive something in exchange of [food item] in the future? Yes/No</w:t>
            </w:r>
          </w:p>
          <w:p w14:paraId="4E3DB9D7" w14:textId="77777777" w:rsidR="00864E3C" w:rsidRPr="007A0837" w:rsidRDefault="00864E3C" w:rsidP="00864E3C">
            <w:pPr>
              <w:spacing w:after="115"/>
              <w:rPr>
                <w:rFonts w:eastAsia="Times New Roman" w:cstheme="minorHAnsi"/>
                <w:strike/>
                <w:sz w:val="16"/>
                <w:szCs w:val="16"/>
              </w:rPr>
            </w:pPr>
            <w:r w:rsidRPr="007A0837">
              <w:rPr>
                <w:rFonts w:eastAsia="Times New Roman" w:cstheme="minorHAnsi"/>
                <w:strike/>
                <w:sz w:val="16"/>
                <w:szCs w:val="16"/>
              </w:rPr>
              <w:t>7: Did you give this transfer because of a wedding/funeral or any other ceremony?</w:t>
            </w:r>
          </w:p>
        </w:tc>
        <w:tc>
          <w:tcPr>
            <w:tcW w:w="2128" w:type="dxa"/>
          </w:tcPr>
          <w:p w14:paraId="310F5D59" w14:textId="77777777" w:rsidR="00FD0CFA" w:rsidRPr="00B56888" w:rsidRDefault="00FD0CFA" w:rsidP="001A3FA3">
            <w:pPr>
              <w:spacing w:before="100" w:beforeAutospacing="1" w:after="115" w:line="276" w:lineRule="auto"/>
              <w:rPr>
                <w:rFonts w:eastAsia="Times New Roman" w:cstheme="minorHAnsi"/>
                <w:sz w:val="16"/>
                <w:szCs w:val="16"/>
              </w:rPr>
            </w:pPr>
          </w:p>
        </w:tc>
      </w:tr>
      <w:tr w:rsidR="00124213" w:rsidRPr="00B56888" w14:paraId="54EC040F" w14:textId="77777777" w:rsidTr="00367CA9">
        <w:tblPrEx>
          <w:tblLook w:val="04A0" w:firstRow="1" w:lastRow="0" w:firstColumn="1" w:lastColumn="0" w:noHBand="0" w:noVBand="1"/>
        </w:tblPrEx>
        <w:trPr>
          <w:trHeight w:val="262"/>
        </w:trPr>
        <w:tc>
          <w:tcPr>
            <w:tcW w:w="2509" w:type="dxa"/>
          </w:tcPr>
          <w:p w14:paraId="16FF9831" w14:textId="77777777" w:rsidR="00FD0CFA" w:rsidRPr="00B56888" w:rsidRDefault="00FD0CFA" w:rsidP="00197491">
            <w:pPr>
              <w:spacing w:before="100" w:beforeAutospacing="1" w:after="115" w:line="276" w:lineRule="auto"/>
              <w:rPr>
                <w:rFonts w:eastAsia="Times New Roman" w:cstheme="minorHAnsi"/>
                <w:sz w:val="16"/>
                <w:szCs w:val="16"/>
              </w:rPr>
            </w:pPr>
          </w:p>
        </w:tc>
        <w:tc>
          <w:tcPr>
            <w:tcW w:w="2744" w:type="dxa"/>
            <w:gridSpan w:val="2"/>
          </w:tcPr>
          <w:p w14:paraId="667E5AF4" w14:textId="77777777" w:rsidR="00FD0CFA" w:rsidRPr="00B56888" w:rsidRDefault="00FD0CFA" w:rsidP="00197491">
            <w:pPr>
              <w:spacing w:before="100" w:beforeAutospacing="1" w:after="115" w:line="276" w:lineRule="auto"/>
              <w:rPr>
                <w:rFonts w:eastAsia="Times New Roman" w:cstheme="minorHAnsi"/>
                <w:sz w:val="16"/>
                <w:szCs w:val="16"/>
              </w:rPr>
            </w:pPr>
          </w:p>
        </w:tc>
        <w:tc>
          <w:tcPr>
            <w:tcW w:w="4625" w:type="dxa"/>
          </w:tcPr>
          <w:p w14:paraId="1874239A" w14:textId="77777777" w:rsidR="00FD0CFA" w:rsidRPr="00B56888" w:rsidRDefault="00FD0CFA" w:rsidP="00197491">
            <w:pPr>
              <w:spacing w:before="100" w:beforeAutospacing="1" w:after="115" w:line="276" w:lineRule="auto"/>
              <w:rPr>
                <w:rFonts w:eastAsia="Times New Roman" w:cstheme="minorHAnsi"/>
                <w:sz w:val="16"/>
                <w:szCs w:val="16"/>
              </w:rPr>
            </w:pPr>
          </w:p>
        </w:tc>
        <w:tc>
          <w:tcPr>
            <w:tcW w:w="2128" w:type="dxa"/>
          </w:tcPr>
          <w:p w14:paraId="3A868012" w14:textId="77777777" w:rsidR="00FD0CFA" w:rsidRPr="00B56888" w:rsidRDefault="00FD0CFA" w:rsidP="00197491">
            <w:pPr>
              <w:spacing w:before="100" w:beforeAutospacing="1" w:after="115" w:line="276" w:lineRule="auto"/>
              <w:rPr>
                <w:rFonts w:eastAsia="Times New Roman" w:cstheme="minorHAnsi"/>
                <w:sz w:val="16"/>
                <w:szCs w:val="16"/>
              </w:rPr>
            </w:pPr>
          </w:p>
        </w:tc>
      </w:tr>
    </w:tbl>
    <w:p w14:paraId="7D64A543" w14:textId="77777777" w:rsidR="00FD36A2" w:rsidRPr="00B56888" w:rsidRDefault="00FD36A2" w:rsidP="00000C62"/>
    <w:p w14:paraId="671EFE1F" w14:textId="58EEFF18" w:rsidR="007A0837" w:rsidRDefault="007A0837" w:rsidP="007A0837">
      <w:pPr>
        <w:rPr>
          <w:color w:val="FF0000"/>
        </w:rPr>
      </w:pPr>
      <w:r>
        <w:rPr>
          <w:color w:val="FF0000"/>
        </w:rPr>
        <w:t>[Question below to be added once FOOD NETWORK OUT section is finished]</w:t>
      </w:r>
    </w:p>
    <w:p w14:paraId="2B07E5EC" w14:textId="69E79555" w:rsidR="007A0837" w:rsidRPr="007A0837" w:rsidRDefault="007A0837" w:rsidP="007A0837">
      <w:pPr>
        <w:rPr>
          <w:color w:val="FF0000"/>
        </w:rPr>
      </w:pPr>
      <w:r>
        <w:rPr>
          <w:color w:val="FF0000"/>
        </w:rPr>
        <w:t>Do you expected to or have received anything in return for ANY of the food items you gave to another household in the last 7-days ?</w:t>
      </w:r>
    </w:p>
    <w:p w14:paraId="1924F82C" w14:textId="77777777" w:rsidR="00336201" w:rsidRPr="007A0837" w:rsidRDefault="00336201" w:rsidP="00336201">
      <w:pPr>
        <w:shd w:val="clear" w:color="auto" w:fill="FFFFFF"/>
        <w:spacing w:before="100" w:beforeAutospacing="1" w:after="0" w:line="276" w:lineRule="auto"/>
        <w:rPr>
          <w:rFonts w:eastAsia="Times New Roman" w:cstheme="minorHAnsi"/>
          <w:iCs/>
          <w:sz w:val="24"/>
          <w:szCs w:val="24"/>
        </w:rPr>
      </w:pPr>
    </w:p>
    <w:p w14:paraId="3A517B23" w14:textId="77777777" w:rsidR="003631F0" w:rsidRPr="00B56888" w:rsidRDefault="003631F0" w:rsidP="00336201">
      <w:pPr>
        <w:shd w:val="clear" w:color="auto" w:fill="FFFFFF"/>
        <w:spacing w:before="100" w:beforeAutospacing="1" w:after="0" w:line="276" w:lineRule="auto"/>
        <w:rPr>
          <w:rFonts w:eastAsia="Times New Roman" w:cstheme="minorHAnsi"/>
          <w:i/>
          <w:sz w:val="24"/>
          <w:szCs w:val="24"/>
        </w:rPr>
      </w:pPr>
    </w:p>
    <w:tbl>
      <w:tblPr>
        <w:tblStyle w:val="TableGrid"/>
        <w:tblW w:w="0" w:type="auto"/>
        <w:tblLayout w:type="fixed"/>
        <w:tblLook w:val="04A0" w:firstRow="1" w:lastRow="0" w:firstColumn="1" w:lastColumn="0" w:noHBand="0" w:noVBand="1"/>
      </w:tblPr>
      <w:tblGrid>
        <w:gridCol w:w="2875"/>
        <w:gridCol w:w="1754"/>
        <w:gridCol w:w="1666"/>
        <w:gridCol w:w="1751"/>
        <w:gridCol w:w="1416"/>
        <w:gridCol w:w="1640"/>
        <w:gridCol w:w="1630"/>
        <w:gridCol w:w="1658"/>
      </w:tblGrid>
      <w:tr w:rsidR="00B56888" w:rsidRPr="00B56888" w14:paraId="581E77F8" w14:textId="77777777" w:rsidTr="00197491">
        <w:trPr>
          <w:trHeight w:val="404"/>
        </w:trPr>
        <w:tc>
          <w:tcPr>
            <w:tcW w:w="14390" w:type="dxa"/>
            <w:gridSpan w:val="8"/>
          </w:tcPr>
          <w:p w14:paraId="62EDCEAC" w14:textId="77777777" w:rsidR="00336201" w:rsidRPr="00B56888" w:rsidRDefault="00336201" w:rsidP="008A260A">
            <w:pPr>
              <w:pStyle w:val="ListParagraph"/>
              <w:numPr>
                <w:ilvl w:val="0"/>
                <w:numId w:val="15"/>
              </w:numPr>
              <w:spacing w:before="100" w:beforeAutospacing="1" w:line="276" w:lineRule="auto"/>
              <w:jc w:val="center"/>
              <w:rPr>
                <w:rFonts w:eastAsia="Times New Roman" w:cstheme="minorHAnsi"/>
                <w:b/>
                <w:sz w:val="20"/>
                <w:szCs w:val="20"/>
              </w:rPr>
            </w:pPr>
            <w:r w:rsidRPr="00B56888">
              <w:rPr>
                <w:rFonts w:eastAsia="Times New Roman" w:cstheme="minorHAnsi"/>
                <w:b/>
                <w:sz w:val="20"/>
                <w:szCs w:val="20"/>
              </w:rPr>
              <w:t>NON-FOOD CONSUMPTION</w:t>
            </w:r>
          </w:p>
        </w:tc>
      </w:tr>
      <w:tr w:rsidR="00B56888" w:rsidRPr="00B56888" w14:paraId="0E2E47AF" w14:textId="77777777" w:rsidTr="00197491">
        <w:tc>
          <w:tcPr>
            <w:tcW w:w="2875" w:type="dxa"/>
          </w:tcPr>
          <w:p w14:paraId="23ED5CFB" w14:textId="77777777" w:rsidR="00336201" w:rsidRPr="00B56888" w:rsidRDefault="00336201" w:rsidP="004F02FB">
            <w:pPr>
              <w:spacing w:before="100" w:beforeAutospacing="1" w:line="276" w:lineRule="auto"/>
              <w:rPr>
                <w:rFonts w:eastAsia="Times New Roman" w:cstheme="minorHAnsi"/>
                <w:i/>
                <w:sz w:val="18"/>
                <w:szCs w:val="18"/>
              </w:rPr>
            </w:pPr>
            <w:r w:rsidRPr="00B56888">
              <w:rPr>
                <w:rFonts w:eastAsia="Times New Roman" w:cstheme="minorHAnsi"/>
                <w:i/>
                <w:sz w:val="18"/>
                <w:szCs w:val="18"/>
              </w:rPr>
              <w:t xml:space="preserve">During the PAST </w:t>
            </w:r>
            <w:r w:rsidR="00BB6F3E" w:rsidRPr="00B56888">
              <w:rPr>
                <w:rFonts w:eastAsia="Times New Roman" w:cstheme="minorHAnsi"/>
                <w:i/>
                <w:sz w:val="18"/>
                <w:szCs w:val="18"/>
              </w:rPr>
              <w:t>30 DAYS</w:t>
            </w:r>
            <w:r w:rsidRPr="00B56888">
              <w:rPr>
                <w:rFonts w:eastAsia="Times New Roman" w:cstheme="minorHAnsi" w:hint="eastAsia"/>
                <w:i/>
                <w:sz w:val="18"/>
                <w:szCs w:val="18"/>
                <w:lang w:eastAsia="zh-CN"/>
              </w:rPr>
              <w:t>,</w:t>
            </w:r>
            <w:r w:rsidRPr="00B56888">
              <w:rPr>
                <w:rFonts w:eastAsia="Times New Roman" w:cstheme="minorHAnsi"/>
                <w:sz w:val="18"/>
                <w:szCs w:val="18"/>
              </w:rPr>
              <w:t>HOW MUCH IN TOTAL did your household SPEND ON…</w:t>
            </w:r>
          </w:p>
        </w:tc>
        <w:tc>
          <w:tcPr>
            <w:tcW w:w="11515" w:type="dxa"/>
            <w:gridSpan w:val="7"/>
          </w:tcPr>
          <w:p w14:paraId="6414D4A2" w14:textId="77777777" w:rsidR="00336201" w:rsidRPr="00B56888" w:rsidRDefault="004F02FB" w:rsidP="00197491">
            <w:pPr>
              <w:spacing w:before="100" w:beforeAutospacing="1" w:line="276" w:lineRule="auto"/>
              <w:rPr>
                <w:rFonts w:eastAsia="Times New Roman" w:cstheme="minorHAnsi"/>
                <w:i/>
                <w:sz w:val="18"/>
                <w:szCs w:val="18"/>
              </w:rPr>
            </w:pPr>
            <w:r w:rsidRPr="00B56888">
              <w:rPr>
                <w:rFonts w:eastAsia="Times New Roman" w:cstheme="minorHAnsi"/>
                <w:i/>
                <w:sz w:val="18"/>
                <w:szCs w:val="18"/>
              </w:rPr>
              <w:t>During the</w:t>
            </w:r>
            <w:r w:rsidR="00336201" w:rsidRPr="00B56888">
              <w:rPr>
                <w:rFonts w:eastAsia="Times New Roman" w:cstheme="minorHAnsi"/>
                <w:i/>
                <w:sz w:val="18"/>
                <w:szCs w:val="18"/>
              </w:rPr>
              <w:t xml:space="preserve"> PAST </w:t>
            </w:r>
            <w:r w:rsidR="00BB6F3E" w:rsidRPr="00B56888">
              <w:rPr>
                <w:rFonts w:eastAsia="Times New Roman" w:cstheme="minorHAnsi"/>
                <w:i/>
                <w:sz w:val="18"/>
                <w:szCs w:val="18"/>
              </w:rPr>
              <w:t>90DAYS</w:t>
            </w:r>
            <w:r w:rsidR="00336201" w:rsidRPr="00B56888">
              <w:rPr>
                <w:rFonts w:eastAsia="Times New Roman" w:cstheme="minorHAnsi"/>
                <w:sz w:val="18"/>
                <w:szCs w:val="18"/>
              </w:rPr>
              <w:t>, HOW MUCH IN TOTAL did your household SPEND ON…</w:t>
            </w:r>
          </w:p>
        </w:tc>
      </w:tr>
      <w:tr w:rsidR="00B56888" w:rsidRPr="00B56888" w14:paraId="430BD1DA" w14:textId="77777777" w:rsidTr="00197491">
        <w:tc>
          <w:tcPr>
            <w:tcW w:w="2875" w:type="dxa"/>
          </w:tcPr>
          <w:p w14:paraId="2080CF94" w14:textId="77777777" w:rsidR="00336201" w:rsidRPr="00B56888" w:rsidRDefault="00336201" w:rsidP="00197491">
            <w:pPr>
              <w:pStyle w:val="ListParagraph"/>
              <w:spacing w:before="100" w:beforeAutospacing="1" w:line="276" w:lineRule="auto"/>
              <w:ind w:left="0"/>
              <w:rPr>
                <w:rFonts w:eastAsia="Times New Roman" w:cstheme="minorHAnsi"/>
                <w:sz w:val="18"/>
                <w:szCs w:val="18"/>
              </w:rPr>
            </w:pPr>
            <w:r w:rsidRPr="00B56888">
              <w:rPr>
                <w:rFonts w:eastAsia="Times New Roman" w:cstheme="minorHAnsi"/>
                <w:sz w:val="18"/>
                <w:szCs w:val="18"/>
              </w:rPr>
              <w:t>A. items or paying for services to run your household?</w:t>
            </w:r>
          </w:p>
          <w:p w14:paraId="08A833CA" w14:textId="77777777" w:rsidR="00336201" w:rsidRPr="00B56888" w:rsidRDefault="00336201" w:rsidP="00197491">
            <w:pPr>
              <w:spacing w:before="100" w:beforeAutospacing="1" w:line="276" w:lineRule="auto"/>
              <w:rPr>
                <w:rFonts w:eastAsia="Times New Roman" w:cstheme="minorHAnsi"/>
                <w:i/>
                <w:sz w:val="18"/>
                <w:szCs w:val="18"/>
              </w:rPr>
            </w:pPr>
            <w:r w:rsidRPr="00B56888">
              <w:rPr>
                <w:rFonts w:eastAsia="Times New Roman" w:cstheme="minorHAnsi"/>
                <w:sz w:val="18"/>
                <w:szCs w:val="18"/>
              </w:rPr>
              <w:t>[ milling fees, charcoal, matches, telephone bill, phone units, transport, soap, toothpaste, batteries, donations, servicing your bike, barber</w:t>
            </w:r>
            <w:r w:rsidRPr="00B56888">
              <w:rPr>
                <w:rFonts w:eastAsia="Times New Roman" w:cstheme="minorHAnsi"/>
                <w:i/>
                <w:sz w:val="18"/>
                <w:szCs w:val="18"/>
              </w:rPr>
              <w:t>, etc.]</w:t>
            </w:r>
          </w:p>
          <w:p w14:paraId="37D789C0" w14:textId="77777777" w:rsidR="00336201" w:rsidRPr="00B56888" w:rsidRDefault="00336201" w:rsidP="00197491">
            <w:pPr>
              <w:spacing w:before="100" w:beforeAutospacing="1" w:line="276" w:lineRule="auto"/>
              <w:rPr>
                <w:rFonts w:eastAsia="Times New Roman" w:cstheme="minorHAnsi"/>
                <w:i/>
                <w:sz w:val="18"/>
                <w:szCs w:val="18"/>
              </w:rPr>
            </w:pPr>
            <w:r w:rsidRPr="00B56888">
              <w:rPr>
                <w:rFonts w:eastAsia="Times New Roman" w:cstheme="minorHAnsi"/>
                <w:i/>
                <w:sz w:val="18"/>
                <w:szCs w:val="18"/>
              </w:rPr>
              <w:t> </w:t>
            </w:r>
          </w:p>
        </w:tc>
        <w:tc>
          <w:tcPr>
            <w:tcW w:w="1754" w:type="dxa"/>
          </w:tcPr>
          <w:p w14:paraId="62CC5B85" w14:textId="77777777" w:rsidR="00336201" w:rsidRPr="00B56888" w:rsidRDefault="00336201" w:rsidP="00197491">
            <w:pPr>
              <w:pStyle w:val="ListParagraph"/>
              <w:spacing w:before="100" w:beforeAutospacing="1" w:line="276" w:lineRule="auto"/>
              <w:ind w:left="0"/>
              <w:rPr>
                <w:rFonts w:eastAsia="Times New Roman" w:cstheme="minorHAnsi"/>
                <w:sz w:val="18"/>
                <w:szCs w:val="18"/>
              </w:rPr>
            </w:pPr>
            <w:r w:rsidRPr="00B56888">
              <w:rPr>
                <w:rFonts w:eastAsia="Times New Roman" w:cstheme="minorHAnsi"/>
                <w:sz w:val="18"/>
                <w:szCs w:val="18"/>
              </w:rPr>
              <w:t xml:space="preserve">B. clothing, shoes, umbrella, bowls, pots, pans, cooking utensils, torch, </w:t>
            </w:r>
            <w:proofErr w:type="spellStart"/>
            <w:r w:rsidRPr="00B56888">
              <w:rPr>
                <w:rFonts w:eastAsia="Times New Roman" w:cstheme="minorHAnsi"/>
                <w:sz w:val="18"/>
                <w:szCs w:val="18"/>
              </w:rPr>
              <w:t>matresses</w:t>
            </w:r>
            <w:proofErr w:type="spellEnd"/>
            <w:r w:rsidRPr="00B56888">
              <w:rPr>
                <w:rFonts w:eastAsia="Times New Roman" w:cstheme="minorHAnsi"/>
                <w:sz w:val="18"/>
                <w:szCs w:val="18"/>
              </w:rPr>
              <w:t>, mats, linen, cement, bricks, timber and so on?</w:t>
            </w:r>
          </w:p>
        </w:tc>
        <w:tc>
          <w:tcPr>
            <w:tcW w:w="1666" w:type="dxa"/>
          </w:tcPr>
          <w:p w14:paraId="54DFF62D" w14:textId="77777777" w:rsidR="00336201" w:rsidRPr="00B56888" w:rsidRDefault="00336201" w:rsidP="00197491">
            <w:pPr>
              <w:pStyle w:val="ListParagraph"/>
              <w:spacing w:before="100" w:beforeAutospacing="1" w:line="276" w:lineRule="auto"/>
              <w:ind w:left="0"/>
              <w:rPr>
                <w:rFonts w:eastAsia="Times New Roman" w:cstheme="minorHAnsi"/>
                <w:i/>
                <w:sz w:val="18"/>
                <w:szCs w:val="18"/>
              </w:rPr>
            </w:pPr>
            <w:r w:rsidRPr="00B56888">
              <w:rPr>
                <w:rFonts w:eastAsia="Times New Roman" w:cstheme="minorHAnsi"/>
                <w:i/>
                <w:sz w:val="18"/>
                <w:szCs w:val="18"/>
              </w:rPr>
              <w:t>C. EDUCATION? [</w:t>
            </w:r>
            <w:r w:rsidRPr="00B56888">
              <w:rPr>
                <w:rFonts w:eastAsia="Times New Roman" w:cstheme="minorHAnsi"/>
                <w:sz w:val="18"/>
                <w:szCs w:val="18"/>
              </w:rPr>
              <w:t xml:space="preserve">tuition fees, uniforms, books, transportation to school, </w:t>
            </w:r>
            <w:proofErr w:type="spellStart"/>
            <w:r w:rsidRPr="00B56888">
              <w:rPr>
                <w:rFonts w:eastAsia="Times New Roman" w:cstheme="minorHAnsi"/>
                <w:sz w:val="18"/>
                <w:szCs w:val="18"/>
              </w:rPr>
              <w:t>etc</w:t>
            </w:r>
            <w:proofErr w:type="spellEnd"/>
            <w:r w:rsidRPr="00B56888">
              <w:rPr>
                <w:rFonts w:eastAsia="Times New Roman" w:cstheme="minorHAnsi"/>
                <w:sz w:val="18"/>
                <w:szCs w:val="18"/>
              </w:rPr>
              <w:t>]</w:t>
            </w:r>
          </w:p>
        </w:tc>
        <w:tc>
          <w:tcPr>
            <w:tcW w:w="1751" w:type="dxa"/>
          </w:tcPr>
          <w:p w14:paraId="2EF3F5AA" w14:textId="77777777" w:rsidR="00336201" w:rsidRPr="00B56888" w:rsidRDefault="00336201" w:rsidP="00197491">
            <w:pPr>
              <w:pStyle w:val="ListParagraph"/>
              <w:spacing w:before="100" w:beforeAutospacing="1" w:line="276" w:lineRule="auto"/>
              <w:ind w:left="0"/>
              <w:rPr>
                <w:rFonts w:eastAsia="Times New Roman" w:cstheme="minorHAnsi"/>
                <w:sz w:val="18"/>
                <w:szCs w:val="18"/>
              </w:rPr>
            </w:pPr>
            <w:r w:rsidRPr="00B56888">
              <w:rPr>
                <w:rFonts w:eastAsia="Times New Roman" w:cstheme="minorHAnsi"/>
                <w:sz w:val="18"/>
                <w:szCs w:val="18"/>
              </w:rPr>
              <w:t>D. HEALTH?</w:t>
            </w:r>
          </w:p>
          <w:p w14:paraId="60244203" w14:textId="77777777" w:rsidR="00336201" w:rsidRPr="00B56888" w:rsidRDefault="00336201" w:rsidP="00197491">
            <w:pPr>
              <w:spacing w:before="100" w:beforeAutospacing="1" w:line="276" w:lineRule="auto"/>
              <w:rPr>
                <w:rFonts w:eastAsia="Times New Roman" w:cstheme="minorHAnsi"/>
                <w:sz w:val="18"/>
                <w:szCs w:val="18"/>
              </w:rPr>
            </w:pPr>
            <w:r w:rsidRPr="00B56888">
              <w:rPr>
                <w:rFonts w:eastAsia="Times New Roman" w:cstheme="minorHAnsi"/>
                <w:sz w:val="18"/>
                <w:szCs w:val="18"/>
              </w:rPr>
              <w:t xml:space="preserve">[illness and injuries, medicines, hospital, traditional healer, stays, transportation, </w:t>
            </w:r>
            <w:proofErr w:type="spellStart"/>
            <w:r w:rsidRPr="00B56888">
              <w:rPr>
                <w:rFonts w:eastAsia="Times New Roman" w:cstheme="minorHAnsi"/>
                <w:sz w:val="18"/>
                <w:szCs w:val="18"/>
              </w:rPr>
              <w:t>etc</w:t>
            </w:r>
            <w:proofErr w:type="spellEnd"/>
            <w:r w:rsidRPr="00B56888">
              <w:rPr>
                <w:rFonts w:eastAsia="Times New Roman" w:cstheme="minorHAnsi"/>
                <w:sz w:val="18"/>
                <w:szCs w:val="18"/>
              </w:rPr>
              <w:t>]</w:t>
            </w:r>
          </w:p>
        </w:tc>
        <w:tc>
          <w:tcPr>
            <w:tcW w:w="1416" w:type="dxa"/>
          </w:tcPr>
          <w:p w14:paraId="6A056353" w14:textId="77777777" w:rsidR="00336201" w:rsidRPr="00B56888" w:rsidRDefault="00336201" w:rsidP="00197491">
            <w:pPr>
              <w:spacing w:before="100" w:beforeAutospacing="1" w:line="276" w:lineRule="auto"/>
              <w:rPr>
                <w:rFonts w:eastAsia="Times New Roman" w:cstheme="minorHAnsi"/>
                <w:sz w:val="18"/>
                <w:szCs w:val="18"/>
              </w:rPr>
            </w:pPr>
            <w:r w:rsidRPr="00B56888">
              <w:rPr>
                <w:rFonts w:eastAsia="Times New Roman" w:cstheme="minorHAnsi"/>
                <w:sz w:val="18"/>
                <w:szCs w:val="18"/>
              </w:rPr>
              <w:t>E. contributing to a FUNERAL for someone in another household in the village?</w:t>
            </w:r>
          </w:p>
        </w:tc>
        <w:tc>
          <w:tcPr>
            <w:tcW w:w="1640" w:type="dxa"/>
          </w:tcPr>
          <w:p w14:paraId="6BC0591E" w14:textId="77777777" w:rsidR="00336201" w:rsidRPr="00B56888" w:rsidRDefault="00336201" w:rsidP="00197491">
            <w:pPr>
              <w:spacing w:before="100" w:beforeAutospacing="1" w:line="276" w:lineRule="auto"/>
              <w:rPr>
                <w:rFonts w:eastAsia="Times New Roman" w:cstheme="minorHAnsi"/>
                <w:i/>
                <w:sz w:val="18"/>
                <w:szCs w:val="18"/>
              </w:rPr>
            </w:pPr>
            <w:r w:rsidRPr="00B56888">
              <w:rPr>
                <w:rFonts w:eastAsia="Times New Roman" w:cstheme="minorHAnsi"/>
                <w:sz w:val="18"/>
                <w:szCs w:val="18"/>
              </w:rPr>
              <w:t>F. from your own pocket on FUNERAL for someone IN your household.</w:t>
            </w:r>
          </w:p>
        </w:tc>
        <w:tc>
          <w:tcPr>
            <w:tcW w:w="1630" w:type="dxa"/>
          </w:tcPr>
          <w:p w14:paraId="4D27B84D" w14:textId="77777777" w:rsidR="00336201" w:rsidRPr="00B56888" w:rsidRDefault="00336201" w:rsidP="00197491">
            <w:pPr>
              <w:spacing w:before="100" w:beforeAutospacing="1" w:line="276" w:lineRule="auto"/>
              <w:rPr>
                <w:rFonts w:eastAsia="Times New Roman" w:cstheme="minorHAnsi"/>
                <w:i/>
                <w:sz w:val="18"/>
                <w:szCs w:val="18"/>
              </w:rPr>
            </w:pPr>
            <w:r w:rsidRPr="00B56888">
              <w:rPr>
                <w:rFonts w:eastAsia="Times New Roman" w:cstheme="minorHAnsi"/>
                <w:sz w:val="18"/>
                <w:szCs w:val="18"/>
              </w:rPr>
              <w:t>G. contribute to a WEDDING for someone in another household in the village?</w:t>
            </w:r>
          </w:p>
        </w:tc>
        <w:tc>
          <w:tcPr>
            <w:tcW w:w="1658" w:type="dxa"/>
          </w:tcPr>
          <w:p w14:paraId="07D64B1A" w14:textId="77777777" w:rsidR="00336201" w:rsidRPr="00B56888" w:rsidRDefault="00336201" w:rsidP="00197491">
            <w:pPr>
              <w:spacing w:before="100" w:beforeAutospacing="1" w:line="276" w:lineRule="auto"/>
              <w:rPr>
                <w:rFonts w:eastAsia="Times New Roman" w:cstheme="minorHAnsi"/>
                <w:i/>
                <w:sz w:val="18"/>
                <w:szCs w:val="18"/>
              </w:rPr>
            </w:pPr>
            <w:r w:rsidRPr="00B56888">
              <w:rPr>
                <w:rFonts w:eastAsia="Times New Roman" w:cstheme="minorHAnsi"/>
                <w:sz w:val="18"/>
                <w:szCs w:val="18"/>
              </w:rPr>
              <w:t xml:space="preserve">H. from your own pocket on WEDDING for someone </w:t>
            </w:r>
            <w:proofErr w:type="spellStart"/>
            <w:r w:rsidRPr="00B56888">
              <w:rPr>
                <w:rFonts w:eastAsia="Times New Roman" w:cstheme="minorHAnsi"/>
                <w:sz w:val="18"/>
                <w:szCs w:val="18"/>
              </w:rPr>
              <w:t>INyour</w:t>
            </w:r>
            <w:proofErr w:type="spellEnd"/>
            <w:r w:rsidRPr="00B56888">
              <w:rPr>
                <w:rFonts w:eastAsia="Times New Roman" w:cstheme="minorHAnsi"/>
                <w:sz w:val="18"/>
                <w:szCs w:val="18"/>
              </w:rPr>
              <w:t xml:space="preserve"> household.  </w:t>
            </w:r>
          </w:p>
        </w:tc>
      </w:tr>
      <w:tr w:rsidR="00B56888" w:rsidRPr="00B56888" w14:paraId="5EB33066" w14:textId="77777777" w:rsidTr="00197491">
        <w:tc>
          <w:tcPr>
            <w:tcW w:w="2875" w:type="dxa"/>
          </w:tcPr>
          <w:p w14:paraId="377E74E2" w14:textId="77777777" w:rsidR="00336201" w:rsidRPr="00B56888" w:rsidRDefault="00336201" w:rsidP="00197491">
            <w:pPr>
              <w:spacing w:before="100" w:beforeAutospacing="1" w:line="276" w:lineRule="auto"/>
              <w:rPr>
                <w:rFonts w:eastAsia="Times New Roman" w:cstheme="minorHAnsi"/>
                <w:sz w:val="18"/>
                <w:szCs w:val="18"/>
              </w:rPr>
            </w:pPr>
            <w:r w:rsidRPr="00B56888">
              <w:rPr>
                <w:rFonts w:eastAsia="Times New Roman" w:cstheme="minorHAnsi"/>
                <w:sz w:val="18"/>
                <w:szCs w:val="18"/>
              </w:rPr>
              <w:lastRenderedPageBreak/>
              <w:t>MWK</w:t>
            </w:r>
          </w:p>
        </w:tc>
        <w:tc>
          <w:tcPr>
            <w:tcW w:w="1754" w:type="dxa"/>
          </w:tcPr>
          <w:p w14:paraId="0956D008" w14:textId="77777777" w:rsidR="00336201" w:rsidRPr="00B56888" w:rsidRDefault="00336201" w:rsidP="00197491">
            <w:pPr>
              <w:spacing w:before="100" w:beforeAutospacing="1" w:line="276" w:lineRule="auto"/>
              <w:rPr>
                <w:rFonts w:eastAsia="Times New Roman" w:cstheme="minorHAnsi"/>
                <w:sz w:val="18"/>
                <w:szCs w:val="18"/>
              </w:rPr>
            </w:pPr>
            <w:r w:rsidRPr="00B56888">
              <w:rPr>
                <w:rFonts w:eastAsia="Times New Roman" w:cstheme="minorHAnsi"/>
                <w:sz w:val="18"/>
                <w:szCs w:val="18"/>
              </w:rPr>
              <w:t>MWK</w:t>
            </w:r>
          </w:p>
        </w:tc>
        <w:tc>
          <w:tcPr>
            <w:tcW w:w="1666" w:type="dxa"/>
          </w:tcPr>
          <w:p w14:paraId="627772C9" w14:textId="77777777" w:rsidR="00336201" w:rsidRPr="00B56888" w:rsidRDefault="00336201" w:rsidP="00197491">
            <w:pPr>
              <w:spacing w:before="100" w:beforeAutospacing="1" w:line="276" w:lineRule="auto"/>
              <w:rPr>
                <w:rFonts w:eastAsia="Times New Roman" w:cstheme="minorHAnsi"/>
                <w:sz w:val="18"/>
                <w:szCs w:val="18"/>
              </w:rPr>
            </w:pPr>
            <w:r w:rsidRPr="00B56888">
              <w:rPr>
                <w:rFonts w:eastAsia="Times New Roman" w:cstheme="minorHAnsi"/>
                <w:sz w:val="18"/>
                <w:szCs w:val="18"/>
              </w:rPr>
              <w:t>MWK</w:t>
            </w:r>
          </w:p>
        </w:tc>
        <w:tc>
          <w:tcPr>
            <w:tcW w:w="1751" w:type="dxa"/>
          </w:tcPr>
          <w:p w14:paraId="1B7B657C" w14:textId="77777777" w:rsidR="00336201" w:rsidRPr="00B56888" w:rsidRDefault="00336201" w:rsidP="00197491">
            <w:pPr>
              <w:spacing w:before="100" w:beforeAutospacing="1" w:line="276" w:lineRule="auto"/>
              <w:rPr>
                <w:rFonts w:eastAsia="Times New Roman" w:cstheme="minorHAnsi"/>
                <w:sz w:val="18"/>
                <w:szCs w:val="18"/>
              </w:rPr>
            </w:pPr>
            <w:r w:rsidRPr="00B56888">
              <w:rPr>
                <w:rFonts w:eastAsia="Times New Roman" w:cstheme="minorHAnsi"/>
                <w:sz w:val="18"/>
                <w:szCs w:val="18"/>
              </w:rPr>
              <w:t>MWK</w:t>
            </w:r>
          </w:p>
        </w:tc>
        <w:tc>
          <w:tcPr>
            <w:tcW w:w="1416" w:type="dxa"/>
          </w:tcPr>
          <w:p w14:paraId="67F0FF11" w14:textId="77777777" w:rsidR="00336201" w:rsidRPr="00B56888" w:rsidRDefault="00336201" w:rsidP="00197491">
            <w:pPr>
              <w:spacing w:before="100" w:beforeAutospacing="1" w:line="276" w:lineRule="auto"/>
              <w:rPr>
                <w:rFonts w:eastAsia="Times New Roman" w:cstheme="minorHAnsi"/>
                <w:sz w:val="18"/>
                <w:szCs w:val="18"/>
              </w:rPr>
            </w:pPr>
            <w:r w:rsidRPr="00B56888">
              <w:rPr>
                <w:rFonts w:eastAsia="Times New Roman" w:cstheme="minorHAnsi"/>
                <w:sz w:val="18"/>
                <w:szCs w:val="18"/>
              </w:rPr>
              <w:t>MWK</w:t>
            </w:r>
          </w:p>
        </w:tc>
        <w:tc>
          <w:tcPr>
            <w:tcW w:w="1640" w:type="dxa"/>
          </w:tcPr>
          <w:p w14:paraId="237611C9" w14:textId="77777777" w:rsidR="00336201" w:rsidRPr="00B56888" w:rsidRDefault="00336201" w:rsidP="00197491">
            <w:pPr>
              <w:spacing w:before="100" w:beforeAutospacing="1" w:line="276" w:lineRule="auto"/>
              <w:rPr>
                <w:rFonts w:eastAsia="Times New Roman" w:cstheme="minorHAnsi"/>
                <w:sz w:val="18"/>
                <w:szCs w:val="18"/>
              </w:rPr>
            </w:pPr>
            <w:r w:rsidRPr="00B56888">
              <w:rPr>
                <w:rFonts w:eastAsia="Times New Roman" w:cstheme="minorHAnsi"/>
                <w:sz w:val="18"/>
                <w:szCs w:val="18"/>
              </w:rPr>
              <w:t>MWK</w:t>
            </w:r>
          </w:p>
        </w:tc>
        <w:tc>
          <w:tcPr>
            <w:tcW w:w="1630" w:type="dxa"/>
          </w:tcPr>
          <w:p w14:paraId="039500FF" w14:textId="77777777" w:rsidR="00336201" w:rsidRPr="00B56888" w:rsidRDefault="00336201" w:rsidP="00197491">
            <w:pPr>
              <w:spacing w:before="100" w:beforeAutospacing="1" w:line="276" w:lineRule="auto"/>
              <w:rPr>
                <w:rFonts w:eastAsia="Times New Roman" w:cstheme="minorHAnsi"/>
                <w:sz w:val="18"/>
                <w:szCs w:val="18"/>
              </w:rPr>
            </w:pPr>
            <w:r w:rsidRPr="00B56888">
              <w:rPr>
                <w:rFonts w:eastAsia="Times New Roman" w:cstheme="minorHAnsi"/>
                <w:sz w:val="18"/>
                <w:szCs w:val="18"/>
              </w:rPr>
              <w:t>MWK</w:t>
            </w:r>
          </w:p>
        </w:tc>
        <w:tc>
          <w:tcPr>
            <w:tcW w:w="1658" w:type="dxa"/>
          </w:tcPr>
          <w:p w14:paraId="0653FA3A" w14:textId="77777777" w:rsidR="00336201" w:rsidRPr="00B56888" w:rsidRDefault="00336201" w:rsidP="00197491">
            <w:pPr>
              <w:spacing w:before="100" w:beforeAutospacing="1" w:line="276" w:lineRule="auto"/>
              <w:rPr>
                <w:rFonts w:eastAsia="Times New Roman" w:cstheme="minorHAnsi"/>
                <w:sz w:val="18"/>
                <w:szCs w:val="18"/>
              </w:rPr>
            </w:pPr>
            <w:r w:rsidRPr="00B56888">
              <w:rPr>
                <w:rFonts w:eastAsia="Times New Roman" w:cstheme="minorHAnsi"/>
                <w:sz w:val="18"/>
                <w:szCs w:val="18"/>
              </w:rPr>
              <w:t>MWK</w:t>
            </w:r>
          </w:p>
        </w:tc>
      </w:tr>
      <w:tr w:rsidR="005D39A2" w:rsidRPr="00B56888" w14:paraId="449FAF0E" w14:textId="77777777" w:rsidTr="00197491">
        <w:tc>
          <w:tcPr>
            <w:tcW w:w="2875" w:type="dxa"/>
          </w:tcPr>
          <w:p w14:paraId="1B54B523" w14:textId="77777777" w:rsidR="00336201" w:rsidRPr="00B56888" w:rsidRDefault="00336201" w:rsidP="00197491">
            <w:pPr>
              <w:spacing w:before="100" w:beforeAutospacing="1" w:line="276" w:lineRule="auto"/>
              <w:rPr>
                <w:rFonts w:eastAsia="Times New Roman" w:cstheme="minorHAnsi"/>
                <w:i/>
                <w:sz w:val="24"/>
                <w:szCs w:val="24"/>
              </w:rPr>
            </w:pPr>
          </w:p>
        </w:tc>
        <w:tc>
          <w:tcPr>
            <w:tcW w:w="1754" w:type="dxa"/>
          </w:tcPr>
          <w:p w14:paraId="1BB5D1C4" w14:textId="77777777" w:rsidR="00336201" w:rsidRPr="00B56888" w:rsidRDefault="00336201" w:rsidP="00197491">
            <w:pPr>
              <w:spacing w:before="100" w:beforeAutospacing="1" w:line="276" w:lineRule="auto"/>
              <w:rPr>
                <w:rFonts w:eastAsia="Times New Roman" w:cstheme="minorHAnsi"/>
                <w:i/>
                <w:sz w:val="24"/>
                <w:szCs w:val="24"/>
              </w:rPr>
            </w:pPr>
          </w:p>
        </w:tc>
        <w:tc>
          <w:tcPr>
            <w:tcW w:w="1666" w:type="dxa"/>
          </w:tcPr>
          <w:p w14:paraId="293CFBB6" w14:textId="77777777" w:rsidR="00336201" w:rsidRPr="00B56888" w:rsidRDefault="00336201" w:rsidP="00197491">
            <w:pPr>
              <w:spacing w:before="100" w:beforeAutospacing="1" w:line="276" w:lineRule="auto"/>
              <w:rPr>
                <w:rFonts w:eastAsia="Times New Roman" w:cstheme="minorHAnsi"/>
                <w:i/>
                <w:sz w:val="24"/>
                <w:szCs w:val="24"/>
              </w:rPr>
            </w:pPr>
          </w:p>
        </w:tc>
        <w:tc>
          <w:tcPr>
            <w:tcW w:w="1751" w:type="dxa"/>
          </w:tcPr>
          <w:p w14:paraId="23912EBD" w14:textId="77777777" w:rsidR="00336201" w:rsidRPr="00B56888" w:rsidRDefault="00336201" w:rsidP="00197491">
            <w:pPr>
              <w:spacing w:before="100" w:beforeAutospacing="1" w:line="276" w:lineRule="auto"/>
              <w:rPr>
                <w:rFonts w:eastAsia="Times New Roman" w:cstheme="minorHAnsi"/>
                <w:i/>
                <w:sz w:val="24"/>
                <w:szCs w:val="24"/>
              </w:rPr>
            </w:pPr>
          </w:p>
        </w:tc>
        <w:tc>
          <w:tcPr>
            <w:tcW w:w="1416" w:type="dxa"/>
          </w:tcPr>
          <w:p w14:paraId="13BAD64A" w14:textId="77777777" w:rsidR="00336201" w:rsidRPr="00B56888" w:rsidRDefault="00336201" w:rsidP="00197491">
            <w:pPr>
              <w:spacing w:before="100" w:beforeAutospacing="1" w:line="276" w:lineRule="auto"/>
              <w:rPr>
                <w:rFonts w:eastAsia="Times New Roman" w:cstheme="minorHAnsi"/>
                <w:i/>
                <w:sz w:val="24"/>
                <w:szCs w:val="24"/>
              </w:rPr>
            </w:pPr>
          </w:p>
        </w:tc>
        <w:tc>
          <w:tcPr>
            <w:tcW w:w="1640" w:type="dxa"/>
          </w:tcPr>
          <w:p w14:paraId="01BB8F42" w14:textId="77777777" w:rsidR="00336201" w:rsidRPr="00B56888" w:rsidRDefault="00336201" w:rsidP="00197491">
            <w:pPr>
              <w:spacing w:before="100" w:beforeAutospacing="1" w:line="276" w:lineRule="auto"/>
              <w:rPr>
                <w:rFonts w:eastAsia="Times New Roman" w:cstheme="minorHAnsi"/>
                <w:i/>
                <w:sz w:val="24"/>
                <w:szCs w:val="24"/>
              </w:rPr>
            </w:pPr>
          </w:p>
        </w:tc>
        <w:tc>
          <w:tcPr>
            <w:tcW w:w="1630" w:type="dxa"/>
          </w:tcPr>
          <w:p w14:paraId="13737733" w14:textId="77777777" w:rsidR="00336201" w:rsidRPr="00B56888" w:rsidRDefault="00336201" w:rsidP="00197491">
            <w:pPr>
              <w:spacing w:before="100" w:beforeAutospacing="1" w:line="276" w:lineRule="auto"/>
              <w:rPr>
                <w:rFonts w:eastAsia="Times New Roman" w:cstheme="minorHAnsi"/>
                <w:i/>
                <w:sz w:val="24"/>
                <w:szCs w:val="24"/>
              </w:rPr>
            </w:pPr>
          </w:p>
        </w:tc>
        <w:tc>
          <w:tcPr>
            <w:tcW w:w="1658" w:type="dxa"/>
          </w:tcPr>
          <w:p w14:paraId="4FB0970D" w14:textId="77777777" w:rsidR="00336201" w:rsidRPr="00B56888" w:rsidRDefault="00336201" w:rsidP="00197491">
            <w:pPr>
              <w:spacing w:before="100" w:beforeAutospacing="1" w:line="276" w:lineRule="auto"/>
              <w:rPr>
                <w:rFonts w:eastAsia="Times New Roman" w:cstheme="minorHAnsi"/>
                <w:i/>
                <w:sz w:val="24"/>
                <w:szCs w:val="24"/>
              </w:rPr>
            </w:pPr>
          </w:p>
        </w:tc>
      </w:tr>
    </w:tbl>
    <w:p w14:paraId="3D0B840D" w14:textId="77777777" w:rsidR="003631F0" w:rsidRPr="00B56888" w:rsidRDefault="003631F0" w:rsidP="00336201">
      <w:pPr>
        <w:shd w:val="clear" w:color="auto" w:fill="FFFFFF"/>
        <w:spacing w:before="100" w:beforeAutospacing="1" w:after="0" w:line="276" w:lineRule="auto"/>
        <w:rPr>
          <w:rFonts w:eastAsia="Times New Roman" w:cstheme="minorHAnsi"/>
          <w:i/>
          <w:sz w:val="24"/>
          <w:szCs w:val="24"/>
        </w:rPr>
      </w:pPr>
    </w:p>
    <w:p w14:paraId="7DD5CA00" w14:textId="77777777" w:rsidR="00336201" w:rsidRPr="00B56888" w:rsidRDefault="00336201" w:rsidP="00000C62"/>
    <w:p w14:paraId="0DB355B1" w14:textId="77777777" w:rsidR="00336201" w:rsidRPr="00B56888" w:rsidRDefault="00336201" w:rsidP="00000C62"/>
    <w:tbl>
      <w:tblPr>
        <w:tblStyle w:val="TableGrid"/>
        <w:tblW w:w="11227" w:type="dxa"/>
        <w:tblLook w:val="04A0" w:firstRow="1" w:lastRow="0" w:firstColumn="1" w:lastColumn="0" w:noHBand="0" w:noVBand="1"/>
      </w:tblPr>
      <w:tblGrid>
        <w:gridCol w:w="2806"/>
        <w:gridCol w:w="2806"/>
        <w:gridCol w:w="2807"/>
        <w:gridCol w:w="2808"/>
      </w:tblGrid>
      <w:tr w:rsidR="00B56888" w:rsidRPr="00B56888" w14:paraId="6009F7F6" w14:textId="77777777" w:rsidTr="00DF18C9">
        <w:trPr>
          <w:trHeight w:val="248"/>
        </w:trPr>
        <w:tc>
          <w:tcPr>
            <w:tcW w:w="11227" w:type="dxa"/>
            <w:gridSpan w:val="4"/>
          </w:tcPr>
          <w:p w14:paraId="33EB2C29" w14:textId="77777777" w:rsidR="009C1372" w:rsidRPr="00B56888" w:rsidRDefault="009C1372" w:rsidP="008A260A">
            <w:pPr>
              <w:pStyle w:val="ListParagraph"/>
              <w:numPr>
                <w:ilvl w:val="0"/>
                <w:numId w:val="15"/>
              </w:numPr>
              <w:jc w:val="center"/>
              <w:rPr>
                <w:rFonts w:eastAsia="Times New Roman" w:cstheme="minorHAnsi"/>
                <w:b/>
                <w:bCs/>
                <w:sz w:val="24"/>
                <w:szCs w:val="24"/>
              </w:rPr>
            </w:pPr>
            <w:r w:rsidRPr="00B56888">
              <w:rPr>
                <w:rFonts w:eastAsia="Times New Roman" w:cstheme="minorHAnsi"/>
                <w:b/>
                <w:bCs/>
                <w:sz w:val="24"/>
                <w:szCs w:val="24"/>
              </w:rPr>
              <w:t>MONETARY TRANSFERS</w:t>
            </w:r>
          </w:p>
        </w:tc>
      </w:tr>
      <w:tr w:rsidR="00B56888" w:rsidRPr="00B56888" w14:paraId="012E69C6" w14:textId="77777777" w:rsidTr="00DF18C9">
        <w:trPr>
          <w:trHeight w:val="248"/>
        </w:trPr>
        <w:tc>
          <w:tcPr>
            <w:tcW w:w="5612" w:type="dxa"/>
            <w:gridSpan w:val="2"/>
          </w:tcPr>
          <w:p w14:paraId="797A74C0" w14:textId="77777777" w:rsidR="009C1372" w:rsidRPr="00B56888" w:rsidRDefault="009C1372" w:rsidP="00197491">
            <w:pPr>
              <w:jc w:val="center"/>
              <w:rPr>
                <w:rFonts w:eastAsia="Times New Roman" w:cstheme="minorHAnsi"/>
                <w:b/>
                <w:bCs/>
                <w:sz w:val="24"/>
                <w:szCs w:val="24"/>
              </w:rPr>
            </w:pPr>
            <w:r w:rsidRPr="00B56888">
              <w:rPr>
                <w:rFonts w:eastAsia="Times New Roman" w:cstheme="minorHAnsi"/>
                <w:b/>
                <w:bCs/>
                <w:sz w:val="24"/>
                <w:szCs w:val="24"/>
              </w:rPr>
              <w:t>RECEIVED</w:t>
            </w:r>
          </w:p>
        </w:tc>
        <w:tc>
          <w:tcPr>
            <w:tcW w:w="5615" w:type="dxa"/>
            <w:gridSpan w:val="2"/>
          </w:tcPr>
          <w:p w14:paraId="69DDE887" w14:textId="77777777" w:rsidR="009C1372" w:rsidRPr="00B56888" w:rsidRDefault="009C1372" w:rsidP="00197491">
            <w:pPr>
              <w:jc w:val="center"/>
              <w:rPr>
                <w:rFonts w:eastAsia="Times New Roman" w:cstheme="minorHAnsi"/>
                <w:b/>
                <w:bCs/>
                <w:sz w:val="24"/>
                <w:szCs w:val="24"/>
              </w:rPr>
            </w:pPr>
            <w:r w:rsidRPr="00B56888">
              <w:rPr>
                <w:rFonts w:eastAsia="Times New Roman" w:cstheme="minorHAnsi"/>
                <w:b/>
                <w:bCs/>
                <w:sz w:val="24"/>
                <w:szCs w:val="24"/>
              </w:rPr>
              <w:t>GIVEN</w:t>
            </w:r>
          </w:p>
        </w:tc>
      </w:tr>
      <w:tr w:rsidR="00B56888" w:rsidRPr="00B56888" w14:paraId="45AAD151" w14:textId="77777777" w:rsidTr="00DF18C9">
        <w:trPr>
          <w:trHeight w:val="2684"/>
        </w:trPr>
        <w:tc>
          <w:tcPr>
            <w:tcW w:w="2806" w:type="dxa"/>
          </w:tcPr>
          <w:p w14:paraId="6C9C8587" w14:textId="77777777" w:rsidR="009C1372" w:rsidRPr="00B56888" w:rsidRDefault="009C1372" w:rsidP="008A260A">
            <w:pPr>
              <w:pStyle w:val="ListParagraph"/>
              <w:numPr>
                <w:ilvl w:val="0"/>
                <w:numId w:val="29"/>
              </w:numPr>
              <w:spacing w:line="276" w:lineRule="auto"/>
              <w:rPr>
                <w:rFonts w:eastAsia="Times New Roman" w:cstheme="minorHAnsi"/>
                <w:bCs/>
                <w:sz w:val="18"/>
                <w:szCs w:val="18"/>
              </w:rPr>
            </w:pPr>
            <w:r w:rsidRPr="00B56888">
              <w:rPr>
                <w:rFonts w:eastAsia="Times New Roman" w:cstheme="minorHAnsi"/>
                <w:bCs/>
                <w:sz w:val="18"/>
                <w:szCs w:val="18"/>
              </w:rPr>
              <w:t>During the LAST</w:t>
            </w:r>
            <w:r w:rsidR="003F0B3F" w:rsidRPr="00B56888">
              <w:rPr>
                <w:rFonts w:eastAsia="Times New Roman" w:cstheme="minorHAnsi"/>
                <w:bCs/>
                <w:sz w:val="18"/>
                <w:szCs w:val="18"/>
              </w:rPr>
              <w:t xml:space="preserve"> 30 DAYS</w:t>
            </w:r>
            <w:r w:rsidRPr="00B56888">
              <w:rPr>
                <w:rFonts w:eastAsia="Times New Roman" w:cstheme="minorHAnsi"/>
                <w:bCs/>
                <w:sz w:val="18"/>
                <w:szCs w:val="18"/>
              </w:rPr>
              <w:t xml:space="preserve">: Did your household receive </w:t>
            </w:r>
            <w:r w:rsidR="004C0FFE" w:rsidRPr="00B56888">
              <w:rPr>
                <w:rFonts w:eastAsia="Times New Roman" w:cstheme="minorHAnsi"/>
                <w:bCs/>
                <w:sz w:val="18"/>
                <w:szCs w:val="18"/>
              </w:rPr>
              <w:t>CASH, VALUABLE</w:t>
            </w:r>
            <w:r w:rsidRPr="00B56888">
              <w:rPr>
                <w:rFonts w:eastAsia="Times New Roman" w:cstheme="minorHAnsi"/>
                <w:bCs/>
                <w:sz w:val="18"/>
                <w:szCs w:val="18"/>
              </w:rPr>
              <w:t xml:space="preserve"> ITEM or SOMEONE PAID for a BILL OF YOURS?</w:t>
            </w:r>
          </w:p>
          <w:p w14:paraId="4BBB7984" w14:textId="77777777" w:rsidR="009C1372" w:rsidRPr="00B56888" w:rsidRDefault="009C1372" w:rsidP="00197491">
            <w:pPr>
              <w:spacing w:line="276" w:lineRule="auto"/>
              <w:rPr>
                <w:rFonts w:eastAsia="Times New Roman" w:cstheme="minorHAnsi"/>
                <w:bCs/>
                <w:sz w:val="18"/>
                <w:szCs w:val="18"/>
              </w:rPr>
            </w:pPr>
          </w:p>
          <w:p w14:paraId="72318A80" w14:textId="77777777" w:rsidR="009C1372" w:rsidRPr="00B56888" w:rsidRDefault="009C1372" w:rsidP="00197491">
            <w:pPr>
              <w:spacing w:line="276" w:lineRule="auto"/>
              <w:rPr>
                <w:rFonts w:eastAsia="Times New Roman" w:cstheme="minorHAnsi"/>
                <w:bCs/>
                <w:sz w:val="18"/>
                <w:szCs w:val="18"/>
              </w:rPr>
            </w:pPr>
            <w:r w:rsidRPr="00B56888">
              <w:rPr>
                <w:rFonts w:eastAsia="Times New Roman" w:cstheme="minorHAnsi"/>
                <w:bCs/>
                <w:sz w:val="18"/>
                <w:szCs w:val="18"/>
              </w:rPr>
              <w:t xml:space="preserve">[Including bills as school fees, medical expenses, funeral contributions, business investment, housing, </w:t>
            </w:r>
            <w:proofErr w:type="spellStart"/>
            <w:r w:rsidRPr="00B56888">
              <w:rPr>
                <w:rFonts w:eastAsia="Times New Roman" w:cstheme="minorHAnsi"/>
                <w:bCs/>
                <w:sz w:val="18"/>
                <w:szCs w:val="18"/>
              </w:rPr>
              <w:t>etc</w:t>
            </w:r>
            <w:proofErr w:type="spellEnd"/>
            <w:r w:rsidRPr="00B56888">
              <w:rPr>
                <w:rFonts w:eastAsia="Times New Roman" w:cstheme="minorHAnsi"/>
                <w:bCs/>
                <w:sz w:val="18"/>
                <w:szCs w:val="18"/>
              </w:rPr>
              <w:t>]</w:t>
            </w:r>
          </w:p>
          <w:p w14:paraId="719B50A0" w14:textId="77777777" w:rsidR="009C1372" w:rsidRPr="00B56888" w:rsidRDefault="009C1372" w:rsidP="00197491">
            <w:pPr>
              <w:spacing w:line="276" w:lineRule="auto"/>
              <w:rPr>
                <w:rFonts w:eastAsia="Times New Roman" w:cstheme="minorHAnsi"/>
                <w:bCs/>
                <w:sz w:val="18"/>
                <w:szCs w:val="18"/>
              </w:rPr>
            </w:pPr>
          </w:p>
        </w:tc>
        <w:tc>
          <w:tcPr>
            <w:tcW w:w="2806" w:type="dxa"/>
          </w:tcPr>
          <w:p w14:paraId="6E70FB57" w14:textId="77777777" w:rsidR="009C1372" w:rsidRPr="00B56888" w:rsidRDefault="009C1372" w:rsidP="008A260A">
            <w:pPr>
              <w:pStyle w:val="ListParagraph"/>
              <w:numPr>
                <w:ilvl w:val="0"/>
                <w:numId w:val="29"/>
              </w:numPr>
              <w:spacing w:before="100" w:beforeAutospacing="1" w:after="115" w:line="276" w:lineRule="auto"/>
              <w:rPr>
                <w:rFonts w:eastAsia="Times New Roman" w:cstheme="minorHAnsi"/>
                <w:sz w:val="18"/>
                <w:szCs w:val="18"/>
              </w:rPr>
            </w:pPr>
            <w:r w:rsidRPr="00B56888">
              <w:rPr>
                <w:rFonts w:eastAsia="Times New Roman" w:cstheme="minorHAnsi"/>
                <w:sz w:val="18"/>
                <w:szCs w:val="18"/>
              </w:rPr>
              <w:t xml:space="preserve">From how many PERSONS did you receive </w:t>
            </w:r>
            <w:r w:rsidR="003F0B3F" w:rsidRPr="00B56888">
              <w:rPr>
                <w:rFonts w:eastAsia="Times New Roman" w:cstheme="minorHAnsi"/>
                <w:bCs/>
                <w:sz w:val="18"/>
                <w:szCs w:val="18"/>
              </w:rPr>
              <w:t>CASH, a VALUABLE ITEM</w:t>
            </w:r>
            <w:r w:rsidRPr="00B56888">
              <w:rPr>
                <w:rFonts w:eastAsia="Times New Roman" w:cstheme="minorHAnsi"/>
                <w:bCs/>
                <w:sz w:val="18"/>
                <w:szCs w:val="18"/>
              </w:rPr>
              <w:t xml:space="preserve"> or PAID BILL OF YOURS</w:t>
            </w:r>
            <w:r w:rsidRPr="00B56888">
              <w:rPr>
                <w:rFonts w:eastAsia="Times New Roman" w:cstheme="minorHAnsi"/>
                <w:sz w:val="18"/>
                <w:szCs w:val="18"/>
              </w:rPr>
              <w:t>?</w:t>
            </w:r>
          </w:p>
          <w:p w14:paraId="7F672420" w14:textId="77777777" w:rsidR="009C1372" w:rsidRPr="00B56888" w:rsidRDefault="009C1372" w:rsidP="00197491">
            <w:pPr>
              <w:pStyle w:val="ListParagraph"/>
              <w:spacing w:before="100" w:beforeAutospacing="1" w:after="115" w:line="276" w:lineRule="auto"/>
              <w:ind w:left="144"/>
              <w:rPr>
                <w:rFonts w:eastAsia="Times New Roman" w:cstheme="minorHAnsi"/>
                <w:sz w:val="18"/>
                <w:szCs w:val="18"/>
              </w:rPr>
            </w:pPr>
            <w:r w:rsidRPr="00B56888">
              <w:rPr>
                <w:rFonts w:eastAsia="Times New Roman" w:cstheme="minorHAnsi"/>
                <w:sz w:val="18"/>
                <w:szCs w:val="18"/>
              </w:rPr>
              <w:t>[Enumerator: write the names down on the notebook]</w:t>
            </w:r>
          </w:p>
          <w:p w14:paraId="32E1D2A4" w14:textId="77777777" w:rsidR="009C1372" w:rsidRPr="00B56888" w:rsidRDefault="009C1372" w:rsidP="00197491">
            <w:pPr>
              <w:spacing w:before="100" w:beforeAutospacing="1" w:after="115" w:line="276" w:lineRule="auto"/>
              <w:rPr>
                <w:rFonts w:eastAsia="Times New Roman" w:cstheme="minorHAnsi"/>
                <w:sz w:val="18"/>
                <w:szCs w:val="18"/>
              </w:rPr>
            </w:pPr>
          </w:p>
          <w:p w14:paraId="1C5AB087" w14:textId="77777777" w:rsidR="009C1372" w:rsidRPr="00B56888" w:rsidRDefault="009C1372" w:rsidP="00197491">
            <w:pPr>
              <w:spacing w:before="100" w:beforeAutospacing="1" w:after="115" w:line="276" w:lineRule="auto"/>
              <w:rPr>
                <w:rFonts w:eastAsia="Times New Roman" w:cstheme="minorHAnsi"/>
                <w:sz w:val="18"/>
                <w:szCs w:val="18"/>
              </w:rPr>
            </w:pPr>
          </w:p>
        </w:tc>
        <w:tc>
          <w:tcPr>
            <w:tcW w:w="2807" w:type="dxa"/>
          </w:tcPr>
          <w:p w14:paraId="5E32E170" w14:textId="77777777" w:rsidR="009C1372" w:rsidRPr="00B56888" w:rsidRDefault="009C1372" w:rsidP="008A260A">
            <w:pPr>
              <w:pStyle w:val="ListParagraph"/>
              <w:numPr>
                <w:ilvl w:val="0"/>
                <w:numId w:val="29"/>
              </w:numPr>
              <w:spacing w:before="100" w:beforeAutospacing="1" w:after="115" w:line="276" w:lineRule="auto"/>
              <w:rPr>
                <w:rFonts w:eastAsia="Times New Roman" w:cstheme="minorHAnsi"/>
                <w:sz w:val="18"/>
                <w:szCs w:val="18"/>
              </w:rPr>
            </w:pPr>
            <w:r w:rsidRPr="00B56888">
              <w:rPr>
                <w:rFonts w:eastAsia="Times New Roman" w:cstheme="minorHAnsi"/>
                <w:bCs/>
                <w:sz w:val="18"/>
                <w:szCs w:val="18"/>
              </w:rPr>
              <w:t xml:space="preserve">During the last </w:t>
            </w:r>
            <w:r w:rsidR="003F0B3F" w:rsidRPr="00B56888">
              <w:rPr>
                <w:rFonts w:eastAsia="Times New Roman" w:cstheme="minorHAnsi"/>
                <w:bCs/>
                <w:sz w:val="18"/>
                <w:szCs w:val="18"/>
              </w:rPr>
              <w:t>30 DAYS</w:t>
            </w:r>
            <w:r w:rsidRPr="00B56888">
              <w:rPr>
                <w:rFonts w:eastAsia="Times New Roman" w:cstheme="minorHAnsi"/>
                <w:bCs/>
                <w:sz w:val="18"/>
                <w:szCs w:val="18"/>
              </w:rPr>
              <w:t xml:space="preserve">: Did your household give CASH, </w:t>
            </w:r>
            <w:r w:rsidR="003F0B3F" w:rsidRPr="00B56888">
              <w:rPr>
                <w:rFonts w:eastAsia="Times New Roman" w:cstheme="minorHAnsi"/>
                <w:bCs/>
                <w:sz w:val="18"/>
                <w:szCs w:val="18"/>
              </w:rPr>
              <w:t>a VALUABLE</w:t>
            </w:r>
            <w:r w:rsidRPr="00B56888">
              <w:rPr>
                <w:rFonts w:eastAsia="Times New Roman" w:cstheme="minorHAnsi"/>
                <w:bCs/>
                <w:sz w:val="18"/>
                <w:szCs w:val="18"/>
              </w:rPr>
              <w:t xml:space="preserve"> ITEM or PAID for SOMEONE ELSE BILL?</w:t>
            </w:r>
          </w:p>
          <w:p w14:paraId="60FF80F1" w14:textId="77777777" w:rsidR="004C0FFE" w:rsidRPr="00B56888" w:rsidRDefault="004C0FFE" w:rsidP="004C0FFE">
            <w:pPr>
              <w:spacing w:line="276" w:lineRule="auto"/>
              <w:rPr>
                <w:rFonts w:eastAsia="Times New Roman" w:cstheme="minorHAnsi"/>
                <w:bCs/>
                <w:sz w:val="18"/>
                <w:szCs w:val="18"/>
              </w:rPr>
            </w:pPr>
            <w:r w:rsidRPr="00B56888">
              <w:rPr>
                <w:rFonts w:eastAsia="Times New Roman" w:cstheme="minorHAnsi"/>
                <w:bCs/>
                <w:sz w:val="18"/>
                <w:szCs w:val="18"/>
              </w:rPr>
              <w:t xml:space="preserve">[Including bills as school fees, medical expenses, funeral contributions, business investment, housing, </w:t>
            </w:r>
            <w:proofErr w:type="spellStart"/>
            <w:r w:rsidRPr="00B56888">
              <w:rPr>
                <w:rFonts w:eastAsia="Times New Roman" w:cstheme="minorHAnsi"/>
                <w:bCs/>
                <w:sz w:val="18"/>
                <w:szCs w:val="18"/>
              </w:rPr>
              <w:t>etc</w:t>
            </w:r>
            <w:proofErr w:type="spellEnd"/>
            <w:r w:rsidRPr="00B56888">
              <w:rPr>
                <w:rFonts w:eastAsia="Times New Roman" w:cstheme="minorHAnsi"/>
                <w:bCs/>
                <w:sz w:val="18"/>
                <w:szCs w:val="18"/>
              </w:rPr>
              <w:t>]</w:t>
            </w:r>
          </w:p>
          <w:p w14:paraId="45029609" w14:textId="77777777" w:rsidR="009C1372" w:rsidRPr="00B56888" w:rsidRDefault="009C1372" w:rsidP="00197491">
            <w:pPr>
              <w:spacing w:before="100" w:beforeAutospacing="1" w:after="115" w:line="276" w:lineRule="auto"/>
              <w:rPr>
                <w:rFonts w:eastAsia="Times New Roman" w:cstheme="minorHAnsi"/>
                <w:sz w:val="18"/>
                <w:szCs w:val="18"/>
              </w:rPr>
            </w:pPr>
          </w:p>
        </w:tc>
        <w:tc>
          <w:tcPr>
            <w:tcW w:w="2808" w:type="dxa"/>
          </w:tcPr>
          <w:p w14:paraId="0F42B41C" w14:textId="77777777" w:rsidR="009C1372" w:rsidRPr="00B56888" w:rsidRDefault="009C1372" w:rsidP="008A260A">
            <w:pPr>
              <w:pStyle w:val="ListParagraph"/>
              <w:numPr>
                <w:ilvl w:val="0"/>
                <w:numId w:val="29"/>
              </w:numPr>
              <w:spacing w:before="100" w:beforeAutospacing="1" w:after="115" w:line="276" w:lineRule="auto"/>
              <w:rPr>
                <w:rFonts w:eastAsia="Times New Roman" w:cstheme="minorHAnsi"/>
                <w:sz w:val="18"/>
                <w:szCs w:val="18"/>
              </w:rPr>
            </w:pPr>
            <w:r w:rsidRPr="00B56888">
              <w:rPr>
                <w:rFonts w:eastAsia="Times New Roman" w:cstheme="minorHAnsi"/>
                <w:sz w:val="18"/>
                <w:szCs w:val="18"/>
              </w:rPr>
              <w:t xml:space="preserve">To how many PERSONS did you give </w:t>
            </w:r>
            <w:r w:rsidR="003F0B3F" w:rsidRPr="00B56888">
              <w:rPr>
                <w:rFonts w:eastAsia="Times New Roman" w:cstheme="minorHAnsi"/>
                <w:bCs/>
                <w:sz w:val="18"/>
                <w:szCs w:val="18"/>
              </w:rPr>
              <w:t>CASH, a VALUABLE ITEM</w:t>
            </w:r>
            <w:r w:rsidRPr="00B56888">
              <w:rPr>
                <w:rFonts w:eastAsia="Times New Roman" w:cstheme="minorHAnsi"/>
                <w:bCs/>
                <w:sz w:val="18"/>
                <w:szCs w:val="18"/>
              </w:rPr>
              <w:t xml:space="preserve"> or PAID BILLS FOR THEM?</w:t>
            </w:r>
          </w:p>
          <w:p w14:paraId="0D044BAD" w14:textId="77777777" w:rsidR="009C1372" w:rsidRPr="00B56888" w:rsidRDefault="009C1372" w:rsidP="00197491">
            <w:pPr>
              <w:pStyle w:val="ListParagraph"/>
              <w:spacing w:before="100" w:beforeAutospacing="1" w:after="115" w:line="276" w:lineRule="auto"/>
              <w:ind w:left="144"/>
              <w:rPr>
                <w:rFonts w:eastAsia="Times New Roman" w:cstheme="minorHAnsi"/>
                <w:sz w:val="18"/>
                <w:szCs w:val="18"/>
              </w:rPr>
            </w:pPr>
            <w:r w:rsidRPr="00B56888">
              <w:rPr>
                <w:rFonts w:eastAsia="Times New Roman" w:cstheme="minorHAnsi"/>
                <w:sz w:val="18"/>
                <w:szCs w:val="18"/>
              </w:rPr>
              <w:t>[Enumerator: write the names down on the notebook]</w:t>
            </w:r>
          </w:p>
          <w:p w14:paraId="78D7D37B" w14:textId="77777777" w:rsidR="009C1372" w:rsidRPr="00B56888" w:rsidRDefault="009C1372" w:rsidP="00C91CC2">
            <w:pPr>
              <w:spacing w:before="100" w:beforeAutospacing="1" w:after="115" w:line="276" w:lineRule="auto"/>
              <w:rPr>
                <w:rFonts w:eastAsia="Times New Roman" w:cstheme="minorHAnsi"/>
                <w:sz w:val="18"/>
                <w:szCs w:val="18"/>
              </w:rPr>
            </w:pPr>
          </w:p>
          <w:p w14:paraId="0AD91943" w14:textId="77777777" w:rsidR="009C1372" w:rsidRPr="00B56888" w:rsidRDefault="009C1372" w:rsidP="00197491">
            <w:pPr>
              <w:spacing w:before="100" w:beforeAutospacing="1" w:after="115" w:line="276" w:lineRule="auto"/>
              <w:rPr>
                <w:rFonts w:eastAsia="Times New Roman" w:cstheme="minorHAnsi"/>
                <w:sz w:val="18"/>
                <w:szCs w:val="18"/>
              </w:rPr>
            </w:pPr>
          </w:p>
        </w:tc>
      </w:tr>
      <w:tr w:rsidR="00B56888" w:rsidRPr="00B56888" w14:paraId="02636271" w14:textId="77777777" w:rsidTr="00DF18C9">
        <w:trPr>
          <w:trHeight w:val="236"/>
        </w:trPr>
        <w:tc>
          <w:tcPr>
            <w:tcW w:w="2806" w:type="dxa"/>
          </w:tcPr>
          <w:p w14:paraId="452CF02F" w14:textId="77777777" w:rsidR="009C1372" w:rsidRPr="00B56888" w:rsidRDefault="009C1372" w:rsidP="00197491">
            <w:pPr>
              <w:rPr>
                <w:rFonts w:eastAsia="Times New Roman" w:cstheme="minorHAnsi"/>
                <w:bCs/>
                <w:sz w:val="24"/>
                <w:szCs w:val="24"/>
              </w:rPr>
            </w:pPr>
            <w:r w:rsidRPr="00B56888">
              <w:rPr>
                <w:rFonts w:eastAsia="Times New Roman" w:cstheme="minorHAnsi"/>
                <w:bCs/>
                <w:sz w:val="24"/>
                <w:szCs w:val="24"/>
              </w:rPr>
              <w:t>YES/NO</w:t>
            </w:r>
          </w:p>
        </w:tc>
        <w:tc>
          <w:tcPr>
            <w:tcW w:w="2806" w:type="dxa"/>
          </w:tcPr>
          <w:p w14:paraId="68071A28" w14:textId="77777777" w:rsidR="009C1372" w:rsidRPr="00B56888" w:rsidRDefault="009C1372" w:rsidP="00197491">
            <w:pPr>
              <w:rPr>
                <w:rFonts w:eastAsia="Times New Roman" w:cstheme="minorHAnsi"/>
                <w:bCs/>
                <w:sz w:val="24"/>
                <w:szCs w:val="24"/>
              </w:rPr>
            </w:pPr>
            <w:r w:rsidRPr="00B56888">
              <w:rPr>
                <w:rFonts w:eastAsia="Times New Roman" w:cstheme="minorHAnsi"/>
                <w:bCs/>
                <w:sz w:val="24"/>
                <w:szCs w:val="24"/>
              </w:rPr>
              <w:t>INTEGER</w:t>
            </w:r>
          </w:p>
        </w:tc>
        <w:tc>
          <w:tcPr>
            <w:tcW w:w="2807" w:type="dxa"/>
          </w:tcPr>
          <w:p w14:paraId="73835DA0" w14:textId="77777777" w:rsidR="009C1372" w:rsidRPr="00B56888" w:rsidRDefault="009C1372" w:rsidP="00197491">
            <w:pPr>
              <w:rPr>
                <w:rFonts w:eastAsia="Times New Roman" w:cstheme="minorHAnsi"/>
                <w:bCs/>
                <w:sz w:val="24"/>
                <w:szCs w:val="24"/>
              </w:rPr>
            </w:pPr>
            <w:r w:rsidRPr="00B56888">
              <w:rPr>
                <w:rFonts w:eastAsia="Times New Roman" w:cstheme="minorHAnsi"/>
                <w:bCs/>
                <w:sz w:val="24"/>
                <w:szCs w:val="24"/>
              </w:rPr>
              <w:t>YES/NO</w:t>
            </w:r>
          </w:p>
        </w:tc>
        <w:tc>
          <w:tcPr>
            <w:tcW w:w="2808" w:type="dxa"/>
          </w:tcPr>
          <w:p w14:paraId="11ABAEF3" w14:textId="77777777" w:rsidR="009C1372" w:rsidRPr="00B56888" w:rsidRDefault="009C1372" w:rsidP="00197491">
            <w:pPr>
              <w:rPr>
                <w:rFonts w:eastAsia="Times New Roman" w:cstheme="minorHAnsi"/>
                <w:bCs/>
                <w:sz w:val="24"/>
                <w:szCs w:val="24"/>
              </w:rPr>
            </w:pPr>
            <w:r w:rsidRPr="00B56888">
              <w:rPr>
                <w:rFonts w:eastAsia="Times New Roman" w:cstheme="minorHAnsi"/>
                <w:bCs/>
                <w:sz w:val="24"/>
                <w:szCs w:val="24"/>
              </w:rPr>
              <w:t>INTEGER</w:t>
            </w:r>
          </w:p>
        </w:tc>
      </w:tr>
      <w:tr w:rsidR="00124213" w:rsidRPr="00B56888" w14:paraId="1FBC70C7" w14:textId="77777777" w:rsidTr="00DF18C9">
        <w:trPr>
          <w:trHeight w:val="236"/>
        </w:trPr>
        <w:tc>
          <w:tcPr>
            <w:tcW w:w="2806" w:type="dxa"/>
          </w:tcPr>
          <w:p w14:paraId="39C44B70" w14:textId="77777777" w:rsidR="009C1372" w:rsidRPr="00B56888" w:rsidRDefault="009C1372" w:rsidP="00197491">
            <w:pPr>
              <w:rPr>
                <w:rFonts w:eastAsia="Times New Roman" w:cstheme="minorHAnsi"/>
                <w:bCs/>
                <w:sz w:val="24"/>
                <w:szCs w:val="24"/>
              </w:rPr>
            </w:pPr>
          </w:p>
        </w:tc>
        <w:tc>
          <w:tcPr>
            <w:tcW w:w="2806" w:type="dxa"/>
          </w:tcPr>
          <w:p w14:paraId="3A8EDEFB" w14:textId="77777777" w:rsidR="009C1372" w:rsidRPr="00B56888" w:rsidRDefault="009C1372" w:rsidP="00197491">
            <w:pPr>
              <w:rPr>
                <w:rFonts w:eastAsia="Times New Roman" w:cstheme="minorHAnsi"/>
                <w:b/>
                <w:bCs/>
                <w:sz w:val="24"/>
                <w:szCs w:val="24"/>
              </w:rPr>
            </w:pPr>
          </w:p>
        </w:tc>
        <w:tc>
          <w:tcPr>
            <w:tcW w:w="2807" w:type="dxa"/>
          </w:tcPr>
          <w:p w14:paraId="160D251E" w14:textId="77777777" w:rsidR="009C1372" w:rsidRPr="00B56888" w:rsidRDefault="009C1372" w:rsidP="00197491">
            <w:pPr>
              <w:rPr>
                <w:rFonts w:eastAsia="Times New Roman" w:cstheme="minorHAnsi"/>
                <w:b/>
                <w:bCs/>
                <w:sz w:val="24"/>
                <w:szCs w:val="24"/>
              </w:rPr>
            </w:pPr>
          </w:p>
        </w:tc>
        <w:tc>
          <w:tcPr>
            <w:tcW w:w="2808" w:type="dxa"/>
          </w:tcPr>
          <w:p w14:paraId="1155B2E3" w14:textId="77777777" w:rsidR="009C1372" w:rsidRPr="00B56888" w:rsidRDefault="009C1372" w:rsidP="00197491">
            <w:pPr>
              <w:rPr>
                <w:rFonts w:eastAsia="Times New Roman" w:cstheme="minorHAnsi"/>
                <w:b/>
                <w:bCs/>
                <w:sz w:val="24"/>
                <w:szCs w:val="24"/>
              </w:rPr>
            </w:pPr>
          </w:p>
        </w:tc>
      </w:tr>
    </w:tbl>
    <w:p w14:paraId="1B3F529E" w14:textId="77777777" w:rsidR="00336201" w:rsidRPr="00B56888" w:rsidRDefault="00336201" w:rsidP="00336201">
      <w:pPr>
        <w:shd w:val="clear" w:color="auto" w:fill="FFFFFF" w:themeFill="background1"/>
        <w:rPr>
          <w:rFonts w:eastAsia="Times New Roman" w:cstheme="minorHAnsi"/>
          <w:b/>
          <w:bCs/>
          <w:sz w:val="24"/>
          <w:szCs w:val="24"/>
        </w:rPr>
      </w:pPr>
    </w:p>
    <w:p w14:paraId="67514672" w14:textId="77777777" w:rsidR="00336201" w:rsidRPr="00B56888" w:rsidRDefault="00336201" w:rsidP="00000C62"/>
    <w:tbl>
      <w:tblPr>
        <w:tblStyle w:val="TableGrid"/>
        <w:tblW w:w="0" w:type="auto"/>
        <w:tblLook w:val="0000" w:firstRow="0" w:lastRow="0" w:firstColumn="0" w:lastColumn="0" w:noHBand="0" w:noVBand="0"/>
      </w:tblPr>
      <w:tblGrid>
        <w:gridCol w:w="1775"/>
        <w:gridCol w:w="3387"/>
        <w:gridCol w:w="2843"/>
        <w:gridCol w:w="3494"/>
      </w:tblGrid>
      <w:tr w:rsidR="00B56888" w:rsidRPr="00B56888" w14:paraId="438ECE83" w14:textId="77777777" w:rsidTr="00C91CC2">
        <w:trPr>
          <w:trHeight w:val="174"/>
        </w:trPr>
        <w:tc>
          <w:tcPr>
            <w:tcW w:w="11499" w:type="dxa"/>
            <w:gridSpan w:val="4"/>
          </w:tcPr>
          <w:p w14:paraId="34087575" w14:textId="77777777" w:rsidR="00736CEF" w:rsidRPr="00B56888" w:rsidRDefault="00736CEF" w:rsidP="00736CEF">
            <w:pPr>
              <w:rPr>
                <w:b/>
              </w:rPr>
            </w:pPr>
            <w:r w:rsidRPr="00B56888">
              <w:rPr>
                <w:b/>
              </w:rPr>
              <w:t>MONETARY NETWORK IN</w:t>
            </w:r>
          </w:p>
        </w:tc>
      </w:tr>
      <w:tr w:rsidR="00B56888" w:rsidRPr="00B56888" w14:paraId="4E3AE4AE" w14:textId="77777777" w:rsidTr="00C91CC2">
        <w:tblPrEx>
          <w:tblLook w:val="04A0" w:firstRow="1" w:lastRow="0" w:firstColumn="1" w:lastColumn="0" w:noHBand="0" w:noVBand="1"/>
        </w:tblPrEx>
        <w:trPr>
          <w:trHeight w:val="1360"/>
        </w:trPr>
        <w:tc>
          <w:tcPr>
            <w:tcW w:w="1775" w:type="dxa"/>
            <w:tcBorders>
              <w:bottom w:val="single" w:sz="4" w:space="0" w:color="auto"/>
            </w:tcBorders>
          </w:tcPr>
          <w:p w14:paraId="58955C98" w14:textId="77777777" w:rsidR="00077776" w:rsidRPr="00B56888" w:rsidRDefault="00077776" w:rsidP="008A260A">
            <w:pPr>
              <w:pStyle w:val="ListParagraph"/>
              <w:numPr>
                <w:ilvl w:val="0"/>
                <w:numId w:val="31"/>
              </w:numPr>
              <w:spacing w:before="100" w:beforeAutospacing="1" w:after="115" w:line="276" w:lineRule="auto"/>
              <w:rPr>
                <w:rFonts w:eastAsia="Times New Roman" w:cstheme="minorHAnsi"/>
                <w:b/>
                <w:sz w:val="18"/>
                <w:szCs w:val="18"/>
              </w:rPr>
            </w:pPr>
            <w:r w:rsidRPr="00B56888">
              <w:rPr>
                <w:rFonts w:eastAsia="Times New Roman" w:cstheme="minorHAnsi"/>
                <w:sz w:val="18"/>
                <w:szCs w:val="18"/>
              </w:rPr>
              <w:t>Tell me the name of the PERSON:</w:t>
            </w:r>
          </w:p>
        </w:tc>
        <w:tc>
          <w:tcPr>
            <w:tcW w:w="3387" w:type="dxa"/>
            <w:tcBorders>
              <w:bottom w:val="single" w:sz="4" w:space="0" w:color="auto"/>
            </w:tcBorders>
          </w:tcPr>
          <w:p w14:paraId="750E075C" w14:textId="77777777" w:rsidR="00077776" w:rsidRPr="00B56888" w:rsidRDefault="00077776" w:rsidP="008A260A">
            <w:pPr>
              <w:pStyle w:val="ListParagraph"/>
              <w:numPr>
                <w:ilvl w:val="0"/>
                <w:numId w:val="31"/>
              </w:numPr>
              <w:shd w:val="clear" w:color="auto" w:fill="FFFFFF"/>
              <w:spacing w:before="100" w:beforeAutospacing="1" w:line="276" w:lineRule="auto"/>
              <w:rPr>
                <w:rFonts w:eastAsia="Times New Roman" w:cstheme="minorHAnsi"/>
                <w:b/>
                <w:sz w:val="18"/>
                <w:szCs w:val="18"/>
              </w:rPr>
            </w:pPr>
            <w:r w:rsidRPr="00B56888">
              <w:rPr>
                <w:rFonts w:eastAsia="Times New Roman" w:cstheme="minorHAnsi"/>
                <w:sz w:val="18"/>
                <w:szCs w:val="18"/>
              </w:rPr>
              <w:t>How much did you receive in cash or the estimated value of the valuable item or the bill paid from PERSON</w:t>
            </w:r>
            <w:r w:rsidRPr="00B56888">
              <w:rPr>
                <w:rFonts w:eastAsia="Times New Roman" w:cstheme="minorHAnsi"/>
                <w:i/>
                <w:sz w:val="18"/>
                <w:szCs w:val="18"/>
              </w:rPr>
              <w:t>?</w:t>
            </w:r>
          </w:p>
        </w:tc>
        <w:tc>
          <w:tcPr>
            <w:tcW w:w="2843" w:type="dxa"/>
            <w:tcBorders>
              <w:bottom w:val="single" w:sz="4" w:space="0" w:color="auto"/>
            </w:tcBorders>
          </w:tcPr>
          <w:p w14:paraId="363D53F3" w14:textId="77777777" w:rsidR="00077776" w:rsidRPr="00B56888" w:rsidRDefault="00077776" w:rsidP="008A260A">
            <w:pPr>
              <w:pStyle w:val="ListParagraph"/>
              <w:numPr>
                <w:ilvl w:val="0"/>
                <w:numId w:val="31"/>
              </w:numPr>
              <w:shd w:val="clear" w:color="auto" w:fill="FFFFFF"/>
              <w:spacing w:before="100" w:beforeAutospacing="1" w:line="276" w:lineRule="auto"/>
              <w:rPr>
                <w:rFonts w:eastAsia="Times New Roman" w:cstheme="minorHAnsi"/>
                <w:sz w:val="18"/>
                <w:szCs w:val="18"/>
              </w:rPr>
            </w:pPr>
            <w:r w:rsidRPr="00B56888">
              <w:rPr>
                <w:rFonts w:eastAsia="Times New Roman" w:cstheme="minorHAnsi"/>
                <w:sz w:val="18"/>
                <w:szCs w:val="18"/>
              </w:rPr>
              <w:t>What was the primary use of the cash, the valuable item or what was the bill on that PERSON gave/</w:t>
            </w:r>
            <w:proofErr w:type="spellStart"/>
            <w:r w:rsidRPr="00B56888">
              <w:rPr>
                <w:rFonts w:eastAsia="Times New Roman" w:cstheme="minorHAnsi"/>
                <w:sz w:val="18"/>
                <w:szCs w:val="18"/>
              </w:rPr>
              <w:t>payed</w:t>
            </w:r>
            <w:proofErr w:type="spellEnd"/>
            <w:r w:rsidRPr="00B56888">
              <w:rPr>
                <w:rFonts w:eastAsia="Times New Roman" w:cstheme="minorHAnsi"/>
                <w:sz w:val="18"/>
                <w:szCs w:val="18"/>
              </w:rPr>
              <w:t xml:space="preserve"> you?</w:t>
            </w:r>
          </w:p>
        </w:tc>
        <w:tc>
          <w:tcPr>
            <w:tcW w:w="3494" w:type="dxa"/>
            <w:vMerge w:val="restart"/>
            <w:tcBorders>
              <w:bottom w:val="single" w:sz="4" w:space="0" w:color="auto"/>
            </w:tcBorders>
          </w:tcPr>
          <w:p w14:paraId="69CA711C" w14:textId="77777777" w:rsidR="00077776" w:rsidRPr="00B56888" w:rsidRDefault="00077776" w:rsidP="00336201">
            <w:pPr>
              <w:spacing w:before="100" w:beforeAutospacing="1" w:after="115" w:line="276" w:lineRule="auto"/>
              <w:rPr>
                <w:rFonts w:eastAsia="Times New Roman" w:cstheme="minorHAnsi"/>
                <w:b/>
                <w:sz w:val="18"/>
                <w:szCs w:val="18"/>
              </w:rPr>
            </w:pPr>
            <w:r w:rsidRPr="00B56888">
              <w:rPr>
                <w:rFonts w:eastAsia="Times New Roman" w:cstheme="minorHAnsi"/>
                <w:b/>
                <w:sz w:val="18"/>
                <w:szCs w:val="18"/>
              </w:rPr>
              <w:t>USE BOOKLETS TO DETERMINE THE HOUSEHOLD NUMBER.</w:t>
            </w:r>
          </w:p>
          <w:p w14:paraId="1662253A" w14:textId="77777777" w:rsidR="00077776" w:rsidRPr="00B56888" w:rsidRDefault="00077776" w:rsidP="00C91CC2">
            <w:pPr>
              <w:spacing w:before="100" w:beforeAutospacing="1" w:after="115" w:line="276" w:lineRule="auto"/>
              <w:rPr>
                <w:rFonts w:eastAsia="Times New Roman" w:cstheme="minorHAnsi"/>
                <w:b/>
                <w:sz w:val="18"/>
                <w:szCs w:val="18"/>
              </w:rPr>
            </w:pPr>
            <w:r w:rsidRPr="00B56888">
              <w:rPr>
                <w:rFonts w:eastAsia="Times New Roman" w:cstheme="minorHAnsi"/>
                <w:b/>
                <w:sz w:val="18"/>
                <w:szCs w:val="18"/>
              </w:rPr>
              <w:lastRenderedPageBreak/>
              <w:t>IF UNABLE TO DO SO RECORD ANSWERS FOR LATER MATCHING USING FOLLOW UP QUESTIONS.</w:t>
            </w:r>
          </w:p>
        </w:tc>
      </w:tr>
      <w:tr w:rsidR="00124213" w:rsidRPr="00B56888" w14:paraId="60BA8BBF" w14:textId="77777777" w:rsidTr="00C91CC2">
        <w:tblPrEx>
          <w:tblLook w:val="04A0" w:firstRow="1" w:lastRow="0" w:firstColumn="1" w:lastColumn="0" w:noHBand="0" w:noVBand="1"/>
        </w:tblPrEx>
        <w:trPr>
          <w:trHeight w:val="718"/>
        </w:trPr>
        <w:tc>
          <w:tcPr>
            <w:tcW w:w="1775" w:type="dxa"/>
          </w:tcPr>
          <w:p w14:paraId="4463D368" w14:textId="77777777" w:rsidR="00077776" w:rsidRPr="00B56888" w:rsidRDefault="00077776" w:rsidP="00197491">
            <w:pPr>
              <w:spacing w:before="100" w:beforeAutospacing="1" w:after="115" w:line="276" w:lineRule="auto"/>
              <w:rPr>
                <w:rFonts w:eastAsia="Times New Roman" w:cstheme="minorHAnsi"/>
                <w:sz w:val="16"/>
                <w:szCs w:val="16"/>
              </w:rPr>
            </w:pPr>
            <w:r w:rsidRPr="00B56888">
              <w:rPr>
                <w:rFonts w:eastAsia="Times New Roman" w:cstheme="minorHAnsi"/>
                <w:sz w:val="16"/>
                <w:szCs w:val="16"/>
              </w:rPr>
              <w:lastRenderedPageBreak/>
              <w:t>Enumerator</w:t>
            </w:r>
            <w:r w:rsidR="00C42906" w:rsidRPr="00B56888">
              <w:rPr>
                <w:rFonts w:eastAsia="Times New Roman" w:cstheme="minorHAnsi"/>
                <w:sz w:val="16"/>
                <w:szCs w:val="16"/>
              </w:rPr>
              <w:t>s</w:t>
            </w:r>
            <w:r w:rsidRPr="00B56888">
              <w:rPr>
                <w:rFonts w:eastAsia="Times New Roman" w:cstheme="minorHAnsi"/>
                <w:sz w:val="16"/>
                <w:szCs w:val="16"/>
              </w:rPr>
              <w:t xml:space="preserve"> ask for the name but do not write it down.</w:t>
            </w:r>
          </w:p>
        </w:tc>
        <w:tc>
          <w:tcPr>
            <w:tcW w:w="3387" w:type="dxa"/>
          </w:tcPr>
          <w:p w14:paraId="44B221B6" w14:textId="77777777" w:rsidR="00077776" w:rsidRPr="00B56888" w:rsidRDefault="00077776" w:rsidP="00197491">
            <w:pPr>
              <w:spacing w:before="100" w:beforeAutospacing="1" w:after="115" w:line="276" w:lineRule="auto"/>
              <w:rPr>
                <w:rFonts w:eastAsia="Times New Roman" w:cstheme="minorHAnsi"/>
                <w:sz w:val="16"/>
                <w:szCs w:val="16"/>
              </w:rPr>
            </w:pPr>
            <w:r w:rsidRPr="00B56888">
              <w:rPr>
                <w:rFonts w:eastAsia="Times New Roman" w:cstheme="minorHAnsi"/>
                <w:sz w:val="16"/>
                <w:szCs w:val="16"/>
              </w:rPr>
              <w:t>MWK</w:t>
            </w:r>
          </w:p>
        </w:tc>
        <w:tc>
          <w:tcPr>
            <w:tcW w:w="2843" w:type="dxa"/>
          </w:tcPr>
          <w:p w14:paraId="00C4104C" w14:textId="77777777" w:rsidR="00077776" w:rsidRPr="00B56888" w:rsidRDefault="00077776" w:rsidP="00197491">
            <w:pPr>
              <w:spacing w:after="115"/>
              <w:rPr>
                <w:rFonts w:eastAsia="Times New Roman" w:cstheme="minorHAnsi"/>
                <w:sz w:val="16"/>
                <w:szCs w:val="16"/>
              </w:rPr>
            </w:pPr>
            <w:r w:rsidRPr="00B56888">
              <w:rPr>
                <w:rFonts w:eastAsia="Times New Roman" w:cstheme="minorHAnsi"/>
                <w:sz w:val="16"/>
                <w:szCs w:val="16"/>
              </w:rPr>
              <w:t>Multiple Choice</w:t>
            </w:r>
          </w:p>
          <w:p w14:paraId="7CB1EA87" w14:textId="77777777" w:rsidR="00077776" w:rsidRPr="00B56888" w:rsidRDefault="00077776" w:rsidP="00197491">
            <w:pPr>
              <w:spacing w:after="115"/>
              <w:rPr>
                <w:rFonts w:eastAsia="Times New Roman" w:cstheme="minorHAnsi"/>
                <w:sz w:val="16"/>
                <w:szCs w:val="16"/>
              </w:rPr>
            </w:pPr>
            <w:r w:rsidRPr="00B56888">
              <w:rPr>
                <w:rFonts w:eastAsia="Times New Roman" w:cstheme="minorHAnsi"/>
                <w:sz w:val="16"/>
                <w:szCs w:val="16"/>
              </w:rPr>
              <w:t xml:space="preserve">1: Food, </w:t>
            </w:r>
            <w:r w:rsidR="00FC2627" w:rsidRPr="00B56888">
              <w:rPr>
                <w:rFonts w:eastAsia="Times New Roman" w:cstheme="minorHAnsi"/>
                <w:sz w:val="16"/>
                <w:szCs w:val="16"/>
              </w:rPr>
              <w:t>clothes,</w:t>
            </w:r>
            <w:r w:rsidRPr="00B56888">
              <w:rPr>
                <w:rFonts w:eastAsia="Times New Roman" w:cstheme="minorHAnsi"/>
                <w:sz w:val="16"/>
                <w:szCs w:val="16"/>
              </w:rPr>
              <w:t xml:space="preserve"> or housing items.</w:t>
            </w:r>
          </w:p>
          <w:p w14:paraId="507F42B7" w14:textId="77777777" w:rsidR="00077776" w:rsidRPr="00B56888" w:rsidRDefault="00077776" w:rsidP="00197491">
            <w:pPr>
              <w:spacing w:after="115"/>
              <w:rPr>
                <w:rFonts w:eastAsia="Times New Roman" w:cstheme="minorHAnsi"/>
                <w:sz w:val="16"/>
                <w:szCs w:val="16"/>
              </w:rPr>
            </w:pPr>
            <w:r w:rsidRPr="00B56888">
              <w:rPr>
                <w:rFonts w:eastAsia="Times New Roman" w:cstheme="minorHAnsi"/>
                <w:sz w:val="16"/>
                <w:szCs w:val="16"/>
              </w:rPr>
              <w:t>2: Education fees/materials.</w:t>
            </w:r>
          </w:p>
          <w:p w14:paraId="3D2F4DA8" w14:textId="77777777" w:rsidR="00077776" w:rsidRPr="00B56888" w:rsidRDefault="00077776" w:rsidP="00197491">
            <w:pPr>
              <w:spacing w:after="115"/>
              <w:rPr>
                <w:rFonts w:eastAsia="Times New Roman" w:cstheme="minorHAnsi"/>
                <w:sz w:val="16"/>
                <w:szCs w:val="16"/>
              </w:rPr>
            </w:pPr>
            <w:r w:rsidRPr="00B56888">
              <w:rPr>
                <w:rFonts w:eastAsia="Times New Roman" w:cstheme="minorHAnsi"/>
                <w:sz w:val="16"/>
                <w:szCs w:val="16"/>
              </w:rPr>
              <w:t>3: Medical expenses.</w:t>
            </w:r>
          </w:p>
          <w:p w14:paraId="5AC30471" w14:textId="77777777" w:rsidR="00077776" w:rsidRPr="00B56888" w:rsidRDefault="00077776" w:rsidP="00197491">
            <w:pPr>
              <w:spacing w:after="115"/>
              <w:rPr>
                <w:rFonts w:eastAsia="Times New Roman" w:cstheme="minorHAnsi"/>
                <w:sz w:val="16"/>
                <w:szCs w:val="16"/>
              </w:rPr>
            </w:pPr>
            <w:r w:rsidRPr="00B56888">
              <w:rPr>
                <w:rFonts w:eastAsia="Times New Roman" w:cstheme="minorHAnsi"/>
                <w:sz w:val="16"/>
                <w:szCs w:val="16"/>
              </w:rPr>
              <w:t>4: Funeral expenses.</w:t>
            </w:r>
          </w:p>
          <w:p w14:paraId="068E37CC" w14:textId="77777777" w:rsidR="00077776" w:rsidRPr="00B56888" w:rsidRDefault="00077776" w:rsidP="00197491">
            <w:pPr>
              <w:spacing w:after="115"/>
              <w:rPr>
                <w:rFonts w:eastAsia="Times New Roman" w:cstheme="minorHAnsi"/>
                <w:sz w:val="16"/>
                <w:szCs w:val="16"/>
              </w:rPr>
            </w:pPr>
            <w:r w:rsidRPr="00B56888">
              <w:rPr>
                <w:rFonts w:eastAsia="Times New Roman" w:cstheme="minorHAnsi"/>
                <w:sz w:val="16"/>
                <w:szCs w:val="16"/>
              </w:rPr>
              <w:t>5: Farming/business expenses.</w:t>
            </w:r>
          </w:p>
          <w:p w14:paraId="18FF514C" w14:textId="77777777" w:rsidR="00077776" w:rsidRPr="00B56888" w:rsidRDefault="00077776" w:rsidP="00197491">
            <w:pPr>
              <w:spacing w:after="115"/>
              <w:rPr>
                <w:rFonts w:eastAsia="Times New Roman" w:cstheme="minorHAnsi"/>
                <w:sz w:val="16"/>
                <w:szCs w:val="16"/>
              </w:rPr>
            </w:pPr>
            <w:r w:rsidRPr="00B56888">
              <w:rPr>
                <w:rFonts w:eastAsia="Times New Roman" w:cstheme="minorHAnsi"/>
                <w:sz w:val="16"/>
                <w:szCs w:val="16"/>
              </w:rPr>
              <w:t>6: Pay back someone else (relative, moneylender, bank, etc.).</w:t>
            </w:r>
          </w:p>
          <w:p w14:paraId="15DE8F54" w14:textId="77777777" w:rsidR="00077776" w:rsidRPr="00B56888" w:rsidRDefault="00077776" w:rsidP="00197491">
            <w:pPr>
              <w:spacing w:after="115"/>
              <w:rPr>
                <w:rFonts w:eastAsia="Times New Roman" w:cstheme="minorHAnsi"/>
                <w:sz w:val="16"/>
                <w:szCs w:val="16"/>
              </w:rPr>
            </w:pPr>
            <w:r w:rsidRPr="00B56888">
              <w:rPr>
                <w:rFonts w:eastAsia="Times New Roman" w:cstheme="minorHAnsi"/>
                <w:sz w:val="16"/>
                <w:szCs w:val="16"/>
              </w:rPr>
              <w:t>7: other</w:t>
            </w:r>
          </w:p>
        </w:tc>
        <w:tc>
          <w:tcPr>
            <w:tcW w:w="3494" w:type="dxa"/>
            <w:vMerge/>
          </w:tcPr>
          <w:p w14:paraId="162D3E45" w14:textId="77777777" w:rsidR="00077776" w:rsidRPr="00B56888" w:rsidRDefault="00077776" w:rsidP="00197491">
            <w:pPr>
              <w:spacing w:before="100" w:beforeAutospacing="1" w:after="115" w:line="276" w:lineRule="auto"/>
              <w:rPr>
                <w:rFonts w:eastAsia="Times New Roman" w:cstheme="minorHAnsi"/>
                <w:sz w:val="16"/>
                <w:szCs w:val="16"/>
              </w:rPr>
            </w:pPr>
          </w:p>
        </w:tc>
      </w:tr>
    </w:tbl>
    <w:p w14:paraId="6F8FFE71" w14:textId="77777777" w:rsidR="00336201" w:rsidRPr="00B56888" w:rsidRDefault="00336201" w:rsidP="00336201"/>
    <w:p w14:paraId="02213003" w14:textId="77777777" w:rsidR="00C91CC2" w:rsidRPr="00B56888" w:rsidRDefault="00C91CC2" w:rsidP="00336201"/>
    <w:tbl>
      <w:tblPr>
        <w:tblStyle w:val="TableGrid"/>
        <w:tblpPr w:leftFromText="180" w:rightFromText="180" w:vertAnchor="page" w:horzAnchor="margin" w:tblpY="4387"/>
        <w:tblW w:w="11594" w:type="dxa"/>
        <w:tblLook w:val="0000" w:firstRow="0" w:lastRow="0" w:firstColumn="0" w:lastColumn="0" w:noHBand="0" w:noVBand="0"/>
      </w:tblPr>
      <w:tblGrid>
        <w:gridCol w:w="2471"/>
        <w:gridCol w:w="2478"/>
        <w:gridCol w:w="3099"/>
        <w:gridCol w:w="3546"/>
      </w:tblGrid>
      <w:tr w:rsidR="00B56888" w:rsidRPr="00B56888" w14:paraId="5F79456F" w14:textId="77777777" w:rsidTr="00367CA9">
        <w:trPr>
          <w:trHeight w:val="433"/>
        </w:trPr>
        <w:tc>
          <w:tcPr>
            <w:tcW w:w="11594" w:type="dxa"/>
            <w:gridSpan w:val="4"/>
          </w:tcPr>
          <w:p w14:paraId="4E3B996A" w14:textId="77777777" w:rsidR="00367CA9" w:rsidRPr="00B56888" w:rsidRDefault="00367CA9" w:rsidP="00367CA9">
            <w:pPr>
              <w:spacing w:before="100" w:beforeAutospacing="1" w:after="115" w:line="276" w:lineRule="auto"/>
              <w:rPr>
                <w:rFonts w:eastAsia="Times New Roman" w:cstheme="minorHAnsi"/>
                <w:b/>
              </w:rPr>
            </w:pPr>
            <w:r w:rsidRPr="00B56888">
              <w:rPr>
                <w:rFonts w:eastAsia="Times New Roman" w:cstheme="minorHAnsi"/>
                <w:b/>
              </w:rPr>
              <w:t>MONETARY NETWORK OUT</w:t>
            </w:r>
          </w:p>
        </w:tc>
      </w:tr>
      <w:tr w:rsidR="00B56888" w:rsidRPr="00B56888" w14:paraId="20C02DA8" w14:textId="77777777" w:rsidTr="00367CA9">
        <w:trPr>
          <w:trHeight w:val="1081"/>
        </w:trPr>
        <w:tc>
          <w:tcPr>
            <w:tcW w:w="2471" w:type="dxa"/>
            <w:tcBorders>
              <w:bottom w:val="single" w:sz="4" w:space="0" w:color="auto"/>
            </w:tcBorders>
          </w:tcPr>
          <w:p w14:paraId="4A69A092" w14:textId="77777777" w:rsidR="00367CA9" w:rsidRPr="00B56888" w:rsidRDefault="00367CA9" w:rsidP="008A260A">
            <w:pPr>
              <w:pStyle w:val="ListParagraph"/>
              <w:numPr>
                <w:ilvl w:val="0"/>
                <w:numId w:val="18"/>
              </w:numPr>
              <w:spacing w:before="100" w:beforeAutospacing="1" w:after="115" w:line="276" w:lineRule="auto"/>
              <w:rPr>
                <w:rFonts w:eastAsia="Times New Roman" w:cstheme="minorHAnsi"/>
                <w:sz w:val="18"/>
                <w:szCs w:val="18"/>
              </w:rPr>
            </w:pPr>
            <w:r w:rsidRPr="00B56888">
              <w:rPr>
                <w:rFonts w:eastAsia="Times New Roman" w:cstheme="minorHAnsi"/>
                <w:sz w:val="18"/>
                <w:szCs w:val="18"/>
              </w:rPr>
              <w:t>Tell me the name of the PERSON:</w:t>
            </w:r>
          </w:p>
        </w:tc>
        <w:tc>
          <w:tcPr>
            <w:tcW w:w="2478" w:type="dxa"/>
            <w:tcBorders>
              <w:bottom w:val="single" w:sz="4" w:space="0" w:color="auto"/>
            </w:tcBorders>
          </w:tcPr>
          <w:p w14:paraId="5141D46F" w14:textId="77777777" w:rsidR="00367CA9" w:rsidRPr="00B56888" w:rsidRDefault="00367CA9" w:rsidP="008A260A">
            <w:pPr>
              <w:pStyle w:val="ListParagraph"/>
              <w:numPr>
                <w:ilvl w:val="0"/>
                <w:numId w:val="18"/>
              </w:numPr>
              <w:shd w:val="clear" w:color="auto" w:fill="FFFFFF"/>
              <w:spacing w:before="100" w:beforeAutospacing="1" w:line="276" w:lineRule="auto"/>
              <w:rPr>
                <w:rFonts w:eastAsia="Times New Roman" w:cstheme="minorHAnsi"/>
                <w:b/>
                <w:sz w:val="18"/>
                <w:szCs w:val="18"/>
              </w:rPr>
            </w:pPr>
            <w:r w:rsidRPr="00B56888">
              <w:rPr>
                <w:rFonts w:eastAsia="Times New Roman" w:cstheme="minorHAnsi"/>
                <w:sz w:val="18"/>
                <w:szCs w:val="18"/>
              </w:rPr>
              <w:t>How much did you GIVE in cash or the estimated value of the valuable item or the bill paid to PERSON</w:t>
            </w:r>
            <w:r w:rsidRPr="00B56888">
              <w:rPr>
                <w:rFonts w:eastAsia="Times New Roman" w:cstheme="minorHAnsi"/>
                <w:i/>
                <w:sz w:val="18"/>
                <w:szCs w:val="18"/>
              </w:rPr>
              <w:t>?</w:t>
            </w:r>
          </w:p>
        </w:tc>
        <w:tc>
          <w:tcPr>
            <w:tcW w:w="3099" w:type="dxa"/>
            <w:tcBorders>
              <w:bottom w:val="single" w:sz="4" w:space="0" w:color="auto"/>
            </w:tcBorders>
          </w:tcPr>
          <w:p w14:paraId="657F8688" w14:textId="77777777" w:rsidR="00367CA9" w:rsidRPr="00B56888" w:rsidRDefault="00367CA9" w:rsidP="008A260A">
            <w:pPr>
              <w:pStyle w:val="ListParagraph"/>
              <w:numPr>
                <w:ilvl w:val="0"/>
                <w:numId w:val="18"/>
              </w:numPr>
              <w:shd w:val="clear" w:color="auto" w:fill="FFFFFF"/>
              <w:spacing w:before="100" w:beforeAutospacing="1" w:line="276" w:lineRule="auto"/>
              <w:rPr>
                <w:rFonts w:eastAsia="Times New Roman" w:cstheme="minorHAnsi"/>
                <w:sz w:val="18"/>
                <w:szCs w:val="18"/>
              </w:rPr>
            </w:pPr>
            <w:r w:rsidRPr="00B56888">
              <w:rPr>
                <w:rFonts w:eastAsia="Times New Roman" w:cstheme="minorHAnsi"/>
                <w:sz w:val="18"/>
                <w:szCs w:val="18"/>
              </w:rPr>
              <w:t>What was the primary use of the cash, the valuable item or what was the bill on that you gave/paid to/for PERSON?</w:t>
            </w:r>
          </w:p>
        </w:tc>
        <w:tc>
          <w:tcPr>
            <w:tcW w:w="3546" w:type="dxa"/>
            <w:vMerge w:val="restart"/>
            <w:tcBorders>
              <w:bottom w:val="single" w:sz="4" w:space="0" w:color="auto"/>
            </w:tcBorders>
          </w:tcPr>
          <w:p w14:paraId="6858F1EF" w14:textId="77777777" w:rsidR="00367CA9" w:rsidRPr="00B56888" w:rsidRDefault="00367CA9" w:rsidP="00367CA9">
            <w:pPr>
              <w:spacing w:before="100" w:beforeAutospacing="1" w:after="115" w:line="276" w:lineRule="auto"/>
              <w:rPr>
                <w:rFonts w:eastAsia="Times New Roman" w:cstheme="minorHAnsi"/>
                <w:b/>
                <w:sz w:val="18"/>
                <w:szCs w:val="18"/>
              </w:rPr>
            </w:pPr>
            <w:r w:rsidRPr="00B56888">
              <w:rPr>
                <w:rFonts w:eastAsia="Times New Roman" w:cstheme="minorHAnsi"/>
                <w:b/>
                <w:sz w:val="18"/>
                <w:szCs w:val="18"/>
              </w:rPr>
              <w:t>USE BOOKLETS TO DETERMINE THE HOUSEHOLD NUMBER.</w:t>
            </w:r>
          </w:p>
          <w:p w14:paraId="3746588F" w14:textId="77777777" w:rsidR="00367CA9" w:rsidRPr="00B56888" w:rsidRDefault="00367CA9" w:rsidP="00367CA9">
            <w:pPr>
              <w:spacing w:before="100" w:beforeAutospacing="1" w:after="115" w:line="276" w:lineRule="auto"/>
              <w:rPr>
                <w:rFonts w:eastAsia="Times New Roman" w:cstheme="minorHAnsi"/>
                <w:sz w:val="18"/>
                <w:szCs w:val="18"/>
              </w:rPr>
            </w:pPr>
            <w:r w:rsidRPr="00B56888">
              <w:rPr>
                <w:rFonts w:eastAsia="Times New Roman" w:cstheme="minorHAnsi"/>
                <w:b/>
                <w:sz w:val="18"/>
                <w:szCs w:val="18"/>
              </w:rPr>
              <w:t>IF UNABLE TO DO SO RECORD ANSWERS FOR LATER MATCHING USING FOLLOW UP QUESTIONS.</w:t>
            </w:r>
          </w:p>
        </w:tc>
      </w:tr>
      <w:tr w:rsidR="00B56888" w:rsidRPr="00B56888" w14:paraId="7B20C8EC" w14:textId="77777777" w:rsidTr="00367CA9">
        <w:trPr>
          <w:trHeight w:val="980"/>
        </w:trPr>
        <w:tc>
          <w:tcPr>
            <w:tcW w:w="2471" w:type="dxa"/>
          </w:tcPr>
          <w:p w14:paraId="07A4595B" w14:textId="77777777" w:rsidR="00367CA9" w:rsidRPr="00B56888" w:rsidRDefault="001C262E" w:rsidP="00367CA9">
            <w:pPr>
              <w:spacing w:line="276" w:lineRule="auto"/>
              <w:rPr>
                <w:rFonts w:eastAsia="Times New Roman" w:cstheme="minorHAnsi"/>
                <w:sz w:val="16"/>
                <w:szCs w:val="16"/>
              </w:rPr>
            </w:pPr>
            <w:r w:rsidRPr="00B56888">
              <w:rPr>
                <w:rFonts w:eastAsia="Times New Roman" w:cstheme="minorHAnsi"/>
                <w:sz w:val="16"/>
                <w:szCs w:val="16"/>
              </w:rPr>
              <w:t>Enumerators</w:t>
            </w:r>
            <w:r w:rsidR="00367CA9" w:rsidRPr="00B56888">
              <w:rPr>
                <w:rFonts w:eastAsia="Times New Roman" w:cstheme="minorHAnsi"/>
                <w:sz w:val="16"/>
                <w:szCs w:val="16"/>
              </w:rPr>
              <w:t xml:space="preserve"> ask for the name but do not write it down.</w:t>
            </w:r>
          </w:p>
        </w:tc>
        <w:tc>
          <w:tcPr>
            <w:tcW w:w="2478" w:type="dxa"/>
          </w:tcPr>
          <w:p w14:paraId="4704AAEF" w14:textId="77777777" w:rsidR="00367CA9" w:rsidRPr="00B56888" w:rsidRDefault="00367CA9" w:rsidP="00367CA9">
            <w:pPr>
              <w:spacing w:before="100" w:beforeAutospacing="1" w:after="115" w:line="276" w:lineRule="auto"/>
              <w:rPr>
                <w:rFonts w:eastAsia="Times New Roman" w:cstheme="minorHAnsi"/>
                <w:sz w:val="16"/>
                <w:szCs w:val="16"/>
              </w:rPr>
            </w:pPr>
            <w:r w:rsidRPr="00B56888">
              <w:rPr>
                <w:rFonts w:eastAsia="Times New Roman" w:cstheme="minorHAnsi"/>
                <w:sz w:val="16"/>
                <w:szCs w:val="16"/>
              </w:rPr>
              <w:t>MWK</w:t>
            </w:r>
          </w:p>
        </w:tc>
        <w:tc>
          <w:tcPr>
            <w:tcW w:w="3099" w:type="dxa"/>
          </w:tcPr>
          <w:p w14:paraId="191E797B" w14:textId="77777777" w:rsidR="00367CA9" w:rsidRPr="00B56888" w:rsidRDefault="00367CA9" w:rsidP="00367CA9">
            <w:pPr>
              <w:spacing w:after="115"/>
              <w:rPr>
                <w:rFonts w:eastAsia="Times New Roman" w:cstheme="minorHAnsi"/>
                <w:sz w:val="16"/>
                <w:szCs w:val="16"/>
              </w:rPr>
            </w:pPr>
            <w:r w:rsidRPr="00B56888">
              <w:rPr>
                <w:rFonts w:eastAsia="Times New Roman" w:cstheme="minorHAnsi"/>
                <w:sz w:val="16"/>
                <w:szCs w:val="16"/>
              </w:rPr>
              <w:t>Multiple Choice</w:t>
            </w:r>
          </w:p>
          <w:p w14:paraId="41271151" w14:textId="77777777" w:rsidR="00367CA9" w:rsidRPr="00B56888" w:rsidRDefault="00367CA9" w:rsidP="00367CA9">
            <w:pPr>
              <w:spacing w:after="115"/>
              <w:rPr>
                <w:rFonts w:eastAsia="Times New Roman" w:cstheme="minorHAnsi"/>
                <w:sz w:val="16"/>
                <w:szCs w:val="16"/>
              </w:rPr>
            </w:pPr>
            <w:r w:rsidRPr="00B56888">
              <w:rPr>
                <w:rFonts w:eastAsia="Times New Roman" w:cstheme="minorHAnsi"/>
                <w:sz w:val="16"/>
                <w:szCs w:val="16"/>
              </w:rPr>
              <w:t xml:space="preserve">1: Food, </w:t>
            </w:r>
            <w:r w:rsidR="00DF18C9" w:rsidRPr="00B56888">
              <w:rPr>
                <w:rFonts w:eastAsia="Times New Roman" w:cstheme="minorHAnsi"/>
                <w:sz w:val="16"/>
                <w:szCs w:val="16"/>
              </w:rPr>
              <w:t>clothes,</w:t>
            </w:r>
            <w:r w:rsidRPr="00B56888">
              <w:rPr>
                <w:rFonts w:eastAsia="Times New Roman" w:cstheme="minorHAnsi"/>
                <w:sz w:val="16"/>
                <w:szCs w:val="16"/>
              </w:rPr>
              <w:t xml:space="preserve"> or housing items.</w:t>
            </w:r>
          </w:p>
          <w:p w14:paraId="12D01BA8" w14:textId="77777777" w:rsidR="00367CA9" w:rsidRPr="00B56888" w:rsidRDefault="00367CA9" w:rsidP="00367CA9">
            <w:pPr>
              <w:spacing w:after="115"/>
              <w:rPr>
                <w:rFonts w:eastAsia="Times New Roman" w:cstheme="minorHAnsi"/>
                <w:sz w:val="16"/>
                <w:szCs w:val="16"/>
              </w:rPr>
            </w:pPr>
            <w:r w:rsidRPr="00B56888">
              <w:rPr>
                <w:rFonts w:eastAsia="Times New Roman" w:cstheme="minorHAnsi"/>
                <w:sz w:val="16"/>
                <w:szCs w:val="16"/>
              </w:rPr>
              <w:t>2: Education fees/materials.</w:t>
            </w:r>
          </w:p>
          <w:p w14:paraId="54C1BD98" w14:textId="77777777" w:rsidR="00367CA9" w:rsidRPr="00B56888" w:rsidRDefault="00367CA9" w:rsidP="00367CA9">
            <w:pPr>
              <w:spacing w:after="115"/>
              <w:rPr>
                <w:rFonts w:eastAsia="Times New Roman" w:cstheme="minorHAnsi"/>
                <w:sz w:val="16"/>
                <w:szCs w:val="16"/>
              </w:rPr>
            </w:pPr>
            <w:r w:rsidRPr="00B56888">
              <w:rPr>
                <w:rFonts w:eastAsia="Times New Roman" w:cstheme="minorHAnsi"/>
                <w:sz w:val="16"/>
                <w:szCs w:val="16"/>
              </w:rPr>
              <w:t>3: Medical expenses.</w:t>
            </w:r>
          </w:p>
          <w:p w14:paraId="27934796" w14:textId="77777777" w:rsidR="00367CA9" w:rsidRPr="00B56888" w:rsidRDefault="00367CA9" w:rsidP="00367CA9">
            <w:pPr>
              <w:spacing w:after="115"/>
              <w:rPr>
                <w:rFonts w:eastAsia="Times New Roman" w:cstheme="minorHAnsi"/>
                <w:sz w:val="16"/>
                <w:szCs w:val="16"/>
              </w:rPr>
            </w:pPr>
            <w:r w:rsidRPr="00B56888">
              <w:rPr>
                <w:rFonts w:eastAsia="Times New Roman" w:cstheme="minorHAnsi"/>
                <w:sz w:val="16"/>
                <w:szCs w:val="16"/>
              </w:rPr>
              <w:t>4: Funeral expenses.</w:t>
            </w:r>
          </w:p>
          <w:p w14:paraId="582E1763" w14:textId="77777777" w:rsidR="00367CA9" w:rsidRPr="00B56888" w:rsidRDefault="00367CA9" w:rsidP="00367CA9">
            <w:pPr>
              <w:spacing w:after="115"/>
              <w:rPr>
                <w:rFonts w:eastAsia="Times New Roman" w:cstheme="minorHAnsi"/>
                <w:sz w:val="16"/>
                <w:szCs w:val="16"/>
              </w:rPr>
            </w:pPr>
            <w:r w:rsidRPr="00B56888">
              <w:rPr>
                <w:rFonts w:eastAsia="Times New Roman" w:cstheme="minorHAnsi"/>
                <w:sz w:val="16"/>
                <w:szCs w:val="16"/>
              </w:rPr>
              <w:t>5: Farming expenses.</w:t>
            </w:r>
          </w:p>
          <w:p w14:paraId="7B441F42" w14:textId="77777777" w:rsidR="00367CA9" w:rsidRPr="00B56888" w:rsidRDefault="00367CA9" w:rsidP="00367CA9">
            <w:pPr>
              <w:spacing w:after="115"/>
              <w:rPr>
                <w:rFonts w:eastAsia="Times New Roman" w:cstheme="minorHAnsi"/>
                <w:sz w:val="16"/>
                <w:szCs w:val="16"/>
              </w:rPr>
            </w:pPr>
            <w:r w:rsidRPr="00B56888">
              <w:rPr>
                <w:rFonts w:eastAsia="Times New Roman" w:cstheme="minorHAnsi"/>
                <w:sz w:val="16"/>
                <w:szCs w:val="16"/>
              </w:rPr>
              <w:t>6: Business expenses.</w:t>
            </w:r>
          </w:p>
          <w:p w14:paraId="7F700F33" w14:textId="77777777" w:rsidR="00367CA9" w:rsidRPr="00B56888" w:rsidRDefault="00367CA9" w:rsidP="00367CA9">
            <w:pPr>
              <w:spacing w:after="115"/>
              <w:rPr>
                <w:rFonts w:eastAsia="Times New Roman" w:cstheme="minorHAnsi"/>
                <w:sz w:val="16"/>
                <w:szCs w:val="16"/>
              </w:rPr>
            </w:pPr>
            <w:r w:rsidRPr="00B56888">
              <w:rPr>
                <w:rFonts w:eastAsia="Times New Roman" w:cstheme="minorHAnsi"/>
                <w:sz w:val="16"/>
                <w:szCs w:val="16"/>
              </w:rPr>
              <w:t>7: other</w:t>
            </w:r>
          </w:p>
        </w:tc>
        <w:tc>
          <w:tcPr>
            <w:tcW w:w="3546" w:type="dxa"/>
            <w:vMerge/>
          </w:tcPr>
          <w:p w14:paraId="09040AD8" w14:textId="77777777" w:rsidR="00367CA9" w:rsidRPr="00B56888" w:rsidRDefault="00367CA9" w:rsidP="00367CA9">
            <w:pPr>
              <w:spacing w:line="276" w:lineRule="auto"/>
              <w:rPr>
                <w:rFonts w:eastAsia="Times New Roman" w:cstheme="minorHAnsi"/>
                <w:sz w:val="16"/>
                <w:szCs w:val="16"/>
              </w:rPr>
            </w:pPr>
          </w:p>
        </w:tc>
      </w:tr>
      <w:tr w:rsidR="00B56888" w:rsidRPr="00B56888" w14:paraId="55B61240" w14:textId="77777777" w:rsidTr="00367CA9">
        <w:trPr>
          <w:trHeight w:val="389"/>
        </w:trPr>
        <w:tc>
          <w:tcPr>
            <w:tcW w:w="2471" w:type="dxa"/>
          </w:tcPr>
          <w:p w14:paraId="33C8F860" w14:textId="77777777" w:rsidR="00367CA9" w:rsidRPr="00B56888" w:rsidRDefault="00367CA9" w:rsidP="00367CA9">
            <w:pPr>
              <w:spacing w:before="100" w:beforeAutospacing="1" w:after="115" w:line="276" w:lineRule="auto"/>
              <w:rPr>
                <w:rFonts w:eastAsia="Times New Roman" w:cstheme="minorHAnsi"/>
                <w:sz w:val="16"/>
                <w:szCs w:val="16"/>
              </w:rPr>
            </w:pPr>
          </w:p>
        </w:tc>
        <w:tc>
          <w:tcPr>
            <w:tcW w:w="2478" w:type="dxa"/>
          </w:tcPr>
          <w:p w14:paraId="3FED516B" w14:textId="77777777" w:rsidR="00367CA9" w:rsidRPr="00B56888" w:rsidRDefault="00367CA9" w:rsidP="00367CA9">
            <w:pPr>
              <w:spacing w:before="100" w:beforeAutospacing="1" w:after="115" w:line="276" w:lineRule="auto"/>
              <w:rPr>
                <w:rFonts w:eastAsia="Times New Roman" w:cstheme="minorHAnsi"/>
                <w:sz w:val="16"/>
                <w:szCs w:val="16"/>
              </w:rPr>
            </w:pPr>
          </w:p>
        </w:tc>
        <w:tc>
          <w:tcPr>
            <w:tcW w:w="3099" w:type="dxa"/>
          </w:tcPr>
          <w:p w14:paraId="0E5947D9" w14:textId="77777777" w:rsidR="00367CA9" w:rsidRPr="00B56888" w:rsidRDefault="00367CA9" w:rsidP="00367CA9">
            <w:pPr>
              <w:spacing w:before="100" w:beforeAutospacing="1" w:after="115" w:line="276" w:lineRule="auto"/>
              <w:rPr>
                <w:rFonts w:eastAsia="Times New Roman" w:cstheme="minorHAnsi"/>
                <w:sz w:val="16"/>
                <w:szCs w:val="16"/>
              </w:rPr>
            </w:pPr>
          </w:p>
        </w:tc>
        <w:tc>
          <w:tcPr>
            <w:tcW w:w="3546" w:type="dxa"/>
          </w:tcPr>
          <w:p w14:paraId="1225F85F" w14:textId="77777777" w:rsidR="00367CA9" w:rsidRPr="00B56888" w:rsidRDefault="00367CA9" w:rsidP="00367CA9">
            <w:pPr>
              <w:spacing w:before="100" w:beforeAutospacing="1" w:after="115" w:line="276" w:lineRule="auto"/>
              <w:rPr>
                <w:rFonts w:eastAsia="Times New Roman" w:cstheme="minorHAnsi"/>
                <w:sz w:val="16"/>
                <w:szCs w:val="16"/>
              </w:rPr>
            </w:pPr>
          </w:p>
        </w:tc>
      </w:tr>
      <w:tr w:rsidR="00B56888" w:rsidRPr="00B56888" w14:paraId="4E71D45B" w14:textId="77777777" w:rsidTr="00367CA9">
        <w:trPr>
          <w:trHeight w:val="341"/>
        </w:trPr>
        <w:tc>
          <w:tcPr>
            <w:tcW w:w="2471" w:type="dxa"/>
          </w:tcPr>
          <w:p w14:paraId="44E714DD" w14:textId="77777777" w:rsidR="00367CA9" w:rsidRPr="00B56888" w:rsidRDefault="00367CA9" w:rsidP="00367CA9">
            <w:pPr>
              <w:spacing w:before="100" w:beforeAutospacing="1" w:after="115" w:line="276" w:lineRule="auto"/>
              <w:rPr>
                <w:rFonts w:eastAsia="Times New Roman" w:cstheme="minorHAnsi"/>
                <w:sz w:val="16"/>
                <w:szCs w:val="16"/>
              </w:rPr>
            </w:pPr>
          </w:p>
        </w:tc>
        <w:tc>
          <w:tcPr>
            <w:tcW w:w="2478" w:type="dxa"/>
          </w:tcPr>
          <w:p w14:paraId="70184689" w14:textId="77777777" w:rsidR="00367CA9" w:rsidRPr="00B56888" w:rsidRDefault="00367CA9" w:rsidP="00367CA9">
            <w:pPr>
              <w:spacing w:before="100" w:beforeAutospacing="1" w:after="115" w:line="276" w:lineRule="auto"/>
              <w:rPr>
                <w:rFonts w:eastAsia="Times New Roman" w:cstheme="minorHAnsi"/>
                <w:sz w:val="16"/>
                <w:szCs w:val="16"/>
              </w:rPr>
            </w:pPr>
          </w:p>
        </w:tc>
        <w:tc>
          <w:tcPr>
            <w:tcW w:w="3099" w:type="dxa"/>
          </w:tcPr>
          <w:p w14:paraId="6E56F751" w14:textId="77777777" w:rsidR="00367CA9" w:rsidRPr="00B56888" w:rsidRDefault="00367CA9" w:rsidP="00367CA9">
            <w:pPr>
              <w:spacing w:before="100" w:beforeAutospacing="1" w:after="115" w:line="276" w:lineRule="auto"/>
              <w:rPr>
                <w:rFonts w:eastAsia="Times New Roman" w:cstheme="minorHAnsi"/>
                <w:sz w:val="16"/>
                <w:szCs w:val="16"/>
              </w:rPr>
            </w:pPr>
          </w:p>
        </w:tc>
        <w:tc>
          <w:tcPr>
            <w:tcW w:w="3546" w:type="dxa"/>
          </w:tcPr>
          <w:p w14:paraId="195AE0E1" w14:textId="77777777" w:rsidR="00367CA9" w:rsidRPr="00B56888" w:rsidRDefault="00367CA9" w:rsidP="00367CA9">
            <w:pPr>
              <w:spacing w:before="100" w:beforeAutospacing="1" w:after="115" w:line="276" w:lineRule="auto"/>
              <w:rPr>
                <w:rFonts w:eastAsia="Times New Roman" w:cstheme="minorHAnsi"/>
                <w:sz w:val="16"/>
                <w:szCs w:val="16"/>
              </w:rPr>
            </w:pPr>
          </w:p>
        </w:tc>
      </w:tr>
    </w:tbl>
    <w:p w14:paraId="7FEC7EDF" w14:textId="77777777" w:rsidR="00C91CC2" w:rsidRPr="00B56888" w:rsidRDefault="00C91CC2" w:rsidP="00336201"/>
    <w:p w14:paraId="2ECC2CB8" w14:textId="77777777" w:rsidR="007F6C39" w:rsidRPr="00B56888" w:rsidRDefault="007F6C39" w:rsidP="00336201">
      <w:pPr>
        <w:rPr>
          <w:rFonts w:eastAsia="Times New Roman" w:cstheme="minorHAnsi"/>
          <w:bCs/>
        </w:rPr>
      </w:pPr>
    </w:p>
    <w:p w14:paraId="69DC647C" w14:textId="77777777" w:rsidR="007F6C39" w:rsidRPr="00B56888" w:rsidRDefault="007F6C39" w:rsidP="00336201">
      <w:pPr>
        <w:rPr>
          <w:rFonts w:eastAsia="Times New Roman" w:cstheme="minorHAnsi"/>
          <w:bCs/>
        </w:rPr>
      </w:pPr>
    </w:p>
    <w:p w14:paraId="4707DA7D" w14:textId="77777777" w:rsidR="007F6C39" w:rsidRPr="00B56888" w:rsidRDefault="007F6C39" w:rsidP="00336201">
      <w:pPr>
        <w:rPr>
          <w:rFonts w:eastAsia="Times New Roman" w:cstheme="minorHAnsi"/>
          <w:bCs/>
        </w:rPr>
      </w:pPr>
    </w:p>
    <w:p w14:paraId="1355C767" w14:textId="77777777" w:rsidR="007F6C39" w:rsidRPr="00B56888" w:rsidRDefault="007F6C39" w:rsidP="00336201">
      <w:pPr>
        <w:rPr>
          <w:rFonts w:eastAsia="Times New Roman" w:cstheme="minorHAnsi"/>
          <w:bCs/>
        </w:rPr>
      </w:pPr>
    </w:p>
    <w:p w14:paraId="5CCF73A9" w14:textId="77777777" w:rsidR="007F6C39" w:rsidRPr="00B56888" w:rsidRDefault="007F6C39" w:rsidP="00336201">
      <w:pPr>
        <w:rPr>
          <w:rFonts w:eastAsia="Times New Roman" w:cstheme="minorHAnsi"/>
          <w:bCs/>
        </w:rPr>
      </w:pPr>
    </w:p>
    <w:p w14:paraId="1D9511E8" w14:textId="77777777" w:rsidR="007F6C39" w:rsidRPr="00B56888" w:rsidRDefault="007F6C39" w:rsidP="00336201">
      <w:pPr>
        <w:rPr>
          <w:rFonts w:eastAsia="Times New Roman" w:cstheme="minorHAnsi"/>
          <w:bCs/>
        </w:rPr>
      </w:pPr>
    </w:p>
    <w:p w14:paraId="7ADCC041" w14:textId="77777777" w:rsidR="007F6C39" w:rsidRPr="00B56888" w:rsidRDefault="007F6C39" w:rsidP="00336201">
      <w:pPr>
        <w:rPr>
          <w:rFonts w:eastAsia="Times New Roman" w:cstheme="minorHAnsi"/>
          <w:bCs/>
        </w:rPr>
      </w:pPr>
    </w:p>
    <w:p w14:paraId="01C868B1" w14:textId="77777777" w:rsidR="007F6C39" w:rsidRPr="00B56888" w:rsidRDefault="007F6C39" w:rsidP="00336201">
      <w:pPr>
        <w:rPr>
          <w:rFonts w:eastAsia="Times New Roman" w:cstheme="minorHAnsi"/>
          <w:bCs/>
        </w:rPr>
      </w:pPr>
    </w:p>
    <w:p w14:paraId="0064F126" w14:textId="77777777" w:rsidR="007F6C39" w:rsidRPr="00B56888" w:rsidRDefault="007F6C39" w:rsidP="00336201">
      <w:pPr>
        <w:rPr>
          <w:rFonts w:eastAsia="Times New Roman" w:cstheme="minorHAnsi"/>
          <w:bCs/>
        </w:rPr>
      </w:pPr>
    </w:p>
    <w:p w14:paraId="3B83DDAE" w14:textId="77777777" w:rsidR="007F6C39" w:rsidRPr="00B56888" w:rsidRDefault="007F6C39" w:rsidP="00336201">
      <w:pPr>
        <w:rPr>
          <w:rFonts w:eastAsia="Times New Roman" w:cstheme="minorHAnsi"/>
          <w:bCs/>
        </w:rPr>
      </w:pPr>
    </w:p>
    <w:p w14:paraId="4CDC2064" w14:textId="77777777" w:rsidR="00367CA9" w:rsidRPr="00B56888" w:rsidRDefault="00367CA9">
      <w:pPr>
        <w:rPr>
          <w:rFonts w:eastAsia="Times New Roman" w:cstheme="minorHAnsi"/>
          <w:bCs/>
        </w:rPr>
      </w:pPr>
      <w:bookmarkStart w:id="20" w:name="_Hlk83733514"/>
      <w:r w:rsidRPr="00B56888">
        <w:rPr>
          <w:rFonts w:eastAsia="Times New Roman" w:cstheme="minorHAnsi"/>
          <w:bCs/>
        </w:rPr>
        <w:br w:type="page"/>
      </w:r>
    </w:p>
    <w:p w14:paraId="33D37126" w14:textId="77777777" w:rsidR="0090413C" w:rsidRPr="00B56888" w:rsidRDefault="0090413C" w:rsidP="007F6C39">
      <w:pPr>
        <w:pBdr>
          <w:bottom w:val="single" w:sz="6" w:space="1" w:color="000001"/>
        </w:pBdr>
        <w:shd w:val="clear" w:color="auto" w:fill="FFFFFF"/>
        <w:spacing w:before="100" w:beforeAutospacing="1" w:after="115" w:line="240" w:lineRule="auto"/>
        <w:rPr>
          <w:rFonts w:eastAsia="Times New Roman" w:cstheme="minorHAnsi"/>
          <w:bCs/>
        </w:rPr>
      </w:pPr>
    </w:p>
    <w:p w14:paraId="51A889F5" w14:textId="77777777" w:rsidR="00062B36" w:rsidRPr="00B56888" w:rsidRDefault="007F6C39">
      <w:pPr>
        <w:pStyle w:val="Heading2"/>
        <w:rPr>
          <w:ins w:id="21" w:author="Albert Rodriguez Sala" w:date="2022-06-20T13:08:00Z"/>
        </w:rPr>
      </w:pPr>
      <w:bookmarkStart w:id="22" w:name="_Toc108165400"/>
      <w:r w:rsidRPr="00B56888">
        <w:t>Section D: Agricultural land and production</w:t>
      </w:r>
      <w:bookmarkEnd w:id="22"/>
    </w:p>
    <w:p w14:paraId="49C15CF6" w14:textId="77777777" w:rsidR="00C060DB" w:rsidRPr="00B56888" w:rsidRDefault="00C060DB" w:rsidP="00C060DB">
      <w:pPr>
        <w:rPr>
          <w:ins w:id="23" w:author="Albert Rodriguez Sala" w:date="2022-06-20T13:08:00Z"/>
        </w:rPr>
      </w:pPr>
    </w:p>
    <w:p w14:paraId="1A1824DB" w14:textId="77777777" w:rsidR="00C060DB" w:rsidRPr="00B56888" w:rsidRDefault="00450D4A" w:rsidP="00C060DB">
      <w:pPr>
        <w:pStyle w:val="Heading2"/>
        <w:rPr>
          <w:b w:val="0"/>
          <w:sz w:val="24"/>
          <w:szCs w:val="24"/>
          <w:u w:val="single"/>
        </w:rPr>
      </w:pPr>
      <w:bookmarkStart w:id="24" w:name="_Toc108165401"/>
      <w:r w:rsidRPr="00B56888">
        <w:rPr>
          <w:sz w:val="24"/>
          <w:szCs w:val="24"/>
          <w:u w:val="single"/>
        </w:rPr>
        <w:t>D1</w:t>
      </w:r>
      <w:r w:rsidR="00C060DB" w:rsidRPr="00B56888">
        <w:rPr>
          <w:sz w:val="24"/>
          <w:szCs w:val="24"/>
          <w:u w:val="single"/>
        </w:rPr>
        <w:t>: Land rights</w:t>
      </w:r>
      <w:bookmarkEnd w:id="24"/>
    </w:p>
    <w:p w14:paraId="2B4AB715" w14:textId="77777777" w:rsidR="00C060DB" w:rsidRPr="00B56888" w:rsidRDefault="00C060DB" w:rsidP="00C060DB">
      <w:pPr>
        <w:shd w:val="clear" w:color="auto" w:fill="FFFFFF"/>
        <w:spacing w:before="280" w:after="115" w:line="276" w:lineRule="auto"/>
        <w:rPr>
          <w:rFonts w:cstheme="minorHAnsi"/>
          <w:b/>
          <w:i/>
          <w:u w:val="single"/>
        </w:rPr>
      </w:pPr>
      <w:r w:rsidRPr="00B56888">
        <w:rPr>
          <w:rFonts w:cstheme="minorHAnsi"/>
          <w:i/>
        </w:rPr>
        <w:t xml:space="preserve">Let’s talk about your land and your agricultural production in the LAST RAINY SEASON </w:t>
      </w:r>
      <w:r w:rsidR="00367CA9" w:rsidRPr="00B56888">
        <w:rPr>
          <w:rFonts w:cstheme="minorHAnsi"/>
          <w:i/>
        </w:rPr>
        <w:t xml:space="preserve">(from October/November to </w:t>
      </w:r>
      <w:r w:rsidRPr="00B56888">
        <w:rPr>
          <w:rFonts w:cstheme="minorHAnsi"/>
          <w:i/>
        </w:rPr>
        <w:t>May</w:t>
      </w:r>
      <w:r w:rsidR="00367CA9" w:rsidRPr="00B56888">
        <w:rPr>
          <w:rFonts w:cstheme="minorHAnsi"/>
          <w:i/>
        </w:rPr>
        <w:t>/June</w:t>
      </w:r>
      <w:r w:rsidRPr="00B56888">
        <w:rPr>
          <w:rFonts w:cstheme="minorHAnsi"/>
          <w:i/>
        </w:rPr>
        <w:t xml:space="preserve">). Remember that this data will be anonymized before used. No village member, </w:t>
      </w:r>
      <w:r w:rsidR="00C961C3" w:rsidRPr="00B56888">
        <w:rPr>
          <w:rFonts w:cstheme="minorHAnsi"/>
          <w:i/>
        </w:rPr>
        <w:t>government,</w:t>
      </w:r>
      <w:r w:rsidRPr="00B56888">
        <w:rPr>
          <w:rFonts w:cstheme="minorHAnsi"/>
          <w:i/>
        </w:rPr>
        <w:t xml:space="preserve"> or anyone else will know your answers. We start by talking about your land rights.</w:t>
      </w:r>
    </w:p>
    <w:p w14:paraId="6C5E6C14" w14:textId="77777777" w:rsidR="00C060DB" w:rsidRPr="00B56888" w:rsidRDefault="005E2B8E" w:rsidP="008A260A">
      <w:pPr>
        <w:numPr>
          <w:ilvl w:val="0"/>
          <w:numId w:val="24"/>
        </w:numPr>
        <w:shd w:val="clear" w:color="auto" w:fill="FFFFFF"/>
        <w:spacing w:after="0" w:line="240" w:lineRule="auto"/>
        <w:rPr>
          <w:rFonts w:cstheme="minorHAnsi"/>
        </w:rPr>
      </w:pPr>
      <w:r w:rsidRPr="00B56888">
        <w:rPr>
          <w:rFonts w:cstheme="minorHAnsi"/>
        </w:rPr>
        <w:t>Does your household</w:t>
      </w:r>
      <w:r w:rsidR="00C060DB" w:rsidRPr="00B56888">
        <w:rPr>
          <w:rFonts w:cstheme="minorHAnsi"/>
        </w:rPr>
        <w:t xml:space="preserve"> own land? YES/NO</w:t>
      </w:r>
    </w:p>
    <w:p w14:paraId="7D653818" w14:textId="77777777" w:rsidR="00C060DB" w:rsidRPr="00B56888" w:rsidRDefault="00C060DB" w:rsidP="008A260A">
      <w:pPr>
        <w:numPr>
          <w:ilvl w:val="0"/>
          <w:numId w:val="24"/>
        </w:numPr>
        <w:shd w:val="clear" w:color="auto" w:fill="FFFFFF"/>
        <w:spacing w:after="0" w:line="240" w:lineRule="auto"/>
        <w:rPr>
          <w:rFonts w:cstheme="minorHAnsi"/>
        </w:rPr>
      </w:pPr>
      <w:r w:rsidRPr="00B56888">
        <w:rPr>
          <w:rFonts w:cstheme="minorHAnsi"/>
        </w:rPr>
        <w:t xml:space="preserve">Does anyone in your household have the right to sell all or some of your land? YES/NO </w:t>
      </w:r>
    </w:p>
    <w:p w14:paraId="2F25E23D" w14:textId="77777777" w:rsidR="00C060DB" w:rsidRPr="00B56888" w:rsidRDefault="00C060DB" w:rsidP="008A260A">
      <w:pPr>
        <w:numPr>
          <w:ilvl w:val="0"/>
          <w:numId w:val="24"/>
        </w:numPr>
        <w:shd w:val="clear" w:color="auto" w:fill="FFFFFF"/>
        <w:spacing w:after="0" w:line="240" w:lineRule="auto"/>
        <w:rPr>
          <w:rFonts w:cstheme="minorHAnsi"/>
        </w:rPr>
      </w:pPr>
      <w:r w:rsidRPr="00B56888">
        <w:rPr>
          <w:rFonts w:cstheme="minorHAnsi"/>
        </w:rPr>
        <w:t>Can the village head prevent your household from selling all or some of your land? YES/NO</w:t>
      </w:r>
    </w:p>
    <w:p w14:paraId="5B64F8D4" w14:textId="77777777" w:rsidR="00C060DB" w:rsidRPr="00B56888" w:rsidRDefault="00C060DB" w:rsidP="008A260A">
      <w:pPr>
        <w:numPr>
          <w:ilvl w:val="0"/>
          <w:numId w:val="24"/>
        </w:numPr>
        <w:shd w:val="clear" w:color="auto" w:fill="FFFFFF"/>
        <w:spacing w:after="0" w:line="240" w:lineRule="auto"/>
        <w:rPr>
          <w:rFonts w:cstheme="minorHAnsi"/>
        </w:rPr>
      </w:pPr>
      <w:r w:rsidRPr="00B56888">
        <w:rPr>
          <w:rFonts w:cstheme="minorHAnsi"/>
        </w:rPr>
        <w:t>Does anyone in your household have the right to bequeath your land? YES/NO</w:t>
      </w:r>
    </w:p>
    <w:p w14:paraId="4BAABF79" w14:textId="77777777" w:rsidR="00C060DB" w:rsidRPr="00B56888" w:rsidRDefault="00C060DB" w:rsidP="008A260A">
      <w:pPr>
        <w:numPr>
          <w:ilvl w:val="0"/>
          <w:numId w:val="24"/>
        </w:numPr>
        <w:shd w:val="clear" w:color="auto" w:fill="FFFFFF"/>
        <w:spacing w:after="0" w:line="240" w:lineRule="auto"/>
        <w:rPr>
          <w:rFonts w:cstheme="minorHAnsi"/>
        </w:rPr>
      </w:pPr>
      <w:r w:rsidRPr="00B56888">
        <w:rPr>
          <w:rFonts w:cstheme="minorHAnsi"/>
        </w:rPr>
        <w:t>Can the village head prevent your household from bequeathing your land? YES/NO</w:t>
      </w:r>
    </w:p>
    <w:p w14:paraId="7080525B" w14:textId="77777777" w:rsidR="00C060DB" w:rsidRPr="00B56888" w:rsidRDefault="00C060DB" w:rsidP="008A260A">
      <w:pPr>
        <w:numPr>
          <w:ilvl w:val="0"/>
          <w:numId w:val="24"/>
        </w:numPr>
        <w:shd w:val="clear" w:color="auto" w:fill="FFFFFF"/>
        <w:spacing w:after="0" w:line="240" w:lineRule="auto"/>
        <w:rPr>
          <w:rFonts w:cstheme="minorHAnsi"/>
        </w:rPr>
      </w:pPr>
      <w:r w:rsidRPr="00B56888">
        <w:rPr>
          <w:rFonts w:cstheme="minorHAnsi"/>
        </w:rPr>
        <w:t>Have you ever had any land dispute or disagreement with anyone over any of your plots? YES/NO</w:t>
      </w:r>
    </w:p>
    <w:p w14:paraId="05E45F41" w14:textId="77777777" w:rsidR="00C060DB" w:rsidRPr="00B56888" w:rsidRDefault="00C060DB" w:rsidP="008A260A">
      <w:pPr>
        <w:numPr>
          <w:ilvl w:val="0"/>
          <w:numId w:val="24"/>
        </w:numPr>
        <w:shd w:val="clear" w:color="auto" w:fill="FFFFFF"/>
        <w:spacing w:after="0" w:line="240" w:lineRule="auto"/>
        <w:rPr>
          <w:rFonts w:cstheme="minorHAnsi"/>
        </w:rPr>
      </w:pPr>
      <w:r w:rsidRPr="00B56888">
        <w:rPr>
          <w:rFonts w:cstheme="minorHAnsi"/>
        </w:rPr>
        <w:t>What action can you take to protect yourself from loss (</w:t>
      </w:r>
      <w:r w:rsidR="00D26E25" w:rsidRPr="00B56888">
        <w:rPr>
          <w:rFonts w:cstheme="minorHAnsi"/>
        </w:rPr>
        <w:t>e.g.,</w:t>
      </w:r>
      <w:r w:rsidRPr="00B56888">
        <w:rPr>
          <w:rFonts w:cstheme="minorHAnsi"/>
        </w:rPr>
        <w:t xml:space="preserve"> expropriation) of your land? [Multiple Choice] [options from 2018 CTO]</w:t>
      </w:r>
    </w:p>
    <w:p w14:paraId="2526ED33" w14:textId="77777777" w:rsidR="007F6C39" w:rsidRPr="00B56888" w:rsidRDefault="007F6C39" w:rsidP="00C91CC2">
      <w:pPr>
        <w:shd w:val="clear" w:color="auto" w:fill="FFFFFF"/>
        <w:spacing w:after="0" w:line="240" w:lineRule="auto"/>
        <w:rPr>
          <w:rFonts w:cstheme="minorHAnsi"/>
        </w:rPr>
      </w:pPr>
    </w:p>
    <w:p w14:paraId="616673EC" w14:textId="77777777" w:rsidR="00062B36" w:rsidRPr="00B56888" w:rsidRDefault="007F6C39">
      <w:pPr>
        <w:pStyle w:val="Heading3"/>
        <w:rPr>
          <w:color w:val="auto"/>
        </w:rPr>
      </w:pPr>
      <w:bookmarkStart w:id="25" w:name="_Toc108165402"/>
      <w:r w:rsidRPr="00B56888">
        <w:rPr>
          <w:color w:val="auto"/>
        </w:rPr>
        <w:t>D2: Land</w:t>
      </w:r>
      <w:r w:rsidR="003C528A" w:rsidRPr="00B56888">
        <w:rPr>
          <w:color w:val="auto"/>
        </w:rPr>
        <w:t xml:space="preserve"> quality and</w:t>
      </w:r>
      <w:r w:rsidRPr="00B56888">
        <w:rPr>
          <w:color w:val="auto"/>
        </w:rPr>
        <w:t xml:space="preserve"> wealth</w:t>
      </w:r>
      <w:bookmarkEnd w:id="25"/>
    </w:p>
    <w:p w14:paraId="327A1FFE" w14:textId="77777777" w:rsidR="007F6C39" w:rsidRDefault="007F6C39" w:rsidP="007F6C39">
      <w:pPr>
        <w:shd w:val="clear" w:color="auto" w:fill="FFFFFF"/>
        <w:spacing w:before="280" w:after="115" w:line="276" w:lineRule="auto"/>
        <w:rPr>
          <w:rFonts w:cstheme="minorHAnsi"/>
          <w:iCs/>
        </w:rPr>
      </w:pPr>
      <w:r w:rsidRPr="00B56888">
        <w:rPr>
          <w:rFonts w:cstheme="minorHAnsi"/>
          <w:i/>
        </w:rPr>
        <w:t>Let’s talk about the land that you own.</w:t>
      </w:r>
    </w:p>
    <w:p w14:paraId="0DA781D6" w14:textId="5ED1962B" w:rsidR="00AA6A88" w:rsidRDefault="00AA6A88" w:rsidP="007F6C39">
      <w:pPr>
        <w:shd w:val="clear" w:color="auto" w:fill="FFFFFF"/>
        <w:spacing w:before="280" w:after="115" w:line="276" w:lineRule="auto"/>
        <w:rPr>
          <w:rFonts w:cstheme="minorHAnsi"/>
          <w:iCs/>
          <w:color w:val="FF0000"/>
        </w:rPr>
      </w:pPr>
      <w:r>
        <w:rPr>
          <w:rFonts w:cstheme="minorHAnsi"/>
          <w:iCs/>
          <w:color w:val="FF0000"/>
        </w:rPr>
        <w:t>[Per plot questions have been removed: substitute with question in red]</w:t>
      </w:r>
    </w:p>
    <w:p w14:paraId="5E342208" w14:textId="5241D511" w:rsidR="002839F2" w:rsidRPr="002839F2" w:rsidRDefault="002839F2" w:rsidP="002839F2">
      <w:pPr>
        <w:pStyle w:val="ListParagraph"/>
        <w:numPr>
          <w:ilvl w:val="0"/>
          <w:numId w:val="24"/>
        </w:numPr>
        <w:shd w:val="clear" w:color="auto" w:fill="FFFFFF"/>
        <w:spacing w:before="280" w:after="115" w:line="276" w:lineRule="auto"/>
        <w:rPr>
          <w:rFonts w:cstheme="minorHAnsi"/>
          <w:iCs/>
          <w:color w:val="FF0000"/>
        </w:rPr>
      </w:pPr>
      <w:r>
        <w:rPr>
          <w:rFonts w:cstheme="minorHAnsi"/>
          <w:iCs/>
          <w:color w:val="FF0000"/>
        </w:rPr>
        <w:t>What is the total area of all plots currently owned by the household in acres? [enter value in acres]</w:t>
      </w:r>
    </w:p>
    <w:p w14:paraId="13B5F00C" w14:textId="77777777" w:rsidR="002839F2" w:rsidRDefault="002839F2" w:rsidP="002839F2">
      <w:pPr>
        <w:shd w:val="clear" w:color="auto" w:fill="FFFFFF"/>
        <w:spacing w:before="280" w:after="115" w:line="276" w:lineRule="auto"/>
        <w:ind w:left="216"/>
        <w:rPr>
          <w:rFonts w:cstheme="minorHAnsi"/>
          <w:bCs/>
          <w:iCs/>
          <w:color w:val="FF0000"/>
        </w:rPr>
      </w:pPr>
    </w:p>
    <w:p w14:paraId="358F3DB3" w14:textId="4C166F3A" w:rsidR="00AA6A88" w:rsidRPr="002839F2" w:rsidRDefault="00AA6A88" w:rsidP="002839F2">
      <w:pPr>
        <w:shd w:val="clear" w:color="auto" w:fill="FFFFFF"/>
        <w:spacing w:before="280" w:after="115" w:line="276" w:lineRule="auto"/>
        <w:ind w:left="216"/>
        <w:rPr>
          <w:rFonts w:cstheme="minorHAnsi"/>
          <w:b/>
          <w:iCs/>
          <w:color w:val="FF0000"/>
          <w:u w:val="single"/>
        </w:rPr>
      </w:pPr>
      <w:r w:rsidRPr="002839F2">
        <w:rPr>
          <w:rFonts w:cstheme="minorHAnsi"/>
          <w:bCs/>
          <w:iCs/>
          <w:color w:val="FF0000"/>
        </w:rPr>
        <w:t xml:space="preserve">If you were to rent-out all the plots </w:t>
      </w:r>
      <w:r w:rsidR="002839F2" w:rsidRPr="002839F2">
        <w:rPr>
          <w:rFonts w:cstheme="minorHAnsi"/>
          <w:bCs/>
          <w:iCs/>
          <w:color w:val="FF0000"/>
        </w:rPr>
        <w:t xml:space="preserve">currently </w:t>
      </w:r>
      <w:r w:rsidRPr="002839F2">
        <w:rPr>
          <w:rFonts w:cstheme="minorHAnsi"/>
          <w:bCs/>
          <w:iCs/>
          <w:color w:val="FF0000"/>
        </w:rPr>
        <w:t>owned by the household during the next rainy season, how much would you receive in return?</w:t>
      </w:r>
    </w:p>
    <w:p w14:paraId="44C7EDD8" w14:textId="77777777" w:rsidR="00AA6A88" w:rsidRDefault="00AA6A88" w:rsidP="00AA6A88">
      <w:pPr>
        <w:pStyle w:val="ListParagraph"/>
        <w:shd w:val="clear" w:color="auto" w:fill="FFFFFF"/>
        <w:spacing w:before="280" w:after="115" w:line="276" w:lineRule="auto"/>
        <w:rPr>
          <w:rFonts w:cstheme="minorHAnsi"/>
          <w:bCs/>
          <w:iCs/>
          <w:color w:val="FF0000"/>
        </w:rPr>
      </w:pPr>
      <w:r>
        <w:rPr>
          <w:rFonts w:cstheme="minorHAnsi"/>
          <w:bCs/>
          <w:iCs/>
          <w:color w:val="FF0000"/>
        </w:rPr>
        <w:t>[enter value in Kwachas]</w:t>
      </w:r>
    </w:p>
    <w:p w14:paraId="479E970C" w14:textId="77777777" w:rsidR="00AA6A88" w:rsidRDefault="00AA6A88" w:rsidP="00AA6A88">
      <w:pPr>
        <w:pStyle w:val="ListParagraph"/>
        <w:shd w:val="clear" w:color="auto" w:fill="FFFFFF"/>
        <w:spacing w:before="280" w:after="115" w:line="276" w:lineRule="auto"/>
        <w:rPr>
          <w:rFonts w:cstheme="minorHAnsi"/>
          <w:bCs/>
          <w:iCs/>
          <w:color w:val="FF0000"/>
        </w:rPr>
      </w:pPr>
    </w:p>
    <w:p w14:paraId="4ACC0144" w14:textId="500F24BA" w:rsidR="00AA6A88" w:rsidRDefault="00AA6A88" w:rsidP="00AA6A88">
      <w:pPr>
        <w:pStyle w:val="ListParagraph"/>
        <w:numPr>
          <w:ilvl w:val="0"/>
          <w:numId w:val="24"/>
        </w:numPr>
        <w:shd w:val="clear" w:color="auto" w:fill="FFFFFF"/>
        <w:spacing w:before="280" w:after="115" w:line="276" w:lineRule="auto"/>
        <w:rPr>
          <w:rFonts w:cstheme="minorHAnsi"/>
          <w:bCs/>
          <w:iCs/>
          <w:color w:val="FF0000"/>
        </w:rPr>
      </w:pPr>
      <w:r>
        <w:rPr>
          <w:rFonts w:cstheme="minorHAnsi"/>
          <w:bCs/>
          <w:iCs/>
          <w:color w:val="FF0000"/>
        </w:rPr>
        <w:t xml:space="preserve"> If you were to sell all the plots</w:t>
      </w:r>
      <w:r w:rsidR="002839F2">
        <w:rPr>
          <w:rFonts w:cstheme="minorHAnsi"/>
          <w:bCs/>
          <w:iCs/>
          <w:color w:val="FF0000"/>
        </w:rPr>
        <w:t xml:space="preserve"> currently</w:t>
      </w:r>
      <w:r>
        <w:rPr>
          <w:rFonts w:cstheme="minorHAnsi"/>
          <w:bCs/>
          <w:iCs/>
          <w:color w:val="FF0000"/>
        </w:rPr>
        <w:t xml:space="preserve"> owned by this household, how much would you receive in return?</w:t>
      </w:r>
    </w:p>
    <w:p w14:paraId="322126F7" w14:textId="21909186" w:rsidR="00720501" w:rsidRPr="00720501" w:rsidRDefault="00AA6A88" w:rsidP="00720501">
      <w:pPr>
        <w:pStyle w:val="ListParagraph"/>
        <w:shd w:val="clear" w:color="auto" w:fill="FFFFFF"/>
        <w:spacing w:before="280" w:after="115" w:line="276" w:lineRule="auto"/>
        <w:rPr>
          <w:rFonts w:cstheme="minorHAnsi"/>
          <w:bCs/>
          <w:iCs/>
          <w:color w:val="FF0000"/>
        </w:rPr>
      </w:pPr>
      <w:r>
        <w:rPr>
          <w:rFonts w:cstheme="minorHAnsi"/>
          <w:bCs/>
          <w:iCs/>
          <w:color w:val="FF0000"/>
        </w:rPr>
        <w:t>[enter value in Kwachas</w:t>
      </w:r>
      <w:r w:rsidR="00720501">
        <w:rPr>
          <w:rFonts w:cstheme="minorHAnsi"/>
          <w:bCs/>
          <w:iCs/>
          <w:color w:val="FF0000"/>
        </w:rPr>
        <w:t>]</w:t>
      </w:r>
    </w:p>
    <w:p w14:paraId="1F3EFF25" w14:textId="77777777" w:rsidR="00720501" w:rsidRPr="00720501" w:rsidRDefault="00720501" w:rsidP="00720501">
      <w:pPr>
        <w:numPr>
          <w:ilvl w:val="0"/>
          <w:numId w:val="24"/>
        </w:numPr>
        <w:shd w:val="clear" w:color="auto" w:fill="FFFFFF"/>
        <w:spacing w:before="100" w:beforeAutospacing="1" w:after="115" w:line="276" w:lineRule="auto"/>
        <w:rPr>
          <w:rFonts w:eastAsia="Times New Roman" w:cstheme="minorHAnsi"/>
          <w:color w:val="FF0000"/>
        </w:rPr>
      </w:pPr>
      <w:r w:rsidRPr="00720501">
        <w:rPr>
          <w:rFonts w:eastAsia="Times New Roman" w:cstheme="minorHAnsi"/>
          <w:color w:val="FF0000"/>
        </w:rPr>
        <w:t>What was the number of plots the household RENTED-OUT in the LAST RAINY SEASON? [Enumerator: enter number of plots]</w:t>
      </w:r>
    </w:p>
    <w:p w14:paraId="4ECEFF23" w14:textId="77777777" w:rsidR="00720501" w:rsidRDefault="00720501" w:rsidP="00720501">
      <w:pPr>
        <w:numPr>
          <w:ilvl w:val="0"/>
          <w:numId w:val="24"/>
        </w:numPr>
        <w:shd w:val="clear" w:color="auto" w:fill="FFFFFF"/>
        <w:spacing w:before="100" w:beforeAutospacing="1" w:after="115" w:line="276" w:lineRule="auto"/>
        <w:rPr>
          <w:rFonts w:eastAsia="Times New Roman" w:cstheme="minorHAnsi"/>
          <w:color w:val="FF0000"/>
        </w:rPr>
      </w:pPr>
      <w:r>
        <w:rPr>
          <w:rFonts w:eastAsia="Times New Roman" w:cstheme="minorHAnsi"/>
          <w:color w:val="FF0000"/>
        </w:rPr>
        <w:t>What was the total area in acres of the plots the household RENTED-OUT in the LAST RAINY SEASON?</w:t>
      </w:r>
      <w:r w:rsidRPr="00720501">
        <w:rPr>
          <w:color w:val="FF0000"/>
        </w:rPr>
        <w:t xml:space="preserve"> </w:t>
      </w:r>
      <w:r>
        <w:rPr>
          <w:color w:val="FF0000"/>
        </w:rPr>
        <w:t xml:space="preserve"> [Enumerator: enter value in acres]</w:t>
      </w:r>
    </w:p>
    <w:p w14:paraId="761ED39A" w14:textId="77777777" w:rsidR="00720501" w:rsidRPr="00720501" w:rsidRDefault="00720501" w:rsidP="00720501">
      <w:pPr>
        <w:numPr>
          <w:ilvl w:val="0"/>
          <w:numId w:val="24"/>
        </w:numPr>
        <w:shd w:val="clear" w:color="auto" w:fill="FFFFFF"/>
        <w:spacing w:before="100" w:beforeAutospacing="1" w:after="115" w:line="276" w:lineRule="auto"/>
        <w:rPr>
          <w:rFonts w:eastAsia="Times New Roman" w:cstheme="minorHAnsi"/>
          <w:color w:val="FF0000"/>
        </w:rPr>
      </w:pPr>
      <w:r w:rsidRPr="00720501">
        <w:rPr>
          <w:rFonts w:eastAsia="Times New Roman" w:cstheme="minorHAnsi"/>
          <w:color w:val="FF0000"/>
        </w:rPr>
        <w:t>How much did the household received in the LAST RAINY SEASON for plots the household RENTED-OUT?</w:t>
      </w:r>
      <w:r w:rsidRPr="00720501">
        <w:rPr>
          <w:color w:val="FF0000"/>
        </w:rPr>
        <w:t xml:space="preserve"> [Enumerator: enter value in Kwacha</w:t>
      </w:r>
      <w:r>
        <w:rPr>
          <w:color w:val="FF0000"/>
        </w:rPr>
        <w:t>]</w:t>
      </w:r>
    </w:p>
    <w:p w14:paraId="7574DC94" w14:textId="77777777" w:rsidR="00720501" w:rsidRPr="00AA6A88" w:rsidRDefault="00720501" w:rsidP="00AA6A88">
      <w:pPr>
        <w:pStyle w:val="ListParagraph"/>
        <w:shd w:val="clear" w:color="auto" w:fill="FFFFFF"/>
        <w:spacing w:before="280" w:after="115" w:line="276" w:lineRule="auto"/>
        <w:rPr>
          <w:rFonts w:cstheme="minorHAnsi"/>
          <w:bCs/>
          <w:iCs/>
          <w:color w:val="FF0000"/>
        </w:rPr>
      </w:pPr>
    </w:p>
    <w:p w14:paraId="67729B52" w14:textId="74250209" w:rsidR="00AA6A88" w:rsidRPr="00AA6A88" w:rsidRDefault="00AA6A88" w:rsidP="00AA6A88">
      <w:pPr>
        <w:pStyle w:val="ListParagraph"/>
        <w:shd w:val="clear" w:color="auto" w:fill="FFFFFF"/>
        <w:spacing w:before="280" w:after="115" w:line="276" w:lineRule="auto"/>
        <w:rPr>
          <w:rFonts w:cstheme="minorHAnsi"/>
          <w:b/>
          <w:iCs/>
          <w:color w:val="FF0000"/>
          <w:u w:val="single"/>
        </w:rPr>
      </w:pPr>
      <w:r>
        <w:rPr>
          <w:rFonts w:cstheme="minorHAnsi"/>
          <w:bCs/>
          <w:iCs/>
          <w:color w:val="FF0000"/>
        </w:rPr>
        <w:t xml:space="preserve"> </w:t>
      </w:r>
    </w:p>
    <w:p w14:paraId="122A2566" w14:textId="77777777" w:rsidR="007F6C39" w:rsidRPr="00AA6A88" w:rsidRDefault="007F6C39" w:rsidP="008A260A">
      <w:pPr>
        <w:pStyle w:val="ListParagraph"/>
        <w:numPr>
          <w:ilvl w:val="0"/>
          <w:numId w:val="24"/>
        </w:numPr>
        <w:pBdr>
          <w:top w:val="nil"/>
          <w:left w:val="nil"/>
          <w:bottom w:val="nil"/>
          <w:right w:val="nil"/>
          <w:between w:val="nil"/>
        </w:pBdr>
        <w:shd w:val="clear" w:color="auto" w:fill="FFFFFF"/>
        <w:spacing w:before="280" w:after="115" w:line="240" w:lineRule="auto"/>
        <w:rPr>
          <w:rFonts w:cstheme="minorHAnsi"/>
          <w:strike/>
        </w:rPr>
      </w:pPr>
      <w:r w:rsidRPr="00AA6A88">
        <w:rPr>
          <w:rFonts w:cstheme="minorHAnsi"/>
          <w:strike/>
        </w:rPr>
        <w:t>How many plots does your household own? [NUMBER] [ENUMERATOR: These includes all owned plots whether they are cultivated or not].</w:t>
      </w:r>
    </w:p>
    <w:p w14:paraId="75E97086" w14:textId="77777777" w:rsidR="007F6C39" w:rsidRPr="00AA6A88" w:rsidRDefault="007F6C39" w:rsidP="007F6C39">
      <w:pPr>
        <w:shd w:val="clear" w:color="auto" w:fill="FFFFFF"/>
        <w:spacing w:before="280" w:after="115" w:line="240" w:lineRule="auto"/>
        <w:rPr>
          <w:rFonts w:cstheme="minorHAnsi"/>
          <w:i/>
          <w:strike/>
        </w:rPr>
      </w:pPr>
      <w:r w:rsidRPr="00AA6A88">
        <w:rPr>
          <w:rFonts w:cstheme="minorHAnsi"/>
          <w:i/>
          <w:strike/>
        </w:rPr>
        <w:t>Now we will ask you questions for each and all the plots that your household own. Please start answering for the largest plot until the smallest plot. Example: If you have 3 plots it would be: Plot 1 is the largest, Plot 2 is the medium, and Plot 3 is the smallest.</w:t>
      </w:r>
    </w:p>
    <w:p w14:paraId="178EC6E8" w14:textId="77777777" w:rsidR="007F6C39" w:rsidRPr="00AA6A88" w:rsidRDefault="007F6C39" w:rsidP="008A260A">
      <w:pPr>
        <w:numPr>
          <w:ilvl w:val="0"/>
          <w:numId w:val="19"/>
        </w:numPr>
        <w:pBdr>
          <w:top w:val="nil"/>
          <w:left w:val="nil"/>
          <w:bottom w:val="nil"/>
          <w:right w:val="nil"/>
          <w:between w:val="nil"/>
        </w:pBdr>
        <w:shd w:val="clear" w:color="auto" w:fill="FFFFFF"/>
        <w:spacing w:after="115" w:line="240" w:lineRule="auto"/>
        <w:rPr>
          <w:rFonts w:cstheme="minorHAnsi"/>
          <w:strike/>
        </w:rPr>
      </w:pPr>
      <w:r w:rsidRPr="00AA6A88">
        <w:rPr>
          <w:rFonts w:cstheme="minorHAnsi"/>
          <w:strike/>
        </w:rPr>
        <w:t xml:space="preserve">You said that you own [NUMBER] plots. Let’s talk about the [PLOT ID] plot that you own. Please, can you give a name to this plot? </w:t>
      </w:r>
      <w:r w:rsidRPr="00AA6A88">
        <w:rPr>
          <w:rFonts w:cstheme="minorHAnsi"/>
          <w:strike/>
          <w:highlight w:val="white"/>
        </w:rPr>
        <w:t xml:space="preserve">[Enumerator: Write PLOT </w:t>
      </w:r>
      <w:r w:rsidR="008B6C0C" w:rsidRPr="00AA6A88">
        <w:rPr>
          <w:rFonts w:cstheme="minorHAnsi"/>
          <w:strike/>
          <w:highlight w:val="white"/>
        </w:rPr>
        <w:t xml:space="preserve">NAME </w:t>
      </w:r>
      <w:r w:rsidR="00463B34" w:rsidRPr="00AA6A88">
        <w:rPr>
          <w:rFonts w:cstheme="minorHAnsi"/>
          <w:strike/>
          <w:highlight w:val="white"/>
        </w:rPr>
        <w:t>into</w:t>
      </w:r>
      <w:r w:rsidR="00464349" w:rsidRPr="00AA6A88">
        <w:rPr>
          <w:rFonts w:cstheme="minorHAnsi"/>
          <w:strike/>
          <w:highlight w:val="white"/>
        </w:rPr>
        <w:t xml:space="preserve"> table</w:t>
      </w:r>
      <w:r w:rsidRPr="00AA6A88">
        <w:rPr>
          <w:rFonts w:cstheme="minorHAnsi"/>
          <w:strike/>
          <w:highlight w:val="white"/>
        </w:rPr>
        <w:t xml:space="preserve">] </w:t>
      </w:r>
    </w:p>
    <w:p w14:paraId="5B71806E" w14:textId="77777777" w:rsidR="00062B36" w:rsidRPr="00AA6A88" w:rsidRDefault="00062B36">
      <w:pPr>
        <w:pBdr>
          <w:top w:val="nil"/>
          <w:left w:val="nil"/>
          <w:bottom w:val="nil"/>
          <w:right w:val="nil"/>
          <w:between w:val="nil"/>
        </w:pBdr>
        <w:shd w:val="clear" w:color="auto" w:fill="FFFFFF"/>
        <w:spacing w:after="115" w:line="240" w:lineRule="auto"/>
        <w:rPr>
          <w:rFonts w:cstheme="minorHAnsi"/>
          <w:strike/>
        </w:rPr>
      </w:pPr>
    </w:p>
    <w:p w14:paraId="2C58E71C" w14:textId="77777777" w:rsidR="00062B36" w:rsidRPr="00AA6A88" w:rsidRDefault="00062B36">
      <w:pPr>
        <w:pBdr>
          <w:top w:val="nil"/>
          <w:left w:val="nil"/>
          <w:bottom w:val="nil"/>
          <w:right w:val="nil"/>
          <w:between w:val="nil"/>
        </w:pBdr>
        <w:shd w:val="clear" w:color="auto" w:fill="FFFFFF"/>
        <w:spacing w:after="115" w:line="240" w:lineRule="auto"/>
        <w:rPr>
          <w:rFonts w:cstheme="minorHAnsi"/>
          <w:strike/>
        </w:rPr>
      </w:pPr>
    </w:p>
    <w:p w14:paraId="69A6ED45" w14:textId="77777777" w:rsidR="00062B36" w:rsidRPr="00AA6A88" w:rsidRDefault="00062B36">
      <w:pPr>
        <w:pBdr>
          <w:top w:val="nil"/>
          <w:left w:val="nil"/>
          <w:bottom w:val="nil"/>
          <w:right w:val="nil"/>
          <w:between w:val="nil"/>
        </w:pBdr>
        <w:shd w:val="clear" w:color="auto" w:fill="FFFFFF"/>
        <w:spacing w:after="115" w:line="240" w:lineRule="auto"/>
        <w:rPr>
          <w:rFonts w:cstheme="minorHAnsi"/>
          <w:strike/>
        </w:rPr>
      </w:pPr>
    </w:p>
    <w:tbl>
      <w:tblPr>
        <w:tblStyle w:val="TableGrid"/>
        <w:tblW w:w="0" w:type="auto"/>
        <w:tblLook w:val="04A0" w:firstRow="1" w:lastRow="0" w:firstColumn="1" w:lastColumn="0" w:noHBand="0" w:noVBand="1"/>
      </w:tblPr>
      <w:tblGrid>
        <w:gridCol w:w="645"/>
        <w:gridCol w:w="1897"/>
        <w:gridCol w:w="1332"/>
        <w:gridCol w:w="639"/>
        <w:gridCol w:w="1322"/>
        <w:gridCol w:w="1258"/>
        <w:gridCol w:w="1707"/>
        <w:gridCol w:w="1707"/>
        <w:gridCol w:w="1470"/>
        <w:gridCol w:w="1993"/>
      </w:tblGrid>
      <w:tr w:rsidR="00B56888" w:rsidRPr="00AA6A88" w14:paraId="5DD90375" w14:textId="77777777" w:rsidTr="005E2B8E">
        <w:trPr>
          <w:trHeight w:val="432"/>
        </w:trPr>
        <w:tc>
          <w:tcPr>
            <w:tcW w:w="653" w:type="dxa"/>
          </w:tcPr>
          <w:p w14:paraId="43E95093" w14:textId="77777777" w:rsidR="005E2B8E" w:rsidRPr="00AA6A88" w:rsidRDefault="005E2B8E" w:rsidP="00846391">
            <w:pPr>
              <w:spacing w:after="115"/>
              <w:rPr>
                <w:rFonts w:cstheme="minorHAnsi"/>
                <w:strike/>
                <w:sz w:val="18"/>
                <w:szCs w:val="18"/>
              </w:rPr>
            </w:pPr>
          </w:p>
        </w:tc>
        <w:tc>
          <w:tcPr>
            <w:tcW w:w="1936" w:type="dxa"/>
          </w:tcPr>
          <w:p w14:paraId="68C4EF71" w14:textId="77777777" w:rsidR="005E2B8E" w:rsidRPr="00AA6A88" w:rsidRDefault="005E2B8E" w:rsidP="00846391">
            <w:pPr>
              <w:spacing w:after="115"/>
              <w:rPr>
                <w:rFonts w:cstheme="minorHAnsi"/>
                <w:strike/>
                <w:sz w:val="18"/>
                <w:szCs w:val="18"/>
              </w:rPr>
            </w:pPr>
          </w:p>
        </w:tc>
        <w:tc>
          <w:tcPr>
            <w:tcW w:w="1998" w:type="dxa"/>
            <w:gridSpan w:val="2"/>
          </w:tcPr>
          <w:p w14:paraId="6622AC4C" w14:textId="77777777" w:rsidR="005E2B8E" w:rsidRPr="00AA6A88" w:rsidRDefault="005E2B8E" w:rsidP="00846391">
            <w:pPr>
              <w:spacing w:after="115"/>
              <w:rPr>
                <w:rFonts w:cstheme="minorHAnsi"/>
                <w:strike/>
                <w:sz w:val="18"/>
                <w:szCs w:val="18"/>
              </w:rPr>
            </w:pPr>
            <w:r w:rsidRPr="00AA6A88">
              <w:rPr>
                <w:rFonts w:cstheme="minorHAnsi"/>
                <w:strike/>
                <w:sz w:val="18"/>
                <w:szCs w:val="18"/>
              </w:rPr>
              <w:t>AREA</w:t>
            </w:r>
          </w:p>
        </w:tc>
        <w:tc>
          <w:tcPr>
            <w:tcW w:w="2615" w:type="dxa"/>
            <w:gridSpan w:val="2"/>
          </w:tcPr>
          <w:p w14:paraId="5B38CF2D" w14:textId="77777777" w:rsidR="005E2B8E" w:rsidRPr="00AA6A88" w:rsidRDefault="005E2B8E" w:rsidP="00C64D17">
            <w:pPr>
              <w:spacing w:after="115"/>
              <w:jc w:val="center"/>
              <w:rPr>
                <w:rFonts w:cstheme="minorHAnsi"/>
                <w:strike/>
                <w:sz w:val="18"/>
                <w:szCs w:val="18"/>
              </w:rPr>
            </w:pPr>
            <w:r w:rsidRPr="00AA6A88">
              <w:rPr>
                <w:rFonts w:cstheme="minorHAnsi"/>
                <w:strike/>
                <w:sz w:val="18"/>
                <w:szCs w:val="18"/>
              </w:rPr>
              <w:t>VALUE</w:t>
            </w:r>
          </w:p>
        </w:tc>
        <w:tc>
          <w:tcPr>
            <w:tcW w:w="6972" w:type="dxa"/>
            <w:gridSpan w:val="4"/>
          </w:tcPr>
          <w:p w14:paraId="2D70DCF2" w14:textId="77777777" w:rsidR="005E2B8E" w:rsidRPr="00AA6A88" w:rsidRDefault="005E2B8E" w:rsidP="00C64D17">
            <w:pPr>
              <w:spacing w:after="115"/>
              <w:jc w:val="center"/>
              <w:rPr>
                <w:rFonts w:cstheme="minorHAnsi"/>
                <w:strike/>
                <w:sz w:val="18"/>
                <w:szCs w:val="18"/>
              </w:rPr>
            </w:pPr>
            <w:r w:rsidRPr="00AA6A88">
              <w:rPr>
                <w:rFonts w:cstheme="minorHAnsi"/>
                <w:strike/>
                <w:sz w:val="18"/>
                <w:szCs w:val="18"/>
              </w:rPr>
              <w:t>LAND QUALITY</w:t>
            </w:r>
          </w:p>
        </w:tc>
      </w:tr>
      <w:tr w:rsidR="00B56888" w:rsidRPr="00AA6A88" w14:paraId="7B05AF3E" w14:textId="77777777" w:rsidTr="003553DD">
        <w:trPr>
          <w:trHeight w:val="1973"/>
        </w:trPr>
        <w:tc>
          <w:tcPr>
            <w:tcW w:w="653" w:type="dxa"/>
          </w:tcPr>
          <w:p w14:paraId="69668DA5" w14:textId="77777777" w:rsidR="005E2B8E" w:rsidRPr="00AA6A88" w:rsidRDefault="005E2B8E" w:rsidP="00846391">
            <w:pPr>
              <w:spacing w:after="115"/>
              <w:rPr>
                <w:rFonts w:cstheme="minorHAnsi"/>
                <w:strike/>
                <w:sz w:val="18"/>
                <w:szCs w:val="18"/>
              </w:rPr>
            </w:pPr>
            <w:r w:rsidRPr="00AA6A88">
              <w:rPr>
                <w:rFonts w:cstheme="minorHAnsi"/>
                <w:strike/>
                <w:sz w:val="18"/>
                <w:szCs w:val="18"/>
              </w:rPr>
              <w:t>Plot ID</w:t>
            </w:r>
          </w:p>
        </w:tc>
        <w:tc>
          <w:tcPr>
            <w:tcW w:w="1936" w:type="dxa"/>
          </w:tcPr>
          <w:p w14:paraId="1E54F398" w14:textId="77777777" w:rsidR="005E2B8E" w:rsidRPr="00AA6A88" w:rsidRDefault="005E2B8E" w:rsidP="008A260A">
            <w:pPr>
              <w:pStyle w:val="ListParagraph"/>
              <w:numPr>
                <w:ilvl w:val="2"/>
                <w:numId w:val="25"/>
              </w:numPr>
              <w:spacing w:after="115"/>
              <w:rPr>
                <w:rFonts w:cstheme="minorHAnsi"/>
                <w:strike/>
                <w:sz w:val="18"/>
                <w:szCs w:val="18"/>
              </w:rPr>
            </w:pPr>
            <w:r w:rsidRPr="00AA6A88">
              <w:rPr>
                <w:rFonts w:cstheme="minorHAnsi"/>
                <w:strike/>
                <w:sz w:val="18"/>
                <w:szCs w:val="18"/>
              </w:rPr>
              <w:t xml:space="preserve">How did your household </w:t>
            </w:r>
            <w:r w:rsidR="002915BC" w:rsidRPr="00AA6A88">
              <w:rPr>
                <w:rFonts w:cstheme="minorHAnsi"/>
                <w:strike/>
                <w:sz w:val="18"/>
                <w:szCs w:val="18"/>
              </w:rPr>
              <w:t>acquire</w:t>
            </w:r>
            <w:r w:rsidRPr="00AA6A88">
              <w:rPr>
                <w:rFonts w:cstheme="minorHAnsi"/>
                <w:strike/>
                <w:sz w:val="18"/>
                <w:szCs w:val="18"/>
              </w:rPr>
              <w:t xml:space="preserve"> the plot?</w:t>
            </w:r>
          </w:p>
        </w:tc>
        <w:tc>
          <w:tcPr>
            <w:tcW w:w="1998" w:type="dxa"/>
            <w:gridSpan w:val="2"/>
          </w:tcPr>
          <w:p w14:paraId="3C11E356" w14:textId="77777777" w:rsidR="005E2B8E" w:rsidRPr="00AA6A88" w:rsidRDefault="005E2B8E" w:rsidP="008A260A">
            <w:pPr>
              <w:pStyle w:val="ListParagraph"/>
              <w:numPr>
                <w:ilvl w:val="2"/>
                <w:numId w:val="25"/>
              </w:numPr>
              <w:spacing w:after="115"/>
              <w:rPr>
                <w:rFonts w:cstheme="minorHAnsi"/>
                <w:strike/>
                <w:sz w:val="18"/>
                <w:szCs w:val="18"/>
              </w:rPr>
            </w:pPr>
            <w:r w:rsidRPr="00AA6A88">
              <w:rPr>
                <w:rFonts w:cstheme="minorHAnsi"/>
                <w:strike/>
                <w:sz w:val="18"/>
                <w:szCs w:val="18"/>
              </w:rPr>
              <w:t>What is the area of this [PLOT NAME]?</w:t>
            </w:r>
          </w:p>
        </w:tc>
        <w:tc>
          <w:tcPr>
            <w:tcW w:w="1340" w:type="dxa"/>
          </w:tcPr>
          <w:p w14:paraId="154B4146" w14:textId="77777777" w:rsidR="005E2B8E" w:rsidRPr="00AA6A88" w:rsidRDefault="005E2B8E" w:rsidP="008A260A">
            <w:pPr>
              <w:pStyle w:val="ListParagraph"/>
              <w:numPr>
                <w:ilvl w:val="2"/>
                <w:numId w:val="25"/>
              </w:numPr>
              <w:spacing w:after="115"/>
              <w:rPr>
                <w:rFonts w:cstheme="minorHAnsi"/>
                <w:strike/>
                <w:sz w:val="18"/>
                <w:szCs w:val="18"/>
              </w:rPr>
            </w:pPr>
            <w:r w:rsidRPr="00AA6A88">
              <w:rPr>
                <w:rFonts w:cstheme="minorHAnsi"/>
                <w:strike/>
                <w:sz w:val="18"/>
                <w:szCs w:val="18"/>
              </w:rPr>
              <w:t>If you were to rent out this [PLOT NAME] the next rainy season, how much could you rent it for?</w:t>
            </w:r>
          </w:p>
        </w:tc>
        <w:tc>
          <w:tcPr>
            <w:tcW w:w="1275" w:type="dxa"/>
          </w:tcPr>
          <w:p w14:paraId="0313C48B" w14:textId="77777777" w:rsidR="005E2B8E" w:rsidRPr="00AA6A88" w:rsidRDefault="005E2B8E" w:rsidP="008A260A">
            <w:pPr>
              <w:pStyle w:val="ListParagraph"/>
              <w:numPr>
                <w:ilvl w:val="2"/>
                <w:numId w:val="25"/>
              </w:numPr>
              <w:spacing w:after="115"/>
              <w:rPr>
                <w:rFonts w:cstheme="minorHAnsi"/>
                <w:strike/>
                <w:sz w:val="18"/>
                <w:szCs w:val="18"/>
              </w:rPr>
            </w:pPr>
            <w:r w:rsidRPr="00AA6A88">
              <w:rPr>
                <w:rFonts w:cstheme="minorHAnsi"/>
                <w:strike/>
                <w:sz w:val="18"/>
                <w:szCs w:val="18"/>
              </w:rPr>
              <w:t xml:space="preserve"> If your household were to sell this [PLOT NAME], how much would you get for it? </w:t>
            </w:r>
          </w:p>
        </w:tc>
        <w:tc>
          <w:tcPr>
            <w:tcW w:w="1730" w:type="dxa"/>
          </w:tcPr>
          <w:p w14:paraId="2867BF1F" w14:textId="77777777" w:rsidR="005E2B8E" w:rsidRPr="00AA6A88" w:rsidRDefault="005E2B8E" w:rsidP="008A260A">
            <w:pPr>
              <w:pStyle w:val="Default"/>
              <w:numPr>
                <w:ilvl w:val="2"/>
                <w:numId w:val="25"/>
              </w:numPr>
              <w:rPr>
                <w:rFonts w:asciiTheme="minorHAnsi" w:hAnsiTheme="minorHAnsi" w:cstheme="minorHAnsi"/>
                <w:strike/>
                <w:color w:val="auto"/>
                <w:sz w:val="18"/>
                <w:szCs w:val="18"/>
              </w:rPr>
            </w:pPr>
            <w:r w:rsidRPr="00AA6A88">
              <w:rPr>
                <w:rFonts w:asciiTheme="minorHAnsi" w:hAnsiTheme="minorHAnsi" w:cstheme="minorHAnsi"/>
                <w:strike/>
                <w:color w:val="auto"/>
                <w:sz w:val="18"/>
                <w:szCs w:val="18"/>
              </w:rPr>
              <w:t>What soil type is in this [PLOT NAME],?</w:t>
            </w:r>
          </w:p>
          <w:p w14:paraId="2F1BCBB3" w14:textId="77777777" w:rsidR="005E2B8E" w:rsidRPr="00AA6A88" w:rsidRDefault="005E2B8E">
            <w:pPr>
              <w:pStyle w:val="Default"/>
              <w:rPr>
                <w:rFonts w:asciiTheme="minorHAnsi" w:hAnsiTheme="minorHAnsi" w:cstheme="minorHAnsi"/>
                <w:strike/>
                <w:color w:val="auto"/>
                <w:sz w:val="18"/>
                <w:szCs w:val="18"/>
              </w:rPr>
            </w:pPr>
          </w:p>
        </w:tc>
        <w:tc>
          <w:tcPr>
            <w:tcW w:w="1730" w:type="dxa"/>
          </w:tcPr>
          <w:p w14:paraId="58626ECA" w14:textId="77777777" w:rsidR="005E2B8E" w:rsidRPr="00AA6A88" w:rsidRDefault="005E2B8E" w:rsidP="008A260A">
            <w:pPr>
              <w:pStyle w:val="Default"/>
              <w:numPr>
                <w:ilvl w:val="2"/>
                <w:numId w:val="25"/>
              </w:numPr>
              <w:rPr>
                <w:rFonts w:asciiTheme="minorHAnsi" w:hAnsiTheme="minorHAnsi" w:cstheme="minorHAnsi"/>
                <w:strike/>
                <w:color w:val="auto"/>
                <w:sz w:val="18"/>
                <w:szCs w:val="18"/>
              </w:rPr>
            </w:pPr>
            <w:r w:rsidRPr="00AA6A88">
              <w:rPr>
                <w:rFonts w:asciiTheme="minorHAnsi" w:hAnsiTheme="minorHAnsi" w:cstheme="minorHAnsi"/>
                <w:strike/>
                <w:color w:val="auto"/>
                <w:sz w:val="18"/>
                <w:szCs w:val="18"/>
              </w:rPr>
              <w:t>What soil /land quality is this [PLOT NAME</w:t>
            </w:r>
            <w:r w:rsidR="008838E0" w:rsidRPr="00AA6A88">
              <w:rPr>
                <w:rFonts w:asciiTheme="minorHAnsi" w:hAnsiTheme="minorHAnsi" w:cstheme="minorHAnsi"/>
                <w:strike/>
                <w:color w:val="auto"/>
                <w:sz w:val="18"/>
                <w:szCs w:val="18"/>
              </w:rPr>
              <w:t>]?</w:t>
            </w:r>
          </w:p>
          <w:p w14:paraId="53411047" w14:textId="77777777" w:rsidR="005E2B8E" w:rsidRPr="00AA6A88" w:rsidRDefault="005E2B8E" w:rsidP="008341BE">
            <w:pPr>
              <w:spacing w:after="115"/>
              <w:rPr>
                <w:rFonts w:cstheme="minorHAnsi"/>
                <w:strike/>
                <w:sz w:val="18"/>
                <w:szCs w:val="18"/>
              </w:rPr>
            </w:pPr>
          </w:p>
        </w:tc>
        <w:tc>
          <w:tcPr>
            <w:tcW w:w="1495" w:type="dxa"/>
          </w:tcPr>
          <w:p w14:paraId="021A45EB" w14:textId="77777777" w:rsidR="005E2B8E" w:rsidRPr="00AA6A88" w:rsidRDefault="005E2B8E" w:rsidP="008A260A">
            <w:pPr>
              <w:pStyle w:val="Default"/>
              <w:numPr>
                <w:ilvl w:val="2"/>
                <w:numId w:val="25"/>
              </w:numPr>
              <w:rPr>
                <w:rFonts w:asciiTheme="minorHAnsi" w:hAnsiTheme="minorHAnsi" w:cstheme="minorHAnsi"/>
                <w:strike/>
                <w:color w:val="auto"/>
                <w:sz w:val="18"/>
                <w:szCs w:val="18"/>
              </w:rPr>
            </w:pPr>
            <w:r w:rsidRPr="00AA6A88">
              <w:rPr>
                <w:rFonts w:asciiTheme="minorHAnsi" w:hAnsiTheme="minorHAnsi" w:cstheme="minorHAnsi"/>
                <w:strike/>
                <w:color w:val="auto"/>
                <w:sz w:val="18"/>
                <w:szCs w:val="18"/>
              </w:rPr>
              <w:t>In general, what is the topography of this [PLOT NAME</w:t>
            </w:r>
            <w:r w:rsidR="008838E0" w:rsidRPr="00AA6A88">
              <w:rPr>
                <w:rFonts w:asciiTheme="minorHAnsi" w:hAnsiTheme="minorHAnsi" w:cstheme="minorHAnsi"/>
                <w:strike/>
                <w:color w:val="auto"/>
                <w:sz w:val="18"/>
                <w:szCs w:val="18"/>
              </w:rPr>
              <w:t>]?</w:t>
            </w:r>
          </w:p>
          <w:p w14:paraId="44F8FED8" w14:textId="77777777" w:rsidR="005E2B8E" w:rsidRPr="00AA6A88" w:rsidRDefault="005E2B8E" w:rsidP="001568DB">
            <w:pPr>
              <w:pStyle w:val="Default"/>
              <w:rPr>
                <w:rFonts w:asciiTheme="minorHAnsi" w:hAnsiTheme="minorHAnsi" w:cstheme="minorHAnsi"/>
                <w:strike/>
                <w:color w:val="auto"/>
                <w:sz w:val="18"/>
                <w:szCs w:val="18"/>
              </w:rPr>
            </w:pPr>
          </w:p>
        </w:tc>
        <w:tc>
          <w:tcPr>
            <w:tcW w:w="2017" w:type="dxa"/>
          </w:tcPr>
          <w:p w14:paraId="1F558056" w14:textId="77777777" w:rsidR="005E2B8E" w:rsidRPr="00AA6A88" w:rsidRDefault="005E2B8E" w:rsidP="008A260A">
            <w:pPr>
              <w:pStyle w:val="Default"/>
              <w:numPr>
                <w:ilvl w:val="2"/>
                <w:numId w:val="25"/>
              </w:numPr>
              <w:rPr>
                <w:rFonts w:asciiTheme="minorHAnsi" w:hAnsiTheme="minorHAnsi" w:cstheme="minorHAnsi"/>
                <w:strike/>
                <w:color w:val="auto"/>
                <w:sz w:val="18"/>
                <w:szCs w:val="18"/>
              </w:rPr>
            </w:pPr>
            <w:r w:rsidRPr="00AA6A88">
              <w:rPr>
                <w:rFonts w:asciiTheme="minorHAnsi" w:hAnsiTheme="minorHAnsi" w:cstheme="minorHAnsi"/>
                <w:strike/>
                <w:color w:val="auto"/>
                <w:sz w:val="18"/>
                <w:szCs w:val="18"/>
              </w:rPr>
              <w:t>Location: How long does it take to travel from the homestead to this [PLOT NAME],?</w:t>
            </w:r>
          </w:p>
          <w:p w14:paraId="2E2921E2" w14:textId="77777777" w:rsidR="005E2B8E" w:rsidRPr="00AA6A88" w:rsidRDefault="005E2B8E" w:rsidP="008341BE">
            <w:pPr>
              <w:pStyle w:val="Default"/>
              <w:rPr>
                <w:rFonts w:asciiTheme="minorHAnsi" w:hAnsiTheme="minorHAnsi" w:cstheme="minorHAnsi"/>
                <w:strike/>
                <w:color w:val="auto"/>
                <w:sz w:val="18"/>
                <w:szCs w:val="18"/>
              </w:rPr>
            </w:pPr>
          </w:p>
        </w:tc>
      </w:tr>
      <w:tr w:rsidR="00B56888" w:rsidRPr="00AA6A88" w14:paraId="7E75D92C" w14:textId="77777777" w:rsidTr="003553DD">
        <w:trPr>
          <w:trHeight w:val="1646"/>
        </w:trPr>
        <w:tc>
          <w:tcPr>
            <w:tcW w:w="653" w:type="dxa"/>
          </w:tcPr>
          <w:p w14:paraId="2420DD0E" w14:textId="77777777" w:rsidR="005E2B8E" w:rsidRPr="00AA6A88" w:rsidRDefault="005E2B8E" w:rsidP="00846391">
            <w:pPr>
              <w:spacing w:after="115"/>
              <w:rPr>
                <w:rFonts w:cstheme="minorHAnsi"/>
                <w:strike/>
                <w:sz w:val="18"/>
                <w:szCs w:val="18"/>
              </w:rPr>
            </w:pPr>
          </w:p>
        </w:tc>
        <w:tc>
          <w:tcPr>
            <w:tcW w:w="1936" w:type="dxa"/>
          </w:tcPr>
          <w:p w14:paraId="1BCD1B8F" w14:textId="77777777" w:rsidR="005E2B8E" w:rsidRPr="00AA6A88" w:rsidRDefault="005E2B8E" w:rsidP="00846391">
            <w:pPr>
              <w:spacing w:after="115"/>
              <w:rPr>
                <w:rFonts w:cstheme="minorHAnsi"/>
                <w:strike/>
                <w:sz w:val="18"/>
                <w:szCs w:val="18"/>
              </w:rPr>
            </w:pPr>
          </w:p>
        </w:tc>
        <w:tc>
          <w:tcPr>
            <w:tcW w:w="1350" w:type="dxa"/>
          </w:tcPr>
          <w:p w14:paraId="26A6FCA4" w14:textId="77777777" w:rsidR="005E2B8E" w:rsidRPr="00AA6A88" w:rsidRDefault="005E2B8E" w:rsidP="00846391">
            <w:pPr>
              <w:spacing w:after="115"/>
              <w:rPr>
                <w:rFonts w:cstheme="minorHAnsi"/>
                <w:strike/>
                <w:sz w:val="18"/>
                <w:szCs w:val="18"/>
              </w:rPr>
            </w:pPr>
            <w:r w:rsidRPr="00AA6A88">
              <w:rPr>
                <w:rFonts w:cstheme="minorHAnsi"/>
                <w:strike/>
                <w:sz w:val="18"/>
                <w:szCs w:val="18"/>
              </w:rPr>
              <w:t>Units</w:t>
            </w:r>
          </w:p>
          <w:p w14:paraId="6F36E230" w14:textId="77777777" w:rsidR="005E2B8E" w:rsidRPr="00AA6A88" w:rsidRDefault="005E2B8E" w:rsidP="00846391">
            <w:pPr>
              <w:spacing w:after="115"/>
              <w:rPr>
                <w:rFonts w:cstheme="minorHAnsi"/>
                <w:strike/>
                <w:sz w:val="18"/>
                <w:szCs w:val="18"/>
              </w:rPr>
            </w:pPr>
            <w:r w:rsidRPr="00AA6A88">
              <w:rPr>
                <w:rFonts w:cstheme="minorHAnsi"/>
                <w:strike/>
                <w:sz w:val="18"/>
                <w:szCs w:val="18"/>
              </w:rPr>
              <w:t>1=Acres</w:t>
            </w:r>
          </w:p>
          <w:p w14:paraId="279037A3" w14:textId="77777777" w:rsidR="005E2B8E" w:rsidRPr="00AA6A88" w:rsidRDefault="005E2B8E" w:rsidP="00846391">
            <w:pPr>
              <w:spacing w:after="115"/>
              <w:rPr>
                <w:rFonts w:cstheme="minorHAnsi"/>
                <w:strike/>
                <w:sz w:val="18"/>
                <w:szCs w:val="18"/>
              </w:rPr>
            </w:pPr>
            <w:r w:rsidRPr="00AA6A88">
              <w:rPr>
                <w:rFonts w:cstheme="minorHAnsi"/>
                <w:strike/>
                <w:sz w:val="18"/>
                <w:szCs w:val="18"/>
              </w:rPr>
              <w:t>2=Hectares</w:t>
            </w:r>
          </w:p>
          <w:p w14:paraId="62B326C7" w14:textId="77777777" w:rsidR="005E2B8E" w:rsidRPr="00AA6A88" w:rsidRDefault="005E2B8E" w:rsidP="00846391">
            <w:pPr>
              <w:spacing w:after="115"/>
              <w:rPr>
                <w:rFonts w:cstheme="minorHAnsi"/>
                <w:strike/>
                <w:sz w:val="18"/>
                <w:szCs w:val="18"/>
              </w:rPr>
            </w:pPr>
            <w:r w:rsidRPr="00AA6A88">
              <w:rPr>
                <w:rFonts w:cstheme="minorHAnsi"/>
                <w:strike/>
                <w:sz w:val="18"/>
                <w:szCs w:val="18"/>
              </w:rPr>
              <w:t>3=Squared Meters</w:t>
            </w:r>
          </w:p>
          <w:p w14:paraId="0DE393D6" w14:textId="77777777" w:rsidR="005E2B8E" w:rsidRPr="00AA6A88" w:rsidRDefault="005E2B8E" w:rsidP="00846391">
            <w:pPr>
              <w:spacing w:after="115"/>
              <w:rPr>
                <w:rFonts w:cstheme="minorHAnsi"/>
                <w:strike/>
                <w:sz w:val="18"/>
                <w:szCs w:val="18"/>
              </w:rPr>
            </w:pPr>
            <w:r w:rsidRPr="00AA6A88">
              <w:rPr>
                <w:rFonts w:cstheme="minorHAnsi"/>
                <w:strike/>
                <w:sz w:val="18"/>
                <w:szCs w:val="18"/>
              </w:rPr>
              <w:t>4=</w:t>
            </w:r>
            <w:proofErr w:type="spellStart"/>
            <w:r w:rsidRPr="00AA6A88">
              <w:rPr>
                <w:rFonts w:cstheme="minorHAnsi"/>
                <w:strike/>
                <w:sz w:val="18"/>
                <w:szCs w:val="18"/>
              </w:rPr>
              <w:t>Fotball</w:t>
            </w:r>
            <w:proofErr w:type="spellEnd"/>
            <w:r w:rsidRPr="00AA6A88">
              <w:rPr>
                <w:rFonts w:cstheme="minorHAnsi"/>
                <w:strike/>
                <w:sz w:val="18"/>
                <w:szCs w:val="18"/>
              </w:rPr>
              <w:t xml:space="preserve"> Pitches</w:t>
            </w:r>
          </w:p>
        </w:tc>
        <w:tc>
          <w:tcPr>
            <w:tcW w:w="648" w:type="dxa"/>
          </w:tcPr>
          <w:p w14:paraId="6EAB2FA9" w14:textId="77777777" w:rsidR="005E2B8E" w:rsidRPr="00AA6A88" w:rsidRDefault="005E2B8E" w:rsidP="00846391">
            <w:pPr>
              <w:spacing w:after="115"/>
              <w:rPr>
                <w:rFonts w:cstheme="minorHAnsi"/>
                <w:strike/>
                <w:sz w:val="18"/>
                <w:szCs w:val="18"/>
              </w:rPr>
            </w:pPr>
            <w:r w:rsidRPr="00AA6A88">
              <w:rPr>
                <w:rFonts w:cstheme="minorHAnsi"/>
                <w:strike/>
                <w:sz w:val="18"/>
                <w:szCs w:val="18"/>
              </w:rPr>
              <w:t>Size</w:t>
            </w:r>
          </w:p>
        </w:tc>
        <w:tc>
          <w:tcPr>
            <w:tcW w:w="1340" w:type="dxa"/>
          </w:tcPr>
          <w:p w14:paraId="38506C11" w14:textId="77777777" w:rsidR="005E2B8E" w:rsidRPr="00AA6A88" w:rsidRDefault="005E2B8E" w:rsidP="00846391">
            <w:pPr>
              <w:spacing w:after="115"/>
              <w:rPr>
                <w:rFonts w:cstheme="minorHAnsi"/>
                <w:strike/>
                <w:sz w:val="18"/>
                <w:szCs w:val="18"/>
              </w:rPr>
            </w:pPr>
            <w:r w:rsidRPr="00AA6A88">
              <w:rPr>
                <w:rFonts w:cstheme="minorHAnsi"/>
                <w:strike/>
                <w:sz w:val="18"/>
                <w:szCs w:val="18"/>
              </w:rPr>
              <w:t>MWK</w:t>
            </w:r>
          </w:p>
        </w:tc>
        <w:tc>
          <w:tcPr>
            <w:tcW w:w="1275" w:type="dxa"/>
          </w:tcPr>
          <w:p w14:paraId="004EA3D1" w14:textId="77777777" w:rsidR="005E2B8E" w:rsidRPr="00AA6A88" w:rsidRDefault="005E2B8E" w:rsidP="00846391">
            <w:pPr>
              <w:spacing w:after="115"/>
              <w:rPr>
                <w:rFonts w:cstheme="minorHAnsi"/>
                <w:strike/>
                <w:sz w:val="18"/>
                <w:szCs w:val="18"/>
              </w:rPr>
            </w:pPr>
            <w:r w:rsidRPr="00AA6A88">
              <w:rPr>
                <w:rFonts w:cstheme="minorHAnsi"/>
                <w:strike/>
                <w:sz w:val="18"/>
                <w:szCs w:val="18"/>
              </w:rPr>
              <w:t>MWK</w:t>
            </w:r>
          </w:p>
        </w:tc>
        <w:tc>
          <w:tcPr>
            <w:tcW w:w="1730" w:type="dxa"/>
          </w:tcPr>
          <w:p w14:paraId="63EF4205" w14:textId="77777777" w:rsidR="005E2B8E" w:rsidRPr="00AA6A88" w:rsidRDefault="00DD4F16" w:rsidP="001568DB">
            <w:pPr>
              <w:pStyle w:val="Default"/>
              <w:rPr>
                <w:rFonts w:asciiTheme="minorHAnsi" w:hAnsiTheme="minorHAnsi" w:cstheme="minorHAnsi"/>
                <w:strike/>
                <w:color w:val="auto"/>
                <w:sz w:val="18"/>
                <w:szCs w:val="18"/>
              </w:rPr>
            </w:pPr>
            <w:r w:rsidRPr="00AA6A88">
              <w:rPr>
                <w:rFonts w:asciiTheme="minorHAnsi" w:hAnsiTheme="minorHAnsi" w:cstheme="minorHAnsi"/>
                <w:strike/>
                <w:color w:val="auto"/>
                <w:sz w:val="18"/>
                <w:szCs w:val="18"/>
              </w:rPr>
              <w:t>1= Red Soil</w:t>
            </w:r>
          </w:p>
          <w:p w14:paraId="6CC4A364" w14:textId="77777777" w:rsidR="005E2B8E" w:rsidRPr="00AA6A88" w:rsidRDefault="00DD4F16" w:rsidP="001568DB">
            <w:pPr>
              <w:pStyle w:val="Default"/>
              <w:rPr>
                <w:rFonts w:asciiTheme="minorHAnsi" w:hAnsiTheme="minorHAnsi" w:cstheme="minorHAnsi"/>
                <w:strike/>
                <w:color w:val="auto"/>
                <w:sz w:val="18"/>
                <w:szCs w:val="18"/>
              </w:rPr>
            </w:pPr>
            <w:r w:rsidRPr="00AA6A88">
              <w:rPr>
                <w:rFonts w:asciiTheme="minorHAnsi" w:hAnsiTheme="minorHAnsi" w:cstheme="minorHAnsi"/>
                <w:strike/>
                <w:color w:val="auto"/>
                <w:sz w:val="18"/>
                <w:szCs w:val="18"/>
              </w:rPr>
              <w:t>2= Red Sandy Soil</w:t>
            </w:r>
          </w:p>
          <w:p w14:paraId="4EBD18EE" w14:textId="77777777" w:rsidR="005E2B8E" w:rsidRPr="00AA6A88" w:rsidRDefault="005E2B8E" w:rsidP="001568DB">
            <w:pPr>
              <w:spacing w:after="115"/>
              <w:rPr>
                <w:rFonts w:cstheme="minorHAnsi"/>
                <w:strike/>
                <w:sz w:val="18"/>
                <w:szCs w:val="18"/>
              </w:rPr>
            </w:pPr>
            <w:r w:rsidRPr="00AA6A88">
              <w:rPr>
                <w:rFonts w:cstheme="minorHAnsi"/>
                <w:strike/>
                <w:sz w:val="18"/>
                <w:szCs w:val="18"/>
              </w:rPr>
              <w:t>6= Other (Specify)</w:t>
            </w:r>
          </w:p>
        </w:tc>
        <w:tc>
          <w:tcPr>
            <w:tcW w:w="1730" w:type="dxa"/>
          </w:tcPr>
          <w:p w14:paraId="477247FD" w14:textId="77777777" w:rsidR="005E2B8E" w:rsidRPr="00AA6A88" w:rsidRDefault="005E2B8E" w:rsidP="001568DB">
            <w:pPr>
              <w:pStyle w:val="Default"/>
              <w:rPr>
                <w:rFonts w:asciiTheme="minorHAnsi" w:hAnsiTheme="minorHAnsi" w:cstheme="minorHAnsi"/>
                <w:strike/>
                <w:color w:val="auto"/>
                <w:sz w:val="18"/>
                <w:szCs w:val="18"/>
              </w:rPr>
            </w:pPr>
            <w:r w:rsidRPr="00AA6A88">
              <w:rPr>
                <w:rFonts w:asciiTheme="minorHAnsi" w:hAnsiTheme="minorHAnsi" w:cstheme="minorHAnsi"/>
                <w:strike/>
                <w:color w:val="auto"/>
                <w:sz w:val="18"/>
                <w:szCs w:val="18"/>
              </w:rPr>
              <w:t xml:space="preserve">1= Good </w:t>
            </w:r>
          </w:p>
          <w:p w14:paraId="06409379" w14:textId="77777777" w:rsidR="005E2B8E" w:rsidRPr="00AA6A88" w:rsidRDefault="005E2B8E" w:rsidP="001568DB">
            <w:pPr>
              <w:pStyle w:val="Default"/>
              <w:rPr>
                <w:rFonts w:asciiTheme="minorHAnsi" w:hAnsiTheme="minorHAnsi" w:cstheme="minorHAnsi"/>
                <w:strike/>
                <w:color w:val="auto"/>
                <w:sz w:val="18"/>
                <w:szCs w:val="18"/>
              </w:rPr>
            </w:pPr>
            <w:r w:rsidRPr="00AA6A88">
              <w:rPr>
                <w:rFonts w:asciiTheme="minorHAnsi" w:hAnsiTheme="minorHAnsi" w:cstheme="minorHAnsi"/>
                <w:strike/>
                <w:color w:val="auto"/>
                <w:sz w:val="18"/>
                <w:szCs w:val="18"/>
              </w:rPr>
              <w:t xml:space="preserve">2= Fair </w:t>
            </w:r>
          </w:p>
          <w:p w14:paraId="76664545" w14:textId="77777777" w:rsidR="005E2B8E" w:rsidRPr="00AA6A88" w:rsidRDefault="005E2B8E" w:rsidP="001568DB">
            <w:pPr>
              <w:spacing w:after="115"/>
              <w:rPr>
                <w:rFonts w:cstheme="minorHAnsi"/>
                <w:strike/>
                <w:sz w:val="18"/>
                <w:szCs w:val="18"/>
              </w:rPr>
            </w:pPr>
            <w:r w:rsidRPr="00AA6A88">
              <w:rPr>
                <w:rFonts w:cstheme="minorHAnsi"/>
                <w:strike/>
                <w:sz w:val="18"/>
                <w:szCs w:val="18"/>
              </w:rPr>
              <w:t>3= Poor</w:t>
            </w:r>
          </w:p>
        </w:tc>
        <w:tc>
          <w:tcPr>
            <w:tcW w:w="1495" w:type="dxa"/>
          </w:tcPr>
          <w:p w14:paraId="4C7C70BC" w14:textId="77777777" w:rsidR="005E2B8E" w:rsidRPr="00AA6A88" w:rsidRDefault="005E2B8E" w:rsidP="001568DB">
            <w:pPr>
              <w:pStyle w:val="Default"/>
              <w:rPr>
                <w:rFonts w:asciiTheme="minorHAnsi" w:hAnsiTheme="minorHAnsi" w:cstheme="minorHAnsi"/>
                <w:strike/>
                <w:color w:val="auto"/>
                <w:sz w:val="18"/>
                <w:szCs w:val="18"/>
              </w:rPr>
            </w:pPr>
            <w:r w:rsidRPr="00AA6A88">
              <w:rPr>
                <w:rFonts w:asciiTheme="minorHAnsi" w:hAnsiTheme="minorHAnsi" w:cstheme="minorHAnsi"/>
                <w:strike/>
                <w:color w:val="auto"/>
                <w:sz w:val="18"/>
                <w:szCs w:val="18"/>
              </w:rPr>
              <w:t xml:space="preserve">1 = Hilly </w:t>
            </w:r>
          </w:p>
          <w:p w14:paraId="5CFDC21F" w14:textId="77777777" w:rsidR="005E2B8E" w:rsidRPr="00AA6A88" w:rsidRDefault="005E2B8E" w:rsidP="001568DB">
            <w:pPr>
              <w:pStyle w:val="Default"/>
              <w:rPr>
                <w:rFonts w:asciiTheme="minorHAnsi" w:hAnsiTheme="minorHAnsi" w:cstheme="minorHAnsi"/>
                <w:strike/>
                <w:color w:val="auto"/>
                <w:sz w:val="18"/>
                <w:szCs w:val="18"/>
              </w:rPr>
            </w:pPr>
            <w:r w:rsidRPr="00AA6A88">
              <w:rPr>
                <w:rFonts w:asciiTheme="minorHAnsi" w:hAnsiTheme="minorHAnsi" w:cstheme="minorHAnsi"/>
                <w:strike/>
                <w:color w:val="auto"/>
                <w:sz w:val="18"/>
                <w:szCs w:val="18"/>
              </w:rPr>
              <w:t xml:space="preserve">2 = Flat </w:t>
            </w:r>
          </w:p>
          <w:p w14:paraId="0E0D19B3" w14:textId="77777777" w:rsidR="005E2B8E" w:rsidRPr="00AA6A88" w:rsidRDefault="005E2B8E" w:rsidP="001568DB">
            <w:pPr>
              <w:pStyle w:val="Default"/>
              <w:rPr>
                <w:rFonts w:asciiTheme="minorHAnsi" w:hAnsiTheme="minorHAnsi" w:cstheme="minorHAnsi"/>
                <w:strike/>
                <w:color w:val="auto"/>
                <w:sz w:val="18"/>
                <w:szCs w:val="18"/>
              </w:rPr>
            </w:pPr>
            <w:r w:rsidRPr="00AA6A88">
              <w:rPr>
                <w:rFonts w:asciiTheme="minorHAnsi" w:hAnsiTheme="minorHAnsi" w:cstheme="minorHAnsi"/>
                <w:strike/>
                <w:color w:val="auto"/>
                <w:sz w:val="18"/>
                <w:szCs w:val="18"/>
              </w:rPr>
              <w:t xml:space="preserve">3 = Gentle slope </w:t>
            </w:r>
          </w:p>
          <w:p w14:paraId="279F93DD" w14:textId="77777777" w:rsidR="005E2B8E" w:rsidRPr="00AA6A88" w:rsidRDefault="005E2B8E" w:rsidP="001568DB">
            <w:pPr>
              <w:pStyle w:val="Default"/>
              <w:rPr>
                <w:rFonts w:asciiTheme="minorHAnsi" w:hAnsiTheme="minorHAnsi" w:cstheme="minorHAnsi"/>
                <w:strike/>
                <w:color w:val="auto"/>
                <w:sz w:val="18"/>
                <w:szCs w:val="18"/>
              </w:rPr>
            </w:pPr>
            <w:r w:rsidRPr="00AA6A88">
              <w:rPr>
                <w:rFonts w:asciiTheme="minorHAnsi" w:hAnsiTheme="minorHAnsi" w:cstheme="minorHAnsi"/>
                <w:strike/>
                <w:color w:val="auto"/>
                <w:sz w:val="18"/>
                <w:szCs w:val="18"/>
              </w:rPr>
              <w:t xml:space="preserve">4 = Steep slope </w:t>
            </w:r>
          </w:p>
          <w:p w14:paraId="2FF842BA" w14:textId="77777777" w:rsidR="005E2B8E" w:rsidRPr="00AA6A88" w:rsidRDefault="005E2B8E" w:rsidP="001568DB">
            <w:pPr>
              <w:pStyle w:val="Default"/>
              <w:rPr>
                <w:rFonts w:asciiTheme="minorHAnsi" w:hAnsiTheme="minorHAnsi" w:cstheme="minorHAnsi"/>
                <w:strike/>
                <w:color w:val="auto"/>
                <w:sz w:val="18"/>
                <w:szCs w:val="18"/>
              </w:rPr>
            </w:pPr>
            <w:r w:rsidRPr="00AA6A88">
              <w:rPr>
                <w:rFonts w:asciiTheme="minorHAnsi" w:hAnsiTheme="minorHAnsi" w:cstheme="minorHAnsi"/>
                <w:strike/>
                <w:color w:val="auto"/>
                <w:sz w:val="18"/>
                <w:szCs w:val="18"/>
              </w:rPr>
              <w:t xml:space="preserve">5 = Valley </w:t>
            </w:r>
          </w:p>
          <w:p w14:paraId="6224B14F" w14:textId="77777777" w:rsidR="005E2B8E" w:rsidRPr="00AA6A88" w:rsidRDefault="005E2B8E" w:rsidP="001568DB">
            <w:pPr>
              <w:spacing w:after="115"/>
              <w:rPr>
                <w:rFonts w:cstheme="minorHAnsi"/>
                <w:strike/>
                <w:sz w:val="18"/>
                <w:szCs w:val="18"/>
              </w:rPr>
            </w:pPr>
            <w:r w:rsidRPr="00AA6A88">
              <w:rPr>
                <w:rFonts w:cstheme="minorHAnsi"/>
                <w:strike/>
                <w:sz w:val="18"/>
                <w:szCs w:val="18"/>
              </w:rPr>
              <w:t>6 = Other (specify)</w:t>
            </w:r>
          </w:p>
        </w:tc>
        <w:tc>
          <w:tcPr>
            <w:tcW w:w="2017" w:type="dxa"/>
          </w:tcPr>
          <w:p w14:paraId="34B31870" w14:textId="77777777" w:rsidR="005E2B8E" w:rsidRPr="00AA6A88" w:rsidRDefault="005E2B8E" w:rsidP="001568DB">
            <w:pPr>
              <w:pStyle w:val="Default"/>
              <w:rPr>
                <w:rFonts w:asciiTheme="minorHAnsi" w:hAnsiTheme="minorHAnsi" w:cstheme="minorHAnsi"/>
                <w:strike/>
                <w:color w:val="auto"/>
                <w:sz w:val="18"/>
                <w:szCs w:val="18"/>
              </w:rPr>
            </w:pPr>
            <w:r w:rsidRPr="00AA6A88">
              <w:rPr>
                <w:rFonts w:asciiTheme="minorHAnsi" w:hAnsiTheme="minorHAnsi" w:cstheme="minorHAnsi"/>
                <w:strike/>
                <w:color w:val="auto"/>
                <w:sz w:val="18"/>
                <w:szCs w:val="18"/>
              </w:rPr>
              <w:t xml:space="preserve">1= Less than 15mn </w:t>
            </w:r>
          </w:p>
          <w:p w14:paraId="55BD5A60" w14:textId="77777777" w:rsidR="005E2B8E" w:rsidRPr="00AA6A88" w:rsidRDefault="005E2B8E" w:rsidP="001568DB">
            <w:pPr>
              <w:pStyle w:val="Default"/>
              <w:rPr>
                <w:rFonts w:asciiTheme="minorHAnsi" w:hAnsiTheme="minorHAnsi" w:cstheme="minorHAnsi"/>
                <w:strike/>
                <w:color w:val="auto"/>
                <w:sz w:val="18"/>
                <w:szCs w:val="18"/>
              </w:rPr>
            </w:pPr>
            <w:r w:rsidRPr="00AA6A88">
              <w:rPr>
                <w:rFonts w:asciiTheme="minorHAnsi" w:hAnsiTheme="minorHAnsi" w:cstheme="minorHAnsi"/>
                <w:strike/>
                <w:color w:val="auto"/>
                <w:sz w:val="18"/>
                <w:szCs w:val="18"/>
              </w:rPr>
              <w:t xml:space="preserve">2= 15mn - 30mn </w:t>
            </w:r>
          </w:p>
          <w:p w14:paraId="5C40FEF9" w14:textId="77777777" w:rsidR="005E2B8E" w:rsidRPr="00AA6A88" w:rsidRDefault="005E2B8E" w:rsidP="001568DB">
            <w:pPr>
              <w:pStyle w:val="Default"/>
              <w:rPr>
                <w:rFonts w:asciiTheme="minorHAnsi" w:hAnsiTheme="minorHAnsi" w:cstheme="minorHAnsi"/>
                <w:strike/>
                <w:color w:val="auto"/>
                <w:sz w:val="18"/>
                <w:szCs w:val="18"/>
              </w:rPr>
            </w:pPr>
            <w:r w:rsidRPr="00AA6A88">
              <w:rPr>
                <w:rFonts w:asciiTheme="minorHAnsi" w:hAnsiTheme="minorHAnsi" w:cstheme="minorHAnsi"/>
                <w:strike/>
                <w:color w:val="auto"/>
                <w:sz w:val="18"/>
                <w:szCs w:val="18"/>
              </w:rPr>
              <w:t xml:space="preserve">3= 30mn - 60mn </w:t>
            </w:r>
          </w:p>
          <w:p w14:paraId="44827817" w14:textId="77777777" w:rsidR="005E2B8E" w:rsidRPr="00AA6A88" w:rsidRDefault="005E2B8E" w:rsidP="001568DB">
            <w:pPr>
              <w:pStyle w:val="Default"/>
              <w:rPr>
                <w:rFonts w:asciiTheme="minorHAnsi" w:hAnsiTheme="minorHAnsi" w:cstheme="minorHAnsi"/>
                <w:strike/>
                <w:color w:val="auto"/>
                <w:sz w:val="18"/>
                <w:szCs w:val="18"/>
              </w:rPr>
            </w:pPr>
            <w:r w:rsidRPr="00AA6A88">
              <w:rPr>
                <w:rFonts w:asciiTheme="minorHAnsi" w:hAnsiTheme="minorHAnsi" w:cstheme="minorHAnsi"/>
                <w:strike/>
                <w:color w:val="auto"/>
                <w:sz w:val="18"/>
                <w:szCs w:val="18"/>
              </w:rPr>
              <w:t xml:space="preserve">4=1hour - 2hours </w:t>
            </w:r>
          </w:p>
          <w:p w14:paraId="5C45D7D4" w14:textId="77777777" w:rsidR="005E2B8E" w:rsidRPr="00AA6A88" w:rsidRDefault="005E2B8E" w:rsidP="001568DB">
            <w:pPr>
              <w:spacing w:after="115"/>
              <w:rPr>
                <w:rFonts w:cstheme="minorHAnsi"/>
                <w:strike/>
                <w:sz w:val="18"/>
                <w:szCs w:val="18"/>
              </w:rPr>
            </w:pPr>
            <w:r w:rsidRPr="00AA6A88">
              <w:rPr>
                <w:rFonts w:cstheme="minorHAnsi"/>
                <w:strike/>
                <w:sz w:val="18"/>
                <w:szCs w:val="18"/>
              </w:rPr>
              <w:t>6=Over 2 hours</w:t>
            </w:r>
          </w:p>
        </w:tc>
      </w:tr>
      <w:tr w:rsidR="00B56888" w:rsidRPr="00AA6A88" w14:paraId="6336BB3A" w14:textId="77777777" w:rsidTr="003553DD">
        <w:trPr>
          <w:trHeight w:val="262"/>
        </w:trPr>
        <w:tc>
          <w:tcPr>
            <w:tcW w:w="653" w:type="dxa"/>
          </w:tcPr>
          <w:p w14:paraId="0A19622D" w14:textId="77777777" w:rsidR="005E2B8E" w:rsidRPr="00AA6A88" w:rsidRDefault="005E2B8E" w:rsidP="00846391">
            <w:pPr>
              <w:spacing w:after="115"/>
              <w:rPr>
                <w:rFonts w:cstheme="minorHAnsi"/>
                <w:strike/>
                <w:sz w:val="18"/>
                <w:szCs w:val="18"/>
              </w:rPr>
            </w:pPr>
          </w:p>
        </w:tc>
        <w:tc>
          <w:tcPr>
            <w:tcW w:w="1936" w:type="dxa"/>
          </w:tcPr>
          <w:p w14:paraId="0AD80F20" w14:textId="77777777" w:rsidR="005E2B8E" w:rsidRPr="00AA6A88" w:rsidRDefault="005E2B8E" w:rsidP="00846391">
            <w:pPr>
              <w:spacing w:after="115"/>
              <w:rPr>
                <w:rFonts w:cstheme="minorHAnsi"/>
                <w:strike/>
                <w:sz w:val="18"/>
                <w:szCs w:val="18"/>
              </w:rPr>
            </w:pPr>
          </w:p>
        </w:tc>
        <w:tc>
          <w:tcPr>
            <w:tcW w:w="1998" w:type="dxa"/>
            <w:gridSpan w:val="2"/>
          </w:tcPr>
          <w:p w14:paraId="1DC8E9A3" w14:textId="77777777" w:rsidR="005E2B8E" w:rsidRPr="00AA6A88" w:rsidRDefault="005E2B8E" w:rsidP="00846391">
            <w:pPr>
              <w:spacing w:after="115"/>
              <w:rPr>
                <w:rFonts w:cstheme="minorHAnsi"/>
                <w:strike/>
                <w:sz w:val="18"/>
                <w:szCs w:val="18"/>
              </w:rPr>
            </w:pPr>
          </w:p>
        </w:tc>
        <w:tc>
          <w:tcPr>
            <w:tcW w:w="1340" w:type="dxa"/>
          </w:tcPr>
          <w:p w14:paraId="3FB7CFBB" w14:textId="77777777" w:rsidR="005E2B8E" w:rsidRPr="00AA6A88" w:rsidRDefault="005E2B8E" w:rsidP="00846391">
            <w:pPr>
              <w:spacing w:after="115"/>
              <w:rPr>
                <w:rFonts w:cstheme="minorHAnsi"/>
                <w:strike/>
                <w:sz w:val="18"/>
                <w:szCs w:val="18"/>
              </w:rPr>
            </w:pPr>
          </w:p>
        </w:tc>
        <w:tc>
          <w:tcPr>
            <w:tcW w:w="1275" w:type="dxa"/>
          </w:tcPr>
          <w:p w14:paraId="09A917A6" w14:textId="77777777" w:rsidR="005E2B8E" w:rsidRPr="00AA6A88" w:rsidRDefault="005E2B8E" w:rsidP="00846391">
            <w:pPr>
              <w:spacing w:after="115"/>
              <w:rPr>
                <w:rFonts w:cstheme="minorHAnsi"/>
                <w:strike/>
                <w:sz w:val="18"/>
                <w:szCs w:val="18"/>
              </w:rPr>
            </w:pPr>
          </w:p>
        </w:tc>
        <w:tc>
          <w:tcPr>
            <w:tcW w:w="1730" w:type="dxa"/>
          </w:tcPr>
          <w:p w14:paraId="36FCDF32" w14:textId="77777777" w:rsidR="005E2B8E" w:rsidRPr="00AA6A88" w:rsidRDefault="005E2B8E" w:rsidP="00846391">
            <w:pPr>
              <w:spacing w:after="115"/>
              <w:rPr>
                <w:rFonts w:cstheme="minorHAnsi"/>
                <w:strike/>
                <w:sz w:val="18"/>
                <w:szCs w:val="18"/>
              </w:rPr>
            </w:pPr>
          </w:p>
        </w:tc>
        <w:tc>
          <w:tcPr>
            <w:tcW w:w="1730" w:type="dxa"/>
          </w:tcPr>
          <w:p w14:paraId="1E0B5B3B" w14:textId="77777777" w:rsidR="005E2B8E" w:rsidRPr="00AA6A88" w:rsidRDefault="005E2B8E" w:rsidP="00846391">
            <w:pPr>
              <w:spacing w:after="115"/>
              <w:rPr>
                <w:rFonts w:cstheme="minorHAnsi"/>
                <w:strike/>
                <w:sz w:val="18"/>
                <w:szCs w:val="18"/>
              </w:rPr>
            </w:pPr>
          </w:p>
        </w:tc>
        <w:tc>
          <w:tcPr>
            <w:tcW w:w="1495" w:type="dxa"/>
          </w:tcPr>
          <w:p w14:paraId="34B7A6A6" w14:textId="77777777" w:rsidR="005E2B8E" w:rsidRPr="00AA6A88" w:rsidRDefault="005E2B8E" w:rsidP="00846391">
            <w:pPr>
              <w:spacing w:after="115"/>
              <w:rPr>
                <w:rFonts w:cstheme="minorHAnsi"/>
                <w:b/>
                <w:strike/>
                <w:sz w:val="18"/>
                <w:szCs w:val="18"/>
              </w:rPr>
            </w:pPr>
          </w:p>
        </w:tc>
        <w:tc>
          <w:tcPr>
            <w:tcW w:w="2017" w:type="dxa"/>
          </w:tcPr>
          <w:p w14:paraId="0480FB56" w14:textId="77777777" w:rsidR="005E2B8E" w:rsidRPr="00AA6A88" w:rsidRDefault="005E2B8E" w:rsidP="00846391">
            <w:pPr>
              <w:spacing w:after="115"/>
              <w:rPr>
                <w:rFonts w:cstheme="minorHAnsi"/>
                <w:b/>
                <w:strike/>
                <w:sz w:val="18"/>
                <w:szCs w:val="18"/>
              </w:rPr>
            </w:pPr>
          </w:p>
        </w:tc>
      </w:tr>
      <w:tr w:rsidR="00B56888" w:rsidRPr="00AA6A88" w14:paraId="0C3FAEA7" w14:textId="77777777" w:rsidTr="003553DD">
        <w:trPr>
          <w:trHeight w:val="290"/>
        </w:trPr>
        <w:tc>
          <w:tcPr>
            <w:tcW w:w="653" w:type="dxa"/>
          </w:tcPr>
          <w:p w14:paraId="45B9879F" w14:textId="77777777" w:rsidR="005E2B8E" w:rsidRPr="00AA6A88" w:rsidRDefault="005E2B8E" w:rsidP="00846391">
            <w:pPr>
              <w:spacing w:after="115"/>
              <w:rPr>
                <w:rFonts w:cstheme="minorHAnsi"/>
                <w:strike/>
              </w:rPr>
            </w:pPr>
          </w:p>
        </w:tc>
        <w:tc>
          <w:tcPr>
            <w:tcW w:w="1936" w:type="dxa"/>
          </w:tcPr>
          <w:p w14:paraId="7994B9A6" w14:textId="77777777" w:rsidR="005E2B8E" w:rsidRPr="00AA6A88" w:rsidRDefault="005E2B8E" w:rsidP="00846391">
            <w:pPr>
              <w:spacing w:after="115"/>
              <w:rPr>
                <w:rFonts w:cstheme="minorHAnsi"/>
                <w:strike/>
              </w:rPr>
            </w:pPr>
          </w:p>
        </w:tc>
        <w:tc>
          <w:tcPr>
            <w:tcW w:w="1998" w:type="dxa"/>
            <w:gridSpan w:val="2"/>
          </w:tcPr>
          <w:p w14:paraId="59A2FBCE" w14:textId="77777777" w:rsidR="005E2B8E" w:rsidRPr="00AA6A88" w:rsidRDefault="005E2B8E" w:rsidP="00846391">
            <w:pPr>
              <w:spacing w:after="115"/>
              <w:rPr>
                <w:rFonts w:cstheme="minorHAnsi"/>
                <w:strike/>
              </w:rPr>
            </w:pPr>
          </w:p>
        </w:tc>
        <w:tc>
          <w:tcPr>
            <w:tcW w:w="1340" w:type="dxa"/>
          </w:tcPr>
          <w:p w14:paraId="5CA2FA41" w14:textId="77777777" w:rsidR="005E2B8E" w:rsidRPr="00AA6A88" w:rsidRDefault="005E2B8E" w:rsidP="00846391">
            <w:pPr>
              <w:spacing w:after="115"/>
              <w:rPr>
                <w:rFonts w:cstheme="minorHAnsi"/>
                <w:strike/>
              </w:rPr>
            </w:pPr>
          </w:p>
        </w:tc>
        <w:tc>
          <w:tcPr>
            <w:tcW w:w="1275" w:type="dxa"/>
          </w:tcPr>
          <w:p w14:paraId="73678972" w14:textId="77777777" w:rsidR="005E2B8E" w:rsidRPr="00AA6A88" w:rsidRDefault="005E2B8E" w:rsidP="00846391">
            <w:pPr>
              <w:spacing w:after="115"/>
              <w:rPr>
                <w:rFonts w:cstheme="minorHAnsi"/>
                <w:strike/>
              </w:rPr>
            </w:pPr>
          </w:p>
        </w:tc>
        <w:tc>
          <w:tcPr>
            <w:tcW w:w="1730" w:type="dxa"/>
          </w:tcPr>
          <w:p w14:paraId="6610C197" w14:textId="77777777" w:rsidR="005E2B8E" w:rsidRPr="00AA6A88" w:rsidRDefault="005E2B8E" w:rsidP="00846391">
            <w:pPr>
              <w:spacing w:after="115"/>
              <w:rPr>
                <w:rFonts w:cstheme="minorHAnsi"/>
                <w:strike/>
              </w:rPr>
            </w:pPr>
          </w:p>
        </w:tc>
        <w:tc>
          <w:tcPr>
            <w:tcW w:w="1730" w:type="dxa"/>
          </w:tcPr>
          <w:p w14:paraId="2BDF9C57" w14:textId="77777777" w:rsidR="005E2B8E" w:rsidRPr="00AA6A88" w:rsidRDefault="005E2B8E" w:rsidP="00846391">
            <w:pPr>
              <w:spacing w:after="115"/>
              <w:rPr>
                <w:rFonts w:cstheme="minorHAnsi"/>
                <w:strike/>
              </w:rPr>
            </w:pPr>
          </w:p>
        </w:tc>
        <w:tc>
          <w:tcPr>
            <w:tcW w:w="1495" w:type="dxa"/>
          </w:tcPr>
          <w:p w14:paraId="3C7D9151" w14:textId="77777777" w:rsidR="005E2B8E" w:rsidRPr="00AA6A88" w:rsidRDefault="005E2B8E" w:rsidP="00846391">
            <w:pPr>
              <w:spacing w:after="115"/>
              <w:rPr>
                <w:rFonts w:cstheme="minorHAnsi"/>
                <w:b/>
                <w:strike/>
              </w:rPr>
            </w:pPr>
          </w:p>
        </w:tc>
        <w:tc>
          <w:tcPr>
            <w:tcW w:w="2017" w:type="dxa"/>
          </w:tcPr>
          <w:p w14:paraId="383CB6DB" w14:textId="77777777" w:rsidR="005E2B8E" w:rsidRPr="00AA6A88" w:rsidRDefault="005E2B8E" w:rsidP="00846391">
            <w:pPr>
              <w:spacing w:after="115"/>
              <w:rPr>
                <w:rFonts w:cstheme="minorHAnsi"/>
                <w:b/>
                <w:strike/>
              </w:rPr>
            </w:pPr>
          </w:p>
        </w:tc>
      </w:tr>
      <w:tr w:rsidR="00124213" w:rsidRPr="00AA6A88" w14:paraId="406B7B4C" w14:textId="77777777" w:rsidTr="003553DD">
        <w:trPr>
          <w:trHeight w:val="309"/>
        </w:trPr>
        <w:tc>
          <w:tcPr>
            <w:tcW w:w="653" w:type="dxa"/>
          </w:tcPr>
          <w:p w14:paraId="021BEDE6" w14:textId="77777777" w:rsidR="005E2B8E" w:rsidRPr="00AA6A88" w:rsidRDefault="005E2B8E" w:rsidP="00846391">
            <w:pPr>
              <w:spacing w:after="115"/>
              <w:rPr>
                <w:rFonts w:cstheme="minorHAnsi"/>
                <w:strike/>
              </w:rPr>
            </w:pPr>
          </w:p>
        </w:tc>
        <w:tc>
          <w:tcPr>
            <w:tcW w:w="1936" w:type="dxa"/>
          </w:tcPr>
          <w:p w14:paraId="048250FF" w14:textId="77777777" w:rsidR="005E2B8E" w:rsidRPr="00AA6A88" w:rsidRDefault="005E2B8E" w:rsidP="00846391">
            <w:pPr>
              <w:spacing w:after="115"/>
              <w:rPr>
                <w:rFonts w:cstheme="minorHAnsi"/>
                <w:strike/>
              </w:rPr>
            </w:pPr>
          </w:p>
        </w:tc>
        <w:tc>
          <w:tcPr>
            <w:tcW w:w="1998" w:type="dxa"/>
            <w:gridSpan w:val="2"/>
          </w:tcPr>
          <w:p w14:paraId="166A0236" w14:textId="77777777" w:rsidR="005E2B8E" w:rsidRPr="00AA6A88" w:rsidRDefault="005E2B8E" w:rsidP="00846391">
            <w:pPr>
              <w:spacing w:after="115"/>
              <w:rPr>
                <w:rFonts w:cstheme="minorHAnsi"/>
                <w:strike/>
              </w:rPr>
            </w:pPr>
          </w:p>
        </w:tc>
        <w:tc>
          <w:tcPr>
            <w:tcW w:w="1340" w:type="dxa"/>
          </w:tcPr>
          <w:p w14:paraId="7BE3853B" w14:textId="77777777" w:rsidR="005E2B8E" w:rsidRPr="00AA6A88" w:rsidRDefault="005E2B8E" w:rsidP="00846391">
            <w:pPr>
              <w:spacing w:after="115"/>
              <w:rPr>
                <w:rFonts w:cstheme="minorHAnsi"/>
                <w:strike/>
              </w:rPr>
            </w:pPr>
          </w:p>
        </w:tc>
        <w:tc>
          <w:tcPr>
            <w:tcW w:w="1275" w:type="dxa"/>
          </w:tcPr>
          <w:p w14:paraId="627B1F28" w14:textId="77777777" w:rsidR="005E2B8E" w:rsidRPr="00AA6A88" w:rsidRDefault="005E2B8E" w:rsidP="00846391">
            <w:pPr>
              <w:spacing w:after="115"/>
              <w:rPr>
                <w:rFonts w:cstheme="minorHAnsi"/>
                <w:strike/>
              </w:rPr>
            </w:pPr>
          </w:p>
        </w:tc>
        <w:tc>
          <w:tcPr>
            <w:tcW w:w="1730" w:type="dxa"/>
          </w:tcPr>
          <w:p w14:paraId="2867275C" w14:textId="77777777" w:rsidR="005E2B8E" w:rsidRPr="00AA6A88" w:rsidRDefault="005E2B8E" w:rsidP="00846391">
            <w:pPr>
              <w:spacing w:after="115"/>
              <w:rPr>
                <w:rFonts w:cstheme="minorHAnsi"/>
                <w:strike/>
              </w:rPr>
            </w:pPr>
          </w:p>
        </w:tc>
        <w:tc>
          <w:tcPr>
            <w:tcW w:w="1730" w:type="dxa"/>
          </w:tcPr>
          <w:p w14:paraId="185DC87F" w14:textId="77777777" w:rsidR="005E2B8E" w:rsidRPr="00AA6A88" w:rsidRDefault="005E2B8E" w:rsidP="00846391">
            <w:pPr>
              <w:spacing w:after="115"/>
              <w:rPr>
                <w:rFonts w:cstheme="minorHAnsi"/>
                <w:strike/>
              </w:rPr>
            </w:pPr>
          </w:p>
        </w:tc>
        <w:tc>
          <w:tcPr>
            <w:tcW w:w="1495" w:type="dxa"/>
          </w:tcPr>
          <w:p w14:paraId="60E15BF8" w14:textId="77777777" w:rsidR="005E2B8E" w:rsidRPr="00AA6A88" w:rsidRDefault="005E2B8E" w:rsidP="00846391">
            <w:pPr>
              <w:spacing w:after="115"/>
              <w:rPr>
                <w:rFonts w:cstheme="minorHAnsi"/>
                <w:strike/>
              </w:rPr>
            </w:pPr>
          </w:p>
        </w:tc>
        <w:tc>
          <w:tcPr>
            <w:tcW w:w="2017" w:type="dxa"/>
          </w:tcPr>
          <w:p w14:paraId="40921CE6" w14:textId="77777777" w:rsidR="005E2B8E" w:rsidRPr="00AA6A88" w:rsidRDefault="005E2B8E" w:rsidP="00846391">
            <w:pPr>
              <w:spacing w:after="115"/>
              <w:rPr>
                <w:rFonts w:cstheme="minorHAnsi"/>
                <w:strike/>
              </w:rPr>
            </w:pPr>
          </w:p>
        </w:tc>
      </w:tr>
      <w:bookmarkEnd w:id="20"/>
    </w:tbl>
    <w:p w14:paraId="7665E0FB" w14:textId="77777777" w:rsidR="007F6C39" w:rsidRPr="00B56888" w:rsidRDefault="007F6C39" w:rsidP="007F6C39">
      <w:pPr>
        <w:shd w:val="clear" w:color="auto" w:fill="FFFFFF"/>
        <w:spacing w:before="280" w:after="240" w:line="240" w:lineRule="auto"/>
        <w:rPr>
          <w:rFonts w:cstheme="minorHAnsi"/>
          <w:b/>
        </w:rPr>
      </w:pPr>
    </w:p>
    <w:p w14:paraId="3D74FD3D" w14:textId="77777777" w:rsidR="007F6C39" w:rsidRPr="00B56888" w:rsidRDefault="007F6C39" w:rsidP="007F6C39">
      <w:pPr>
        <w:shd w:val="clear" w:color="auto" w:fill="FFFFFF"/>
        <w:spacing w:after="0" w:line="240" w:lineRule="auto"/>
        <w:ind w:right="288"/>
        <w:rPr>
          <w:rFonts w:cstheme="minorHAnsi"/>
          <w:b/>
          <w:u w:val="single"/>
        </w:rPr>
      </w:pPr>
    </w:p>
    <w:p w14:paraId="4C23D0F8" w14:textId="77777777" w:rsidR="0071010E" w:rsidRPr="00B56888" w:rsidRDefault="00450D4A" w:rsidP="00223C3D">
      <w:pPr>
        <w:shd w:val="clear" w:color="auto" w:fill="FFFFFF"/>
        <w:spacing w:after="0" w:line="240" w:lineRule="auto"/>
        <w:ind w:right="288"/>
        <w:rPr>
          <w:b/>
          <w:u w:val="single"/>
        </w:rPr>
      </w:pPr>
      <w:r w:rsidRPr="00B56888">
        <w:rPr>
          <w:b/>
          <w:u w:val="single"/>
        </w:rPr>
        <w:t>D3</w:t>
      </w:r>
      <w:r w:rsidR="007F6C39" w:rsidRPr="00B56888">
        <w:rPr>
          <w:b/>
          <w:u w:val="single"/>
        </w:rPr>
        <w:t>: Cultivated land</w:t>
      </w:r>
    </w:p>
    <w:p w14:paraId="1514A2B2" w14:textId="77777777" w:rsidR="007F6C39" w:rsidRPr="00B56888" w:rsidRDefault="007F6C39" w:rsidP="007F6C39">
      <w:pPr>
        <w:shd w:val="clear" w:color="auto" w:fill="FFFFFF"/>
        <w:spacing w:after="0" w:line="240" w:lineRule="auto"/>
        <w:rPr>
          <w:rFonts w:cstheme="minorHAnsi"/>
        </w:rPr>
      </w:pPr>
    </w:p>
    <w:p w14:paraId="53B25005" w14:textId="77777777" w:rsidR="007F6C39" w:rsidRPr="00B56888" w:rsidRDefault="007F6C39" w:rsidP="008A260A">
      <w:pPr>
        <w:numPr>
          <w:ilvl w:val="0"/>
          <w:numId w:val="24"/>
        </w:numPr>
        <w:shd w:val="clear" w:color="auto" w:fill="FFFFFF"/>
        <w:spacing w:after="0" w:line="240" w:lineRule="auto"/>
        <w:rPr>
          <w:rFonts w:cstheme="minorHAnsi"/>
          <w:b/>
        </w:rPr>
      </w:pPr>
      <w:r w:rsidRPr="00B56888">
        <w:rPr>
          <w:rFonts w:eastAsia="Times New Roman" w:cstheme="minorHAnsi"/>
          <w:b/>
        </w:rPr>
        <w:t xml:space="preserve">Did your household cultivate land in the PAST RAINY SEASON? YES/NO  </w:t>
      </w:r>
    </w:p>
    <w:p w14:paraId="7AB4A2FC" w14:textId="77777777" w:rsidR="007F6C39" w:rsidRPr="00B56888" w:rsidRDefault="004756EC" w:rsidP="007F6C39">
      <w:pPr>
        <w:shd w:val="clear" w:color="auto" w:fill="FFFFFF"/>
        <w:spacing w:after="0" w:line="240" w:lineRule="auto"/>
        <w:ind w:left="720"/>
        <w:rPr>
          <w:rFonts w:cstheme="minorHAnsi"/>
          <w:i/>
        </w:rPr>
      </w:pPr>
      <w:r w:rsidRPr="00B56888">
        <w:rPr>
          <w:rFonts w:cstheme="minorHAnsi"/>
          <w:i/>
        </w:rPr>
        <w:t>If NO skip to section D7</w:t>
      </w:r>
      <w:r w:rsidR="007F6C39" w:rsidRPr="00B56888">
        <w:rPr>
          <w:rFonts w:cstheme="minorHAnsi"/>
          <w:i/>
        </w:rPr>
        <w:t>:</w:t>
      </w:r>
    </w:p>
    <w:p w14:paraId="7EDD8F36" w14:textId="1239C314" w:rsidR="007F6C39" w:rsidRDefault="007F6C39" w:rsidP="008A260A">
      <w:pPr>
        <w:pStyle w:val="ListParagraph"/>
        <w:numPr>
          <w:ilvl w:val="0"/>
          <w:numId w:val="24"/>
        </w:numPr>
        <w:shd w:val="clear" w:color="auto" w:fill="FFFFFF"/>
        <w:spacing w:before="100" w:beforeAutospacing="1" w:after="115" w:line="276" w:lineRule="auto"/>
        <w:rPr>
          <w:rFonts w:eastAsia="Times New Roman" w:cstheme="minorHAnsi"/>
        </w:rPr>
      </w:pPr>
      <w:r w:rsidRPr="00B56888">
        <w:rPr>
          <w:rFonts w:eastAsia="Times New Roman" w:cstheme="minorHAnsi"/>
        </w:rPr>
        <w:t xml:space="preserve">How many plots did your household cultivate in the PAST RAINY SEASON? [ENUMERATOR: </w:t>
      </w:r>
      <w:r w:rsidRPr="002839F2">
        <w:rPr>
          <w:rFonts w:eastAsia="Times New Roman" w:cstheme="minorHAnsi"/>
          <w:strike/>
        </w:rPr>
        <w:t>Check Cultivated = Own cultivated + Rented In</w:t>
      </w:r>
      <w:r w:rsidR="002839F2">
        <w:rPr>
          <w:rFonts w:eastAsia="Times New Roman" w:cstheme="minorHAnsi"/>
        </w:rPr>
        <w:t xml:space="preserve"> </w:t>
      </w:r>
      <w:r w:rsidR="002839F2">
        <w:rPr>
          <w:rFonts w:eastAsia="Times New Roman" w:cstheme="minorHAnsi"/>
          <w:color w:val="FF0000"/>
        </w:rPr>
        <w:t>enter number of plots</w:t>
      </w:r>
      <w:r w:rsidRPr="00B56888">
        <w:rPr>
          <w:rFonts w:eastAsia="Times New Roman" w:cstheme="minorHAnsi"/>
        </w:rPr>
        <w:t>]</w:t>
      </w:r>
    </w:p>
    <w:p w14:paraId="37129EC1" w14:textId="785087AA" w:rsidR="002839F2" w:rsidRPr="002839F2" w:rsidRDefault="002839F2" w:rsidP="008A260A">
      <w:pPr>
        <w:pStyle w:val="ListParagraph"/>
        <w:numPr>
          <w:ilvl w:val="0"/>
          <w:numId w:val="24"/>
        </w:numPr>
        <w:shd w:val="clear" w:color="auto" w:fill="FFFFFF"/>
        <w:spacing w:before="100" w:beforeAutospacing="1" w:after="115" w:line="276" w:lineRule="auto"/>
        <w:rPr>
          <w:rFonts w:eastAsia="Times New Roman" w:cstheme="minorHAnsi"/>
          <w:color w:val="FF0000"/>
        </w:rPr>
      </w:pPr>
      <w:r w:rsidRPr="002839F2">
        <w:rPr>
          <w:rFonts w:eastAsia="Times New Roman" w:cstheme="minorHAnsi"/>
          <w:color w:val="FF0000"/>
        </w:rPr>
        <w:t>What was the total area in acres cultivated in the PAST RAINY SEASON? [ENUMERATOR: enter are in acres]</w:t>
      </w:r>
    </w:p>
    <w:p w14:paraId="14CBF997" w14:textId="2A5937DA" w:rsidR="007F6C39" w:rsidRPr="002839F2" w:rsidRDefault="007F6C39" w:rsidP="008A260A">
      <w:pPr>
        <w:numPr>
          <w:ilvl w:val="0"/>
          <w:numId w:val="24"/>
        </w:numPr>
        <w:shd w:val="clear" w:color="auto" w:fill="FFFFFF"/>
        <w:spacing w:before="100" w:beforeAutospacing="1" w:after="115" w:line="276" w:lineRule="auto"/>
        <w:rPr>
          <w:rFonts w:eastAsia="Times New Roman" w:cstheme="minorHAnsi"/>
        </w:rPr>
      </w:pPr>
      <w:r w:rsidRPr="00B56888">
        <w:t>How many of the plots that your household OWNS did your household cultivate in the LAST RAINY SEASON?</w:t>
      </w:r>
      <w:r w:rsidR="00464349" w:rsidRPr="00B56888">
        <w:t xml:space="preserve"> [Enumerator: </w:t>
      </w:r>
      <w:r w:rsidR="00464349" w:rsidRPr="002839F2">
        <w:rPr>
          <w:strike/>
        </w:rPr>
        <w:t>use the multiple choice menu to selected cultivated plots out of those owned</w:t>
      </w:r>
      <w:r w:rsidR="00825CAB" w:rsidRPr="00B56888">
        <w:t>.</w:t>
      </w:r>
      <w:r w:rsidR="002839F2">
        <w:t xml:space="preserve"> </w:t>
      </w:r>
      <w:r w:rsidR="002839F2">
        <w:rPr>
          <w:color w:val="FF0000"/>
        </w:rPr>
        <w:t>Enter number of plots</w:t>
      </w:r>
      <w:r w:rsidR="00825CAB" w:rsidRPr="00B56888">
        <w:t>]</w:t>
      </w:r>
    </w:p>
    <w:p w14:paraId="6E092F16" w14:textId="07BF3A45" w:rsidR="002839F2" w:rsidRDefault="002839F2" w:rsidP="002839F2">
      <w:pPr>
        <w:numPr>
          <w:ilvl w:val="0"/>
          <w:numId w:val="24"/>
        </w:numPr>
        <w:shd w:val="clear" w:color="auto" w:fill="FFFFFF"/>
        <w:spacing w:before="100" w:beforeAutospacing="1" w:after="115" w:line="276" w:lineRule="auto"/>
        <w:rPr>
          <w:rFonts w:eastAsia="Times New Roman" w:cstheme="minorHAnsi"/>
          <w:color w:val="FF0000"/>
        </w:rPr>
      </w:pPr>
      <w:r w:rsidRPr="002839F2">
        <w:rPr>
          <w:color w:val="FF0000"/>
        </w:rPr>
        <w:t>What was the total are</w:t>
      </w:r>
      <w:r w:rsidR="00455E06">
        <w:rPr>
          <w:color w:val="FF0000"/>
        </w:rPr>
        <w:t>a</w:t>
      </w:r>
      <w:r w:rsidRPr="002839F2">
        <w:rPr>
          <w:color w:val="FF0000"/>
        </w:rPr>
        <w:t xml:space="preserve"> in </w:t>
      </w:r>
      <w:r w:rsidR="00455E06">
        <w:rPr>
          <w:color w:val="FF0000"/>
        </w:rPr>
        <w:t xml:space="preserve">acres </w:t>
      </w:r>
      <w:r w:rsidRPr="002839F2">
        <w:rPr>
          <w:color w:val="FF0000"/>
        </w:rPr>
        <w:t>cultivated in the LAST RAINY SEASON on the plots the households OWNS?</w:t>
      </w:r>
      <w:r>
        <w:rPr>
          <w:color w:val="FF0000"/>
        </w:rPr>
        <w:t xml:space="preserve"> [Enumerator: enter value in acres]</w:t>
      </w:r>
    </w:p>
    <w:p w14:paraId="5F42EE93" w14:textId="28A6A2FD" w:rsidR="002839F2" w:rsidRPr="002839F2" w:rsidRDefault="002839F2" w:rsidP="002839F2">
      <w:pPr>
        <w:numPr>
          <w:ilvl w:val="0"/>
          <w:numId w:val="24"/>
        </w:numPr>
        <w:shd w:val="clear" w:color="auto" w:fill="FFFFFF"/>
        <w:spacing w:before="100" w:beforeAutospacing="1" w:after="115" w:line="276" w:lineRule="auto"/>
        <w:rPr>
          <w:rFonts w:eastAsia="Times New Roman" w:cstheme="minorHAnsi"/>
          <w:color w:val="FF0000"/>
        </w:rPr>
      </w:pPr>
      <w:r w:rsidRPr="002839F2">
        <w:rPr>
          <w:color w:val="FF0000"/>
        </w:rPr>
        <w:t>How many of the plots that</w:t>
      </w:r>
      <w:r w:rsidR="00720501">
        <w:rPr>
          <w:color w:val="FF0000"/>
        </w:rPr>
        <w:t xml:space="preserve"> </w:t>
      </w:r>
      <w:r w:rsidR="00720501" w:rsidRPr="002839F2">
        <w:rPr>
          <w:color w:val="FF0000"/>
        </w:rPr>
        <w:t>your household cultivate</w:t>
      </w:r>
      <w:r w:rsidR="00720501">
        <w:rPr>
          <w:color w:val="FF0000"/>
        </w:rPr>
        <w:t>d</w:t>
      </w:r>
      <w:r w:rsidR="00720501" w:rsidRPr="002839F2">
        <w:rPr>
          <w:color w:val="FF0000"/>
        </w:rPr>
        <w:t xml:space="preserve"> in the LAST RAINY SEASON</w:t>
      </w:r>
      <w:r w:rsidR="00720501">
        <w:rPr>
          <w:color w:val="FF0000"/>
        </w:rPr>
        <w:t xml:space="preserve"> were</w:t>
      </w:r>
      <w:r w:rsidRPr="002839F2">
        <w:rPr>
          <w:color w:val="FF0000"/>
        </w:rPr>
        <w:t xml:space="preserve"> RENTED-IN did? [Enumerator: </w:t>
      </w:r>
      <w:r w:rsidRPr="002839F2">
        <w:rPr>
          <w:strike/>
          <w:color w:val="FF0000"/>
        </w:rPr>
        <w:t>use the multiple choice menu to selected cultivated plots out of those owned</w:t>
      </w:r>
      <w:r w:rsidRPr="002839F2">
        <w:rPr>
          <w:color w:val="FF0000"/>
        </w:rPr>
        <w:t>. Enter number of plots]</w:t>
      </w:r>
    </w:p>
    <w:p w14:paraId="25C770F2" w14:textId="5218A41C" w:rsidR="002839F2" w:rsidRPr="00720501" w:rsidRDefault="002839F2" w:rsidP="002839F2">
      <w:pPr>
        <w:numPr>
          <w:ilvl w:val="0"/>
          <w:numId w:val="24"/>
        </w:numPr>
        <w:shd w:val="clear" w:color="auto" w:fill="FFFFFF"/>
        <w:spacing w:before="100" w:beforeAutospacing="1" w:after="115" w:line="276" w:lineRule="auto"/>
        <w:rPr>
          <w:rFonts w:eastAsia="Times New Roman" w:cstheme="minorHAnsi"/>
          <w:color w:val="FF0000"/>
        </w:rPr>
      </w:pPr>
      <w:r w:rsidRPr="002839F2">
        <w:rPr>
          <w:color w:val="FF0000"/>
        </w:rPr>
        <w:t>What was the total are</w:t>
      </w:r>
      <w:r w:rsidR="00455E06">
        <w:rPr>
          <w:color w:val="FF0000"/>
        </w:rPr>
        <w:t>a</w:t>
      </w:r>
      <w:r w:rsidRPr="002839F2">
        <w:rPr>
          <w:color w:val="FF0000"/>
        </w:rPr>
        <w:t xml:space="preserve"> in acres cultivated in the LAST RAINY SEASON on the plots the households </w:t>
      </w:r>
      <w:r>
        <w:rPr>
          <w:color w:val="FF0000"/>
        </w:rPr>
        <w:t>RENTED-IN</w:t>
      </w:r>
      <w:r w:rsidRPr="002839F2">
        <w:rPr>
          <w:color w:val="FF0000"/>
        </w:rPr>
        <w:t>?</w:t>
      </w:r>
      <w:r>
        <w:rPr>
          <w:color w:val="FF0000"/>
        </w:rPr>
        <w:t xml:space="preserve"> [Enumerator: enter value in acres]</w:t>
      </w:r>
    </w:p>
    <w:p w14:paraId="264A0E13" w14:textId="77777777" w:rsidR="00720501" w:rsidRDefault="00720501" w:rsidP="00720501">
      <w:pPr>
        <w:numPr>
          <w:ilvl w:val="0"/>
          <w:numId w:val="24"/>
        </w:numPr>
        <w:shd w:val="clear" w:color="auto" w:fill="FFFFFF"/>
        <w:spacing w:before="100" w:beforeAutospacing="1" w:after="115" w:line="276" w:lineRule="auto"/>
        <w:rPr>
          <w:rFonts w:eastAsia="Times New Roman" w:cstheme="minorHAnsi"/>
          <w:color w:val="FF0000"/>
        </w:rPr>
      </w:pPr>
      <w:r>
        <w:rPr>
          <w:color w:val="FF0000"/>
        </w:rPr>
        <w:lastRenderedPageBreak/>
        <w:t>How much did the household pay</w:t>
      </w:r>
      <w:r w:rsidRPr="002839F2">
        <w:rPr>
          <w:color w:val="FF0000"/>
        </w:rPr>
        <w:t xml:space="preserve"> in the LAST RAINY SEASON </w:t>
      </w:r>
      <w:r>
        <w:rPr>
          <w:color w:val="FF0000"/>
        </w:rPr>
        <w:t xml:space="preserve">for </w:t>
      </w:r>
      <w:r w:rsidRPr="002839F2">
        <w:rPr>
          <w:color w:val="FF0000"/>
        </w:rPr>
        <w:t xml:space="preserve">the plots the households </w:t>
      </w:r>
      <w:r>
        <w:rPr>
          <w:color w:val="FF0000"/>
        </w:rPr>
        <w:t>RENTED-IN</w:t>
      </w:r>
      <w:r w:rsidRPr="002839F2">
        <w:rPr>
          <w:color w:val="FF0000"/>
        </w:rPr>
        <w:t>?</w:t>
      </w:r>
      <w:r>
        <w:rPr>
          <w:color w:val="FF0000"/>
        </w:rPr>
        <w:t xml:space="preserve"> [Enumerator: enter value in Kwachas]</w:t>
      </w:r>
    </w:p>
    <w:p w14:paraId="55F5DA26" w14:textId="117213D3" w:rsidR="00720501" w:rsidRPr="00720501" w:rsidRDefault="00720501" w:rsidP="00720501">
      <w:pPr>
        <w:shd w:val="clear" w:color="auto" w:fill="FFFFFF"/>
        <w:spacing w:before="100" w:beforeAutospacing="1" w:after="115" w:line="276" w:lineRule="auto"/>
        <w:ind w:left="216"/>
        <w:rPr>
          <w:rFonts w:eastAsia="Times New Roman" w:cstheme="minorHAnsi"/>
          <w:color w:val="FF0000"/>
        </w:rPr>
      </w:pPr>
      <w:r>
        <w:rPr>
          <w:color w:val="FF0000"/>
        </w:rPr>
        <w:t>[ENUMERATOR: CHECK THAT THE TOTAL NUMBER OF PLOTS CULTIVATED IS EQUAL TO OWN PLUS THOSE RENTED IN]</w:t>
      </w:r>
    </w:p>
    <w:p w14:paraId="20FC2BB0" w14:textId="77777777" w:rsidR="002839F2" w:rsidRDefault="002839F2" w:rsidP="00720501">
      <w:pPr>
        <w:shd w:val="clear" w:color="auto" w:fill="FFFFFF"/>
        <w:spacing w:before="100" w:beforeAutospacing="1" w:after="115" w:line="276" w:lineRule="auto"/>
        <w:ind w:left="216"/>
        <w:rPr>
          <w:rFonts w:eastAsia="Times New Roman" w:cstheme="minorHAnsi"/>
          <w:color w:val="FF0000"/>
        </w:rPr>
      </w:pPr>
    </w:p>
    <w:p w14:paraId="7523DD65" w14:textId="77777777" w:rsidR="00720501" w:rsidRPr="002839F2" w:rsidRDefault="00720501" w:rsidP="00720501">
      <w:pPr>
        <w:shd w:val="clear" w:color="auto" w:fill="FFFFFF"/>
        <w:spacing w:before="100" w:beforeAutospacing="1" w:after="115" w:line="276" w:lineRule="auto"/>
        <w:ind w:left="216"/>
        <w:rPr>
          <w:rFonts w:eastAsia="Times New Roman" w:cstheme="minorHAnsi"/>
          <w:color w:val="FF0000"/>
        </w:rPr>
      </w:pPr>
    </w:p>
    <w:p w14:paraId="1912D92C" w14:textId="5FD4B910" w:rsidR="00AA6A88" w:rsidRPr="00AA6A88" w:rsidRDefault="00AA6A88" w:rsidP="00AA6A88">
      <w:pPr>
        <w:shd w:val="clear" w:color="auto" w:fill="FFFFFF"/>
        <w:spacing w:before="100" w:beforeAutospacing="1" w:after="115" w:line="276" w:lineRule="auto"/>
        <w:ind w:left="216"/>
        <w:rPr>
          <w:rFonts w:eastAsia="Times New Roman" w:cstheme="minorHAnsi"/>
          <w:color w:val="FF0000"/>
        </w:rPr>
      </w:pPr>
      <w:r>
        <w:rPr>
          <w:color w:val="FF0000"/>
        </w:rPr>
        <w:t>[Programming: the land renting network questions have been removed.]</w:t>
      </w:r>
    </w:p>
    <w:p w14:paraId="7032C9C7" w14:textId="77777777" w:rsidR="00A62423" w:rsidRPr="00AA6A88" w:rsidRDefault="00A62423" w:rsidP="00A62423">
      <w:pPr>
        <w:pStyle w:val="ListParagraph"/>
        <w:shd w:val="clear" w:color="auto" w:fill="FFFFFF"/>
        <w:spacing w:after="0" w:line="240" w:lineRule="auto"/>
        <w:ind w:left="216" w:right="288"/>
        <w:rPr>
          <w:rFonts w:cstheme="minorHAnsi"/>
          <w:b/>
          <w:strike/>
          <w:u w:val="single"/>
        </w:rPr>
      </w:pPr>
      <w:r w:rsidRPr="00AA6A88">
        <w:rPr>
          <w:rFonts w:cstheme="minorHAnsi"/>
          <w:b/>
          <w:strike/>
          <w:u w:val="single"/>
        </w:rPr>
        <w:t>Land renting networks</w:t>
      </w:r>
    </w:p>
    <w:p w14:paraId="6773D2C6" w14:textId="77777777" w:rsidR="007F6C39" w:rsidRPr="00AA6A88" w:rsidRDefault="007F6C39" w:rsidP="00C91CC2">
      <w:pPr>
        <w:shd w:val="clear" w:color="auto" w:fill="FFFFFF"/>
        <w:spacing w:before="100" w:beforeAutospacing="1" w:after="115" w:line="276" w:lineRule="auto"/>
        <w:ind w:left="216"/>
        <w:rPr>
          <w:rFonts w:eastAsia="Times New Roman" w:cstheme="minorHAnsi"/>
          <w:strike/>
        </w:rPr>
      </w:pPr>
      <w:r w:rsidRPr="00AA6A88">
        <w:rPr>
          <w:rFonts w:eastAsia="Times New Roman" w:cstheme="minorHAnsi"/>
          <w:strike/>
        </w:rPr>
        <w:t>Did your household rent in any plots to cultivate? YES/NO</w:t>
      </w:r>
    </w:p>
    <w:p w14:paraId="6169DCF4" w14:textId="77777777" w:rsidR="007F6C39" w:rsidRPr="00AA6A88" w:rsidRDefault="007F6C39" w:rsidP="008A260A">
      <w:pPr>
        <w:numPr>
          <w:ilvl w:val="0"/>
          <w:numId w:val="24"/>
        </w:numPr>
        <w:shd w:val="clear" w:color="auto" w:fill="FFFFFF"/>
        <w:spacing w:before="100" w:beforeAutospacing="1" w:after="115" w:line="276" w:lineRule="auto"/>
        <w:rPr>
          <w:rFonts w:eastAsia="Times New Roman" w:cstheme="minorHAnsi"/>
          <w:strike/>
        </w:rPr>
      </w:pPr>
      <w:r w:rsidRPr="00AA6A88">
        <w:rPr>
          <w:rFonts w:eastAsia="Times New Roman" w:cstheme="minorHAnsi"/>
          <w:strike/>
        </w:rPr>
        <w:t>If yes to 1, how many plots did your household rent-in to cultivate in the PAST RAINY SEASON?</w:t>
      </w:r>
    </w:p>
    <w:p w14:paraId="354E737A" w14:textId="77777777" w:rsidR="007F6C39" w:rsidRPr="00AA6A88" w:rsidRDefault="007F6C39" w:rsidP="008A260A">
      <w:pPr>
        <w:numPr>
          <w:ilvl w:val="0"/>
          <w:numId w:val="24"/>
        </w:numPr>
        <w:shd w:val="clear" w:color="auto" w:fill="FFFFFF"/>
        <w:spacing w:after="0" w:line="276" w:lineRule="auto"/>
        <w:rPr>
          <w:strike/>
        </w:rPr>
      </w:pPr>
      <w:r w:rsidRPr="00AA6A88">
        <w:rPr>
          <w:strike/>
        </w:rPr>
        <w:t>You said that you rented in [NUMBER] plots for cultivation in the LAST RAINY SEASON. Let’s start with largest plot that you rent in till the smallest one. For each plot, please answer:</w:t>
      </w:r>
    </w:p>
    <w:p w14:paraId="1DB0EC4F" w14:textId="77777777" w:rsidR="007F6C39" w:rsidRPr="00AA6A88" w:rsidRDefault="007F6C39" w:rsidP="008A260A">
      <w:pPr>
        <w:pStyle w:val="ListParagraph"/>
        <w:numPr>
          <w:ilvl w:val="0"/>
          <w:numId w:val="20"/>
        </w:numPr>
        <w:shd w:val="clear" w:color="auto" w:fill="FFFFFF"/>
        <w:spacing w:after="0" w:line="276" w:lineRule="auto"/>
        <w:rPr>
          <w:strike/>
        </w:rPr>
      </w:pPr>
      <w:r w:rsidRPr="00AA6A88">
        <w:rPr>
          <w:strike/>
        </w:rPr>
        <w:t xml:space="preserve">Please, can you give a name to this plot? </w:t>
      </w:r>
      <w:r w:rsidRPr="00AA6A88">
        <w:rPr>
          <w:strike/>
          <w:highlight w:val="white"/>
        </w:rPr>
        <w:t>[Enumerator: Write PLOT NAME</w:t>
      </w:r>
      <w:r w:rsidR="00464349" w:rsidRPr="00AA6A88">
        <w:rPr>
          <w:strike/>
          <w:highlight w:val="white"/>
        </w:rPr>
        <w:t xml:space="preserve"> into tablet</w:t>
      </w:r>
      <w:r w:rsidRPr="00AA6A88">
        <w:rPr>
          <w:strike/>
          <w:highlight w:val="white"/>
        </w:rPr>
        <w:t xml:space="preserve">] </w:t>
      </w:r>
    </w:p>
    <w:p w14:paraId="27665623" w14:textId="77777777" w:rsidR="007F6C39" w:rsidRPr="00AA6A88" w:rsidRDefault="007F6C39" w:rsidP="008A260A">
      <w:pPr>
        <w:pStyle w:val="ListParagraph"/>
        <w:numPr>
          <w:ilvl w:val="0"/>
          <w:numId w:val="20"/>
        </w:numPr>
        <w:shd w:val="clear" w:color="auto" w:fill="FFFFFF"/>
        <w:spacing w:after="0" w:line="276" w:lineRule="auto"/>
        <w:rPr>
          <w:strike/>
        </w:rPr>
      </w:pPr>
      <w:r w:rsidRPr="00AA6A88">
        <w:rPr>
          <w:strike/>
        </w:rPr>
        <w:t xml:space="preserve">What is the area of this </w:t>
      </w:r>
      <w:r w:rsidRPr="00AA6A88">
        <w:rPr>
          <w:strike/>
          <w:highlight w:val="white"/>
        </w:rPr>
        <w:t>[PLOT NAME]</w:t>
      </w:r>
      <w:r w:rsidRPr="00AA6A88">
        <w:rPr>
          <w:strike/>
        </w:rPr>
        <w:t>? (1) Number (2) Units: Acres, Hectares, Squared Meters, Football Pitches.</w:t>
      </w:r>
    </w:p>
    <w:p w14:paraId="1C03427A" w14:textId="77777777" w:rsidR="00A62423" w:rsidRPr="00AA6A88" w:rsidRDefault="00A62423" w:rsidP="008A260A">
      <w:pPr>
        <w:pStyle w:val="ListParagraph"/>
        <w:numPr>
          <w:ilvl w:val="0"/>
          <w:numId w:val="20"/>
        </w:numPr>
        <w:shd w:val="clear" w:color="auto" w:fill="FFFFFF"/>
        <w:spacing w:after="0" w:line="276" w:lineRule="auto"/>
        <w:rPr>
          <w:strike/>
        </w:rPr>
      </w:pPr>
      <w:r w:rsidRPr="00AA6A88">
        <w:rPr>
          <w:rFonts w:eastAsia="Times New Roman" w:cstheme="minorHAnsi"/>
          <w:strike/>
        </w:rPr>
        <w:t>Tell me the name of the PERSON you rented [PLOT] from.</w:t>
      </w:r>
    </w:p>
    <w:p w14:paraId="4419F9EB" w14:textId="77777777" w:rsidR="00A62423" w:rsidRPr="00AA6A88" w:rsidRDefault="00A62423" w:rsidP="008A260A">
      <w:pPr>
        <w:pStyle w:val="ListParagraph"/>
        <w:numPr>
          <w:ilvl w:val="0"/>
          <w:numId w:val="20"/>
        </w:numPr>
        <w:shd w:val="clear" w:color="auto" w:fill="FFFFFF"/>
        <w:spacing w:after="0" w:line="276" w:lineRule="auto"/>
        <w:rPr>
          <w:strike/>
        </w:rPr>
      </w:pPr>
      <w:r w:rsidRPr="00AA6A88">
        <w:rPr>
          <w:rFonts w:eastAsia="Times New Roman" w:cstheme="minorHAnsi"/>
          <w:strike/>
        </w:rPr>
        <w:t>How much did your household pay (or is supposed to pay) to PERSON for renting [PLOT]?</w:t>
      </w:r>
    </w:p>
    <w:p w14:paraId="33957DAB" w14:textId="77777777" w:rsidR="00A62423" w:rsidRPr="00AA6A88" w:rsidRDefault="00A62423" w:rsidP="008A260A">
      <w:pPr>
        <w:pStyle w:val="ListParagraph"/>
        <w:numPr>
          <w:ilvl w:val="0"/>
          <w:numId w:val="20"/>
        </w:numPr>
        <w:spacing w:before="100" w:beforeAutospacing="1" w:after="115" w:line="276" w:lineRule="auto"/>
        <w:rPr>
          <w:rFonts w:eastAsia="Times New Roman" w:cstheme="minorHAnsi"/>
          <w:strike/>
        </w:rPr>
      </w:pPr>
      <w:r w:rsidRPr="00AA6A88">
        <w:rPr>
          <w:rFonts w:eastAsia="Times New Roman" w:cstheme="minorHAnsi"/>
          <w:strike/>
        </w:rPr>
        <w:t>USE BOOKLETS TO DETERMINE THE HOUSEHOLD NUMBER.</w:t>
      </w:r>
    </w:p>
    <w:p w14:paraId="0902E609" w14:textId="77777777" w:rsidR="00654B6F" w:rsidRPr="00AA6A88" w:rsidRDefault="00654B6F" w:rsidP="00AB15F2">
      <w:pPr>
        <w:shd w:val="clear" w:color="auto" w:fill="FFFFFF"/>
        <w:spacing w:after="0" w:line="240" w:lineRule="auto"/>
        <w:ind w:right="288"/>
        <w:rPr>
          <w:rFonts w:cstheme="minorHAnsi"/>
          <w:bCs/>
          <w:strike/>
        </w:rPr>
      </w:pPr>
    </w:p>
    <w:p w14:paraId="4F3FA3BC" w14:textId="77777777" w:rsidR="00654B6F" w:rsidRPr="00AA6A88" w:rsidRDefault="00654B6F" w:rsidP="008A260A">
      <w:pPr>
        <w:pStyle w:val="ListParagraph"/>
        <w:numPr>
          <w:ilvl w:val="0"/>
          <w:numId w:val="24"/>
        </w:numPr>
        <w:shd w:val="clear" w:color="auto" w:fill="FFFFFF"/>
        <w:spacing w:after="0" w:line="240" w:lineRule="auto"/>
        <w:ind w:right="288"/>
        <w:rPr>
          <w:rFonts w:cstheme="minorHAnsi"/>
          <w:bCs/>
          <w:strike/>
        </w:rPr>
      </w:pPr>
      <w:r w:rsidRPr="00AA6A88">
        <w:rPr>
          <w:rFonts w:cstheme="minorHAnsi"/>
          <w:bCs/>
          <w:strike/>
        </w:rPr>
        <w:t>Did your household rent-out any of your PLOTS in the last rainy season? YES/NO [If NO, SKIP to next section]</w:t>
      </w:r>
    </w:p>
    <w:p w14:paraId="5779538A" w14:textId="77777777" w:rsidR="00767D25" w:rsidRPr="00AA6A88" w:rsidRDefault="00767D25" w:rsidP="00767D25">
      <w:pPr>
        <w:pStyle w:val="ListParagraph"/>
        <w:shd w:val="clear" w:color="auto" w:fill="FFFFFF"/>
        <w:spacing w:after="0" w:line="240" w:lineRule="auto"/>
        <w:ind w:left="216" w:right="288"/>
        <w:rPr>
          <w:rFonts w:cstheme="minorHAnsi"/>
          <w:bCs/>
          <w:strike/>
        </w:rPr>
      </w:pPr>
    </w:p>
    <w:p w14:paraId="6486B2B7" w14:textId="77777777" w:rsidR="00654B6F" w:rsidRPr="00AA6A88" w:rsidRDefault="00654B6F" w:rsidP="008A260A">
      <w:pPr>
        <w:pStyle w:val="ListParagraph"/>
        <w:numPr>
          <w:ilvl w:val="0"/>
          <w:numId w:val="24"/>
        </w:numPr>
        <w:shd w:val="clear" w:color="auto" w:fill="FFFFFF"/>
        <w:spacing w:after="0" w:line="240" w:lineRule="auto"/>
        <w:ind w:right="288"/>
        <w:rPr>
          <w:rFonts w:cstheme="minorHAnsi"/>
          <w:bCs/>
          <w:strike/>
        </w:rPr>
      </w:pPr>
      <w:r w:rsidRPr="00AA6A88">
        <w:rPr>
          <w:rFonts w:cstheme="minorHAnsi"/>
          <w:bCs/>
          <w:strike/>
        </w:rPr>
        <w:t xml:space="preserve">You said that you OWN [NUMBER] plots. Which of these plots did you [RENTED OUT] in the LAST RAINY SEASON? </w:t>
      </w:r>
    </w:p>
    <w:p w14:paraId="1E8311AA" w14:textId="77777777" w:rsidR="00654B6F" w:rsidRPr="00AA6A88" w:rsidRDefault="00654B6F" w:rsidP="00654B6F">
      <w:pPr>
        <w:pStyle w:val="ListParagraph"/>
        <w:shd w:val="clear" w:color="auto" w:fill="FFFFFF"/>
        <w:spacing w:after="0" w:line="240" w:lineRule="auto"/>
        <w:ind w:left="216" w:right="288"/>
        <w:rPr>
          <w:rFonts w:cstheme="minorHAnsi"/>
          <w:bCs/>
          <w:strike/>
        </w:rPr>
      </w:pPr>
      <w:r w:rsidRPr="00AA6A88">
        <w:rPr>
          <w:rFonts w:cstheme="minorHAnsi"/>
          <w:bCs/>
          <w:strike/>
        </w:rPr>
        <w:t xml:space="preserve">[MULTIPLE CHOICE with the PLOT </w:t>
      </w:r>
      <w:r w:rsidR="00DE7212" w:rsidRPr="00AA6A88">
        <w:rPr>
          <w:rFonts w:cstheme="minorHAnsi"/>
          <w:bCs/>
          <w:strike/>
        </w:rPr>
        <w:t>NAMES -</w:t>
      </w:r>
      <w:r w:rsidRPr="00AA6A88">
        <w:rPr>
          <w:rFonts w:cstheme="minorHAnsi"/>
          <w:bCs/>
          <w:strike/>
        </w:rPr>
        <w:t xml:space="preserve"> Enumerators selects relevant plots]  </w:t>
      </w:r>
    </w:p>
    <w:p w14:paraId="254971EA" w14:textId="77777777" w:rsidR="00654B6F" w:rsidRPr="00AA6A88" w:rsidRDefault="00654B6F" w:rsidP="00654B6F">
      <w:pPr>
        <w:pStyle w:val="ListParagraph"/>
        <w:shd w:val="clear" w:color="auto" w:fill="FFFFFF"/>
        <w:spacing w:after="0" w:line="240" w:lineRule="auto"/>
        <w:ind w:left="216" w:right="288"/>
        <w:rPr>
          <w:rFonts w:cstheme="minorHAnsi"/>
          <w:bCs/>
          <w:strike/>
        </w:rPr>
      </w:pPr>
      <w:r w:rsidRPr="00AA6A88">
        <w:rPr>
          <w:rFonts w:cstheme="minorHAnsi"/>
          <w:bCs/>
          <w:strike/>
        </w:rPr>
        <w:t>Per ea</w:t>
      </w:r>
      <w:r w:rsidR="00A62423" w:rsidRPr="00AA6A88">
        <w:rPr>
          <w:rFonts w:cstheme="minorHAnsi"/>
          <w:bCs/>
          <w:strike/>
        </w:rPr>
        <w:t xml:space="preserve">ch PLOT selected please answer </w:t>
      </w:r>
    </w:p>
    <w:p w14:paraId="0DA3D89B" w14:textId="77777777" w:rsidR="00A62423" w:rsidRPr="00AA6A88" w:rsidRDefault="00A62423" w:rsidP="008A260A">
      <w:pPr>
        <w:pStyle w:val="ListParagraph"/>
        <w:numPr>
          <w:ilvl w:val="0"/>
          <w:numId w:val="46"/>
        </w:numPr>
        <w:shd w:val="clear" w:color="auto" w:fill="FFFFFF"/>
        <w:spacing w:after="0" w:line="276" w:lineRule="auto"/>
        <w:rPr>
          <w:strike/>
        </w:rPr>
      </w:pPr>
      <w:r w:rsidRPr="00AA6A88">
        <w:rPr>
          <w:rFonts w:eastAsia="Times New Roman" w:cstheme="minorHAnsi"/>
          <w:strike/>
        </w:rPr>
        <w:t>Tell me the name of the PERSON you rented the [PLOT] to.</w:t>
      </w:r>
    </w:p>
    <w:p w14:paraId="61B9676E" w14:textId="77777777" w:rsidR="00A62423" w:rsidRPr="00AA6A88" w:rsidRDefault="00B97909" w:rsidP="008A260A">
      <w:pPr>
        <w:pStyle w:val="ListParagraph"/>
        <w:numPr>
          <w:ilvl w:val="0"/>
          <w:numId w:val="46"/>
        </w:numPr>
        <w:shd w:val="clear" w:color="auto" w:fill="FFFFFF"/>
        <w:spacing w:after="0" w:line="276" w:lineRule="auto"/>
        <w:rPr>
          <w:strike/>
        </w:rPr>
      </w:pPr>
      <w:r w:rsidRPr="00AA6A88">
        <w:rPr>
          <w:rFonts w:eastAsia="Times New Roman" w:cstheme="minorHAnsi"/>
          <w:strike/>
        </w:rPr>
        <w:t>How much did</w:t>
      </w:r>
      <w:r w:rsidR="00A62423" w:rsidRPr="00AA6A88">
        <w:rPr>
          <w:rFonts w:eastAsia="Times New Roman" w:cstheme="minorHAnsi"/>
          <w:strike/>
        </w:rPr>
        <w:t xml:space="preserve"> your household paid (or is supposed to be paid) from PERSON for renting-out [PLOT]?]?</w:t>
      </w:r>
    </w:p>
    <w:p w14:paraId="20C1DED9" w14:textId="77777777" w:rsidR="00A62423" w:rsidRPr="00AA6A88" w:rsidRDefault="00A62423" w:rsidP="008A260A">
      <w:pPr>
        <w:pStyle w:val="ListParagraph"/>
        <w:numPr>
          <w:ilvl w:val="0"/>
          <w:numId w:val="46"/>
        </w:numPr>
        <w:spacing w:before="100" w:beforeAutospacing="1" w:after="115" w:line="276" w:lineRule="auto"/>
        <w:rPr>
          <w:rFonts w:eastAsia="Times New Roman" w:cstheme="minorHAnsi"/>
          <w:strike/>
        </w:rPr>
      </w:pPr>
      <w:r w:rsidRPr="00AA6A88">
        <w:rPr>
          <w:rFonts w:eastAsia="Times New Roman" w:cstheme="minorHAnsi"/>
          <w:strike/>
        </w:rPr>
        <w:lastRenderedPageBreak/>
        <w:t>USE BOOKLETS TO DETERMINE THE HOUSEHOLD NUMBER.</w:t>
      </w:r>
    </w:p>
    <w:p w14:paraId="488EF649" w14:textId="77777777" w:rsidR="00A62423" w:rsidRPr="00AA6A88" w:rsidRDefault="00A62423" w:rsidP="00654B6F">
      <w:pPr>
        <w:pStyle w:val="ListParagraph"/>
        <w:shd w:val="clear" w:color="auto" w:fill="FFFFFF"/>
        <w:spacing w:after="0" w:line="240" w:lineRule="auto"/>
        <w:ind w:left="216" w:right="288"/>
        <w:rPr>
          <w:rFonts w:cstheme="minorHAnsi"/>
          <w:bCs/>
          <w:strike/>
        </w:rPr>
      </w:pPr>
    </w:p>
    <w:p w14:paraId="2F8B24FD" w14:textId="77777777" w:rsidR="00767D25" w:rsidRPr="00AA6A88" w:rsidRDefault="00767D25" w:rsidP="00654B6F">
      <w:pPr>
        <w:pStyle w:val="ListParagraph"/>
        <w:shd w:val="clear" w:color="auto" w:fill="FFFFFF"/>
        <w:spacing w:after="0" w:line="240" w:lineRule="auto"/>
        <w:ind w:left="216" w:right="288"/>
        <w:rPr>
          <w:rFonts w:cstheme="minorHAnsi"/>
          <w:bCs/>
          <w:strike/>
        </w:rPr>
      </w:pPr>
    </w:p>
    <w:p w14:paraId="0816C8EB" w14:textId="77777777" w:rsidR="00323828" w:rsidRPr="00AA6A88" w:rsidRDefault="00654B6F" w:rsidP="008A260A">
      <w:pPr>
        <w:pStyle w:val="ListParagraph"/>
        <w:numPr>
          <w:ilvl w:val="0"/>
          <w:numId w:val="24"/>
        </w:numPr>
        <w:shd w:val="clear" w:color="auto" w:fill="FFFFFF"/>
        <w:spacing w:after="0" w:line="240" w:lineRule="auto"/>
        <w:ind w:right="288"/>
        <w:rPr>
          <w:rFonts w:cstheme="minorHAnsi"/>
          <w:bCs/>
          <w:strike/>
        </w:rPr>
      </w:pPr>
      <w:r w:rsidRPr="00AA6A88">
        <w:rPr>
          <w:rFonts w:cstheme="minorHAnsi"/>
          <w:bCs/>
          <w:strike/>
        </w:rPr>
        <w:t>Let’s talk about plot [PLOT NAME] that you RENTED-OUT:</w:t>
      </w:r>
    </w:p>
    <w:p w14:paraId="6D268C07" w14:textId="77777777" w:rsidR="00923A34" w:rsidRPr="00AA6A88" w:rsidRDefault="00323828" w:rsidP="00323828">
      <w:pPr>
        <w:pStyle w:val="ListParagraph"/>
        <w:shd w:val="clear" w:color="auto" w:fill="FFFFFF"/>
        <w:spacing w:after="0" w:line="240" w:lineRule="auto"/>
        <w:ind w:left="216" w:right="288"/>
        <w:rPr>
          <w:rFonts w:cstheme="minorHAnsi"/>
          <w:bCs/>
          <w:strike/>
        </w:rPr>
      </w:pPr>
      <w:r w:rsidRPr="00AA6A88">
        <w:rPr>
          <w:rFonts w:cstheme="minorHAnsi"/>
          <w:bCs/>
          <w:strike/>
        </w:rPr>
        <w:tab/>
      </w:r>
      <w:r w:rsidR="00654B6F" w:rsidRPr="00AA6A88">
        <w:rPr>
          <w:rFonts w:cstheme="minorHAnsi"/>
          <w:bCs/>
          <w:i/>
          <w:iCs/>
          <w:strike/>
        </w:rPr>
        <w:t>Answer the following table per each person your household rented-out land</w:t>
      </w:r>
    </w:p>
    <w:p w14:paraId="7AD6CC45" w14:textId="77777777" w:rsidR="00654B6F" w:rsidRPr="00AA6A88" w:rsidRDefault="00654B6F" w:rsidP="00AB15F2">
      <w:pPr>
        <w:shd w:val="clear" w:color="auto" w:fill="FFFFFF"/>
        <w:spacing w:after="0" w:line="240" w:lineRule="auto"/>
        <w:ind w:right="288"/>
        <w:rPr>
          <w:rFonts w:cstheme="minorHAnsi"/>
          <w:bCs/>
          <w:strike/>
        </w:rPr>
      </w:pPr>
    </w:p>
    <w:p w14:paraId="1D676A48" w14:textId="77777777" w:rsidR="00923A34" w:rsidRPr="00AA6A88" w:rsidRDefault="00923A34" w:rsidP="008A260A">
      <w:pPr>
        <w:pStyle w:val="ListParagraph"/>
        <w:numPr>
          <w:ilvl w:val="0"/>
          <w:numId w:val="24"/>
        </w:numPr>
        <w:shd w:val="clear" w:color="auto" w:fill="FFFFFF"/>
        <w:spacing w:after="0" w:line="240" w:lineRule="auto"/>
        <w:ind w:right="288"/>
        <w:rPr>
          <w:rFonts w:cstheme="minorHAnsi"/>
          <w:bCs/>
          <w:strike/>
        </w:rPr>
      </w:pPr>
      <w:r w:rsidRPr="00AA6A88">
        <w:rPr>
          <w:rFonts w:cstheme="minorHAnsi"/>
          <w:bCs/>
          <w:strike/>
        </w:rPr>
        <w:t>How much did your household SPEND in [RENTING IN] equipment in the PAST RAINY season: farm implements and machinery (e.g., hand hoe, slasher, axe, sprayer, panga knife, sickle, treadle pump, watering can, ox cart, ox plough, generator, maize shell, spade, wheelbarrow) in the LAST RAINY season? [VALUE IN MWK]</w:t>
      </w:r>
    </w:p>
    <w:p w14:paraId="2364FF56" w14:textId="77777777" w:rsidR="00767D25" w:rsidRPr="00AA6A88" w:rsidRDefault="00767D25" w:rsidP="00767D25">
      <w:pPr>
        <w:pStyle w:val="ListParagraph"/>
        <w:shd w:val="clear" w:color="auto" w:fill="FFFFFF"/>
        <w:spacing w:after="0" w:line="240" w:lineRule="auto"/>
        <w:ind w:left="216" w:right="288"/>
        <w:rPr>
          <w:rFonts w:cstheme="minorHAnsi"/>
          <w:bCs/>
          <w:strike/>
        </w:rPr>
      </w:pPr>
    </w:p>
    <w:p w14:paraId="74A43C0A" w14:textId="77777777" w:rsidR="00654B6F" w:rsidRPr="00AA6A88" w:rsidRDefault="00923A34" w:rsidP="008A260A">
      <w:pPr>
        <w:pStyle w:val="ListParagraph"/>
        <w:numPr>
          <w:ilvl w:val="0"/>
          <w:numId w:val="24"/>
        </w:numPr>
        <w:shd w:val="clear" w:color="auto" w:fill="FFFFFF"/>
        <w:spacing w:after="0" w:line="240" w:lineRule="auto"/>
        <w:ind w:right="288"/>
        <w:rPr>
          <w:rFonts w:cstheme="minorHAnsi"/>
          <w:bCs/>
          <w:strike/>
        </w:rPr>
      </w:pPr>
      <w:r w:rsidRPr="00AA6A88">
        <w:rPr>
          <w:rFonts w:cstheme="minorHAnsi"/>
          <w:bCs/>
          <w:strike/>
        </w:rPr>
        <w:t>How much did your household EARN from [RENTING OUT] equipment: farm implements and machinery (hand hoe, slasher, axe, sprayer, panga knife, sickle, treadle pump, watering can, ox cart, ox plough, generator, maize shell, spade, wheelbarrow) in the LAST RAINY season? [VALUE IN MWK]</w:t>
      </w:r>
    </w:p>
    <w:p w14:paraId="5BA03581" w14:textId="77777777" w:rsidR="00923A34" w:rsidRPr="00B56888" w:rsidRDefault="00923A34" w:rsidP="00923A34">
      <w:pPr>
        <w:pStyle w:val="ListParagraph"/>
        <w:shd w:val="clear" w:color="auto" w:fill="FFFFFF"/>
        <w:spacing w:after="0" w:line="240" w:lineRule="auto"/>
        <w:ind w:left="216" w:right="288"/>
        <w:rPr>
          <w:rFonts w:cstheme="minorHAnsi"/>
          <w:bCs/>
        </w:rPr>
      </w:pPr>
    </w:p>
    <w:p w14:paraId="2C318908" w14:textId="77777777" w:rsidR="00AB15F2" w:rsidRPr="00B56888" w:rsidRDefault="00AB15F2" w:rsidP="007F6C39">
      <w:pPr>
        <w:shd w:val="clear" w:color="auto" w:fill="FFFFFF"/>
        <w:spacing w:after="0" w:line="240" w:lineRule="auto"/>
        <w:ind w:right="288"/>
        <w:rPr>
          <w:rFonts w:cstheme="minorHAnsi"/>
          <w:b/>
          <w:u w:val="single"/>
        </w:rPr>
      </w:pPr>
    </w:p>
    <w:p w14:paraId="0362B25B" w14:textId="77777777" w:rsidR="007F6C39" w:rsidRPr="00B56888" w:rsidRDefault="00510DC5" w:rsidP="007F6C39">
      <w:pPr>
        <w:shd w:val="clear" w:color="auto" w:fill="FFFFFF"/>
        <w:spacing w:after="0" w:line="240" w:lineRule="auto"/>
        <w:ind w:right="288"/>
        <w:rPr>
          <w:rFonts w:cstheme="minorHAnsi"/>
          <w:b/>
          <w:u w:val="single"/>
        </w:rPr>
      </w:pPr>
      <w:r w:rsidRPr="00B56888">
        <w:rPr>
          <w:rFonts w:cstheme="minorHAnsi"/>
          <w:b/>
          <w:u w:val="single"/>
        </w:rPr>
        <w:t>D4</w:t>
      </w:r>
      <w:r w:rsidR="007F6C39" w:rsidRPr="00B56888">
        <w:rPr>
          <w:rFonts w:cstheme="minorHAnsi"/>
          <w:b/>
          <w:u w:val="single"/>
        </w:rPr>
        <w:t>: Agricultural production</w:t>
      </w:r>
    </w:p>
    <w:p w14:paraId="7C60F43E" w14:textId="77777777" w:rsidR="007F6C39" w:rsidRPr="00B56888" w:rsidRDefault="007F6C39" w:rsidP="007F6C39">
      <w:pPr>
        <w:shd w:val="clear" w:color="auto" w:fill="FFFFFF"/>
        <w:spacing w:after="0" w:line="276" w:lineRule="auto"/>
        <w:rPr>
          <w:i/>
        </w:rPr>
      </w:pPr>
    </w:p>
    <w:p w14:paraId="2E86EEA7" w14:textId="77777777" w:rsidR="007F6C39" w:rsidRPr="00B56888" w:rsidRDefault="007F6C39" w:rsidP="007F6C39">
      <w:pPr>
        <w:shd w:val="clear" w:color="auto" w:fill="FFFFFF"/>
        <w:spacing w:after="0" w:line="276" w:lineRule="auto"/>
        <w:ind w:left="360"/>
        <w:rPr>
          <w:i/>
        </w:rPr>
      </w:pPr>
      <w:r w:rsidRPr="00B56888">
        <w:rPr>
          <w:i/>
        </w:rPr>
        <w:t>Let’s talk about the agriculture produced in each of your cultivated plots. First, confirm that the number of cultivated plots is [NUMBER], and the names of the plots are: The enumerator should see a screen that shows the PLOT ID and [PLOT NAME]. Enumerator should read the name of the plots.</w:t>
      </w:r>
    </w:p>
    <w:p w14:paraId="097E4786" w14:textId="77777777" w:rsidR="004B492E" w:rsidRPr="00B56888" w:rsidRDefault="004B492E" w:rsidP="008A260A">
      <w:pPr>
        <w:pStyle w:val="ListParagraph"/>
        <w:numPr>
          <w:ilvl w:val="0"/>
          <w:numId w:val="24"/>
        </w:numPr>
        <w:shd w:val="clear" w:color="auto" w:fill="FFFFFF"/>
        <w:spacing w:before="100" w:beforeAutospacing="1" w:after="115" w:line="276" w:lineRule="auto"/>
        <w:rPr>
          <w:rFonts w:eastAsia="Times New Roman" w:cstheme="minorHAnsi"/>
        </w:rPr>
      </w:pPr>
      <w:r w:rsidRPr="00B56888">
        <w:rPr>
          <w:rFonts w:eastAsia="Times New Roman" w:cstheme="minorHAnsi"/>
        </w:rPr>
        <w:t>Did your household CULTIVATE any of the following crops in the last rainy season? YES/NO</w:t>
      </w:r>
    </w:p>
    <w:p w14:paraId="4C8AA4C3" w14:textId="77777777" w:rsidR="004B492E" w:rsidRPr="00B56888" w:rsidRDefault="004B492E" w:rsidP="008A260A">
      <w:pPr>
        <w:numPr>
          <w:ilvl w:val="0"/>
          <w:numId w:val="24"/>
        </w:numPr>
        <w:shd w:val="clear" w:color="auto" w:fill="FFFFFF"/>
        <w:spacing w:before="100" w:beforeAutospacing="1" w:after="115" w:line="276" w:lineRule="auto"/>
        <w:rPr>
          <w:rFonts w:eastAsia="Times New Roman" w:cstheme="minorHAnsi"/>
        </w:rPr>
      </w:pPr>
      <w:r w:rsidRPr="00B56888">
        <w:rPr>
          <w:rFonts w:eastAsia="Times New Roman" w:cstheme="minorHAnsi"/>
        </w:rPr>
        <w:t>Did your household HARVEST any of the following crops in the last rainy season? YES/NO</w:t>
      </w:r>
    </w:p>
    <w:p w14:paraId="7DDFB8CF" w14:textId="77777777" w:rsidR="004B492E" w:rsidRPr="00B56888" w:rsidRDefault="004B492E">
      <w:pPr>
        <w:rPr>
          <w:rFonts w:eastAsia="Times New Roman" w:cstheme="minorHAnsi"/>
        </w:rPr>
      </w:pPr>
      <w:r w:rsidRPr="00B56888">
        <w:rPr>
          <w:rFonts w:eastAsia="Times New Roman" w:cstheme="minorHAnsi"/>
        </w:rPr>
        <w:br w:type="page"/>
      </w:r>
    </w:p>
    <w:tbl>
      <w:tblPr>
        <w:tblpPr w:leftFromText="180" w:rightFromText="180" w:vertAnchor="text" w:horzAnchor="page" w:tblpX="608" w:tblpY="462"/>
        <w:tblW w:w="13883" w:type="dxa"/>
        <w:tblCellSpacing w:w="0" w:type="dxa"/>
        <w:tblBorders>
          <w:top w:val="outset" w:sz="6" w:space="0" w:color="000001"/>
          <w:left w:val="outset" w:sz="6" w:space="0" w:color="000001"/>
          <w:bottom w:val="outset" w:sz="6" w:space="0" w:color="000001"/>
          <w:right w:val="outset" w:sz="6" w:space="0" w:color="000001"/>
        </w:tblBorders>
        <w:tblLayout w:type="fixed"/>
        <w:tblCellMar>
          <w:top w:w="84" w:type="dxa"/>
          <w:left w:w="84" w:type="dxa"/>
          <w:bottom w:w="84" w:type="dxa"/>
          <w:right w:w="84" w:type="dxa"/>
        </w:tblCellMar>
        <w:tblLook w:val="04A0" w:firstRow="1" w:lastRow="0" w:firstColumn="1" w:lastColumn="0" w:noHBand="0" w:noVBand="1"/>
      </w:tblPr>
      <w:tblGrid>
        <w:gridCol w:w="780"/>
        <w:gridCol w:w="948"/>
        <w:gridCol w:w="1249"/>
        <w:gridCol w:w="868"/>
        <w:gridCol w:w="1515"/>
        <w:gridCol w:w="459"/>
        <w:gridCol w:w="948"/>
        <w:gridCol w:w="789"/>
        <w:gridCol w:w="1239"/>
        <w:gridCol w:w="26"/>
        <w:gridCol w:w="955"/>
        <w:gridCol w:w="1546"/>
        <w:gridCol w:w="980"/>
        <w:gridCol w:w="1546"/>
        <w:gridCol w:w="35"/>
      </w:tblGrid>
      <w:tr w:rsidR="00B56888" w:rsidRPr="00B56888" w14:paraId="2D513E12" w14:textId="77777777" w:rsidTr="004A566B">
        <w:trPr>
          <w:gridAfter w:val="1"/>
          <w:wAfter w:w="35" w:type="dxa"/>
          <w:trHeight w:val="223"/>
          <w:tblCellSpacing w:w="0" w:type="dxa"/>
        </w:trPr>
        <w:tc>
          <w:tcPr>
            <w:tcW w:w="781" w:type="dxa"/>
            <w:vMerge w:val="restart"/>
            <w:tcBorders>
              <w:top w:val="outset" w:sz="6" w:space="0" w:color="000001"/>
              <w:left w:val="outset" w:sz="6" w:space="0" w:color="000001"/>
              <w:bottom w:val="single" w:sz="4" w:space="0" w:color="auto"/>
              <w:right w:val="outset" w:sz="6" w:space="0" w:color="000001"/>
            </w:tcBorders>
          </w:tcPr>
          <w:p w14:paraId="0AC1D397" w14:textId="77777777" w:rsidR="004B492E" w:rsidRPr="00B56888" w:rsidRDefault="004B492E" w:rsidP="004B492E">
            <w:pPr>
              <w:spacing w:after="0" w:line="240" w:lineRule="auto"/>
              <w:rPr>
                <w:rFonts w:eastAsia="Times New Roman" w:cstheme="minorHAnsi"/>
                <w:sz w:val="18"/>
                <w:szCs w:val="18"/>
              </w:rPr>
            </w:pPr>
          </w:p>
        </w:tc>
        <w:tc>
          <w:tcPr>
            <w:tcW w:w="13067" w:type="dxa"/>
            <w:gridSpan w:val="13"/>
            <w:tcBorders>
              <w:top w:val="outset" w:sz="6" w:space="0" w:color="000001"/>
              <w:left w:val="outset" w:sz="6" w:space="0" w:color="000001"/>
              <w:bottom w:val="single" w:sz="4" w:space="0" w:color="auto"/>
              <w:right w:val="outset" w:sz="6" w:space="0" w:color="000001"/>
            </w:tcBorders>
          </w:tcPr>
          <w:p w14:paraId="48DEFB08" w14:textId="77777777" w:rsidR="004B492E" w:rsidRPr="00B56888" w:rsidRDefault="004B492E" w:rsidP="004B492E">
            <w:pPr>
              <w:spacing w:after="0" w:line="240" w:lineRule="auto"/>
              <w:jc w:val="center"/>
              <w:rPr>
                <w:rFonts w:eastAsia="Times New Roman" w:cstheme="minorHAnsi"/>
                <w:sz w:val="16"/>
                <w:szCs w:val="16"/>
              </w:rPr>
            </w:pPr>
            <w:r w:rsidRPr="00B56888">
              <w:rPr>
                <w:rFonts w:eastAsia="Times New Roman" w:cstheme="minorHAnsi"/>
                <w:b/>
                <w:sz w:val="18"/>
                <w:szCs w:val="18"/>
              </w:rPr>
              <w:t>AGRICULTURAL OUTPUT</w:t>
            </w:r>
          </w:p>
        </w:tc>
      </w:tr>
      <w:tr w:rsidR="00B56888" w:rsidRPr="00B56888" w14:paraId="306FF5B1" w14:textId="77777777" w:rsidTr="004A566B">
        <w:trPr>
          <w:gridAfter w:val="1"/>
          <w:wAfter w:w="35" w:type="dxa"/>
          <w:trHeight w:val="220"/>
          <w:tblCellSpacing w:w="0" w:type="dxa"/>
        </w:trPr>
        <w:tc>
          <w:tcPr>
            <w:tcW w:w="781" w:type="dxa"/>
            <w:vMerge/>
            <w:tcBorders>
              <w:top w:val="nil"/>
              <w:left w:val="outset" w:sz="6" w:space="0" w:color="000001"/>
              <w:bottom w:val="single" w:sz="4" w:space="0" w:color="auto"/>
              <w:right w:val="outset" w:sz="6" w:space="0" w:color="000001"/>
            </w:tcBorders>
          </w:tcPr>
          <w:p w14:paraId="20C6FC0D" w14:textId="77777777" w:rsidR="004B492E" w:rsidRPr="00B56888" w:rsidRDefault="004B492E" w:rsidP="004B492E">
            <w:pPr>
              <w:spacing w:after="0" w:line="240" w:lineRule="auto"/>
              <w:rPr>
                <w:rFonts w:eastAsia="Times New Roman" w:cstheme="minorHAnsi"/>
                <w:sz w:val="18"/>
                <w:szCs w:val="18"/>
              </w:rPr>
            </w:pPr>
          </w:p>
        </w:tc>
        <w:tc>
          <w:tcPr>
            <w:tcW w:w="2197" w:type="dxa"/>
            <w:gridSpan w:val="2"/>
            <w:vMerge w:val="restart"/>
            <w:tcBorders>
              <w:top w:val="outset" w:sz="6" w:space="0" w:color="000001"/>
              <w:left w:val="outset" w:sz="6" w:space="0" w:color="000001"/>
              <w:right w:val="outset" w:sz="6" w:space="0" w:color="000001"/>
            </w:tcBorders>
          </w:tcPr>
          <w:p w14:paraId="0CC04B74" w14:textId="77777777" w:rsidR="004B492E" w:rsidRPr="00B56888" w:rsidRDefault="004B492E" w:rsidP="004B492E">
            <w:pPr>
              <w:spacing w:before="100" w:beforeAutospacing="1" w:after="115" w:line="240" w:lineRule="auto"/>
              <w:jc w:val="center"/>
              <w:rPr>
                <w:rFonts w:eastAsia="Times New Roman" w:cstheme="minorHAnsi"/>
                <w:b/>
                <w:sz w:val="18"/>
                <w:szCs w:val="18"/>
              </w:rPr>
            </w:pPr>
            <w:r w:rsidRPr="00B56888">
              <w:rPr>
                <w:rFonts w:eastAsia="Times New Roman" w:cstheme="minorHAnsi"/>
                <w:b/>
                <w:sz w:val="18"/>
                <w:szCs w:val="18"/>
              </w:rPr>
              <w:t>Total amount produced</w:t>
            </w:r>
          </w:p>
          <w:p w14:paraId="481B549E" w14:textId="77777777" w:rsidR="004B492E" w:rsidRPr="00B56888" w:rsidRDefault="004B492E" w:rsidP="004B492E">
            <w:pPr>
              <w:shd w:val="clear" w:color="auto" w:fill="FFFFFF"/>
              <w:spacing w:after="0" w:line="276" w:lineRule="auto"/>
              <w:jc w:val="center"/>
              <w:rPr>
                <w:b/>
                <w:sz w:val="18"/>
                <w:szCs w:val="18"/>
              </w:rPr>
            </w:pPr>
          </w:p>
        </w:tc>
        <w:tc>
          <w:tcPr>
            <w:tcW w:w="5818" w:type="dxa"/>
            <w:gridSpan w:val="6"/>
            <w:vMerge w:val="restart"/>
            <w:tcBorders>
              <w:top w:val="outset" w:sz="6" w:space="0" w:color="000001"/>
              <w:left w:val="outset" w:sz="6" w:space="0" w:color="000001"/>
              <w:right w:val="outset" w:sz="6" w:space="0" w:color="000001"/>
            </w:tcBorders>
          </w:tcPr>
          <w:p w14:paraId="5B8A0312" w14:textId="77777777" w:rsidR="004B492E" w:rsidRPr="00B56888" w:rsidRDefault="004B492E" w:rsidP="004B492E">
            <w:pPr>
              <w:spacing w:after="0" w:line="240" w:lineRule="auto"/>
              <w:jc w:val="center"/>
              <w:rPr>
                <w:rFonts w:eastAsia="Times New Roman" w:cstheme="minorHAnsi"/>
                <w:b/>
                <w:sz w:val="18"/>
                <w:szCs w:val="18"/>
              </w:rPr>
            </w:pPr>
            <w:r w:rsidRPr="00B56888">
              <w:rPr>
                <w:rFonts w:eastAsia="Times New Roman" w:cstheme="minorHAnsi"/>
                <w:b/>
                <w:sz w:val="18"/>
                <w:szCs w:val="18"/>
              </w:rPr>
              <w:t>Sales</w:t>
            </w:r>
          </w:p>
        </w:tc>
        <w:tc>
          <w:tcPr>
            <w:tcW w:w="2526" w:type="dxa"/>
            <w:gridSpan w:val="3"/>
            <w:vMerge w:val="restart"/>
            <w:tcBorders>
              <w:top w:val="outset" w:sz="6" w:space="0" w:color="000001"/>
              <w:left w:val="outset" w:sz="6" w:space="0" w:color="000001"/>
              <w:right w:val="outset" w:sz="6" w:space="0" w:color="000001"/>
            </w:tcBorders>
            <w:vAlign w:val="center"/>
          </w:tcPr>
          <w:p w14:paraId="58A4A2ED" w14:textId="77777777" w:rsidR="004B492E" w:rsidRPr="00B56888" w:rsidRDefault="004B492E" w:rsidP="004B492E">
            <w:pPr>
              <w:spacing w:before="100" w:beforeAutospacing="1" w:after="115" w:line="240" w:lineRule="auto"/>
              <w:jc w:val="center"/>
              <w:rPr>
                <w:rFonts w:eastAsia="Times New Roman" w:cstheme="minorHAnsi"/>
                <w:b/>
                <w:sz w:val="18"/>
                <w:szCs w:val="18"/>
              </w:rPr>
            </w:pPr>
            <w:r w:rsidRPr="00B56888">
              <w:rPr>
                <w:rFonts w:eastAsia="Times New Roman" w:cstheme="minorHAnsi"/>
                <w:b/>
                <w:sz w:val="18"/>
                <w:szCs w:val="18"/>
              </w:rPr>
              <w:t>Stored</w:t>
            </w:r>
          </w:p>
        </w:tc>
        <w:tc>
          <w:tcPr>
            <w:tcW w:w="2526" w:type="dxa"/>
            <w:gridSpan w:val="2"/>
            <w:vMerge w:val="restart"/>
            <w:tcBorders>
              <w:top w:val="outset" w:sz="6" w:space="0" w:color="000001"/>
              <w:left w:val="outset" w:sz="6" w:space="0" w:color="000001"/>
              <w:right w:val="outset" w:sz="6" w:space="0" w:color="000001"/>
            </w:tcBorders>
            <w:vAlign w:val="center"/>
          </w:tcPr>
          <w:p w14:paraId="3F0B52B0" w14:textId="77777777" w:rsidR="004B492E" w:rsidRPr="00B56888" w:rsidRDefault="004B492E" w:rsidP="004B492E">
            <w:pPr>
              <w:spacing w:after="0" w:line="240" w:lineRule="auto"/>
              <w:jc w:val="center"/>
              <w:rPr>
                <w:rFonts w:eastAsia="Times New Roman" w:cstheme="minorHAnsi"/>
                <w:b/>
                <w:sz w:val="18"/>
                <w:szCs w:val="18"/>
              </w:rPr>
            </w:pPr>
            <w:r w:rsidRPr="00B56888">
              <w:rPr>
                <w:rFonts w:eastAsia="Times New Roman" w:cstheme="minorHAnsi"/>
                <w:b/>
                <w:sz w:val="18"/>
                <w:szCs w:val="18"/>
              </w:rPr>
              <w:t>Lost</w:t>
            </w:r>
          </w:p>
        </w:tc>
      </w:tr>
      <w:tr w:rsidR="00B56888" w:rsidRPr="00B56888" w14:paraId="10FAF9A5" w14:textId="77777777" w:rsidTr="004A566B">
        <w:trPr>
          <w:gridAfter w:val="1"/>
          <w:wAfter w:w="35" w:type="dxa"/>
          <w:trHeight w:val="527"/>
          <w:tblCellSpacing w:w="0" w:type="dxa"/>
        </w:trPr>
        <w:tc>
          <w:tcPr>
            <w:tcW w:w="781" w:type="dxa"/>
            <w:vMerge w:val="restart"/>
            <w:tcBorders>
              <w:top w:val="nil"/>
              <w:left w:val="outset" w:sz="6" w:space="0" w:color="000001"/>
              <w:bottom w:val="single" w:sz="4" w:space="0" w:color="auto"/>
              <w:right w:val="outset" w:sz="6" w:space="0" w:color="000001"/>
            </w:tcBorders>
          </w:tcPr>
          <w:p w14:paraId="52315347" w14:textId="77777777" w:rsidR="004B492E" w:rsidRPr="00B56888" w:rsidRDefault="004B492E" w:rsidP="004B492E">
            <w:pPr>
              <w:spacing w:after="0" w:line="240" w:lineRule="auto"/>
              <w:rPr>
                <w:rFonts w:eastAsia="Times New Roman" w:cstheme="minorHAnsi"/>
                <w:sz w:val="18"/>
                <w:szCs w:val="18"/>
              </w:rPr>
            </w:pPr>
            <w:r w:rsidRPr="00B56888">
              <w:rPr>
                <w:rFonts w:eastAsia="Times New Roman" w:cstheme="minorHAnsi"/>
                <w:sz w:val="18"/>
                <w:szCs w:val="18"/>
              </w:rPr>
              <w:t>CROP id</w:t>
            </w:r>
          </w:p>
        </w:tc>
        <w:tc>
          <w:tcPr>
            <w:tcW w:w="2197" w:type="dxa"/>
            <w:gridSpan w:val="2"/>
            <w:vMerge/>
            <w:tcBorders>
              <w:left w:val="outset" w:sz="6" w:space="0" w:color="000001"/>
              <w:bottom w:val="outset" w:sz="6" w:space="0" w:color="000001"/>
              <w:right w:val="outset" w:sz="6" w:space="0" w:color="000001"/>
            </w:tcBorders>
          </w:tcPr>
          <w:p w14:paraId="4954ABAD" w14:textId="77777777" w:rsidR="004B492E" w:rsidRPr="00B56888" w:rsidRDefault="004B492E" w:rsidP="004B492E">
            <w:pPr>
              <w:shd w:val="clear" w:color="auto" w:fill="FFFFFF"/>
              <w:spacing w:after="0" w:line="276" w:lineRule="auto"/>
              <w:rPr>
                <w:sz w:val="18"/>
                <w:szCs w:val="18"/>
              </w:rPr>
            </w:pPr>
          </w:p>
        </w:tc>
        <w:tc>
          <w:tcPr>
            <w:tcW w:w="5818" w:type="dxa"/>
            <w:gridSpan w:val="6"/>
            <w:vMerge/>
            <w:tcBorders>
              <w:left w:val="outset" w:sz="6" w:space="0" w:color="000001"/>
              <w:bottom w:val="outset" w:sz="6" w:space="0" w:color="000001"/>
              <w:right w:val="outset" w:sz="6" w:space="0" w:color="000001"/>
            </w:tcBorders>
          </w:tcPr>
          <w:p w14:paraId="504AE05E" w14:textId="77777777" w:rsidR="004B492E" w:rsidRPr="00B56888" w:rsidRDefault="004B492E" w:rsidP="004B492E">
            <w:pPr>
              <w:spacing w:before="100" w:beforeAutospacing="1" w:after="115" w:line="240" w:lineRule="auto"/>
              <w:jc w:val="center"/>
              <w:rPr>
                <w:rFonts w:eastAsia="Times New Roman" w:cstheme="minorHAnsi"/>
                <w:sz w:val="16"/>
                <w:szCs w:val="16"/>
              </w:rPr>
            </w:pPr>
          </w:p>
        </w:tc>
        <w:tc>
          <w:tcPr>
            <w:tcW w:w="2526" w:type="dxa"/>
            <w:gridSpan w:val="3"/>
            <w:vMerge/>
            <w:tcBorders>
              <w:left w:val="outset" w:sz="6" w:space="0" w:color="000001"/>
              <w:bottom w:val="outset" w:sz="6" w:space="0" w:color="000001"/>
              <w:right w:val="outset" w:sz="6" w:space="0" w:color="000001"/>
            </w:tcBorders>
            <w:vAlign w:val="center"/>
          </w:tcPr>
          <w:p w14:paraId="638E4BCA" w14:textId="77777777" w:rsidR="004B492E" w:rsidRPr="00B56888" w:rsidRDefault="004B492E" w:rsidP="004B492E">
            <w:pPr>
              <w:spacing w:before="100" w:beforeAutospacing="1" w:after="115" w:line="240" w:lineRule="auto"/>
              <w:jc w:val="center"/>
              <w:rPr>
                <w:rFonts w:eastAsia="Times New Roman" w:cstheme="minorHAnsi"/>
                <w:sz w:val="16"/>
                <w:szCs w:val="16"/>
              </w:rPr>
            </w:pPr>
          </w:p>
        </w:tc>
        <w:tc>
          <w:tcPr>
            <w:tcW w:w="2526" w:type="dxa"/>
            <w:gridSpan w:val="2"/>
            <w:vMerge/>
            <w:tcBorders>
              <w:left w:val="outset" w:sz="6" w:space="0" w:color="000001"/>
              <w:bottom w:val="outset" w:sz="6" w:space="0" w:color="000001"/>
              <w:right w:val="outset" w:sz="6" w:space="0" w:color="000001"/>
            </w:tcBorders>
            <w:vAlign w:val="center"/>
          </w:tcPr>
          <w:p w14:paraId="64FE75D3" w14:textId="77777777" w:rsidR="004B492E" w:rsidRPr="00B56888" w:rsidRDefault="004B492E" w:rsidP="004B492E">
            <w:pPr>
              <w:spacing w:after="0" w:line="240" w:lineRule="auto"/>
              <w:rPr>
                <w:rFonts w:eastAsia="Times New Roman" w:cstheme="minorHAnsi"/>
                <w:sz w:val="16"/>
                <w:szCs w:val="16"/>
              </w:rPr>
            </w:pPr>
          </w:p>
        </w:tc>
      </w:tr>
      <w:tr w:rsidR="00B56888" w:rsidRPr="00B56888" w14:paraId="01BF71C4" w14:textId="77777777" w:rsidTr="004A566B">
        <w:trPr>
          <w:trHeight w:val="2070"/>
          <w:tblCellSpacing w:w="0" w:type="dxa"/>
        </w:trPr>
        <w:tc>
          <w:tcPr>
            <w:tcW w:w="781" w:type="dxa"/>
            <w:vMerge/>
            <w:tcBorders>
              <w:top w:val="nil"/>
              <w:left w:val="outset" w:sz="6" w:space="0" w:color="000001"/>
              <w:bottom w:val="single" w:sz="4" w:space="0" w:color="auto"/>
              <w:right w:val="outset" w:sz="6" w:space="0" w:color="000001"/>
            </w:tcBorders>
            <w:hideMark/>
          </w:tcPr>
          <w:p w14:paraId="0747E831" w14:textId="77777777" w:rsidR="004B492E" w:rsidRPr="00B56888" w:rsidRDefault="004B492E" w:rsidP="004B492E">
            <w:pPr>
              <w:spacing w:after="0" w:line="240" w:lineRule="auto"/>
              <w:rPr>
                <w:rFonts w:eastAsia="Times New Roman" w:cstheme="minorHAnsi"/>
                <w:sz w:val="18"/>
                <w:szCs w:val="18"/>
              </w:rPr>
            </w:pPr>
          </w:p>
        </w:tc>
        <w:tc>
          <w:tcPr>
            <w:tcW w:w="2197" w:type="dxa"/>
            <w:gridSpan w:val="2"/>
            <w:tcBorders>
              <w:top w:val="outset" w:sz="6" w:space="0" w:color="000001"/>
              <w:left w:val="outset" w:sz="6" w:space="0" w:color="000001"/>
              <w:bottom w:val="outset" w:sz="6" w:space="0" w:color="000001"/>
              <w:right w:val="outset" w:sz="6" w:space="0" w:color="000001"/>
            </w:tcBorders>
            <w:hideMark/>
          </w:tcPr>
          <w:p w14:paraId="6CA34A95" w14:textId="77777777" w:rsidR="004B492E" w:rsidRPr="00B56888" w:rsidRDefault="004B492E" w:rsidP="008A260A">
            <w:pPr>
              <w:pStyle w:val="ListParagraph"/>
              <w:numPr>
                <w:ilvl w:val="2"/>
                <w:numId w:val="24"/>
              </w:numPr>
              <w:spacing w:before="100" w:beforeAutospacing="1" w:after="115" w:line="240" w:lineRule="auto"/>
              <w:jc w:val="center"/>
              <w:rPr>
                <w:rFonts w:eastAsia="Times New Roman" w:cstheme="minorHAnsi"/>
                <w:sz w:val="16"/>
                <w:szCs w:val="16"/>
              </w:rPr>
            </w:pPr>
            <w:r w:rsidRPr="00B56888">
              <w:rPr>
                <w:rFonts w:eastAsia="Times New Roman" w:cstheme="minorHAnsi"/>
                <w:sz w:val="16"/>
                <w:szCs w:val="16"/>
              </w:rPr>
              <w:t>What was the total amount produced of [CROP] during the last rainy season?</w:t>
            </w:r>
          </w:p>
        </w:tc>
        <w:tc>
          <w:tcPr>
            <w:tcW w:w="2842" w:type="dxa"/>
            <w:gridSpan w:val="3"/>
            <w:tcBorders>
              <w:top w:val="outset" w:sz="6" w:space="0" w:color="000001"/>
              <w:left w:val="outset" w:sz="6" w:space="0" w:color="000001"/>
              <w:bottom w:val="outset" w:sz="6" w:space="0" w:color="000001"/>
              <w:right w:val="outset" w:sz="6" w:space="0" w:color="000001"/>
            </w:tcBorders>
            <w:hideMark/>
          </w:tcPr>
          <w:p w14:paraId="4F712B77" w14:textId="77777777" w:rsidR="004B492E" w:rsidRPr="00B56888" w:rsidRDefault="004B492E" w:rsidP="008A260A">
            <w:pPr>
              <w:pStyle w:val="ListParagraph"/>
              <w:numPr>
                <w:ilvl w:val="2"/>
                <w:numId w:val="24"/>
              </w:numPr>
              <w:spacing w:after="0" w:line="240" w:lineRule="auto"/>
              <w:rPr>
                <w:rFonts w:eastAsia="Times New Roman" w:cstheme="minorHAnsi"/>
                <w:sz w:val="16"/>
                <w:szCs w:val="16"/>
              </w:rPr>
            </w:pPr>
            <w:r w:rsidRPr="00B56888">
              <w:rPr>
                <w:rFonts w:eastAsia="Times New Roman" w:cstheme="minorHAnsi"/>
                <w:sz w:val="16"/>
                <w:szCs w:val="16"/>
              </w:rPr>
              <w:t>What was the total amount and value of [CROP] sold?</w:t>
            </w:r>
          </w:p>
          <w:p w14:paraId="439D5F74" w14:textId="77777777" w:rsidR="004B492E" w:rsidRPr="00B56888" w:rsidRDefault="004B492E" w:rsidP="004B492E">
            <w:pPr>
              <w:spacing w:after="0" w:line="240" w:lineRule="auto"/>
              <w:rPr>
                <w:rFonts w:eastAsia="Times New Roman" w:cstheme="minorHAnsi"/>
                <w:sz w:val="16"/>
                <w:szCs w:val="16"/>
              </w:rPr>
            </w:pPr>
          </w:p>
        </w:tc>
        <w:tc>
          <w:tcPr>
            <w:tcW w:w="1737" w:type="dxa"/>
            <w:gridSpan w:val="2"/>
            <w:tcBorders>
              <w:top w:val="outset" w:sz="6" w:space="0" w:color="000001"/>
              <w:left w:val="outset" w:sz="6" w:space="0" w:color="000001"/>
              <w:bottom w:val="outset" w:sz="6" w:space="0" w:color="000001"/>
              <w:right w:val="outset" w:sz="6" w:space="0" w:color="000001"/>
            </w:tcBorders>
            <w:hideMark/>
          </w:tcPr>
          <w:p w14:paraId="0763BC36" w14:textId="77777777" w:rsidR="004B492E" w:rsidRPr="00B56888" w:rsidRDefault="004B492E" w:rsidP="008A260A">
            <w:pPr>
              <w:pStyle w:val="ListParagraph"/>
              <w:numPr>
                <w:ilvl w:val="2"/>
                <w:numId w:val="24"/>
              </w:numPr>
              <w:spacing w:before="100" w:beforeAutospacing="1" w:after="115" w:line="240" w:lineRule="auto"/>
              <w:jc w:val="center"/>
              <w:rPr>
                <w:rFonts w:eastAsia="Times New Roman" w:cstheme="minorHAnsi"/>
                <w:sz w:val="16"/>
                <w:szCs w:val="16"/>
              </w:rPr>
            </w:pPr>
            <w:r w:rsidRPr="00B56888">
              <w:rPr>
                <w:rFonts w:eastAsia="Times New Roman" w:cstheme="minorHAnsi"/>
                <w:sz w:val="16"/>
                <w:szCs w:val="16"/>
              </w:rPr>
              <w:t>Amount and value sold of [CROP] to households within the village</w:t>
            </w:r>
            <w:r w:rsidR="004756EC" w:rsidRPr="00B56888">
              <w:rPr>
                <w:rFonts w:eastAsia="Times New Roman" w:cstheme="minorHAnsi"/>
                <w:sz w:val="16"/>
                <w:szCs w:val="16"/>
              </w:rPr>
              <w:t>.</w:t>
            </w:r>
          </w:p>
          <w:p w14:paraId="183819A5" w14:textId="77777777" w:rsidR="004756EC" w:rsidRPr="00B56888" w:rsidRDefault="004756EC" w:rsidP="004756EC">
            <w:pPr>
              <w:spacing w:before="100" w:beforeAutospacing="1" w:after="115" w:line="240" w:lineRule="auto"/>
              <w:rPr>
                <w:rFonts w:eastAsia="Times New Roman" w:cstheme="minorHAnsi"/>
                <w:sz w:val="16"/>
                <w:szCs w:val="16"/>
              </w:rPr>
            </w:pPr>
          </w:p>
        </w:tc>
        <w:tc>
          <w:tcPr>
            <w:tcW w:w="1265" w:type="dxa"/>
            <w:gridSpan w:val="2"/>
            <w:tcBorders>
              <w:top w:val="outset" w:sz="6" w:space="0" w:color="000001"/>
              <w:left w:val="outset" w:sz="6" w:space="0" w:color="000001"/>
              <w:bottom w:val="outset" w:sz="6" w:space="0" w:color="000001"/>
              <w:right w:val="outset" w:sz="6" w:space="0" w:color="000001"/>
            </w:tcBorders>
          </w:tcPr>
          <w:p w14:paraId="3B3C80FE" w14:textId="77777777" w:rsidR="004B492E" w:rsidRPr="00B56888" w:rsidRDefault="004B492E" w:rsidP="008A260A">
            <w:pPr>
              <w:pStyle w:val="ListParagraph"/>
              <w:numPr>
                <w:ilvl w:val="2"/>
                <w:numId w:val="24"/>
              </w:numPr>
              <w:spacing w:before="100" w:beforeAutospacing="1" w:after="115" w:line="240" w:lineRule="auto"/>
              <w:jc w:val="center"/>
              <w:rPr>
                <w:rFonts w:eastAsia="Times New Roman" w:cstheme="minorHAnsi"/>
                <w:sz w:val="16"/>
                <w:szCs w:val="16"/>
              </w:rPr>
            </w:pPr>
            <w:r w:rsidRPr="00B56888">
              <w:rPr>
                <w:rFonts w:ascii="Calibri" w:hAnsi="Calibri" w:cs="Calibri"/>
                <w:sz w:val="16"/>
                <w:szCs w:val="16"/>
              </w:rPr>
              <w:t xml:space="preserve">What was the total cost of transportation associated with [CROP] sales? </w:t>
            </w:r>
          </w:p>
        </w:tc>
        <w:tc>
          <w:tcPr>
            <w:tcW w:w="2501" w:type="dxa"/>
            <w:gridSpan w:val="2"/>
            <w:tcBorders>
              <w:top w:val="outset" w:sz="6" w:space="0" w:color="000001"/>
              <w:left w:val="outset" w:sz="6" w:space="0" w:color="000001"/>
              <w:bottom w:val="outset" w:sz="6" w:space="0" w:color="000001"/>
              <w:right w:val="outset" w:sz="6" w:space="0" w:color="000001"/>
            </w:tcBorders>
            <w:vAlign w:val="center"/>
            <w:hideMark/>
          </w:tcPr>
          <w:p w14:paraId="1B2D7701" w14:textId="77777777" w:rsidR="004B492E" w:rsidRPr="00B56888" w:rsidRDefault="004B492E" w:rsidP="008A260A">
            <w:pPr>
              <w:pStyle w:val="ListParagraph"/>
              <w:numPr>
                <w:ilvl w:val="2"/>
                <w:numId w:val="24"/>
              </w:numPr>
              <w:spacing w:before="100" w:beforeAutospacing="1" w:after="115" w:line="240" w:lineRule="auto"/>
              <w:jc w:val="center"/>
              <w:rPr>
                <w:rFonts w:eastAsia="Times New Roman" w:cstheme="minorHAnsi"/>
                <w:sz w:val="16"/>
                <w:szCs w:val="16"/>
              </w:rPr>
            </w:pPr>
            <w:r w:rsidRPr="00B56888">
              <w:rPr>
                <w:rFonts w:eastAsia="Times New Roman" w:cstheme="minorHAnsi"/>
                <w:sz w:val="16"/>
                <w:szCs w:val="16"/>
              </w:rPr>
              <w:t>What is the total amount of [CROP] rainy season that you keep in storage at the moment?</w:t>
            </w:r>
          </w:p>
          <w:p w14:paraId="3A3B15F7" w14:textId="77777777" w:rsidR="004B492E" w:rsidRPr="00B56888" w:rsidRDefault="004B492E" w:rsidP="004B492E">
            <w:pPr>
              <w:spacing w:before="100" w:beforeAutospacing="1" w:after="115" w:line="240" w:lineRule="auto"/>
              <w:jc w:val="center"/>
              <w:rPr>
                <w:rFonts w:eastAsia="Times New Roman" w:cstheme="minorHAnsi"/>
                <w:sz w:val="16"/>
                <w:szCs w:val="16"/>
              </w:rPr>
            </w:pPr>
            <w:r w:rsidRPr="00B56888">
              <w:rPr>
                <w:rFonts w:eastAsia="Times New Roman" w:cstheme="minorHAnsi"/>
                <w:sz w:val="16"/>
                <w:szCs w:val="16"/>
              </w:rPr>
              <w:t>Enumerator: Check that amount stored is not larger than total produced [AMOUNT] [UNIT].</w:t>
            </w:r>
          </w:p>
        </w:tc>
        <w:tc>
          <w:tcPr>
            <w:tcW w:w="2560" w:type="dxa"/>
            <w:gridSpan w:val="3"/>
            <w:tcBorders>
              <w:top w:val="outset" w:sz="6" w:space="0" w:color="000001"/>
              <w:left w:val="outset" w:sz="6" w:space="0" w:color="000001"/>
              <w:bottom w:val="outset" w:sz="6" w:space="0" w:color="000001"/>
              <w:right w:val="outset" w:sz="6" w:space="0" w:color="000001"/>
            </w:tcBorders>
            <w:vAlign w:val="center"/>
            <w:hideMark/>
          </w:tcPr>
          <w:p w14:paraId="07C66BD7" w14:textId="77777777" w:rsidR="004B492E" w:rsidRPr="00B56888" w:rsidRDefault="004B492E" w:rsidP="008A260A">
            <w:pPr>
              <w:pStyle w:val="ListParagraph"/>
              <w:numPr>
                <w:ilvl w:val="2"/>
                <w:numId w:val="24"/>
              </w:numPr>
              <w:spacing w:after="0" w:line="240" w:lineRule="auto"/>
              <w:rPr>
                <w:rFonts w:cstheme="minorHAnsi"/>
                <w:sz w:val="16"/>
                <w:szCs w:val="16"/>
              </w:rPr>
            </w:pPr>
            <w:r w:rsidRPr="00B56888">
              <w:rPr>
                <w:rFonts w:eastAsia="Times New Roman" w:cstheme="minorHAnsi"/>
                <w:sz w:val="16"/>
                <w:szCs w:val="16"/>
              </w:rPr>
              <w:t>From the total amount produced of [CROP], how much did you lose</w:t>
            </w:r>
            <w:r w:rsidRPr="00B56888">
              <w:rPr>
                <w:rFonts w:cstheme="minorHAnsi"/>
                <w:sz w:val="16"/>
                <w:szCs w:val="16"/>
              </w:rPr>
              <w:t xml:space="preserve"> (due to pests, theft, mice, etc.) since harvest?</w:t>
            </w:r>
          </w:p>
          <w:p w14:paraId="6223D90A" w14:textId="77777777" w:rsidR="004B492E" w:rsidRPr="00B56888" w:rsidRDefault="004B492E" w:rsidP="004B492E">
            <w:pPr>
              <w:spacing w:after="0" w:line="240" w:lineRule="auto"/>
              <w:rPr>
                <w:rFonts w:eastAsia="Times New Roman" w:cstheme="minorHAnsi"/>
                <w:sz w:val="16"/>
                <w:szCs w:val="16"/>
              </w:rPr>
            </w:pPr>
          </w:p>
          <w:p w14:paraId="144A4ED8" w14:textId="77777777" w:rsidR="004B492E" w:rsidRPr="00B56888" w:rsidRDefault="004B492E" w:rsidP="004B492E">
            <w:pPr>
              <w:spacing w:after="0" w:line="240" w:lineRule="auto"/>
              <w:rPr>
                <w:rFonts w:eastAsia="Times New Roman" w:cstheme="minorHAnsi"/>
                <w:sz w:val="16"/>
                <w:szCs w:val="16"/>
              </w:rPr>
            </w:pPr>
            <w:r w:rsidRPr="00B56888">
              <w:rPr>
                <w:rFonts w:eastAsia="Times New Roman" w:cstheme="minorHAnsi"/>
                <w:sz w:val="16"/>
                <w:szCs w:val="16"/>
              </w:rPr>
              <w:t>Enumerator: Check that amount lost is not larger than total produced [AMOUNT] [UNIT].</w:t>
            </w:r>
          </w:p>
        </w:tc>
      </w:tr>
      <w:tr w:rsidR="00B56888" w:rsidRPr="00B56888" w14:paraId="4A434898" w14:textId="77777777" w:rsidTr="004A566B">
        <w:trPr>
          <w:trHeight w:val="196"/>
          <w:tblCellSpacing w:w="0" w:type="dxa"/>
        </w:trPr>
        <w:tc>
          <w:tcPr>
            <w:tcW w:w="781" w:type="dxa"/>
            <w:tcBorders>
              <w:top w:val="outset" w:sz="6" w:space="0" w:color="000001"/>
              <w:left w:val="outset" w:sz="6" w:space="0" w:color="000001"/>
              <w:bottom w:val="outset" w:sz="6" w:space="0" w:color="000001"/>
              <w:right w:val="outset" w:sz="6" w:space="0" w:color="000001"/>
            </w:tcBorders>
            <w:hideMark/>
          </w:tcPr>
          <w:p w14:paraId="287C0FA5" w14:textId="77777777" w:rsidR="004B492E" w:rsidRPr="00B56888" w:rsidRDefault="004B492E" w:rsidP="004B492E">
            <w:pPr>
              <w:spacing w:before="100" w:beforeAutospacing="1" w:after="115" w:line="240" w:lineRule="auto"/>
              <w:ind w:hanging="720"/>
              <w:jc w:val="center"/>
              <w:rPr>
                <w:rFonts w:eastAsia="Times New Roman" w:cstheme="minorHAnsi"/>
                <w:sz w:val="24"/>
                <w:szCs w:val="24"/>
              </w:rPr>
            </w:pPr>
          </w:p>
        </w:tc>
        <w:tc>
          <w:tcPr>
            <w:tcW w:w="948" w:type="dxa"/>
            <w:tcBorders>
              <w:top w:val="outset" w:sz="6" w:space="0" w:color="000001"/>
              <w:left w:val="outset" w:sz="6" w:space="0" w:color="000001"/>
              <w:bottom w:val="outset" w:sz="6" w:space="0" w:color="000001"/>
              <w:right w:val="outset" w:sz="6" w:space="0" w:color="000001"/>
            </w:tcBorders>
            <w:hideMark/>
          </w:tcPr>
          <w:p w14:paraId="3A710390" w14:textId="77777777" w:rsidR="004B492E" w:rsidRPr="00B56888" w:rsidRDefault="004B492E" w:rsidP="004B492E">
            <w:pPr>
              <w:spacing w:before="100" w:beforeAutospacing="1" w:after="115" w:line="240" w:lineRule="auto"/>
              <w:jc w:val="center"/>
              <w:rPr>
                <w:rFonts w:eastAsia="Times New Roman" w:cstheme="minorHAnsi"/>
                <w:sz w:val="24"/>
                <w:szCs w:val="24"/>
              </w:rPr>
            </w:pPr>
            <w:r w:rsidRPr="00B56888">
              <w:rPr>
                <w:rFonts w:eastAsia="Times New Roman" w:cstheme="minorHAnsi"/>
                <w:sz w:val="16"/>
                <w:szCs w:val="16"/>
              </w:rPr>
              <w:t>Quantity</w:t>
            </w:r>
          </w:p>
        </w:tc>
        <w:tc>
          <w:tcPr>
            <w:tcW w:w="1249" w:type="dxa"/>
            <w:tcBorders>
              <w:top w:val="outset" w:sz="6" w:space="0" w:color="000001"/>
              <w:left w:val="outset" w:sz="6" w:space="0" w:color="000001"/>
              <w:bottom w:val="outset" w:sz="6" w:space="0" w:color="000001"/>
              <w:right w:val="outset" w:sz="6" w:space="0" w:color="000001"/>
            </w:tcBorders>
            <w:hideMark/>
          </w:tcPr>
          <w:p w14:paraId="1CA274E5" w14:textId="77777777" w:rsidR="004B492E" w:rsidRPr="00B56888" w:rsidRDefault="004B492E" w:rsidP="004B492E">
            <w:pPr>
              <w:spacing w:before="100" w:beforeAutospacing="1" w:after="158" w:line="240" w:lineRule="auto"/>
              <w:ind w:hanging="245"/>
              <w:jc w:val="center"/>
              <w:rPr>
                <w:rFonts w:eastAsia="Times New Roman" w:cstheme="minorHAnsi"/>
                <w:sz w:val="24"/>
                <w:szCs w:val="24"/>
              </w:rPr>
            </w:pPr>
            <w:r w:rsidRPr="00B56888">
              <w:rPr>
                <w:rFonts w:eastAsia="Times New Roman" w:cstheme="minorHAnsi"/>
                <w:sz w:val="16"/>
                <w:szCs w:val="16"/>
              </w:rPr>
              <w:t>Units</w:t>
            </w:r>
          </w:p>
          <w:p w14:paraId="1F6B36E8" w14:textId="77777777" w:rsidR="004B492E" w:rsidRPr="00B56888" w:rsidRDefault="004B492E" w:rsidP="004B492E">
            <w:pPr>
              <w:spacing w:before="100" w:beforeAutospacing="1" w:after="115" w:line="240" w:lineRule="auto"/>
              <w:ind w:hanging="43"/>
              <w:jc w:val="center"/>
              <w:rPr>
                <w:rFonts w:eastAsia="Times New Roman" w:cstheme="minorHAnsi"/>
                <w:sz w:val="24"/>
                <w:szCs w:val="24"/>
              </w:rPr>
            </w:pPr>
            <w:r w:rsidRPr="00B56888">
              <w:rPr>
                <w:rFonts w:eastAsia="Times New Roman" w:cstheme="minorHAnsi"/>
                <w:sz w:val="16"/>
                <w:szCs w:val="16"/>
              </w:rPr>
              <w:t>(1) kg; (2) 50kg bag; (3) 70 kg bag; (4) 90 kg bag; (5) 20kg tin: (6) 5kg tin; (7) Other (Enumerator: write in or convert to above)</w:t>
            </w:r>
          </w:p>
        </w:tc>
        <w:tc>
          <w:tcPr>
            <w:tcW w:w="868" w:type="dxa"/>
            <w:tcBorders>
              <w:top w:val="outset" w:sz="6" w:space="0" w:color="000001"/>
              <w:left w:val="outset" w:sz="6" w:space="0" w:color="000001"/>
              <w:bottom w:val="outset" w:sz="6" w:space="0" w:color="000001"/>
              <w:right w:val="outset" w:sz="6" w:space="0" w:color="000001"/>
            </w:tcBorders>
            <w:hideMark/>
          </w:tcPr>
          <w:p w14:paraId="6F262138" w14:textId="77777777" w:rsidR="004B492E" w:rsidRPr="00B56888" w:rsidRDefault="004B492E" w:rsidP="004B492E">
            <w:pPr>
              <w:spacing w:before="100" w:beforeAutospacing="1" w:after="158" w:line="240" w:lineRule="auto"/>
              <w:ind w:left="274" w:hanging="274"/>
              <w:jc w:val="center"/>
              <w:rPr>
                <w:rFonts w:eastAsia="Times New Roman" w:cstheme="minorHAnsi"/>
                <w:sz w:val="24"/>
                <w:szCs w:val="24"/>
              </w:rPr>
            </w:pPr>
            <w:r w:rsidRPr="00B56888">
              <w:rPr>
                <w:rFonts w:eastAsia="Times New Roman" w:cstheme="minorHAnsi"/>
                <w:sz w:val="16"/>
                <w:szCs w:val="16"/>
              </w:rPr>
              <w:t>Quantity</w:t>
            </w:r>
          </w:p>
          <w:p w14:paraId="24D5515D" w14:textId="77777777" w:rsidR="004B492E" w:rsidRPr="00B56888" w:rsidRDefault="004B492E" w:rsidP="004B492E">
            <w:pPr>
              <w:spacing w:before="100" w:beforeAutospacing="1" w:after="158" w:line="240" w:lineRule="auto"/>
              <w:ind w:hanging="245"/>
              <w:jc w:val="center"/>
              <w:rPr>
                <w:rFonts w:eastAsia="Times New Roman" w:cstheme="minorHAnsi"/>
                <w:sz w:val="24"/>
                <w:szCs w:val="24"/>
              </w:rPr>
            </w:pPr>
          </w:p>
        </w:tc>
        <w:tc>
          <w:tcPr>
            <w:tcW w:w="1515" w:type="dxa"/>
            <w:tcBorders>
              <w:top w:val="outset" w:sz="6" w:space="0" w:color="000001"/>
              <w:left w:val="outset" w:sz="6" w:space="0" w:color="000001"/>
              <w:bottom w:val="outset" w:sz="6" w:space="0" w:color="000001"/>
              <w:right w:val="outset" w:sz="6" w:space="0" w:color="000001"/>
            </w:tcBorders>
          </w:tcPr>
          <w:p w14:paraId="269F258B" w14:textId="77777777" w:rsidR="004B492E" w:rsidRPr="00B56888" w:rsidRDefault="004B492E" w:rsidP="004B492E">
            <w:pPr>
              <w:spacing w:before="100" w:beforeAutospacing="1" w:after="158" w:line="240" w:lineRule="auto"/>
              <w:ind w:hanging="245"/>
              <w:jc w:val="center"/>
              <w:rPr>
                <w:rFonts w:eastAsia="Times New Roman" w:cstheme="minorHAnsi"/>
                <w:sz w:val="24"/>
                <w:szCs w:val="24"/>
              </w:rPr>
            </w:pPr>
            <w:r w:rsidRPr="00B56888">
              <w:rPr>
                <w:rFonts w:eastAsia="Times New Roman" w:cstheme="minorHAnsi"/>
                <w:sz w:val="16"/>
                <w:szCs w:val="16"/>
              </w:rPr>
              <w:t>Units</w:t>
            </w:r>
          </w:p>
          <w:p w14:paraId="42700749" w14:textId="77777777" w:rsidR="004B492E" w:rsidRPr="00B56888" w:rsidRDefault="004B492E" w:rsidP="004B492E">
            <w:pPr>
              <w:spacing w:before="100" w:beforeAutospacing="1" w:after="115" w:line="240" w:lineRule="auto"/>
              <w:ind w:left="274" w:hanging="274"/>
              <w:jc w:val="center"/>
              <w:rPr>
                <w:rFonts w:eastAsia="Times New Roman" w:cstheme="minorHAnsi"/>
                <w:sz w:val="24"/>
                <w:szCs w:val="24"/>
              </w:rPr>
            </w:pPr>
            <w:r w:rsidRPr="00B56888">
              <w:rPr>
                <w:rFonts w:eastAsia="Times New Roman" w:cstheme="minorHAnsi"/>
                <w:sz w:val="16"/>
                <w:szCs w:val="16"/>
              </w:rPr>
              <w:t>(1) kg; (2) 50kg bag; (3) 70 kg bag; (4) 90 kg bag; (5) 20kg tin: (6) 5kg tin; (7) Other (Enumerator: write in or convert to above)</w:t>
            </w:r>
          </w:p>
        </w:tc>
        <w:tc>
          <w:tcPr>
            <w:tcW w:w="459" w:type="dxa"/>
            <w:tcBorders>
              <w:top w:val="outset" w:sz="6" w:space="0" w:color="000001"/>
              <w:left w:val="outset" w:sz="6" w:space="0" w:color="000001"/>
              <w:bottom w:val="outset" w:sz="6" w:space="0" w:color="000001"/>
              <w:right w:val="outset" w:sz="6" w:space="0" w:color="000001"/>
            </w:tcBorders>
            <w:hideMark/>
          </w:tcPr>
          <w:p w14:paraId="5ED4416D" w14:textId="77777777" w:rsidR="004B492E" w:rsidRPr="00B56888" w:rsidRDefault="004B492E" w:rsidP="004B492E">
            <w:pPr>
              <w:spacing w:before="100" w:beforeAutospacing="1" w:after="115" w:line="240" w:lineRule="auto"/>
              <w:rPr>
                <w:rFonts w:eastAsia="Times New Roman" w:cstheme="minorHAnsi"/>
                <w:sz w:val="24"/>
                <w:szCs w:val="24"/>
              </w:rPr>
            </w:pPr>
            <w:r w:rsidRPr="00B56888">
              <w:rPr>
                <w:rFonts w:eastAsia="Times New Roman" w:cstheme="minorHAnsi"/>
                <w:sz w:val="16"/>
                <w:szCs w:val="16"/>
              </w:rPr>
              <w:t>MWK</w:t>
            </w:r>
          </w:p>
        </w:tc>
        <w:tc>
          <w:tcPr>
            <w:tcW w:w="948" w:type="dxa"/>
            <w:tcBorders>
              <w:top w:val="outset" w:sz="6" w:space="0" w:color="000001"/>
              <w:left w:val="outset" w:sz="6" w:space="0" w:color="000001"/>
              <w:bottom w:val="outset" w:sz="6" w:space="0" w:color="000001"/>
              <w:right w:val="outset" w:sz="6" w:space="0" w:color="000001"/>
            </w:tcBorders>
            <w:hideMark/>
          </w:tcPr>
          <w:p w14:paraId="0FDEDE7F" w14:textId="77777777" w:rsidR="004B492E" w:rsidRPr="00B56888" w:rsidRDefault="004B492E" w:rsidP="004B492E">
            <w:pPr>
              <w:spacing w:before="100" w:beforeAutospacing="1" w:after="115" w:line="240" w:lineRule="auto"/>
              <w:rPr>
                <w:rFonts w:eastAsia="Times New Roman" w:cstheme="minorHAnsi"/>
                <w:sz w:val="24"/>
                <w:szCs w:val="24"/>
              </w:rPr>
            </w:pPr>
            <w:r w:rsidRPr="00B56888">
              <w:rPr>
                <w:rFonts w:eastAsia="Times New Roman" w:cstheme="minorHAnsi"/>
                <w:sz w:val="16"/>
                <w:szCs w:val="16"/>
              </w:rPr>
              <w:t>Quantity</w:t>
            </w:r>
          </w:p>
          <w:p w14:paraId="740A7730" w14:textId="77777777" w:rsidR="004B492E" w:rsidRPr="00B56888" w:rsidRDefault="004B492E" w:rsidP="004B492E">
            <w:pPr>
              <w:spacing w:before="100" w:beforeAutospacing="1" w:after="115" w:line="240" w:lineRule="auto"/>
              <w:rPr>
                <w:rFonts w:eastAsia="Times New Roman" w:cstheme="minorHAnsi"/>
                <w:sz w:val="24"/>
                <w:szCs w:val="24"/>
              </w:rPr>
            </w:pPr>
            <w:r w:rsidRPr="00B56888">
              <w:rPr>
                <w:rFonts w:eastAsia="Times New Roman" w:cstheme="minorHAnsi"/>
                <w:sz w:val="16"/>
                <w:szCs w:val="16"/>
              </w:rPr>
              <w:t>Unit as previous</w:t>
            </w:r>
          </w:p>
        </w:tc>
        <w:tc>
          <w:tcPr>
            <w:tcW w:w="789" w:type="dxa"/>
            <w:tcBorders>
              <w:top w:val="outset" w:sz="6" w:space="0" w:color="000001"/>
              <w:left w:val="outset" w:sz="6" w:space="0" w:color="000001"/>
              <w:bottom w:val="outset" w:sz="6" w:space="0" w:color="000001"/>
              <w:right w:val="outset" w:sz="6" w:space="0" w:color="000001"/>
            </w:tcBorders>
            <w:hideMark/>
          </w:tcPr>
          <w:p w14:paraId="508B7076" w14:textId="77777777" w:rsidR="004B492E" w:rsidRPr="00B56888" w:rsidRDefault="004B492E" w:rsidP="004B492E">
            <w:pPr>
              <w:spacing w:before="100" w:beforeAutospacing="1" w:after="115" w:line="240" w:lineRule="auto"/>
              <w:rPr>
                <w:rFonts w:eastAsia="Times New Roman" w:cstheme="minorHAnsi"/>
                <w:sz w:val="24"/>
                <w:szCs w:val="24"/>
              </w:rPr>
            </w:pPr>
            <w:r w:rsidRPr="00B56888">
              <w:rPr>
                <w:rFonts w:eastAsia="Times New Roman" w:cstheme="minorHAnsi"/>
                <w:sz w:val="16"/>
                <w:szCs w:val="16"/>
              </w:rPr>
              <w:t>MWK</w:t>
            </w:r>
          </w:p>
          <w:p w14:paraId="10663ACF" w14:textId="77777777" w:rsidR="004B492E" w:rsidRPr="00B56888" w:rsidRDefault="004B492E" w:rsidP="004B492E">
            <w:pPr>
              <w:spacing w:before="100" w:beforeAutospacing="1" w:after="115" w:line="240" w:lineRule="auto"/>
              <w:ind w:firstLine="173"/>
              <w:jc w:val="center"/>
              <w:rPr>
                <w:rFonts w:eastAsia="Times New Roman" w:cstheme="minorHAnsi"/>
                <w:sz w:val="24"/>
                <w:szCs w:val="24"/>
              </w:rPr>
            </w:pPr>
          </w:p>
        </w:tc>
        <w:tc>
          <w:tcPr>
            <w:tcW w:w="1265" w:type="dxa"/>
            <w:gridSpan w:val="2"/>
            <w:tcBorders>
              <w:top w:val="outset" w:sz="6" w:space="0" w:color="000001"/>
              <w:left w:val="outset" w:sz="6" w:space="0" w:color="000001"/>
              <w:bottom w:val="outset" w:sz="6" w:space="0" w:color="000001"/>
              <w:right w:val="outset" w:sz="6" w:space="0" w:color="000001"/>
            </w:tcBorders>
          </w:tcPr>
          <w:p w14:paraId="3CEAC5CE" w14:textId="77777777" w:rsidR="004B492E" w:rsidRPr="00B56888" w:rsidRDefault="004B492E" w:rsidP="004B492E">
            <w:pPr>
              <w:spacing w:before="100" w:beforeAutospacing="1" w:after="115" w:line="240" w:lineRule="auto"/>
              <w:ind w:firstLine="173"/>
              <w:rPr>
                <w:rFonts w:eastAsia="Times New Roman" w:cstheme="minorHAnsi"/>
                <w:sz w:val="16"/>
                <w:szCs w:val="16"/>
              </w:rPr>
            </w:pPr>
            <w:r w:rsidRPr="00B56888">
              <w:rPr>
                <w:rFonts w:eastAsia="Times New Roman" w:cstheme="minorHAnsi"/>
                <w:sz w:val="16"/>
                <w:szCs w:val="16"/>
              </w:rPr>
              <w:t>MWK</w:t>
            </w:r>
          </w:p>
        </w:tc>
        <w:tc>
          <w:tcPr>
            <w:tcW w:w="955" w:type="dxa"/>
            <w:tcBorders>
              <w:top w:val="outset" w:sz="6" w:space="0" w:color="000001"/>
              <w:left w:val="outset" w:sz="6" w:space="0" w:color="000001"/>
              <w:bottom w:val="outset" w:sz="6" w:space="0" w:color="000001"/>
              <w:right w:val="outset" w:sz="6" w:space="0" w:color="000001"/>
            </w:tcBorders>
            <w:hideMark/>
          </w:tcPr>
          <w:p w14:paraId="15B348EE" w14:textId="77777777" w:rsidR="004B492E" w:rsidRPr="00B56888" w:rsidRDefault="004B492E" w:rsidP="004B492E">
            <w:pPr>
              <w:spacing w:before="100" w:beforeAutospacing="1" w:after="115" w:line="240" w:lineRule="auto"/>
              <w:ind w:firstLine="173"/>
              <w:rPr>
                <w:rFonts w:eastAsia="Times New Roman" w:cstheme="minorHAnsi"/>
                <w:sz w:val="24"/>
                <w:szCs w:val="24"/>
              </w:rPr>
            </w:pPr>
            <w:r w:rsidRPr="00B56888">
              <w:rPr>
                <w:rFonts w:eastAsia="Times New Roman" w:cstheme="minorHAnsi"/>
                <w:sz w:val="16"/>
                <w:szCs w:val="16"/>
              </w:rPr>
              <w:t>Quantity</w:t>
            </w:r>
          </w:p>
        </w:tc>
        <w:tc>
          <w:tcPr>
            <w:tcW w:w="1546" w:type="dxa"/>
            <w:tcBorders>
              <w:top w:val="outset" w:sz="6" w:space="0" w:color="000001"/>
              <w:left w:val="outset" w:sz="6" w:space="0" w:color="000001"/>
              <w:bottom w:val="outset" w:sz="6" w:space="0" w:color="000001"/>
              <w:right w:val="outset" w:sz="6" w:space="0" w:color="000001"/>
            </w:tcBorders>
          </w:tcPr>
          <w:p w14:paraId="1A0184D1" w14:textId="77777777" w:rsidR="004B492E" w:rsidRPr="00B56888" w:rsidRDefault="004B492E" w:rsidP="004B492E">
            <w:pPr>
              <w:spacing w:before="100" w:beforeAutospacing="1" w:after="158" w:line="240" w:lineRule="auto"/>
              <w:ind w:hanging="245"/>
              <w:jc w:val="center"/>
              <w:rPr>
                <w:rFonts w:eastAsia="Times New Roman" w:cstheme="minorHAnsi"/>
                <w:sz w:val="24"/>
                <w:szCs w:val="24"/>
              </w:rPr>
            </w:pPr>
            <w:r w:rsidRPr="00B56888">
              <w:rPr>
                <w:rFonts w:eastAsia="Times New Roman" w:cstheme="minorHAnsi"/>
                <w:sz w:val="16"/>
                <w:szCs w:val="16"/>
              </w:rPr>
              <w:t>Units</w:t>
            </w:r>
          </w:p>
          <w:p w14:paraId="4750FBCD" w14:textId="77777777" w:rsidR="004B492E" w:rsidRPr="00B56888" w:rsidRDefault="004B492E" w:rsidP="004B492E">
            <w:pPr>
              <w:spacing w:before="100" w:beforeAutospacing="1" w:after="115" w:line="240" w:lineRule="auto"/>
              <w:ind w:firstLine="173"/>
              <w:rPr>
                <w:rFonts w:eastAsia="Times New Roman" w:cstheme="minorHAnsi"/>
                <w:sz w:val="24"/>
                <w:szCs w:val="24"/>
              </w:rPr>
            </w:pPr>
            <w:r w:rsidRPr="00B56888">
              <w:rPr>
                <w:rFonts w:eastAsia="Times New Roman" w:cstheme="minorHAnsi"/>
                <w:sz w:val="16"/>
                <w:szCs w:val="16"/>
              </w:rPr>
              <w:t>(1) kg; (2) 50kg bag; (3) 70 kg bag; (4) 90 kg bag; (5) 20kg tin: (6) 5kg tin; (7) Other (Enumerator: write in or convert to above)</w:t>
            </w:r>
          </w:p>
        </w:tc>
        <w:tc>
          <w:tcPr>
            <w:tcW w:w="980" w:type="dxa"/>
            <w:tcBorders>
              <w:top w:val="outset" w:sz="6" w:space="0" w:color="000001"/>
              <w:left w:val="outset" w:sz="6" w:space="0" w:color="000001"/>
              <w:bottom w:val="outset" w:sz="6" w:space="0" w:color="000001"/>
              <w:right w:val="outset" w:sz="6" w:space="0" w:color="000001"/>
            </w:tcBorders>
          </w:tcPr>
          <w:p w14:paraId="08D8B1F4" w14:textId="77777777" w:rsidR="004B492E" w:rsidRPr="00B56888" w:rsidRDefault="004B492E" w:rsidP="004B492E">
            <w:pPr>
              <w:spacing w:before="100" w:beforeAutospacing="1" w:after="115" w:line="240" w:lineRule="auto"/>
              <w:ind w:firstLine="173"/>
              <w:jc w:val="center"/>
              <w:rPr>
                <w:rFonts w:eastAsia="Times New Roman" w:cstheme="minorHAnsi"/>
                <w:sz w:val="24"/>
                <w:szCs w:val="24"/>
              </w:rPr>
            </w:pPr>
            <w:r w:rsidRPr="00B56888">
              <w:rPr>
                <w:rFonts w:eastAsia="Times New Roman" w:cstheme="minorHAnsi"/>
                <w:sz w:val="16"/>
                <w:szCs w:val="16"/>
              </w:rPr>
              <w:t>Quantity</w:t>
            </w:r>
          </w:p>
        </w:tc>
        <w:tc>
          <w:tcPr>
            <w:tcW w:w="1579" w:type="dxa"/>
            <w:gridSpan w:val="2"/>
            <w:tcBorders>
              <w:top w:val="outset" w:sz="6" w:space="0" w:color="000001"/>
              <w:left w:val="outset" w:sz="6" w:space="0" w:color="000001"/>
              <w:bottom w:val="outset" w:sz="6" w:space="0" w:color="000001"/>
              <w:right w:val="outset" w:sz="6" w:space="0" w:color="000001"/>
            </w:tcBorders>
          </w:tcPr>
          <w:p w14:paraId="7C2FA63E" w14:textId="77777777" w:rsidR="004B492E" w:rsidRPr="00B56888" w:rsidRDefault="004B492E" w:rsidP="004B492E">
            <w:pPr>
              <w:spacing w:before="100" w:beforeAutospacing="1" w:after="158" w:line="240" w:lineRule="auto"/>
              <w:ind w:hanging="245"/>
              <w:jc w:val="center"/>
              <w:rPr>
                <w:rFonts w:eastAsia="Times New Roman" w:cstheme="minorHAnsi"/>
                <w:sz w:val="24"/>
                <w:szCs w:val="24"/>
              </w:rPr>
            </w:pPr>
            <w:r w:rsidRPr="00B56888">
              <w:rPr>
                <w:rFonts w:eastAsia="Times New Roman" w:cstheme="minorHAnsi"/>
                <w:sz w:val="16"/>
                <w:szCs w:val="16"/>
              </w:rPr>
              <w:t>Units</w:t>
            </w:r>
          </w:p>
          <w:p w14:paraId="4B09991A" w14:textId="77777777" w:rsidR="004B492E" w:rsidRPr="00B56888" w:rsidRDefault="004B492E" w:rsidP="004B492E">
            <w:pPr>
              <w:spacing w:before="100" w:beforeAutospacing="1" w:after="115" w:line="240" w:lineRule="auto"/>
              <w:ind w:firstLine="173"/>
              <w:jc w:val="center"/>
              <w:rPr>
                <w:rFonts w:eastAsia="Times New Roman" w:cstheme="minorHAnsi"/>
                <w:sz w:val="24"/>
                <w:szCs w:val="24"/>
              </w:rPr>
            </w:pPr>
            <w:r w:rsidRPr="00B56888">
              <w:rPr>
                <w:rFonts w:eastAsia="Times New Roman" w:cstheme="minorHAnsi"/>
                <w:sz w:val="16"/>
                <w:szCs w:val="16"/>
              </w:rPr>
              <w:t>(1) kg; (2) 50kg bag; (3) 70 kg bag; (4) 90 kg bag; (5) 20kg tin: (6) 5kg tin; (7) Other (Enumerator: write in or convert to above)</w:t>
            </w:r>
          </w:p>
        </w:tc>
      </w:tr>
      <w:tr w:rsidR="00B56888" w:rsidRPr="00B56888" w14:paraId="4603EB78" w14:textId="77777777" w:rsidTr="004A566B">
        <w:trPr>
          <w:trHeight w:val="196"/>
          <w:tblCellSpacing w:w="0" w:type="dxa"/>
        </w:trPr>
        <w:tc>
          <w:tcPr>
            <w:tcW w:w="781" w:type="dxa"/>
            <w:tcBorders>
              <w:top w:val="outset" w:sz="6" w:space="0" w:color="000001"/>
              <w:left w:val="outset" w:sz="6" w:space="0" w:color="000001"/>
              <w:bottom w:val="outset" w:sz="6" w:space="0" w:color="000001"/>
              <w:right w:val="outset" w:sz="6" w:space="0" w:color="000001"/>
            </w:tcBorders>
          </w:tcPr>
          <w:p w14:paraId="1244DA5F" w14:textId="77777777" w:rsidR="004B492E" w:rsidRPr="00B56888" w:rsidRDefault="004B492E" w:rsidP="004B492E">
            <w:pPr>
              <w:spacing w:before="100" w:beforeAutospacing="1" w:after="115" w:line="240" w:lineRule="auto"/>
              <w:ind w:hanging="720"/>
              <w:jc w:val="center"/>
              <w:rPr>
                <w:rFonts w:eastAsia="Times New Roman" w:cstheme="minorHAnsi"/>
                <w:sz w:val="24"/>
                <w:szCs w:val="24"/>
              </w:rPr>
            </w:pPr>
          </w:p>
        </w:tc>
        <w:tc>
          <w:tcPr>
            <w:tcW w:w="948" w:type="dxa"/>
            <w:tcBorders>
              <w:top w:val="outset" w:sz="6" w:space="0" w:color="000001"/>
              <w:left w:val="outset" w:sz="6" w:space="0" w:color="000001"/>
              <w:bottom w:val="outset" w:sz="6" w:space="0" w:color="000001"/>
              <w:right w:val="outset" w:sz="6" w:space="0" w:color="000001"/>
            </w:tcBorders>
          </w:tcPr>
          <w:p w14:paraId="767A183E" w14:textId="77777777" w:rsidR="004B492E" w:rsidRPr="00B56888" w:rsidRDefault="004B492E" w:rsidP="004B492E">
            <w:pPr>
              <w:spacing w:before="100" w:beforeAutospacing="1" w:after="115" w:line="240" w:lineRule="auto"/>
              <w:jc w:val="center"/>
              <w:rPr>
                <w:rFonts w:eastAsia="Times New Roman" w:cstheme="minorHAnsi"/>
                <w:sz w:val="16"/>
                <w:szCs w:val="16"/>
              </w:rPr>
            </w:pPr>
          </w:p>
        </w:tc>
        <w:tc>
          <w:tcPr>
            <w:tcW w:w="1249" w:type="dxa"/>
            <w:tcBorders>
              <w:top w:val="outset" w:sz="6" w:space="0" w:color="000001"/>
              <w:left w:val="outset" w:sz="6" w:space="0" w:color="000001"/>
              <w:bottom w:val="outset" w:sz="6" w:space="0" w:color="000001"/>
              <w:right w:val="outset" w:sz="6" w:space="0" w:color="000001"/>
            </w:tcBorders>
          </w:tcPr>
          <w:p w14:paraId="45010965" w14:textId="77777777" w:rsidR="004B492E" w:rsidRPr="00B56888" w:rsidRDefault="004B492E" w:rsidP="004B492E">
            <w:pPr>
              <w:spacing w:before="100" w:beforeAutospacing="1" w:after="158" w:line="240" w:lineRule="auto"/>
              <w:ind w:hanging="245"/>
              <w:jc w:val="center"/>
              <w:rPr>
                <w:rFonts w:eastAsia="Times New Roman" w:cstheme="minorHAnsi"/>
                <w:sz w:val="16"/>
                <w:szCs w:val="16"/>
              </w:rPr>
            </w:pPr>
          </w:p>
        </w:tc>
        <w:tc>
          <w:tcPr>
            <w:tcW w:w="868" w:type="dxa"/>
            <w:tcBorders>
              <w:top w:val="outset" w:sz="6" w:space="0" w:color="000001"/>
              <w:left w:val="outset" w:sz="6" w:space="0" w:color="000001"/>
              <w:bottom w:val="outset" w:sz="6" w:space="0" w:color="000001"/>
              <w:right w:val="outset" w:sz="6" w:space="0" w:color="000001"/>
            </w:tcBorders>
          </w:tcPr>
          <w:p w14:paraId="53D23FBB" w14:textId="77777777" w:rsidR="004B492E" w:rsidRPr="00B56888" w:rsidRDefault="004B492E" w:rsidP="004B492E">
            <w:pPr>
              <w:spacing w:before="100" w:beforeAutospacing="1" w:after="158" w:line="240" w:lineRule="auto"/>
              <w:ind w:left="274" w:hanging="274"/>
              <w:jc w:val="center"/>
              <w:rPr>
                <w:rFonts w:eastAsia="Times New Roman" w:cstheme="minorHAnsi"/>
                <w:sz w:val="16"/>
                <w:szCs w:val="16"/>
              </w:rPr>
            </w:pPr>
          </w:p>
        </w:tc>
        <w:tc>
          <w:tcPr>
            <w:tcW w:w="1515" w:type="dxa"/>
            <w:tcBorders>
              <w:top w:val="outset" w:sz="6" w:space="0" w:color="000001"/>
              <w:left w:val="outset" w:sz="6" w:space="0" w:color="000001"/>
              <w:bottom w:val="outset" w:sz="6" w:space="0" w:color="000001"/>
              <w:right w:val="outset" w:sz="6" w:space="0" w:color="000001"/>
            </w:tcBorders>
          </w:tcPr>
          <w:p w14:paraId="43E3D32F" w14:textId="77777777" w:rsidR="004B492E" w:rsidRPr="00B56888" w:rsidRDefault="004B492E" w:rsidP="004B492E">
            <w:pPr>
              <w:spacing w:before="100" w:beforeAutospacing="1" w:after="158" w:line="240" w:lineRule="auto"/>
              <w:ind w:hanging="245"/>
              <w:jc w:val="center"/>
              <w:rPr>
                <w:rFonts w:eastAsia="Times New Roman" w:cstheme="minorHAnsi"/>
                <w:sz w:val="16"/>
                <w:szCs w:val="16"/>
              </w:rPr>
            </w:pPr>
          </w:p>
        </w:tc>
        <w:tc>
          <w:tcPr>
            <w:tcW w:w="459" w:type="dxa"/>
            <w:tcBorders>
              <w:top w:val="outset" w:sz="6" w:space="0" w:color="000001"/>
              <w:left w:val="outset" w:sz="6" w:space="0" w:color="000001"/>
              <w:bottom w:val="outset" w:sz="6" w:space="0" w:color="000001"/>
              <w:right w:val="outset" w:sz="6" w:space="0" w:color="000001"/>
            </w:tcBorders>
          </w:tcPr>
          <w:p w14:paraId="16297B48" w14:textId="77777777" w:rsidR="004B492E" w:rsidRPr="00B56888" w:rsidRDefault="004B492E" w:rsidP="004B492E">
            <w:pPr>
              <w:spacing w:before="100" w:beforeAutospacing="1" w:after="115" w:line="240" w:lineRule="auto"/>
              <w:rPr>
                <w:rFonts w:eastAsia="Times New Roman" w:cstheme="minorHAnsi"/>
                <w:sz w:val="16"/>
                <w:szCs w:val="16"/>
              </w:rPr>
            </w:pPr>
          </w:p>
        </w:tc>
        <w:tc>
          <w:tcPr>
            <w:tcW w:w="948" w:type="dxa"/>
            <w:tcBorders>
              <w:top w:val="outset" w:sz="6" w:space="0" w:color="000001"/>
              <w:left w:val="outset" w:sz="6" w:space="0" w:color="000001"/>
              <w:bottom w:val="outset" w:sz="6" w:space="0" w:color="000001"/>
              <w:right w:val="outset" w:sz="6" w:space="0" w:color="000001"/>
            </w:tcBorders>
          </w:tcPr>
          <w:p w14:paraId="506B3E64" w14:textId="77777777" w:rsidR="004B492E" w:rsidRPr="00B56888" w:rsidRDefault="004B492E" w:rsidP="004B492E">
            <w:pPr>
              <w:spacing w:before="100" w:beforeAutospacing="1" w:after="115" w:line="240" w:lineRule="auto"/>
              <w:rPr>
                <w:rFonts w:eastAsia="Times New Roman" w:cstheme="minorHAnsi"/>
                <w:sz w:val="16"/>
                <w:szCs w:val="16"/>
              </w:rPr>
            </w:pPr>
          </w:p>
        </w:tc>
        <w:tc>
          <w:tcPr>
            <w:tcW w:w="789" w:type="dxa"/>
            <w:tcBorders>
              <w:top w:val="outset" w:sz="6" w:space="0" w:color="000001"/>
              <w:left w:val="outset" w:sz="6" w:space="0" w:color="000001"/>
              <w:bottom w:val="outset" w:sz="6" w:space="0" w:color="000001"/>
              <w:right w:val="outset" w:sz="6" w:space="0" w:color="000001"/>
            </w:tcBorders>
          </w:tcPr>
          <w:p w14:paraId="3D4555E0" w14:textId="77777777" w:rsidR="004B492E" w:rsidRPr="00B56888" w:rsidRDefault="004B492E" w:rsidP="004B492E">
            <w:pPr>
              <w:spacing w:before="100" w:beforeAutospacing="1" w:after="115" w:line="240" w:lineRule="auto"/>
              <w:rPr>
                <w:rFonts w:eastAsia="Times New Roman" w:cstheme="minorHAnsi"/>
                <w:sz w:val="16"/>
                <w:szCs w:val="16"/>
              </w:rPr>
            </w:pPr>
          </w:p>
        </w:tc>
        <w:tc>
          <w:tcPr>
            <w:tcW w:w="1265" w:type="dxa"/>
            <w:gridSpan w:val="2"/>
            <w:tcBorders>
              <w:top w:val="outset" w:sz="6" w:space="0" w:color="000001"/>
              <w:left w:val="outset" w:sz="6" w:space="0" w:color="000001"/>
              <w:bottom w:val="outset" w:sz="6" w:space="0" w:color="000001"/>
              <w:right w:val="outset" w:sz="6" w:space="0" w:color="000001"/>
            </w:tcBorders>
          </w:tcPr>
          <w:p w14:paraId="27FC3A28" w14:textId="77777777" w:rsidR="004B492E" w:rsidRPr="00B56888" w:rsidRDefault="004B492E" w:rsidP="004B492E">
            <w:pPr>
              <w:spacing w:before="100" w:beforeAutospacing="1" w:after="115" w:line="240" w:lineRule="auto"/>
              <w:ind w:firstLine="173"/>
              <w:rPr>
                <w:rFonts w:eastAsia="Times New Roman" w:cstheme="minorHAnsi"/>
                <w:sz w:val="16"/>
                <w:szCs w:val="16"/>
              </w:rPr>
            </w:pPr>
          </w:p>
        </w:tc>
        <w:tc>
          <w:tcPr>
            <w:tcW w:w="955" w:type="dxa"/>
            <w:tcBorders>
              <w:top w:val="outset" w:sz="6" w:space="0" w:color="000001"/>
              <w:left w:val="outset" w:sz="6" w:space="0" w:color="000001"/>
              <w:bottom w:val="outset" w:sz="6" w:space="0" w:color="000001"/>
              <w:right w:val="outset" w:sz="6" w:space="0" w:color="000001"/>
            </w:tcBorders>
          </w:tcPr>
          <w:p w14:paraId="124FEAD3" w14:textId="77777777" w:rsidR="004B492E" w:rsidRPr="00B56888" w:rsidRDefault="004B492E" w:rsidP="004B492E">
            <w:pPr>
              <w:spacing w:before="100" w:beforeAutospacing="1" w:after="115" w:line="240" w:lineRule="auto"/>
              <w:ind w:firstLine="173"/>
              <w:rPr>
                <w:rFonts w:eastAsia="Times New Roman" w:cstheme="minorHAnsi"/>
                <w:sz w:val="16"/>
                <w:szCs w:val="16"/>
              </w:rPr>
            </w:pPr>
          </w:p>
        </w:tc>
        <w:tc>
          <w:tcPr>
            <w:tcW w:w="1546" w:type="dxa"/>
            <w:tcBorders>
              <w:top w:val="outset" w:sz="6" w:space="0" w:color="000001"/>
              <w:left w:val="outset" w:sz="6" w:space="0" w:color="000001"/>
              <w:bottom w:val="outset" w:sz="6" w:space="0" w:color="000001"/>
              <w:right w:val="outset" w:sz="6" w:space="0" w:color="000001"/>
            </w:tcBorders>
          </w:tcPr>
          <w:p w14:paraId="1EF04F69" w14:textId="77777777" w:rsidR="004B492E" w:rsidRPr="00B56888" w:rsidRDefault="004B492E" w:rsidP="004B492E">
            <w:pPr>
              <w:spacing w:before="100" w:beforeAutospacing="1" w:after="158" w:line="240" w:lineRule="auto"/>
              <w:ind w:hanging="245"/>
              <w:jc w:val="center"/>
              <w:rPr>
                <w:rFonts w:eastAsia="Times New Roman" w:cstheme="minorHAnsi"/>
                <w:sz w:val="16"/>
                <w:szCs w:val="16"/>
              </w:rPr>
            </w:pPr>
          </w:p>
        </w:tc>
        <w:tc>
          <w:tcPr>
            <w:tcW w:w="980" w:type="dxa"/>
            <w:tcBorders>
              <w:top w:val="outset" w:sz="6" w:space="0" w:color="000001"/>
              <w:left w:val="outset" w:sz="6" w:space="0" w:color="000001"/>
              <w:bottom w:val="outset" w:sz="6" w:space="0" w:color="000001"/>
              <w:right w:val="outset" w:sz="6" w:space="0" w:color="000001"/>
            </w:tcBorders>
          </w:tcPr>
          <w:p w14:paraId="04232FD0" w14:textId="77777777" w:rsidR="004B492E" w:rsidRPr="00B56888" w:rsidRDefault="004B492E" w:rsidP="004B492E">
            <w:pPr>
              <w:spacing w:before="100" w:beforeAutospacing="1" w:after="115" w:line="240" w:lineRule="auto"/>
              <w:ind w:firstLine="173"/>
              <w:jc w:val="center"/>
              <w:rPr>
                <w:rFonts w:eastAsia="Times New Roman" w:cstheme="minorHAnsi"/>
                <w:sz w:val="16"/>
                <w:szCs w:val="16"/>
              </w:rPr>
            </w:pPr>
          </w:p>
        </w:tc>
        <w:tc>
          <w:tcPr>
            <w:tcW w:w="1579" w:type="dxa"/>
            <w:gridSpan w:val="2"/>
            <w:tcBorders>
              <w:top w:val="outset" w:sz="6" w:space="0" w:color="000001"/>
              <w:left w:val="outset" w:sz="6" w:space="0" w:color="000001"/>
              <w:bottom w:val="outset" w:sz="6" w:space="0" w:color="000001"/>
              <w:right w:val="outset" w:sz="6" w:space="0" w:color="000001"/>
            </w:tcBorders>
          </w:tcPr>
          <w:p w14:paraId="54EDE8AC" w14:textId="77777777" w:rsidR="004B492E" w:rsidRPr="00B56888" w:rsidRDefault="004B492E" w:rsidP="004B492E">
            <w:pPr>
              <w:spacing w:before="100" w:beforeAutospacing="1" w:after="158" w:line="240" w:lineRule="auto"/>
              <w:ind w:hanging="245"/>
              <w:jc w:val="center"/>
              <w:rPr>
                <w:rFonts w:eastAsia="Times New Roman" w:cstheme="minorHAnsi"/>
                <w:sz w:val="16"/>
                <w:szCs w:val="16"/>
              </w:rPr>
            </w:pPr>
          </w:p>
        </w:tc>
      </w:tr>
      <w:tr w:rsidR="00B56888" w:rsidRPr="00B56888" w14:paraId="6829CC6B" w14:textId="77777777" w:rsidTr="004A566B">
        <w:trPr>
          <w:trHeight w:val="196"/>
          <w:tblCellSpacing w:w="0" w:type="dxa"/>
        </w:trPr>
        <w:tc>
          <w:tcPr>
            <w:tcW w:w="781" w:type="dxa"/>
            <w:tcBorders>
              <w:top w:val="outset" w:sz="6" w:space="0" w:color="000001"/>
              <w:left w:val="outset" w:sz="6" w:space="0" w:color="000001"/>
              <w:bottom w:val="outset" w:sz="6" w:space="0" w:color="000001"/>
              <w:right w:val="outset" w:sz="6" w:space="0" w:color="000001"/>
            </w:tcBorders>
          </w:tcPr>
          <w:p w14:paraId="1F6D4465" w14:textId="77777777" w:rsidR="004B492E" w:rsidRPr="00B56888" w:rsidRDefault="004B492E" w:rsidP="004B492E">
            <w:pPr>
              <w:spacing w:before="100" w:beforeAutospacing="1" w:after="115" w:line="240" w:lineRule="auto"/>
              <w:ind w:hanging="720"/>
              <w:jc w:val="center"/>
              <w:rPr>
                <w:rFonts w:eastAsia="Times New Roman" w:cstheme="minorHAnsi"/>
                <w:sz w:val="24"/>
                <w:szCs w:val="24"/>
              </w:rPr>
            </w:pPr>
          </w:p>
        </w:tc>
        <w:tc>
          <w:tcPr>
            <w:tcW w:w="948" w:type="dxa"/>
            <w:tcBorders>
              <w:top w:val="outset" w:sz="6" w:space="0" w:color="000001"/>
              <w:left w:val="outset" w:sz="6" w:space="0" w:color="000001"/>
              <w:bottom w:val="outset" w:sz="6" w:space="0" w:color="000001"/>
              <w:right w:val="outset" w:sz="6" w:space="0" w:color="000001"/>
            </w:tcBorders>
          </w:tcPr>
          <w:p w14:paraId="3DE59C73" w14:textId="77777777" w:rsidR="004B492E" w:rsidRPr="00B56888" w:rsidRDefault="004B492E" w:rsidP="004B492E">
            <w:pPr>
              <w:spacing w:before="100" w:beforeAutospacing="1" w:after="115" w:line="240" w:lineRule="auto"/>
              <w:jc w:val="center"/>
              <w:rPr>
                <w:rFonts w:eastAsia="Times New Roman" w:cstheme="minorHAnsi"/>
                <w:sz w:val="16"/>
                <w:szCs w:val="16"/>
              </w:rPr>
            </w:pPr>
          </w:p>
        </w:tc>
        <w:tc>
          <w:tcPr>
            <w:tcW w:w="1249" w:type="dxa"/>
            <w:tcBorders>
              <w:top w:val="outset" w:sz="6" w:space="0" w:color="000001"/>
              <w:left w:val="outset" w:sz="6" w:space="0" w:color="000001"/>
              <w:bottom w:val="outset" w:sz="6" w:space="0" w:color="000001"/>
              <w:right w:val="outset" w:sz="6" w:space="0" w:color="000001"/>
            </w:tcBorders>
          </w:tcPr>
          <w:p w14:paraId="2CAFC5BD" w14:textId="77777777" w:rsidR="004B492E" w:rsidRPr="00B56888" w:rsidRDefault="004B492E" w:rsidP="004B492E">
            <w:pPr>
              <w:spacing w:before="100" w:beforeAutospacing="1" w:after="158" w:line="240" w:lineRule="auto"/>
              <w:ind w:hanging="245"/>
              <w:jc w:val="center"/>
              <w:rPr>
                <w:rFonts w:eastAsia="Times New Roman" w:cstheme="minorHAnsi"/>
                <w:sz w:val="16"/>
                <w:szCs w:val="16"/>
              </w:rPr>
            </w:pPr>
          </w:p>
        </w:tc>
        <w:tc>
          <w:tcPr>
            <w:tcW w:w="868" w:type="dxa"/>
            <w:tcBorders>
              <w:top w:val="outset" w:sz="6" w:space="0" w:color="000001"/>
              <w:left w:val="outset" w:sz="6" w:space="0" w:color="000001"/>
              <w:bottom w:val="outset" w:sz="6" w:space="0" w:color="000001"/>
              <w:right w:val="outset" w:sz="6" w:space="0" w:color="000001"/>
            </w:tcBorders>
          </w:tcPr>
          <w:p w14:paraId="6E41B4F4" w14:textId="77777777" w:rsidR="004B492E" w:rsidRPr="00B56888" w:rsidRDefault="004B492E" w:rsidP="004B492E">
            <w:pPr>
              <w:spacing w:before="100" w:beforeAutospacing="1" w:after="158" w:line="240" w:lineRule="auto"/>
              <w:ind w:left="274" w:hanging="274"/>
              <w:jc w:val="center"/>
              <w:rPr>
                <w:rFonts w:eastAsia="Times New Roman" w:cstheme="minorHAnsi"/>
                <w:sz w:val="16"/>
                <w:szCs w:val="16"/>
              </w:rPr>
            </w:pPr>
          </w:p>
        </w:tc>
        <w:tc>
          <w:tcPr>
            <w:tcW w:w="1515" w:type="dxa"/>
            <w:tcBorders>
              <w:top w:val="outset" w:sz="6" w:space="0" w:color="000001"/>
              <w:left w:val="outset" w:sz="6" w:space="0" w:color="000001"/>
              <w:bottom w:val="outset" w:sz="6" w:space="0" w:color="000001"/>
              <w:right w:val="outset" w:sz="6" w:space="0" w:color="000001"/>
            </w:tcBorders>
          </w:tcPr>
          <w:p w14:paraId="69C7F7EA" w14:textId="77777777" w:rsidR="004B492E" w:rsidRPr="00B56888" w:rsidRDefault="004B492E" w:rsidP="004B492E">
            <w:pPr>
              <w:spacing w:before="100" w:beforeAutospacing="1" w:after="158" w:line="240" w:lineRule="auto"/>
              <w:ind w:hanging="245"/>
              <w:jc w:val="center"/>
              <w:rPr>
                <w:rFonts w:eastAsia="Times New Roman" w:cstheme="minorHAnsi"/>
                <w:sz w:val="16"/>
                <w:szCs w:val="16"/>
              </w:rPr>
            </w:pPr>
          </w:p>
        </w:tc>
        <w:tc>
          <w:tcPr>
            <w:tcW w:w="459" w:type="dxa"/>
            <w:tcBorders>
              <w:top w:val="outset" w:sz="6" w:space="0" w:color="000001"/>
              <w:left w:val="outset" w:sz="6" w:space="0" w:color="000001"/>
              <w:bottom w:val="outset" w:sz="6" w:space="0" w:color="000001"/>
              <w:right w:val="outset" w:sz="6" w:space="0" w:color="000001"/>
            </w:tcBorders>
          </w:tcPr>
          <w:p w14:paraId="377EAED7" w14:textId="77777777" w:rsidR="004B492E" w:rsidRPr="00B56888" w:rsidRDefault="004B492E" w:rsidP="004B492E">
            <w:pPr>
              <w:spacing w:before="100" w:beforeAutospacing="1" w:after="115" w:line="240" w:lineRule="auto"/>
              <w:rPr>
                <w:rFonts w:eastAsia="Times New Roman" w:cstheme="minorHAnsi"/>
                <w:sz w:val="16"/>
                <w:szCs w:val="16"/>
              </w:rPr>
            </w:pPr>
          </w:p>
        </w:tc>
        <w:tc>
          <w:tcPr>
            <w:tcW w:w="948" w:type="dxa"/>
            <w:tcBorders>
              <w:top w:val="outset" w:sz="6" w:space="0" w:color="000001"/>
              <w:left w:val="outset" w:sz="6" w:space="0" w:color="000001"/>
              <w:bottom w:val="outset" w:sz="6" w:space="0" w:color="000001"/>
              <w:right w:val="outset" w:sz="6" w:space="0" w:color="000001"/>
            </w:tcBorders>
          </w:tcPr>
          <w:p w14:paraId="120637FD" w14:textId="77777777" w:rsidR="004B492E" w:rsidRPr="00B56888" w:rsidRDefault="004B492E" w:rsidP="004B492E">
            <w:pPr>
              <w:spacing w:before="100" w:beforeAutospacing="1" w:after="115" w:line="240" w:lineRule="auto"/>
              <w:rPr>
                <w:rFonts w:eastAsia="Times New Roman" w:cstheme="minorHAnsi"/>
                <w:sz w:val="16"/>
                <w:szCs w:val="16"/>
              </w:rPr>
            </w:pPr>
          </w:p>
        </w:tc>
        <w:tc>
          <w:tcPr>
            <w:tcW w:w="789" w:type="dxa"/>
            <w:tcBorders>
              <w:top w:val="outset" w:sz="6" w:space="0" w:color="000001"/>
              <w:left w:val="outset" w:sz="6" w:space="0" w:color="000001"/>
              <w:bottom w:val="outset" w:sz="6" w:space="0" w:color="000001"/>
              <w:right w:val="outset" w:sz="6" w:space="0" w:color="000001"/>
            </w:tcBorders>
          </w:tcPr>
          <w:p w14:paraId="139E9C23" w14:textId="77777777" w:rsidR="004B492E" w:rsidRPr="00B56888" w:rsidRDefault="004B492E" w:rsidP="004B492E">
            <w:pPr>
              <w:spacing w:before="100" w:beforeAutospacing="1" w:after="115" w:line="240" w:lineRule="auto"/>
              <w:rPr>
                <w:rFonts w:eastAsia="Times New Roman" w:cstheme="minorHAnsi"/>
                <w:sz w:val="16"/>
                <w:szCs w:val="16"/>
              </w:rPr>
            </w:pPr>
          </w:p>
        </w:tc>
        <w:tc>
          <w:tcPr>
            <w:tcW w:w="1265" w:type="dxa"/>
            <w:gridSpan w:val="2"/>
            <w:tcBorders>
              <w:top w:val="outset" w:sz="6" w:space="0" w:color="000001"/>
              <w:left w:val="outset" w:sz="6" w:space="0" w:color="000001"/>
              <w:bottom w:val="outset" w:sz="6" w:space="0" w:color="000001"/>
              <w:right w:val="outset" w:sz="6" w:space="0" w:color="000001"/>
            </w:tcBorders>
          </w:tcPr>
          <w:p w14:paraId="46D8992C" w14:textId="77777777" w:rsidR="004B492E" w:rsidRPr="00B56888" w:rsidRDefault="004B492E" w:rsidP="004B492E">
            <w:pPr>
              <w:spacing w:before="100" w:beforeAutospacing="1" w:after="115" w:line="240" w:lineRule="auto"/>
              <w:ind w:firstLine="173"/>
              <w:rPr>
                <w:rFonts w:eastAsia="Times New Roman" w:cstheme="minorHAnsi"/>
                <w:sz w:val="16"/>
                <w:szCs w:val="16"/>
              </w:rPr>
            </w:pPr>
          </w:p>
        </w:tc>
        <w:tc>
          <w:tcPr>
            <w:tcW w:w="955" w:type="dxa"/>
            <w:tcBorders>
              <w:top w:val="outset" w:sz="6" w:space="0" w:color="000001"/>
              <w:left w:val="outset" w:sz="6" w:space="0" w:color="000001"/>
              <w:bottom w:val="outset" w:sz="6" w:space="0" w:color="000001"/>
              <w:right w:val="outset" w:sz="6" w:space="0" w:color="000001"/>
            </w:tcBorders>
          </w:tcPr>
          <w:p w14:paraId="7E78F822" w14:textId="77777777" w:rsidR="004B492E" w:rsidRPr="00B56888" w:rsidRDefault="004B492E" w:rsidP="004B492E">
            <w:pPr>
              <w:spacing w:before="100" w:beforeAutospacing="1" w:after="115" w:line="240" w:lineRule="auto"/>
              <w:ind w:firstLine="173"/>
              <w:rPr>
                <w:rFonts w:eastAsia="Times New Roman" w:cstheme="minorHAnsi"/>
                <w:sz w:val="16"/>
                <w:szCs w:val="16"/>
              </w:rPr>
            </w:pPr>
          </w:p>
        </w:tc>
        <w:tc>
          <w:tcPr>
            <w:tcW w:w="1546" w:type="dxa"/>
            <w:tcBorders>
              <w:top w:val="outset" w:sz="6" w:space="0" w:color="000001"/>
              <w:left w:val="outset" w:sz="6" w:space="0" w:color="000001"/>
              <w:bottom w:val="outset" w:sz="6" w:space="0" w:color="000001"/>
              <w:right w:val="outset" w:sz="6" w:space="0" w:color="000001"/>
            </w:tcBorders>
          </w:tcPr>
          <w:p w14:paraId="01D437AD" w14:textId="77777777" w:rsidR="004B492E" w:rsidRPr="00B56888" w:rsidRDefault="004B492E" w:rsidP="004B492E">
            <w:pPr>
              <w:spacing w:before="100" w:beforeAutospacing="1" w:after="158" w:line="240" w:lineRule="auto"/>
              <w:ind w:hanging="245"/>
              <w:jc w:val="center"/>
              <w:rPr>
                <w:rFonts w:eastAsia="Times New Roman" w:cstheme="minorHAnsi"/>
                <w:sz w:val="16"/>
                <w:szCs w:val="16"/>
              </w:rPr>
            </w:pPr>
          </w:p>
        </w:tc>
        <w:tc>
          <w:tcPr>
            <w:tcW w:w="980" w:type="dxa"/>
            <w:tcBorders>
              <w:top w:val="outset" w:sz="6" w:space="0" w:color="000001"/>
              <w:left w:val="outset" w:sz="6" w:space="0" w:color="000001"/>
              <w:bottom w:val="outset" w:sz="6" w:space="0" w:color="000001"/>
              <w:right w:val="outset" w:sz="6" w:space="0" w:color="000001"/>
            </w:tcBorders>
          </w:tcPr>
          <w:p w14:paraId="45689D1F" w14:textId="77777777" w:rsidR="004B492E" w:rsidRPr="00B56888" w:rsidRDefault="004B492E" w:rsidP="004B492E">
            <w:pPr>
              <w:spacing w:before="100" w:beforeAutospacing="1" w:after="115" w:line="240" w:lineRule="auto"/>
              <w:ind w:firstLine="173"/>
              <w:jc w:val="center"/>
              <w:rPr>
                <w:rFonts w:eastAsia="Times New Roman" w:cstheme="minorHAnsi"/>
                <w:sz w:val="16"/>
                <w:szCs w:val="16"/>
              </w:rPr>
            </w:pPr>
          </w:p>
        </w:tc>
        <w:tc>
          <w:tcPr>
            <w:tcW w:w="1579" w:type="dxa"/>
            <w:gridSpan w:val="2"/>
            <w:tcBorders>
              <w:top w:val="outset" w:sz="6" w:space="0" w:color="000001"/>
              <w:left w:val="outset" w:sz="6" w:space="0" w:color="000001"/>
              <w:bottom w:val="outset" w:sz="6" w:space="0" w:color="000001"/>
              <w:right w:val="outset" w:sz="6" w:space="0" w:color="000001"/>
            </w:tcBorders>
          </w:tcPr>
          <w:p w14:paraId="59608DB9" w14:textId="77777777" w:rsidR="004B492E" w:rsidRPr="00B56888" w:rsidRDefault="004B492E" w:rsidP="004B492E">
            <w:pPr>
              <w:spacing w:before="100" w:beforeAutospacing="1" w:after="158" w:line="240" w:lineRule="auto"/>
              <w:ind w:hanging="245"/>
              <w:jc w:val="center"/>
              <w:rPr>
                <w:rFonts w:eastAsia="Times New Roman" w:cstheme="minorHAnsi"/>
                <w:sz w:val="16"/>
                <w:szCs w:val="16"/>
              </w:rPr>
            </w:pPr>
          </w:p>
        </w:tc>
      </w:tr>
      <w:tr w:rsidR="00B56888" w:rsidRPr="00B56888" w14:paraId="4AA11CEE" w14:textId="77777777" w:rsidTr="004A566B">
        <w:trPr>
          <w:trHeight w:val="196"/>
          <w:tblCellSpacing w:w="0" w:type="dxa"/>
        </w:trPr>
        <w:tc>
          <w:tcPr>
            <w:tcW w:w="781" w:type="dxa"/>
            <w:tcBorders>
              <w:top w:val="outset" w:sz="6" w:space="0" w:color="000001"/>
              <w:left w:val="outset" w:sz="6" w:space="0" w:color="000001"/>
              <w:bottom w:val="outset" w:sz="6" w:space="0" w:color="000001"/>
              <w:right w:val="outset" w:sz="6" w:space="0" w:color="000001"/>
            </w:tcBorders>
          </w:tcPr>
          <w:p w14:paraId="26941963" w14:textId="77777777" w:rsidR="004B492E" w:rsidRPr="00B56888" w:rsidRDefault="004B492E" w:rsidP="004B492E">
            <w:pPr>
              <w:spacing w:before="100" w:beforeAutospacing="1" w:after="115" w:line="240" w:lineRule="auto"/>
              <w:ind w:hanging="720"/>
              <w:jc w:val="center"/>
              <w:rPr>
                <w:rFonts w:eastAsia="Times New Roman" w:cstheme="minorHAnsi"/>
                <w:sz w:val="24"/>
                <w:szCs w:val="24"/>
              </w:rPr>
            </w:pPr>
          </w:p>
        </w:tc>
        <w:tc>
          <w:tcPr>
            <w:tcW w:w="948" w:type="dxa"/>
            <w:tcBorders>
              <w:top w:val="outset" w:sz="6" w:space="0" w:color="000001"/>
              <w:left w:val="outset" w:sz="6" w:space="0" w:color="000001"/>
              <w:bottom w:val="outset" w:sz="6" w:space="0" w:color="000001"/>
              <w:right w:val="outset" w:sz="6" w:space="0" w:color="000001"/>
            </w:tcBorders>
          </w:tcPr>
          <w:p w14:paraId="1A9EAFC0" w14:textId="77777777" w:rsidR="004B492E" w:rsidRPr="00B56888" w:rsidRDefault="004B492E" w:rsidP="004B492E">
            <w:pPr>
              <w:spacing w:before="100" w:beforeAutospacing="1" w:after="115" w:line="240" w:lineRule="auto"/>
              <w:jc w:val="center"/>
              <w:rPr>
                <w:rFonts w:eastAsia="Times New Roman" w:cstheme="minorHAnsi"/>
                <w:sz w:val="16"/>
                <w:szCs w:val="16"/>
              </w:rPr>
            </w:pPr>
          </w:p>
        </w:tc>
        <w:tc>
          <w:tcPr>
            <w:tcW w:w="1249" w:type="dxa"/>
            <w:tcBorders>
              <w:top w:val="outset" w:sz="6" w:space="0" w:color="000001"/>
              <w:left w:val="outset" w:sz="6" w:space="0" w:color="000001"/>
              <w:bottom w:val="outset" w:sz="6" w:space="0" w:color="000001"/>
              <w:right w:val="outset" w:sz="6" w:space="0" w:color="000001"/>
            </w:tcBorders>
          </w:tcPr>
          <w:p w14:paraId="54C928D9" w14:textId="77777777" w:rsidR="004B492E" w:rsidRPr="00B56888" w:rsidRDefault="004B492E" w:rsidP="004B492E">
            <w:pPr>
              <w:spacing w:before="100" w:beforeAutospacing="1" w:after="158" w:line="240" w:lineRule="auto"/>
              <w:ind w:hanging="245"/>
              <w:jc w:val="center"/>
              <w:rPr>
                <w:rFonts w:eastAsia="Times New Roman" w:cstheme="minorHAnsi"/>
                <w:sz w:val="16"/>
                <w:szCs w:val="16"/>
              </w:rPr>
            </w:pPr>
          </w:p>
        </w:tc>
        <w:tc>
          <w:tcPr>
            <w:tcW w:w="868" w:type="dxa"/>
            <w:tcBorders>
              <w:top w:val="outset" w:sz="6" w:space="0" w:color="000001"/>
              <w:left w:val="outset" w:sz="6" w:space="0" w:color="000001"/>
              <w:bottom w:val="outset" w:sz="6" w:space="0" w:color="000001"/>
              <w:right w:val="outset" w:sz="6" w:space="0" w:color="000001"/>
            </w:tcBorders>
          </w:tcPr>
          <w:p w14:paraId="4430ED57" w14:textId="77777777" w:rsidR="004B492E" w:rsidRPr="00B56888" w:rsidRDefault="004B492E" w:rsidP="004B492E">
            <w:pPr>
              <w:spacing w:before="100" w:beforeAutospacing="1" w:after="158" w:line="240" w:lineRule="auto"/>
              <w:ind w:left="274" w:hanging="274"/>
              <w:jc w:val="center"/>
              <w:rPr>
                <w:rFonts w:eastAsia="Times New Roman" w:cstheme="minorHAnsi"/>
                <w:sz w:val="16"/>
                <w:szCs w:val="16"/>
              </w:rPr>
            </w:pPr>
          </w:p>
        </w:tc>
        <w:tc>
          <w:tcPr>
            <w:tcW w:w="1515" w:type="dxa"/>
            <w:tcBorders>
              <w:top w:val="outset" w:sz="6" w:space="0" w:color="000001"/>
              <w:left w:val="outset" w:sz="6" w:space="0" w:color="000001"/>
              <w:bottom w:val="outset" w:sz="6" w:space="0" w:color="000001"/>
              <w:right w:val="outset" w:sz="6" w:space="0" w:color="000001"/>
            </w:tcBorders>
          </w:tcPr>
          <w:p w14:paraId="240DFAA6" w14:textId="77777777" w:rsidR="004B492E" w:rsidRPr="00B56888" w:rsidRDefault="004B492E" w:rsidP="004B492E">
            <w:pPr>
              <w:spacing w:before="100" w:beforeAutospacing="1" w:after="158" w:line="240" w:lineRule="auto"/>
              <w:ind w:hanging="245"/>
              <w:jc w:val="center"/>
              <w:rPr>
                <w:rFonts w:eastAsia="Times New Roman" w:cstheme="minorHAnsi"/>
                <w:sz w:val="16"/>
                <w:szCs w:val="16"/>
              </w:rPr>
            </w:pPr>
          </w:p>
        </w:tc>
        <w:tc>
          <w:tcPr>
            <w:tcW w:w="459" w:type="dxa"/>
            <w:tcBorders>
              <w:top w:val="outset" w:sz="6" w:space="0" w:color="000001"/>
              <w:left w:val="outset" w:sz="6" w:space="0" w:color="000001"/>
              <w:bottom w:val="outset" w:sz="6" w:space="0" w:color="000001"/>
              <w:right w:val="outset" w:sz="6" w:space="0" w:color="000001"/>
            </w:tcBorders>
          </w:tcPr>
          <w:p w14:paraId="47557631" w14:textId="77777777" w:rsidR="004B492E" w:rsidRPr="00B56888" w:rsidRDefault="004B492E" w:rsidP="004B492E">
            <w:pPr>
              <w:spacing w:before="100" w:beforeAutospacing="1" w:after="115" w:line="240" w:lineRule="auto"/>
              <w:rPr>
                <w:rFonts w:eastAsia="Times New Roman" w:cstheme="minorHAnsi"/>
                <w:sz w:val="16"/>
                <w:szCs w:val="16"/>
              </w:rPr>
            </w:pPr>
          </w:p>
        </w:tc>
        <w:tc>
          <w:tcPr>
            <w:tcW w:w="948" w:type="dxa"/>
            <w:tcBorders>
              <w:top w:val="outset" w:sz="6" w:space="0" w:color="000001"/>
              <w:left w:val="outset" w:sz="6" w:space="0" w:color="000001"/>
              <w:bottom w:val="outset" w:sz="6" w:space="0" w:color="000001"/>
              <w:right w:val="outset" w:sz="6" w:space="0" w:color="000001"/>
            </w:tcBorders>
          </w:tcPr>
          <w:p w14:paraId="34A3FF02" w14:textId="77777777" w:rsidR="004B492E" w:rsidRPr="00B56888" w:rsidRDefault="004B492E" w:rsidP="004B492E">
            <w:pPr>
              <w:spacing w:before="100" w:beforeAutospacing="1" w:after="115" w:line="240" w:lineRule="auto"/>
              <w:rPr>
                <w:rFonts w:eastAsia="Times New Roman" w:cstheme="minorHAnsi"/>
                <w:sz w:val="16"/>
                <w:szCs w:val="16"/>
              </w:rPr>
            </w:pPr>
          </w:p>
        </w:tc>
        <w:tc>
          <w:tcPr>
            <w:tcW w:w="789" w:type="dxa"/>
            <w:tcBorders>
              <w:top w:val="outset" w:sz="6" w:space="0" w:color="000001"/>
              <w:left w:val="outset" w:sz="6" w:space="0" w:color="000001"/>
              <w:bottom w:val="outset" w:sz="6" w:space="0" w:color="000001"/>
              <w:right w:val="outset" w:sz="6" w:space="0" w:color="000001"/>
            </w:tcBorders>
          </w:tcPr>
          <w:p w14:paraId="127AB4F7" w14:textId="77777777" w:rsidR="004B492E" w:rsidRPr="00B56888" w:rsidRDefault="004B492E" w:rsidP="004B492E">
            <w:pPr>
              <w:spacing w:before="100" w:beforeAutospacing="1" w:after="115" w:line="240" w:lineRule="auto"/>
              <w:rPr>
                <w:rFonts w:eastAsia="Times New Roman" w:cstheme="minorHAnsi"/>
                <w:sz w:val="16"/>
                <w:szCs w:val="16"/>
              </w:rPr>
            </w:pPr>
          </w:p>
        </w:tc>
        <w:tc>
          <w:tcPr>
            <w:tcW w:w="1265" w:type="dxa"/>
            <w:gridSpan w:val="2"/>
            <w:tcBorders>
              <w:top w:val="outset" w:sz="6" w:space="0" w:color="000001"/>
              <w:left w:val="outset" w:sz="6" w:space="0" w:color="000001"/>
              <w:bottom w:val="outset" w:sz="6" w:space="0" w:color="000001"/>
              <w:right w:val="outset" w:sz="6" w:space="0" w:color="000001"/>
            </w:tcBorders>
          </w:tcPr>
          <w:p w14:paraId="087D14EA" w14:textId="77777777" w:rsidR="004B492E" w:rsidRPr="00B56888" w:rsidRDefault="004B492E" w:rsidP="004B492E">
            <w:pPr>
              <w:spacing w:before="100" w:beforeAutospacing="1" w:after="115" w:line="240" w:lineRule="auto"/>
              <w:ind w:firstLine="173"/>
              <w:rPr>
                <w:rFonts w:eastAsia="Times New Roman" w:cstheme="minorHAnsi"/>
                <w:sz w:val="16"/>
                <w:szCs w:val="16"/>
              </w:rPr>
            </w:pPr>
          </w:p>
        </w:tc>
        <w:tc>
          <w:tcPr>
            <w:tcW w:w="955" w:type="dxa"/>
            <w:tcBorders>
              <w:top w:val="outset" w:sz="6" w:space="0" w:color="000001"/>
              <w:left w:val="outset" w:sz="6" w:space="0" w:color="000001"/>
              <w:bottom w:val="outset" w:sz="6" w:space="0" w:color="000001"/>
              <w:right w:val="outset" w:sz="6" w:space="0" w:color="000001"/>
            </w:tcBorders>
          </w:tcPr>
          <w:p w14:paraId="41981CCA" w14:textId="77777777" w:rsidR="004B492E" w:rsidRPr="00B56888" w:rsidRDefault="004B492E" w:rsidP="004B492E">
            <w:pPr>
              <w:spacing w:before="100" w:beforeAutospacing="1" w:after="115" w:line="240" w:lineRule="auto"/>
              <w:ind w:firstLine="173"/>
              <w:rPr>
                <w:rFonts w:eastAsia="Times New Roman" w:cstheme="minorHAnsi"/>
                <w:sz w:val="16"/>
                <w:szCs w:val="16"/>
              </w:rPr>
            </w:pPr>
          </w:p>
        </w:tc>
        <w:tc>
          <w:tcPr>
            <w:tcW w:w="1546" w:type="dxa"/>
            <w:tcBorders>
              <w:top w:val="outset" w:sz="6" w:space="0" w:color="000001"/>
              <w:left w:val="outset" w:sz="6" w:space="0" w:color="000001"/>
              <w:bottom w:val="outset" w:sz="6" w:space="0" w:color="000001"/>
              <w:right w:val="outset" w:sz="6" w:space="0" w:color="000001"/>
            </w:tcBorders>
          </w:tcPr>
          <w:p w14:paraId="03954BAD" w14:textId="77777777" w:rsidR="004B492E" w:rsidRPr="00B56888" w:rsidRDefault="004B492E" w:rsidP="004B492E">
            <w:pPr>
              <w:spacing w:before="100" w:beforeAutospacing="1" w:after="158" w:line="240" w:lineRule="auto"/>
              <w:ind w:hanging="245"/>
              <w:jc w:val="center"/>
              <w:rPr>
                <w:rFonts w:eastAsia="Times New Roman" w:cstheme="minorHAnsi"/>
                <w:sz w:val="16"/>
                <w:szCs w:val="16"/>
              </w:rPr>
            </w:pPr>
          </w:p>
        </w:tc>
        <w:tc>
          <w:tcPr>
            <w:tcW w:w="980" w:type="dxa"/>
            <w:tcBorders>
              <w:top w:val="outset" w:sz="6" w:space="0" w:color="000001"/>
              <w:left w:val="outset" w:sz="6" w:space="0" w:color="000001"/>
              <w:bottom w:val="outset" w:sz="6" w:space="0" w:color="000001"/>
              <w:right w:val="outset" w:sz="6" w:space="0" w:color="000001"/>
            </w:tcBorders>
          </w:tcPr>
          <w:p w14:paraId="1184DA9B" w14:textId="77777777" w:rsidR="004B492E" w:rsidRPr="00B56888" w:rsidRDefault="004B492E" w:rsidP="004B492E">
            <w:pPr>
              <w:spacing w:before="100" w:beforeAutospacing="1" w:after="115" w:line="240" w:lineRule="auto"/>
              <w:ind w:firstLine="173"/>
              <w:jc w:val="center"/>
              <w:rPr>
                <w:rFonts w:eastAsia="Times New Roman" w:cstheme="minorHAnsi"/>
                <w:sz w:val="16"/>
                <w:szCs w:val="16"/>
              </w:rPr>
            </w:pPr>
          </w:p>
        </w:tc>
        <w:tc>
          <w:tcPr>
            <w:tcW w:w="1579" w:type="dxa"/>
            <w:gridSpan w:val="2"/>
            <w:tcBorders>
              <w:top w:val="outset" w:sz="6" w:space="0" w:color="000001"/>
              <w:left w:val="outset" w:sz="6" w:space="0" w:color="000001"/>
              <w:bottom w:val="outset" w:sz="6" w:space="0" w:color="000001"/>
              <w:right w:val="outset" w:sz="6" w:space="0" w:color="000001"/>
            </w:tcBorders>
          </w:tcPr>
          <w:p w14:paraId="30C32CF9" w14:textId="77777777" w:rsidR="004B492E" w:rsidRPr="00B56888" w:rsidRDefault="004B492E" w:rsidP="004B492E">
            <w:pPr>
              <w:spacing w:before="100" w:beforeAutospacing="1" w:after="158" w:line="240" w:lineRule="auto"/>
              <w:ind w:hanging="245"/>
              <w:jc w:val="center"/>
              <w:rPr>
                <w:rFonts w:eastAsia="Times New Roman" w:cstheme="minorHAnsi"/>
                <w:sz w:val="16"/>
                <w:szCs w:val="16"/>
              </w:rPr>
            </w:pPr>
          </w:p>
        </w:tc>
      </w:tr>
      <w:tr w:rsidR="00B56888" w:rsidRPr="00B56888" w14:paraId="24021732" w14:textId="77777777" w:rsidTr="004A566B">
        <w:trPr>
          <w:trHeight w:val="196"/>
          <w:tblCellSpacing w:w="0" w:type="dxa"/>
        </w:trPr>
        <w:tc>
          <w:tcPr>
            <w:tcW w:w="781" w:type="dxa"/>
            <w:tcBorders>
              <w:top w:val="outset" w:sz="6" w:space="0" w:color="000001"/>
              <w:left w:val="outset" w:sz="6" w:space="0" w:color="000001"/>
              <w:bottom w:val="outset" w:sz="6" w:space="0" w:color="000001"/>
              <w:right w:val="outset" w:sz="6" w:space="0" w:color="000001"/>
            </w:tcBorders>
          </w:tcPr>
          <w:p w14:paraId="21DFB373" w14:textId="77777777" w:rsidR="004B492E" w:rsidRPr="00B56888" w:rsidRDefault="004B492E" w:rsidP="004B492E">
            <w:pPr>
              <w:spacing w:before="100" w:beforeAutospacing="1" w:after="115" w:line="240" w:lineRule="auto"/>
              <w:ind w:hanging="720"/>
              <w:jc w:val="center"/>
              <w:rPr>
                <w:rFonts w:eastAsia="Times New Roman" w:cstheme="minorHAnsi"/>
                <w:sz w:val="24"/>
                <w:szCs w:val="24"/>
              </w:rPr>
            </w:pPr>
          </w:p>
        </w:tc>
        <w:tc>
          <w:tcPr>
            <w:tcW w:w="948" w:type="dxa"/>
            <w:tcBorders>
              <w:top w:val="outset" w:sz="6" w:space="0" w:color="000001"/>
              <w:left w:val="outset" w:sz="6" w:space="0" w:color="000001"/>
              <w:bottom w:val="outset" w:sz="6" w:space="0" w:color="000001"/>
              <w:right w:val="outset" w:sz="6" w:space="0" w:color="000001"/>
            </w:tcBorders>
          </w:tcPr>
          <w:p w14:paraId="1DF40637" w14:textId="77777777" w:rsidR="004B492E" w:rsidRPr="00B56888" w:rsidRDefault="004B492E" w:rsidP="004B492E">
            <w:pPr>
              <w:spacing w:before="100" w:beforeAutospacing="1" w:after="115" w:line="240" w:lineRule="auto"/>
              <w:jc w:val="center"/>
              <w:rPr>
                <w:rFonts w:eastAsia="Times New Roman" w:cstheme="minorHAnsi"/>
                <w:sz w:val="16"/>
                <w:szCs w:val="16"/>
              </w:rPr>
            </w:pPr>
          </w:p>
        </w:tc>
        <w:tc>
          <w:tcPr>
            <w:tcW w:w="1249" w:type="dxa"/>
            <w:tcBorders>
              <w:top w:val="outset" w:sz="6" w:space="0" w:color="000001"/>
              <w:left w:val="outset" w:sz="6" w:space="0" w:color="000001"/>
              <w:bottom w:val="outset" w:sz="6" w:space="0" w:color="000001"/>
              <w:right w:val="outset" w:sz="6" w:space="0" w:color="000001"/>
            </w:tcBorders>
          </w:tcPr>
          <w:p w14:paraId="359F31BD" w14:textId="77777777" w:rsidR="004B492E" w:rsidRPr="00B56888" w:rsidRDefault="004B492E" w:rsidP="004B492E">
            <w:pPr>
              <w:spacing w:before="100" w:beforeAutospacing="1" w:after="158" w:line="240" w:lineRule="auto"/>
              <w:ind w:hanging="245"/>
              <w:jc w:val="center"/>
              <w:rPr>
                <w:rFonts w:eastAsia="Times New Roman" w:cstheme="minorHAnsi"/>
                <w:sz w:val="16"/>
                <w:szCs w:val="16"/>
              </w:rPr>
            </w:pPr>
          </w:p>
        </w:tc>
        <w:tc>
          <w:tcPr>
            <w:tcW w:w="868" w:type="dxa"/>
            <w:tcBorders>
              <w:top w:val="outset" w:sz="6" w:space="0" w:color="000001"/>
              <w:left w:val="outset" w:sz="6" w:space="0" w:color="000001"/>
              <w:bottom w:val="outset" w:sz="6" w:space="0" w:color="000001"/>
              <w:right w:val="outset" w:sz="6" w:space="0" w:color="000001"/>
            </w:tcBorders>
          </w:tcPr>
          <w:p w14:paraId="3743FD9F" w14:textId="77777777" w:rsidR="004B492E" w:rsidRPr="00B56888" w:rsidRDefault="004B492E" w:rsidP="004B492E">
            <w:pPr>
              <w:spacing w:before="100" w:beforeAutospacing="1" w:after="158" w:line="240" w:lineRule="auto"/>
              <w:ind w:left="274" w:hanging="274"/>
              <w:jc w:val="center"/>
              <w:rPr>
                <w:rFonts w:eastAsia="Times New Roman" w:cstheme="minorHAnsi"/>
                <w:sz w:val="16"/>
                <w:szCs w:val="16"/>
              </w:rPr>
            </w:pPr>
          </w:p>
        </w:tc>
        <w:tc>
          <w:tcPr>
            <w:tcW w:w="1515" w:type="dxa"/>
            <w:tcBorders>
              <w:top w:val="outset" w:sz="6" w:space="0" w:color="000001"/>
              <w:left w:val="outset" w:sz="6" w:space="0" w:color="000001"/>
              <w:bottom w:val="outset" w:sz="6" w:space="0" w:color="000001"/>
              <w:right w:val="outset" w:sz="6" w:space="0" w:color="000001"/>
            </w:tcBorders>
          </w:tcPr>
          <w:p w14:paraId="46658E0F" w14:textId="77777777" w:rsidR="004B492E" w:rsidRPr="00B56888" w:rsidRDefault="004B492E" w:rsidP="004B492E">
            <w:pPr>
              <w:spacing w:before="100" w:beforeAutospacing="1" w:after="158" w:line="240" w:lineRule="auto"/>
              <w:ind w:hanging="245"/>
              <w:jc w:val="center"/>
              <w:rPr>
                <w:rFonts w:eastAsia="Times New Roman" w:cstheme="minorHAnsi"/>
                <w:sz w:val="16"/>
                <w:szCs w:val="16"/>
              </w:rPr>
            </w:pPr>
          </w:p>
        </w:tc>
        <w:tc>
          <w:tcPr>
            <w:tcW w:w="459" w:type="dxa"/>
            <w:tcBorders>
              <w:top w:val="outset" w:sz="6" w:space="0" w:color="000001"/>
              <w:left w:val="outset" w:sz="6" w:space="0" w:color="000001"/>
              <w:bottom w:val="outset" w:sz="6" w:space="0" w:color="000001"/>
              <w:right w:val="outset" w:sz="6" w:space="0" w:color="000001"/>
            </w:tcBorders>
          </w:tcPr>
          <w:p w14:paraId="4107B25C" w14:textId="77777777" w:rsidR="004B492E" w:rsidRPr="00B56888" w:rsidRDefault="004B492E" w:rsidP="004B492E">
            <w:pPr>
              <w:spacing w:before="100" w:beforeAutospacing="1" w:after="115" w:line="240" w:lineRule="auto"/>
              <w:rPr>
                <w:rFonts w:eastAsia="Times New Roman" w:cstheme="minorHAnsi"/>
                <w:sz w:val="16"/>
                <w:szCs w:val="16"/>
              </w:rPr>
            </w:pPr>
          </w:p>
        </w:tc>
        <w:tc>
          <w:tcPr>
            <w:tcW w:w="948" w:type="dxa"/>
            <w:tcBorders>
              <w:top w:val="outset" w:sz="6" w:space="0" w:color="000001"/>
              <w:left w:val="outset" w:sz="6" w:space="0" w:color="000001"/>
              <w:bottom w:val="outset" w:sz="6" w:space="0" w:color="000001"/>
              <w:right w:val="outset" w:sz="6" w:space="0" w:color="000001"/>
            </w:tcBorders>
          </w:tcPr>
          <w:p w14:paraId="5F525640" w14:textId="77777777" w:rsidR="004B492E" w:rsidRPr="00B56888" w:rsidRDefault="004B492E" w:rsidP="004B492E">
            <w:pPr>
              <w:spacing w:before="100" w:beforeAutospacing="1" w:after="115" w:line="240" w:lineRule="auto"/>
              <w:rPr>
                <w:rFonts w:eastAsia="Times New Roman" w:cstheme="minorHAnsi"/>
                <w:sz w:val="16"/>
                <w:szCs w:val="16"/>
              </w:rPr>
            </w:pPr>
          </w:p>
        </w:tc>
        <w:tc>
          <w:tcPr>
            <w:tcW w:w="789" w:type="dxa"/>
            <w:tcBorders>
              <w:top w:val="outset" w:sz="6" w:space="0" w:color="000001"/>
              <w:left w:val="outset" w:sz="6" w:space="0" w:color="000001"/>
              <w:bottom w:val="outset" w:sz="6" w:space="0" w:color="000001"/>
              <w:right w:val="outset" w:sz="6" w:space="0" w:color="000001"/>
            </w:tcBorders>
          </w:tcPr>
          <w:p w14:paraId="74C3C57D" w14:textId="77777777" w:rsidR="004B492E" w:rsidRPr="00B56888" w:rsidRDefault="004B492E" w:rsidP="004B492E">
            <w:pPr>
              <w:spacing w:before="100" w:beforeAutospacing="1" w:after="115" w:line="240" w:lineRule="auto"/>
              <w:rPr>
                <w:rFonts w:eastAsia="Times New Roman" w:cstheme="minorHAnsi"/>
                <w:sz w:val="16"/>
                <w:szCs w:val="16"/>
              </w:rPr>
            </w:pPr>
          </w:p>
        </w:tc>
        <w:tc>
          <w:tcPr>
            <w:tcW w:w="1265" w:type="dxa"/>
            <w:gridSpan w:val="2"/>
            <w:tcBorders>
              <w:top w:val="outset" w:sz="6" w:space="0" w:color="000001"/>
              <w:left w:val="outset" w:sz="6" w:space="0" w:color="000001"/>
              <w:bottom w:val="outset" w:sz="6" w:space="0" w:color="000001"/>
              <w:right w:val="outset" w:sz="6" w:space="0" w:color="000001"/>
            </w:tcBorders>
          </w:tcPr>
          <w:p w14:paraId="157C505D" w14:textId="77777777" w:rsidR="004B492E" w:rsidRPr="00B56888" w:rsidRDefault="004B492E" w:rsidP="004B492E">
            <w:pPr>
              <w:spacing w:before="100" w:beforeAutospacing="1" w:after="115" w:line="240" w:lineRule="auto"/>
              <w:ind w:firstLine="173"/>
              <w:rPr>
                <w:rFonts w:eastAsia="Times New Roman" w:cstheme="minorHAnsi"/>
                <w:sz w:val="16"/>
                <w:szCs w:val="16"/>
              </w:rPr>
            </w:pPr>
          </w:p>
        </w:tc>
        <w:tc>
          <w:tcPr>
            <w:tcW w:w="955" w:type="dxa"/>
            <w:tcBorders>
              <w:top w:val="outset" w:sz="6" w:space="0" w:color="000001"/>
              <w:left w:val="outset" w:sz="6" w:space="0" w:color="000001"/>
              <w:bottom w:val="outset" w:sz="6" w:space="0" w:color="000001"/>
              <w:right w:val="outset" w:sz="6" w:space="0" w:color="000001"/>
            </w:tcBorders>
          </w:tcPr>
          <w:p w14:paraId="5D23AE50" w14:textId="77777777" w:rsidR="004B492E" w:rsidRPr="00B56888" w:rsidRDefault="004B492E" w:rsidP="004B492E">
            <w:pPr>
              <w:spacing w:before="100" w:beforeAutospacing="1" w:after="115" w:line="240" w:lineRule="auto"/>
              <w:ind w:firstLine="173"/>
              <w:rPr>
                <w:rFonts w:eastAsia="Times New Roman" w:cstheme="minorHAnsi"/>
                <w:sz w:val="16"/>
                <w:szCs w:val="16"/>
              </w:rPr>
            </w:pPr>
          </w:p>
        </w:tc>
        <w:tc>
          <w:tcPr>
            <w:tcW w:w="1546" w:type="dxa"/>
            <w:tcBorders>
              <w:top w:val="outset" w:sz="6" w:space="0" w:color="000001"/>
              <w:left w:val="outset" w:sz="6" w:space="0" w:color="000001"/>
              <w:bottom w:val="outset" w:sz="6" w:space="0" w:color="000001"/>
              <w:right w:val="outset" w:sz="6" w:space="0" w:color="000001"/>
            </w:tcBorders>
          </w:tcPr>
          <w:p w14:paraId="3CE32B8C" w14:textId="77777777" w:rsidR="004B492E" w:rsidRPr="00B56888" w:rsidRDefault="004B492E" w:rsidP="004B492E">
            <w:pPr>
              <w:spacing w:before="100" w:beforeAutospacing="1" w:after="158" w:line="240" w:lineRule="auto"/>
              <w:ind w:hanging="245"/>
              <w:jc w:val="center"/>
              <w:rPr>
                <w:rFonts w:eastAsia="Times New Roman" w:cstheme="minorHAnsi"/>
                <w:sz w:val="16"/>
                <w:szCs w:val="16"/>
              </w:rPr>
            </w:pPr>
          </w:p>
        </w:tc>
        <w:tc>
          <w:tcPr>
            <w:tcW w:w="980" w:type="dxa"/>
            <w:tcBorders>
              <w:top w:val="outset" w:sz="6" w:space="0" w:color="000001"/>
              <w:left w:val="outset" w:sz="6" w:space="0" w:color="000001"/>
              <w:bottom w:val="outset" w:sz="6" w:space="0" w:color="000001"/>
              <w:right w:val="outset" w:sz="6" w:space="0" w:color="000001"/>
            </w:tcBorders>
          </w:tcPr>
          <w:p w14:paraId="720A76B1" w14:textId="77777777" w:rsidR="004B492E" w:rsidRPr="00B56888" w:rsidRDefault="004B492E" w:rsidP="004B492E">
            <w:pPr>
              <w:spacing w:before="100" w:beforeAutospacing="1" w:after="115" w:line="240" w:lineRule="auto"/>
              <w:ind w:firstLine="173"/>
              <w:jc w:val="center"/>
              <w:rPr>
                <w:rFonts w:eastAsia="Times New Roman" w:cstheme="minorHAnsi"/>
                <w:sz w:val="16"/>
                <w:szCs w:val="16"/>
              </w:rPr>
            </w:pPr>
          </w:p>
        </w:tc>
        <w:tc>
          <w:tcPr>
            <w:tcW w:w="1579" w:type="dxa"/>
            <w:gridSpan w:val="2"/>
            <w:tcBorders>
              <w:top w:val="outset" w:sz="6" w:space="0" w:color="000001"/>
              <w:left w:val="outset" w:sz="6" w:space="0" w:color="000001"/>
              <w:bottom w:val="outset" w:sz="6" w:space="0" w:color="000001"/>
              <w:right w:val="outset" w:sz="6" w:space="0" w:color="000001"/>
            </w:tcBorders>
          </w:tcPr>
          <w:p w14:paraId="16786687" w14:textId="77777777" w:rsidR="004B492E" w:rsidRPr="00B56888" w:rsidRDefault="004B492E" w:rsidP="004B492E">
            <w:pPr>
              <w:spacing w:before="100" w:beforeAutospacing="1" w:after="158" w:line="240" w:lineRule="auto"/>
              <w:ind w:hanging="245"/>
              <w:jc w:val="center"/>
              <w:rPr>
                <w:rFonts w:eastAsia="Times New Roman" w:cstheme="minorHAnsi"/>
                <w:sz w:val="16"/>
                <w:szCs w:val="16"/>
              </w:rPr>
            </w:pPr>
          </w:p>
        </w:tc>
      </w:tr>
      <w:tr w:rsidR="00B56888" w:rsidRPr="00B56888" w14:paraId="47BF1190" w14:textId="77777777" w:rsidTr="004A566B">
        <w:trPr>
          <w:trHeight w:val="196"/>
          <w:tblCellSpacing w:w="0" w:type="dxa"/>
        </w:trPr>
        <w:tc>
          <w:tcPr>
            <w:tcW w:w="781" w:type="dxa"/>
            <w:tcBorders>
              <w:top w:val="outset" w:sz="6" w:space="0" w:color="000001"/>
              <w:left w:val="outset" w:sz="6" w:space="0" w:color="000001"/>
              <w:bottom w:val="outset" w:sz="6" w:space="0" w:color="000001"/>
              <w:right w:val="outset" w:sz="6" w:space="0" w:color="000001"/>
            </w:tcBorders>
          </w:tcPr>
          <w:p w14:paraId="7F409DF2" w14:textId="77777777" w:rsidR="004B492E" w:rsidRPr="00B56888" w:rsidRDefault="004B492E" w:rsidP="004B492E">
            <w:pPr>
              <w:spacing w:before="100" w:beforeAutospacing="1" w:after="115" w:line="240" w:lineRule="auto"/>
              <w:ind w:hanging="720"/>
              <w:jc w:val="center"/>
              <w:rPr>
                <w:rFonts w:eastAsia="Times New Roman" w:cstheme="minorHAnsi"/>
                <w:sz w:val="24"/>
                <w:szCs w:val="24"/>
              </w:rPr>
            </w:pPr>
          </w:p>
        </w:tc>
        <w:tc>
          <w:tcPr>
            <w:tcW w:w="948" w:type="dxa"/>
            <w:tcBorders>
              <w:top w:val="outset" w:sz="6" w:space="0" w:color="000001"/>
              <w:left w:val="outset" w:sz="6" w:space="0" w:color="000001"/>
              <w:bottom w:val="outset" w:sz="6" w:space="0" w:color="000001"/>
              <w:right w:val="outset" w:sz="6" w:space="0" w:color="000001"/>
            </w:tcBorders>
          </w:tcPr>
          <w:p w14:paraId="6CF84360" w14:textId="77777777" w:rsidR="004B492E" w:rsidRPr="00B56888" w:rsidRDefault="004B492E" w:rsidP="004B492E">
            <w:pPr>
              <w:spacing w:before="100" w:beforeAutospacing="1" w:after="115" w:line="240" w:lineRule="auto"/>
              <w:jc w:val="center"/>
              <w:rPr>
                <w:rFonts w:eastAsia="Times New Roman" w:cstheme="minorHAnsi"/>
                <w:sz w:val="16"/>
                <w:szCs w:val="16"/>
              </w:rPr>
            </w:pPr>
          </w:p>
        </w:tc>
        <w:tc>
          <w:tcPr>
            <w:tcW w:w="1249" w:type="dxa"/>
            <w:tcBorders>
              <w:top w:val="outset" w:sz="6" w:space="0" w:color="000001"/>
              <w:left w:val="outset" w:sz="6" w:space="0" w:color="000001"/>
              <w:bottom w:val="outset" w:sz="6" w:space="0" w:color="000001"/>
              <w:right w:val="outset" w:sz="6" w:space="0" w:color="000001"/>
            </w:tcBorders>
          </w:tcPr>
          <w:p w14:paraId="0B3D9A76" w14:textId="77777777" w:rsidR="004B492E" w:rsidRPr="00B56888" w:rsidRDefault="004B492E" w:rsidP="004B492E">
            <w:pPr>
              <w:spacing w:before="100" w:beforeAutospacing="1" w:after="158" w:line="240" w:lineRule="auto"/>
              <w:ind w:hanging="245"/>
              <w:jc w:val="center"/>
              <w:rPr>
                <w:rFonts w:eastAsia="Times New Roman" w:cstheme="minorHAnsi"/>
                <w:sz w:val="16"/>
                <w:szCs w:val="16"/>
              </w:rPr>
            </w:pPr>
          </w:p>
        </w:tc>
        <w:tc>
          <w:tcPr>
            <w:tcW w:w="868" w:type="dxa"/>
            <w:tcBorders>
              <w:top w:val="outset" w:sz="6" w:space="0" w:color="000001"/>
              <w:left w:val="outset" w:sz="6" w:space="0" w:color="000001"/>
              <w:bottom w:val="outset" w:sz="6" w:space="0" w:color="000001"/>
              <w:right w:val="outset" w:sz="6" w:space="0" w:color="000001"/>
            </w:tcBorders>
          </w:tcPr>
          <w:p w14:paraId="555B5996" w14:textId="77777777" w:rsidR="004B492E" w:rsidRPr="00B56888" w:rsidRDefault="004B492E" w:rsidP="004B492E">
            <w:pPr>
              <w:spacing w:before="100" w:beforeAutospacing="1" w:after="158" w:line="240" w:lineRule="auto"/>
              <w:ind w:left="274" w:hanging="274"/>
              <w:jc w:val="center"/>
              <w:rPr>
                <w:rFonts w:eastAsia="Times New Roman" w:cstheme="minorHAnsi"/>
                <w:sz w:val="16"/>
                <w:szCs w:val="16"/>
              </w:rPr>
            </w:pPr>
          </w:p>
        </w:tc>
        <w:tc>
          <w:tcPr>
            <w:tcW w:w="1515" w:type="dxa"/>
            <w:tcBorders>
              <w:top w:val="outset" w:sz="6" w:space="0" w:color="000001"/>
              <w:left w:val="outset" w:sz="6" w:space="0" w:color="000001"/>
              <w:bottom w:val="outset" w:sz="6" w:space="0" w:color="000001"/>
              <w:right w:val="outset" w:sz="6" w:space="0" w:color="000001"/>
            </w:tcBorders>
          </w:tcPr>
          <w:p w14:paraId="2C88BC97" w14:textId="77777777" w:rsidR="004B492E" w:rsidRPr="00B56888" w:rsidRDefault="004B492E" w:rsidP="004B492E">
            <w:pPr>
              <w:spacing w:before="100" w:beforeAutospacing="1" w:after="158" w:line="240" w:lineRule="auto"/>
              <w:ind w:hanging="245"/>
              <w:jc w:val="center"/>
              <w:rPr>
                <w:rFonts w:eastAsia="Times New Roman" w:cstheme="minorHAnsi"/>
                <w:sz w:val="16"/>
                <w:szCs w:val="16"/>
              </w:rPr>
            </w:pPr>
          </w:p>
        </w:tc>
        <w:tc>
          <w:tcPr>
            <w:tcW w:w="459" w:type="dxa"/>
            <w:tcBorders>
              <w:top w:val="outset" w:sz="6" w:space="0" w:color="000001"/>
              <w:left w:val="outset" w:sz="6" w:space="0" w:color="000001"/>
              <w:bottom w:val="outset" w:sz="6" w:space="0" w:color="000001"/>
              <w:right w:val="outset" w:sz="6" w:space="0" w:color="000001"/>
            </w:tcBorders>
          </w:tcPr>
          <w:p w14:paraId="14B7B251" w14:textId="77777777" w:rsidR="004B492E" w:rsidRPr="00B56888" w:rsidRDefault="004B492E" w:rsidP="004B492E">
            <w:pPr>
              <w:spacing w:before="100" w:beforeAutospacing="1" w:after="115" w:line="240" w:lineRule="auto"/>
              <w:rPr>
                <w:rFonts w:eastAsia="Times New Roman" w:cstheme="minorHAnsi"/>
                <w:sz w:val="16"/>
                <w:szCs w:val="16"/>
              </w:rPr>
            </w:pPr>
          </w:p>
        </w:tc>
        <w:tc>
          <w:tcPr>
            <w:tcW w:w="948" w:type="dxa"/>
            <w:tcBorders>
              <w:top w:val="outset" w:sz="6" w:space="0" w:color="000001"/>
              <w:left w:val="outset" w:sz="6" w:space="0" w:color="000001"/>
              <w:bottom w:val="outset" w:sz="6" w:space="0" w:color="000001"/>
              <w:right w:val="outset" w:sz="6" w:space="0" w:color="000001"/>
            </w:tcBorders>
          </w:tcPr>
          <w:p w14:paraId="66408F83" w14:textId="77777777" w:rsidR="004B492E" w:rsidRPr="00B56888" w:rsidRDefault="004B492E" w:rsidP="004B492E">
            <w:pPr>
              <w:spacing w:before="100" w:beforeAutospacing="1" w:after="115" w:line="240" w:lineRule="auto"/>
              <w:rPr>
                <w:rFonts w:eastAsia="Times New Roman" w:cstheme="minorHAnsi"/>
                <w:sz w:val="16"/>
                <w:szCs w:val="16"/>
              </w:rPr>
            </w:pPr>
          </w:p>
        </w:tc>
        <w:tc>
          <w:tcPr>
            <w:tcW w:w="789" w:type="dxa"/>
            <w:tcBorders>
              <w:top w:val="outset" w:sz="6" w:space="0" w:color="000001"/>
              <w:left w:val="outset" w:sz="6" w:space="0" w:color="000001"/>
              <w:bottom w:val="outset" w:sz="6" w:space="0" w:color="000001"/>
              <w:right w:val="outset" w:sz="6" w:space="0" w:color="000001"/>
            </w:tcBorders>
          </w:tcPr>
          <w:p w14:paraId="55CE765F" w14:textId="77777777" w:rsidR="004B492E" w:rsidRPr="00B56888" w:rsidRDefault="004B492E" w:rsidP="004B492E">
            <w:pPr>
              <w:spacing w:before="100" w:beforeAutospacing="1" w:after="115" w:line="240" w:lineRule="auto"/>
              <w:rPr>
                <w:rFonts w:eastAsia="Times New Roman" w:cstheme="minorHAnsi"/>
                <w:sz w:val="16"/>
                <w:szCs w:val="16"/>
              </w:rPr>
            </w:pPr>
          </w:p>
        </w:tc>
        <w:tc>
          <w:tcPr>
            <w:tcW w:w="1265" w:type="dxa"/>
            <w:gridSpan w:val="2"/>
            <w:tcBorders>
              <w:top w:val="outset" w:sz="6" w:space="0" w:color="000001"/>
              <w:left w:val="outset" w:sz="6" w:space="0" w:color="000001"/>
              <w:bottom w:val="outset" w:sz="6" w:space="0" w:color="000001"/>
              <w:right w:val="outset" w:sz="6" w:space="0" w:color="000001"/>
            </w:tcBorders>
          </w:tcPr>
          <w:p w14:paraId="6C9FF5EC" w14:textId="77777777" w:rsidR="004B492E" w:rsidRPr="00B56888" w:rsidRDefault="004B492E" w:rsidP="004B492E">
            <w:pPr>
              <w:spacing w:before="100" w:beforeAutospacing="1" w:after="115" w:line="240" w:lineRule="auto"/>
              <w:ind w:firstLine="173"/>
              <w:rPr>
                <w:rFonts w:eastAsia="Times New Roman" w:cstheme="minorHAnsi"/>
                <w:sz w:val="16"/>
                <w:szCs w:val="16"/>
              </w:rPr>
            </w:pPr>
          </w:p>
        </w:tc>
        <w:tc>
          <w:tcPr>
            <w:tcW w:w="955" w:type="dxa"/>
            <w:tcBorders>
              <w:top w:val="outset" w:sz="6" w:space="0" w:color="000001"/>
              <w:left w:val="outset" w:sz="6" w:space="0" w:color="000001"/>
              <w:bottom w:val="outset" w:sz="6" w:space="0" w:color="000001"/>
              <w:right w:val="outset" w:sz="6" w:space="0" w:color="000001"/>
            </w:tcBorders>
          </w:tcPr>
          <w:p w14:paraId="4FAA4FA7" w14:textId="77777777" w:rsidR="004B492E" w:rsidRPr="00B56888" w:rsidRDefault="004B492E" w:rsidP="004B492E">
            <w:pPr>
              <w:spacing w:before="100" w:beforeAutospacing="1" w:after="115" w:line="240" w:lineRule="auto"/>
              <w:ind w:firstLine="173"/>
              <w:rPr>
                <w:rFonts w:eastAsia="Times New Roman" w:cstheme="minorHAnsi"/>
                <w:sz w:val="16"/>
                <w:szCs w:val="16"/>
              </w:rPr>
            </w:pPr>
          </w:p>
        </w:tc>
        <w:tc>
          <w:tcPr>
            <w:tcW w:w="1546" w:type="dxa"/>
            <w:tcBorders>
              <w:top w:val="outset" w:sz="6" w:space="0" w:color="000001"/>
              <w:left w:val="outset" w:sz="6" w:space="0" w:color="000001"/>
              <w:bottom w:val="outset" w:sz="6" w:space="0" w:color="000001"/>
              <w:right w:val="outset" w:sz="6" w:space="0" w:color="000001"/>
            </w:tcBorders>
          </w:tcPr>
          <w:p w14:paraId="53BE8951" w14:textId="77777777" w:rsidR="004B492E" w:rsidRPr="00B56888" w:rsidRDefault="004B492E" w:rsidP="004B492E">
            <w:pPr>
              <w:spacing w:before="100" w:beforeAutospacing="1" w:after="158" w:line="240" w:lineRule="auto"/>
              <w:ind w:hanging="245"/>
              <w:jc w:val="center"/>
              <w:rPr>
                <w:rFonts w:eastAsia="Times New Roman" w:cstheme="minorHAnsi"/>
                <w:sz w:val="16"/>
                <w:szCs w:val="16"/>
              </w:rPr>
            </w:pPr>
          </w:p>
        </w:tc>
        <w:tc>
          <w:tcPr>
            <w:tcW w:w="980" w:type="dxa"/>
            <w:tcBorders>
              <w:top w:val="outset" w:sz="6" w:space="0" w:color="000001"/>
              <w:left w:val="outset" w:sz="6" w:space="0" w:color="000001"/>
              <w:bottom w:val="outset" w:sz="6" w:space="0" w:color="000001"/>
              <w:right w:val="outset" w:sz="6" w:space="0" w:color="000001"/>
            </w:tcBorders>
          </w:tcPr>
          <w:p w14:paraId="4FA6C57C" w14:textId="77777777" w:rsidR="004B492E" w:rsidRPr="00B56888" w:rsidRDefault="004B492E" w:rsidP="004B492E">
            <w:pPr>
              <w:spacing w:before="100" w:beforeAutospacing="1" w:after="115" w:line="240" w:lineRule="auto"/>
              <w:ind w:firstLine="173"/>
              <w:jc w:val="center"/>
              <w:rPr>
                <w:rFonts w:eastAsia="Times New Roman" w:cstheme="minorHAnsi"/>
                <w:sz w:val="16"/>
                <w:szCs w:val="16"/>
              </w:rPr>
            </w:pPr>
          </w:p>
        </w:tc>
        <w:tc>
          <w:tcPr>
            <w:tcW w:w="1579" w:type="dxa"/>
            <w:gridSpan w:val="2"/>
            <w:tcBorders>
              <w:top w:val="outset" w:sz="6" w:space="0" w:color="000001"/>
              <w:left w:val="outset" w:sz="6" w:space="0" w:color="000001"/>
              <w:bottom w:val="outset" w:sz="6" w:space="0" w:color="000001"/>
              <w:right w:val="outset" w:sz="6" w:space="0" w:color="000001"/>
            </w:tcBorders>
          </w:tcPr>
          <w:p w14:paraId="4BF316D0" w14:textId="77777777" w:rsidR="004B492E" w:rsidRPr="00B56888" w:rsidRDefault="004B492E" w:rsidP="004B492E">
            <w:pPr>
              <w:spacing w:before="100" w:beforeAutospacing="1" w:after="158" w:line="240" w:lineRule="auto"/>
              <w:ind w:hanging="245"/>
              <w:jc w:val="center"/>
              <w:rPr>
                <w:rFonts w:eastAsia="Times New Roman" w:cstheme="minorHAnsi"/>
                <w:sz w:val="16"/>
                <w:szCs w:val="16"/>
              </w:rPr>
            </w:pPr>
          </w:p>
        </w:tc>
      </w:tr>
    </w:tbl>
    <w:p w14:paraId="08119FA7" w14:textId="77777777" w:rsidR="004B492E" w:rsidRPr="00B56888" w:rsidRDefault="004B492E" w:rsidP="004B492E">
      <w:pPr>
        <w:shd w:val="clear" w:color="auto" w:fill="FFFFFF"/>
        <w:spacing w:before="100" w:beforeAutospacing="1" w:after="115" w:line="276" w:lineRule="auto"/>
        <w:rPr>
          <w:rFonts w:eastAsia="Times New Roman" w:cstheme="minorHAnsi"/>
        </w:rPr>
      </w:pPr>
    </w:p>
    <w:p w14:paraId="27267115" w14:textId="77777777" w:rsidR="00B02264" w:rsidRPr="00B56888" w:rsidRDefault="00B02264" w:rsidP="007F6C39">
      <w:pPr>
        <w:shd w:val="clear" w:color="auto" w:fill="FFFFFF"/>
        <w:spacing w:before="280" w:after="240" w:line="240" w:lineRule="auto"/>
        <w:rPr>
          <w:rFonts w:cstheme="minorHAnsi"/>
          <w:i/>
          <w:highlight w:val="white"/>
        </w:rPr>
      </w:pPr>
    </w:p>
    <w:p w14:paraId="08CCFAF0" w14:textId="77777777" w:rsidR="009F043E" w:rsidRPr="00B56888" w:rsidRDefault="009F043E" w:rsidP="00C91CC2">
      <w:pPr>
        <w:shd w:val="clear" w:color="auto" w:fill="FFFFFF"/>
        <w:spacing w:before="100" w:beforeAutospacing="1" w:after="240" w:line="240" w:lineRule="auto"/>
        <w:rPr>
          <w:rFonts w:eastAsia="Times New Roman" w:cstheme="minorHAnsi"/>
        </w:rPr>
      </w:pPr>
    </w:p>
    <w:p w14:paraId="3AC38787" w14:textId="77777777" w:rsidR="00241E58" w:rsidRPr="00B56888" w:rsidRDefault="00241E58">
      <w:pPr>
        <w:pStyle w:val="Heading3"/>
        <w:rPr>
          <w:ins w:id="26" w:author="Albert Rodriguez Sala" w:date="2022-06-20T12:30:00Z"/>
          <w:color w:val="auto"/>
        </w:rPr>
      </w:pPr>
    </w:p>
    <w:p w14:paraId="7A3324AD" w14:textId="77777777" w:rsidR="0071010E" w:rsidRPr="00B56888" w:rsidRDefault="00F201D3">
      <w:pPr>
        <w:pStyle w:val="Heading3"/>
        <w:rPr>
          <w:color w:val="auto"/>
        </w:rPr>
      </w:pPr>
      <w:bookmarkStart w:id="27" w:name="_Toc108165403"/>
      <w:r w:rsidRPr="00B56888">
        <w:rPr>
          <w:color w:val="auto"/>
        </w:rPr>
        <w:t>D</w:t>
      </w:r>
      <w:r w:rsidR="00923A34" w:rsidRPr="00B56888">
        <w:rPr>
          <w:color w:val="auto"/>
        </w:rPr>
        <w:t>5</w:t>
      </w:r>
      <w:r w:rsidR="009F043E" w:rsidRPr="00B56888">
        <w:rPr>
          <w:color w:val="auto"/>
        </w:rPr>
        <w:t>: Agricultural labor</w:t>
      </w:r>
      <w:bookmarkEnd w:id="27"/>
    </w:p>
    <w:p w14:paraId="1712EA80" w14:textId="77777777" w:rsidR="009F043E" w:rsidRDefault="009F043E" w:rsidP="009F043E">
      <w:pPr>
        <w:shd w:val="clear" w:color="auto" w:fill="FFFFFF"/>
        <w:spacing w:before="100" w:beforeAutospacing="1" w:after="240" w:line="240" w:lineRule="auto"/>
        <w:ind w:left="360"/>
        <w:rPr>
          <w:rFonts w:cstheme="minorHAnsi"/>
          <w:i/>
        </w:rPr>
      </w:pPr>
      <w:r w:rsidRPr="00B56888">
        <w:rPr>
          <w:rFonts w:cstheme="minorHAnsi"/>
          <w:i/>
        </w:rPr>
        <w:t xml:space="preserve">Let’s talk about the agricultural work of your </w:t>
      </w:r>
      <w:r w:rsidR="008838E0" w:rsidRPr="00B56888">
        <w:rPr>
          <w:rFonts w:cstheme="minorHAnsi"/>
          <w:i/>
        </w:rPr>
        <w:t>household</w:t>
      </w:r>
      <w:r w:rsidRPr="00B56888">
        <w:rPr>
          <w:rFonts w:cstheme="minorHAnsi"/>
          <w:i/>
        </w:rPr>
        <w:t xml:space="preserve"> in the plots that your household cultivates. Agricultural activities include land preparation, seeding/planting, fertilizing, weeding, harvesting, etc. Enumerator should see a screen that shows the [Plot name] and [Household Members] as a </w:t>
      </w:r>
      <w:r w:rsidR="00847088" w:rsidRPr="00B56888">
        <w:rPr>
          <w:rFonts w:cstheme="minorHAnsi"/>
          <w:i/>
        </w:rPr>
        <w:t>multiple-choice</w:t>
      </w:r>
      <w:r w:rsidRPr="00B56888">
        <w:rPr>
          <w:rFonts w:cstheme="minorHAnsi"/>
          <w:i/>
        </w:rPr>
        <w:t xml:space="preserve"> question. Enumerator should read the name of the household members and select those that worked in each plot. This will inform the following question.</w:t>
      </w:r>
    </w:p>
    <w:p w14:paraId="412CF017" w14:textId="474DECF8" w:rsidR="00B2390B" w:rsidRPr="00B2390B" w:rsidRDefault="00B2390B" w:rsidP="009F043E">
      <w:pPr>
        <w:shd w:val="clear" w:color="auto" w:fill="FFFFFF"/>
        <w:spacing w:before="100" w:beforeAutospacing="1" w:after="240" w:line="240" w:lineRule="auto"/>
        <w:ind w:left="360"/>
        <w:rPr>
          <w:rFonts w:eastAsia="Times New Roman" w:cstheme="minorHAnsi"/>
          <w:iCs/>
          <w:color w:val="FF0000"/>
        </w:rPr>
      </w:pPr>
      <w:r>
        <w:rPr>
          <w:rFonts w:cstheme="minorHAnsi"/>
          <w:iCs/>
          <w:color w:val="FF0000"/>
        </w:rPr>
        <w:t>[The following questionnaire is for the entire area cultivated by the household, no longer per plot]</w:t>
      </w:r>
    </w:p>
    <w:p w14:paraId="4BBAE879" w14:textId="77777777" w:rsidR="009F043E" w:rsidRPr="00B56888" w:rsidRDefault="009F043E" w:rsidP="008A260A">
      <w:pPr>
        <w:pStyle w:val="ListParagraph"/>
        <w:numPr>
          <w:ilvl w:val="0"/>
          <w:numId w:val="24"/>
        </w:numPr>
        <w:shd w:val="clear" w:color="auto" w:fill="FFFFFF"/>
        <w:spacing w:before="100" w:beforeAutospacing="1" w:after="115" w:line="240" w:lineRule="auto"/>
        <w:rPr>
          <w:rFonts w:eastAsia="Times New Roman" w:cstheme="minorHAnsi"/>
        </w:rPr>
      </w:pPr>
      <w:r w:rsidRPr="00B56888">
        <w:rPr>
          <w:rFonts w:cstheme="minorHAnsi"/>
        </w:rPr>
        <w:t xml:space="preserve"> What household members worked in any agricultural activity in any of the plots cultivated by your household in the LAST RAINY SEASON</w:t>
      </w:r>
      <w:r w:rsidRPr="00B56888">
        <w:rPr>
          <w:rFonts w:eastAsia="Times New Roman" w:cstheme="minorHAnsi"/>
        </w:rPr>
        <w:t xml:space="preserve">? </w:t>
      </w:r>
      <w:r w:rsidRPr="00B56888">
        <w:t xml:space="preserve"> </w:t>
      </w:r>
      <w:r w:rsidRPr="00B2390B">
        <w:rPr>
          <w:strike/>
        </w:rPr>
        <w:t>[FOR EACH CULTIVATED PLOT</w:t>
      </w:r>
      <w:r w:rsidRPr="00B56888">
        <w:t>, MULTIPLE CHOICE with the HOUSEHOLD MEMBER NAMES, SELECT THOSE THAT WORKED]</w:t>
      </w:r>
    </w:p>
    <w:p w14:paraId="5C7537BB" w14:textId="77777777" w:rsidR="009F043E" w:rsidRPr="00B56888" w:rsidRDefault="009F043E" w:rsidP="009F043E">
      <w:pPr>
        <w:shd w:val="clear" w:color="auto" w:fill="FFFFFF"/>
        <w:spacing w:before="100" w:beforeAutospacing="1" w:after="240" w:line="240" w:lineRule="auto"/>
        <w:rPr>
          <w:rFonts w:eastAsia="Times New Roman" w:cstheme="minorHAnsi"/>
        </w:rPr>
      </w:pPr>
      <w:r w:rsidRPr="00B56888">
        <w:rPr>
          <w:rFonts w:eastAsia="Times New Roman" w:cstheme="minorHAnsi"/>
        </w:rPr>
        <w:t>Per each household member that worked in a plot, please answer the following table:</w:t>
      </w:r>
    </w:p>
    <w:tbl>
      <w:tblPr>
        <w:tblW w:w="11275" w:type="dxa"/>
        <w:tblCellSpacing w:w="0" w:type="dxa"/>
        <w:tblBorders>
          <w:top w:val="outset" w:sz="6" w:space="0" w:color="000001"/>
          <w:left w:val="outset" w:sz="6" w:space="0" w:color="000001"/>
          <w:bottom w:val="outset" w:sz="6" w:space="0" w:color="000001"/>
          <w:right w:val="outset" w:sz="6" w:space="0" w:color="000001"/>
        </w:tblBorders>
        <w:tblCellMar>
          <w:top w:w="84" w:type="dxa"/>
          <w:left w:w="84" w:type="dxa"/>
          <w:bottom w:w="84" w:type="dxa"/>
          <w:right w:w="84" w:type="dxa"/>
        </w:tblCellMar>
        <w:tblLook w:val="04A0" w:firstRow="1" w:lastRow="0" w:firstColumn="1" w:lastColumn="0" w:noHBand="0" w:noVBand="1"/>
      </w:tblPr>
      <w:tblGrid>
        <w:gridCol w:w="1342"/>
        <w:gridCol w:w="2006"/>
        <w:gridCol w:w="1708"/>
        <w:gridCol w:w="2014"/>
        <w:gridCol w:w="1937"/>
        <w:gridCol w:w="2065"/>
        <w:gridCol w:w="203"/>
      </w:tblGrid>
      <w:tr w:rsidR="00B56888" w:rsidRPr="00B56888" w14:paraId="37DFCBA6" w14:textId="77777777" w:rsidTr="004756EC">
        <w:trPr>
          <w:gridAfter w:val="1"/>
          <w:wAfter w:w="203" w:type="dxa"/>
          <w:trHeight w:val="417"/>
          <w:tblCellSpacing w:w="0" w:type="dxa"/>
        </w:trPr>
        <w:tc>
          <w:tcPr>
            <w:tcW w:w="11072" w:type="dxa"/>
            <w:gridSpan w:val="6"/>
            <w:tcBorders>
              <w:top w:val="outset" w:sz="6" w:space="0" w:color="000001"/>
              <w:left w:val="outset" w:sz="6" w:space="0" w:color="000001"/>
              <w:bottom w:val="outset" w:sz="6" w:space="0" w:color="000001"/>
              <w:right w:val="outset" w:sz="6" w:space="0" w:color="000001"/>
            </w:tcBorders>
          </w:tcPr>
          <w:p w14:paraId="17E7EF9B" w14:textId="77777777" w:rsidR="00234E82" w:rsidRPr="00B56888" w:rsidRDefault="00234E82" w:rsidP="00510DC5">
            <w:pPr>
              <w:spacing w:before="100" w:beforeAutospacing="1" w:after="115" w:line="240" w:lineRule="auto"/>
              <w:jc w:val="center"/>
              <w:rPr>
                <w:rFonts w:eastAsia="Times New Roman" w:cstheme="minorHAnsi"/>
                <w:b/>
                <w:sz w:val="18"/>
                <w:szCs w:val="18"/>
              </w:rPr>
            </w:pPr>
            <w:r w:rsidRPr="00B56888">
              <w:rPr>
                <w:rFonts w:eastAsia="Times New Roman" w:cstheme="minorHAnsi"/>
                <w:b/>
                <w:sz w:val="18"/>
                <w:szCs w:val="18"/>
              </w:rPr>
              <w:t>AGRICULTURAL HOUSEHOLD LABOR</w:t>
            </w:r>
          </w:p>
        </w:tc>
      </w:tr>
      <w:tr w:rsidR="00B56888" w:rsidRPr="00B56888" w14:paraId="5B4B8E4C" w14:textId="77777777" w:rsidTr="004756EC">
        <w:trPr>
          <w:gridAfter w:val="1"/>
          <w:wAfter w:w="203" w:type="dxa"/>
          <w:trHeight w:val="99"/>
          <w:tblCellSpacing w:w="0" w:type="dxa"/>
        </w:trPr>
        <w:tc>
          <w:tcPr>
            <w:tcW w:w="1342" w:type="dxa"/>
            <w:tcBorders>
              <w:top w:val="outset" w:sz="6" w:space="0" w:color="000001"/>
              <w:left w:val="outset" w:sz="6" w:space="0" w:color="000001"/>
              <w:bottom w:val="outset" w:sz="6" w:space="0" w:color="000001"/>
              <w:right w:val="outset" w:sz="6" w:space="0" w:color="000001"/>
            </w:tcBorders>
          </w:tcPr>
          <w:p w14:paraId="1F947DF1" w14:textId="77777777" w:rsidR="00234E82" w:rsidRPr="00B56888" w:rsidRDefault="00234E82" w:rsidP="00510DC5">
            <w:pPr>
              <w:spacing w:before="100" w:beforeAutospacing="1" w:after="115" w:line="240" w:lineRule="auto"/>
              <w:rPr>
                <w:rFonts w:eastAsia="Times New Roman" w:cstheme="minorHAnsi"/>
                <w:sz w:val="18"/>
                <w:szCs w:val="18"/>
              </w:rPr>
            </w:pPr>
          </w:p>
        </w:tc>
        <w:tc>
          <w:tcPr>
            <w:tcW w:w="2006" w:type="dxa"/>
            <w:vMerge w:val="restart"/>
            <w:tcBorders>
              <w:top w:val="outset" w:sz="6" w:space="0" w:color="000001"/>
              <w:left w:val="outset" w:sz="6" w:space="0" w:color="000001"/>
              <w:right w:val="outset" w:sz="6" w:space="0" w:color="000001"/>
            </w:tcBorders>
          </w:tcPr>
          <w:p w14:paraId="1EB049D7" w14:textId="0164EC3A" w:rsidR="00234E82" w:rsidRPr="00B56888" w:rsidRDefault="00234E82" w:rsidP="008A260A">
            <w:pPr>
              <w:pStyle w:val="ListParagraph"/>
              <w:numPr>
                <w:ilvl w:val="0"/>
                <w:numId w:val="26"/>
              </w:numPr>
              <w:spacing w:before="100" w:beforeAutospacing="1" w:after="115" w:line="240" w:lineRule="auto"/>
              <w:rPr>
                <w:sz w:val="18"/>
                <w:szCs w:val="18"/>
              </w:rPr>
            </w:pPr>
            <w:r w:rsidRPr="00B2390B">
              <w:rPr>
                <w:strike/>
                <w:sz w:val="18"/>
                <w:szCs w:val="18"/>
              </w:rPr>
              <w:t>In which of your cultivated plots</w:t>
            </w:r>
            <w:r w:rsidRPr="00B56888">
              <w:rPr>
                <w:sz w:val="18"/>
                <w:szCs w:val="18"/>
              </w:rPr>
              <w:t xml:space="preserve"> did </w:t>
            </w:r>
            <w:r w:rsidRPr="008640DC">
              <w:rPr>
                <w:strike/>
                <w:sz w:val="18"/>
                <w:szCs w:val="18"/>
              </w:rPr>
              <w:t>you</w:t>
            </w:r>
            <w:r w:rsidRPr="00B56888">
              <w:rPr>
                <w:sz w:val="18"/>
                <w:szCs w:val="18"/>
              </w:rPr>
              <w:t xml:space="preserve"> [HOUSEHOLD MEMBER] work</w:t>
            </w:r>
            <w:r w:rsidRPr="008640DC">
              <w:rPr>
                <w:color w:val="FF0000"/>
                <w:sz w:val="18"/>
                <w:szCs w:val="18"/>
              </w:rPr>
              <w:t xml:space="preserve"> in </w:t>
            </w:r>
            <w:r w:rsidR="008640DC" w:rsidRPr="008640DC">
              <w:rPr>
                <w:color w:val="FF0000"/>
                <w:sz w:val="18"/>
                <w:szCs w:val="18"/>
              </w:rPr>
              <w:t xml:space="preserve">any of the cultivated </w:t>
            </w:r>
            <w:r w:rsidR="008640DC" w:rsidRPr="008640DC">
              <w:rPr>
                <w:color w:val="FF0000"/>
                <w:sz w:val="18"/>
                <w:szCs w:val="18"/>
              </w:rPr>
              <w:lastRenderedPageBreak/>
              <w:t>plots</w:t>
            </w:r>
            <w:r w:rsidRPr="00B56888">
              <w:rPr>
                <w:sz w:val="18"/>
                <w:szCs w:val="18"/>
              </w:rPr>
              <w:t xml:space="preserve"> LAST RAINY SEASON</w:t>
            </w:r>
          </w:p>
        </w:tc>
        <w:tc>
          <w:tcPr>
            <w:tcW w:w="7724" w:type="dxa"/>
            <w:gridSpan w:val="4"/>
            <w:tcBorders>
              <w:top w:val="outset" w:sz="6" w:space="0" w:color="000001"/>
              <w:left w:val="outset" w:sz="6" w:space="0" w:color="000001"/>
              <w:bottom w:val="outset" w:sz="6" w:space="0" w:color="000001"/>
              <w:right w:val="outset" w:sz="6" w:space="0" w:color="000001"/>
            </w:tcBorders>
          </w:tcPr>
          <w:p w14:paraId="6C0D74ED" w14:textId="77777777" w:rsidR="00234E82" w:rsidRPr="008640DC" w:rsidRDefault="00234E82" w:rsidP="00510DC5">
            <w:pPr>
              <w:shd w:val="clear" w:color="auto" w:fill="FFFFFF"/>
              <w:spacing w:before="100" w:beforeAutospacing="1" w:after="115" w:line="240" w:lineRule="auto"/>
              <w:ind w:left="29"/>
              <w:rPr>
                <w:rFonts w:eastAsia="Times New Roman" w:cstheme="minorHAnsi"/>
                <w:strike/>
                <w:sz w:val="18"/>
                <w:szCs w:val="18"/>
              </w:rPr>
            </w:pPr>
            <w:r w:rsidRPr="008640DC">
              <w:rPr>
                <w:rFonts w:eastAsia="Times New Roman" w:cstheme="minorHAnsi"/>
                <w:strike/>
                <w:sz w:val="18"/>
                <w:szCs w:val="18"/>
              </w:rPr>
              <w:lastRenderedPageBreak/>
              <w:t xml:space="preserve">PER EACH PLOT that </w:t>
            </w:r>
            <w:r w:rsidRPr="008640DC">
              <w:rPr>
                <w:strike/>
                <w:sz w:val="18"/>
                <w:szCs w:val="18"/>
              </w:rPr>
              <w:t xml:space="preserve">[HOUSEHOLD MEMBER] </w:t>
            </w:r>
            <w:r w:rsidRPr="008640DC">
              <w:rPr>
                <w:rFonts w:eastAsia="Times New Roman" w:cstheme="minorHAnsi"/>
                <w:strike/>
                <w:sz w:val="18"/>
                <w:szCs w:val="18"/>
              </w:rPr>
              <w:t>worked in, please answer:</w:t>
            </w:r>
          </w:p>
        </w:tc>
      </w:tr>
      <w:tr w:rsidR="00B56888" w:rsidRPr="00B56888" w14:paraId="51A8F6F2" w14:textId="77777777" w:rsidTr="004756EC">
        <w:trPr>
          <w:trHeight w:val="99"/>
          <w:tblCellSpacing w:w="0" w:type="dxa"/>
        </w:trPr>
        <w:tc>
          <w:tcPr>
            <w:tcW w:w="1342" w:type="dxa"/>
            <w:tcBorders>
              <w:top w:val="outset" w:sz="6" w:space="0" w:color="000001"/>
              <w:left w:val="outset" w:sz="6" w:space="0" w:color="000001"/>
              <w:bottom w:val="outset" w:sz="6" w:space="0" w:color="000001"/>
              <w:right w:val="outset" w:sz="6" w:space="0" w:color="000001"/>
            </w:tcBorders>
            <w:hideMark/>
          </w:tcPr>
          <w:p w14:paraId="7C9EF084" w14:textId="77777777" w:rsidR="004756EC" w:rsidRPr="00B56888" w:rsidRDefault="004756EC" w:rsidP="00510DC5">
            <w:pPr>
              <w:spacing w:before="100" w:beforeAutospacing="1" w:after="115" w:line="240" w:lineRule="auto"/>
              <w:rPr>
                <w:rFonts w:eastAsia="Times New Roman" w:cstheme="minorHAnsi"/>
                <w:sz w:val="18"/>
                <w:szCs w:val="18"/>
              </w:rPr>
            </w:pPr>
            <w:r w:rsidRPr="00B56888">
              <w:rPr>
                <w:rFonts w:eastAsia="Times New Roman" w:cstheme="minorHAnsi"/>
                <w:sz w:val="18"/>
                <w:szCs w:val="18"/>
              </w:rPr>
              <w:t xml:space="preserve">Household member ID: </w:t>
            </w:r>
          </w:p>
          <w:p w14:paraId="787E0245" w14:textId="77777777" w:rsidR="004756EC" w:rsidRPr="00B56888" w:rsidRDefault="004756EC" w:rsidP="00510DC5">
            <w:pPr>
              <w:spacing w:before="100" w:beforeAutospacing="1" w:after="240" w:line="240" w:lineRule="auto"/>
              <w:rPr>
                <w:rFonts w:eastAsia="Times New Roman" w:cstheme="minorHAnsi"/>
                <w:sz w:val="18"/>
                <w:szCs w:val="18"/>
              </w:rPr>
            </w:pPr>
          </w:p>
          <w:p w14:paraId="1529F6E6" w14:textId="77777777" w:rsidR="004756EC" w:rsidRPr="00B56888" w:rsidRDefault="004756EC" w:rsidP="00510DC5">
            <w:pPr>
              <w:spacing w:before="100" w:beforeAutospacing="1" w:after="115" w:line="240" w:lineRule="auto"/>
              <w:rPr>
                <w:rFonts w:eastAsia="Times New Roman" w:cstheme="minorHAnsi"/>
                <w:sz w:val="18"/>
                <w:szCs w:val="18"/>
              </w:rPr>
            </w:pPr>
          </w:p>
        </w:tc>
        <w:tc>
          <w:tcPr>
            <w:tcW w:w="2006" w:type="dxa"/>
            <w:vMerge/>
            <w:tcBorders>
              <w:left w:val="outset" w:sz="6" w:space="0" w:color="000001"/>
              <w:bottom w:val="outset" w:sz="6" w:space="0" w:color="000001"/>
              <w:right w:val="outset" w:sz="6" w:space="0" w:color="000001"/>
            </w:tcBorders>
          </w:tcPr>
          <w:p w14:paraId="05F18357" w14:textId="77777777" w:rsidR="004756EC" w:rsidRPr="00B56888" w:rsidRDefault="004756EC" w:rsidP="00510DC5">
            <w:pPr>
              <w:spacing w:before="100" w:beforeAutospacing="1" w:after="115" w:line="240" w:lineRule="auto"/>
              <w:rPr>
                <w:rFonts w:eastAsia="Times New Roman" w:cstheme="minorHAnsi"/>
                <w:sz w:val="18"/>
                <w:szCs w:val="18"/>
              </w:rPr>
            </w:pPr>
          </w:p>
        </w:tc>
        <w:tc>
          <w:tcPr>
            <w:tcW w:w="1708" w:type="dxa"/>
            <w:tcBorders>
              <w:top w:val="outset" w:sz="6" w:space="0" w:color="000001"/>
              <w:left w:val="outset" w:sz="6" w:space="0" w:color="000001"/>
              <w:bottom w:val="outset" w:sz="6" w:space="0" w:color="000001"/>
              <w:right w:val="outset" w:sz="6" w:space="0" w:color="000001"/>
            </w:tcBorders>
            <w:hideMark/>
          </w:tcPr>
          <w:p w14:paraId="1D485369" w14:textId="361AD6FB" w:rsidR="004756EC" w:rsidRPr="00B56888" w:rsidRDefault="004756EC" w:rsidP="00510DC5">
            <w:pPr>
              <w:spacing w:before="100" w:beforeAutospacing="1" w:after="115" w:line="240" w:lineRule="auto"/>
              <w:rPr>
                <w:rFonts w:eastAsia="Times New Roman" w:cstheme="minorHAnsi"/>
                <w:sz w:val="18"/>
                <w:szCs w:val="18"/>
              </w:rPr>
            </w:pPr>
            <w:r w:rsidRPr="00B56888">
              <w:rPr>
                <w:rFonts w:eastAsia="Times New Roman" w:cstheme="minorHAnsi"/>
                <w:sz w:val="18"/>
                <w:szCs w:val="18"/>
              </w:rPr>
              <w:t xml:space="preserve">B1. How many MONTHS </w:t>
            </w:r>
            <w:r w:rsidRPr="00B56888">
              <w:rPr>
                <w:sz w:val="18"/>
                <w:szCs w:val="18"/>
              </w:rPr>
              <w:t xml:space="preserve">[HOUSEHOLD MEMBER] </w:t>
            </w:r>
            <w:r w:rsidRPr="00B56888">
              <w:rPr>
                <w:rFonts w:eastAsia="Times New Roman" w:cstheme="minorHAnsi"/>
                <w:sz w:val="18"/>
                <w:szCs w:val="18"/>
              </w:rPr>
              <w:t xml:space="preserve">work on average in </w:t>
            </w:r>
            <w:r w:rsidR="008640DC">
              <w:rPr>
                <w:rFonts w:eastAsia="Times New Roman" w:cstheme="minorHAnsi"/>
                <w:color w:val="FF0000"/>
                <w:sz w:val="18"/>
                <w:szCs w:val="18"/>
              </w:rPr>
              <w:t xml:space="preserve">across all plots </w:t>
            </w:r>
            <w:r w:rsidRPr="00B56888">
              <w:rPr>
                <w:rFonts w:eastAsia="Times New Roman" w:cstheme="minorHAnsi"/>
                <w:sz w:val="18"/>
                <w:szCs w:val="18"/>
              </w:rPr>
              <w:t xml:space="preserve">during the </w:t>
            </w:r>
            <w:r w:rsidRPr="00B56888">
              <w:rPr>
                <w:rFonts w:eastAsia="Times New Roman" w:cstheme="minorHAnsi"/>
                <w:sz w:val="18"/>
                <w:szCs w:val="18"/>
              </w:rPr>
              <w:lastRenderedPageBreak/>
              <w:t>PAST RAINY SEASON?</w:t>
            </w:r>
          </w:p>
          <w:p w14:paraId="7AB49C76" w14:textId="77777777" w:rsidR="004756EC" w:rsidRPr="00B56888" w:rsidRDefault="004756EC" w:rsidP="00510DC5">
            <w:pPr>
              <w:spacing w:before="100" w:beforeAutospacing="1" w:after="115" w:line="240" w:lineRule="auto"/>
              <w:rPr>
                <w:rFonts w:eastAsia="Times New Roman" w:cstheme="minorHAnsi"/>
                <w:sz w:val="18"/>
                <w:szCs w:val="18"/>
              </w:rPr>
            </w:pPr>
          </w:p>
        </w:tc>
        <w:tc>
          <w:tcPr>
            <w:tcW w:w="2014" w:type="dxa"/>
            <w:tcBorders>
              <w:top w:val="outset" w:sz="6" w:space="0" w:color="000001"/>
              <w:left w:val="outset" w:sz="6" w:space="0" w:color="000001"/>
              <w:bottom w:val="outset" w:sz="6" w:space="0" w:color="000001"/>
              <w:right w:val="outset" w:sz="6" w:space="0" w:color="000001"/>
            </w:tcBorders>
          </w:tcPr>
          <w:p w14:paraId="7DE35958" w14:textId="7CB66015" w:rsidR="004756EC" w:rsidRPr="00B56888" w:rsidRDefault="004756EC" w:rsidP="00510DC5">
            <w:pPr>
              <w:spacing w:before="100" w:beforeAutospacing="1" w:after="115" w:line="240" w:lineRule="auto"/>
              <w:rPr>
                <w:rFonts w:eastAsia="Times New Roman" w:cstheme="minorHAnsi"/>
                <w:sz w:val="18"/>
                <w:szCs w:val="18"/>
              </w:rPr>
            </w:pPr>
            <w:r w:rsidRPr="00B56888">
              <w:rPr>
                <w:rFonts w:eastAsia="Times New Roman" w:cstheme="minorHAnsi"/>
                <w:sz w:val="18"/>
                <w:szCs w:val="18"/>
              </w:rPr>
              <w:lastRenderedPageBreak/>
              <w:t xml:space="preserve">B2.  How many WEEKS PER MONTH of did </w:t>
            </w:r>
            <w:r w:rsidRPr="00B56888">
              <w:rPr>
                <w:sz w:val="18"/>
                <w:szCs w:val="18"/>
              </w:rPr>
              <w:t xml:space="preserve">[HOUSEHOLD MEMBER] </w:t>
            </w:r>
            <w:r w:rsidRPr="00B56888">
              <w:rPr>
                <w:rFonts w:eastAsia="Times New Roman" w:cstheme="minorHAnsi"/>
                <w:sz w:val="18"/>
                <w:szCs w:val="18"/>
              </w:rPr>
              <w:t xml:space="preserve">work on average </w:t>
            </w:r>
            <w:r w:rsidR="008640DC">
              <w:rPr>
                <w:rFonts w:eastAsia="Times New Roman" w:cstheme="minorHAnsi"/>
                <w:color w:val="FF0000"/>
                <w:sz w:val="18"/>
                <w:szCs w:val="18"/>
              </w:rPr>
              <w:t>across all plots</w:t>
            </w:r>
            <w:r w:rsidRPr="00B56888">
              <w:rPr>
                <w:rFonts w:eastAsia="Times New Roman" w:cstheme="minorHAnsi"/>
                <w:sz w:val="18"/>
                <w:szCs w:val="18"/>
              </w:rPr>
              <w:t xml:space="preserve"> during the PAST RAINY SEASON?</w:t>
            </w:r>
          </w:p>
        </w:tc>
        <w:tc>
          <w:tcPr>
            <w:tcW w:w="1937" w:type="dxa"/>
            <w:tcBorders>
              <w:top w:val="outset" w:sz="6" w:space="0" w:color="000001"/>
              <w:left w:val="outset" w:sz="6" w:space="0" w:color="000001"/>
              <w:bottom w:val="outset" w:sz="6" w:space="0" w:color="000001"/>
              <w:right w:val="outset" w:sz="6" w:space="0" w:color="000001"/>
            </w:tcBorders>
          </w:tcPr>
          <w:p w14:paraId="15E77630" w14:textId="0212F6BD" w:rsidR="004756EC" w:rsidRPr="00B56888" w:rsidRDefault="004756EC" w:rsidP="00510DC5">
            <w:pPr>
              <w:spacing w:before="100" w:beforeAutospacing="1" w:after="115" w:line="240" w:lineRule="auto"/>
              <w:rPr>
                <w:rFonts w:eastAsia="Times New Roman" w:cstheme="minorHAnsi"/>
                <w:sz w:val="18"/>
                <w:szCs w:val="18"/>
              </w:rPr>
            </w:pPr>
            <w:r w:rsidRPr="00B56888">
              <w:rPr>
                <w:rFonts w:eastAsia="Times New Roman" w:cstheme="minorHAnsi"/>
                <w:sz w:val="18"/>
                <w:szCs w:val="18"/>
              </w:rPr>
              <w:t>B3.  How many DAYS PER WEEK did [</w:t>
            </w:r>
            <w:r w:rsidRPr="00B56888">
              <w:rPr>
                <w:sz w:val="18"/>
                <w:szCs w:val="18"/>
              </w:rPr>
              <w:t xml:space="preserve">HOUSEHOLD MEMBER] </w:t>
            </w:r>
            <w:r w:rsidRPr="00B56888">
              <w:rPr>
                <w:rFonts w:eastAsia="Times New Roman" w:cstheme="minorHAnsi"/>
                <w:sz w:val="18"/>
                <w:szCs w:val="18"/>
              </w:rPr>
              <w:t xml:space="preserve">work doing on average </w:t>
            </w:r>
            <w:r w:rsidR="008640DC">
              <w:rPr>
                <w:rFonts w:eastAsia="Times New Roman" w:cstheme="minorHAnsi"/>
                <w:color w:val="FF0000"/>
                <w:sz w:val="18"/>
                <w:szCs w:val="18"/>
              </w:rPr>
              <w:t xml:space="preserve">across all </w:t>
            </w:r>
            <w:r w:rsidR="008640DC">
              <w:rPr>
                <w:rFonts w:eastAsia="Times New Roman" w:cstheme="minorHAnsi"/>
                <w:color w:val="FF0000"/>
                <w:sz w:val="18"/>
                <w:szCs w:val="18"/>
              </w:rPr>
              <w:lastRenderedPageBreak/>
              <w:t xml:space="preserve">plots </w:t>
            </w:r>
            <w:r w:rsidR="008838E0" w:rsidRPr="00B56888">
              <w:rPr>
                <w:rFonts w:eastAsia="Times New Roman" w:cstheme="minorHAnsi"/>
                <w:sz w:val="18"/>
                <w:szCs w:val="18"/>
              </w:rPr>
              <w:t>during</w:t>
            </w:r>
            <w:r w:rsidRPr="00B56888">
              <w:rPr>
                <w:rFonts w:eastAsia="Times New Roman" w:cstheme="minorHAnsi"/>
                <w:sz w:val="18"/>
                <w:szCs w:val="18"/>
              </w:rPr>
              <w:t xml:space="preserve"> the PAST RAINY SEASON?</w:t>
            </w:r>
          </w:p>
        </w:tc>
        <w:tc>
          <w:tcPr>
            <w:tcW w:w="2065" w:type="dxa"/>
            <w:tcBorders>
              <w:top w:val="outset" w:sz="6" w:space="0" w:color="000001"/>
              <w:left w:val="outset" w:sz="6" w:space="0" w:color="000001"/>
              <w:bottom w:val="outset" w:sz="6" w:space="0" w:color="000001"/>
              <w:right w:val="outset" w:sz="6" w:space="0" w:color="000001"/>
            </w:tcBorders>
          </w:tcPr>
          <w:p w14:paraId="6BADD498" w14:textId="39CEAADB" w:rsidR="004756EC" w:rsidRPr="00B56888" w:rsidRDefault="004756EC" w:rsidP="00510DC5">
            <w:pPr>
              <w:spacing w:before="100" w:beforeAutospacing="1" w:after="115" w:line="240" w:lineRule="auto"/>
              <w:rPr>
                <w:rFonts w:eastAsia="Times New Roman" w:cstheme="minorHAnsi"/>
                <w:sz w:val="18"/>
                <w:szCs w:val="18"/>
              </w:rPr>
            </w:pPr>
            <w:r w:rsidRPr="00B56888">
              <w:rPr>
                <w:rFonts w:eastAsia="Times New Roman" w:cstheme="minorHAnsi"/>
                <w:sz w:val="18"/>
                <w:szCs w:val="18"/>
              </w:rPr>
              <w:lastRenderedPageBreak/>
              <w:t xml:space="preserve">B4. How many HOURS PER DAY did </w:t>
            </w:r>
            <w:r w:rsidRPr="00B56888">
              <w:rPr>
                <w:sz w:val="18"/>
                <w:szCs w:val="18"/>
              </w:rPr>
              <w:t xml:space="preserve">[HOUSEHOLD MEMBER] </w:t>
            </w:r>
            <w:r w:rsidRPr="00B56888">
              <w:rPr>
                <w:rFonts w:eastAsia="Times New Roman" w:cstheme="minorHAnsi"/>
                <w:sz w:val="18"/>
                <w:szCs w:val="18"/>
              </w:rPr>
              <w:t xml:space="preserve">work on average </w:t>
            </w:r>
            <w:r w:rsidR="008640DC">
              <w:rPr>
                <w:rFonts w:eastAsia="Times New Roman" w:cstheme="minorHAnsi"/>
                <w:color w:val="FF0000"/>
                <w:sz w:val="18"/>
                <w:szCs w:val="18"/>
              </w:rPr>
              <w:t>across all plots</w:t>
            </w:r>
            <w:r w:rsidRPr="00B56888">
              <w:rPr>
                <w:rFonts w:eastAsia="Times New Roman" w:cstheme="minorHAnsi"/>
                <w:sz w:val="18"/>
                <w:szCs w:val="18"/>
              </w:rPr>
              <w:t xml:space="preserve"> during the PAST RAINY SEASON?</w:t>
            </w:r>
          </w:p>
        </w:tc>
        <w:tc>
          <w:tcPr>
            <w:tcW w:w="203" w:type="dxa"/>
            <w:vMerge w:val="restart"/>
            <w:tcBorders>
              <w:top w:val="outset" w:sz="6" w:space="0" w:color="000001"/>
              <w:left w:val="outset" w:sz="6" w:space="0" w:color="000001"/>
              <w:right w:val="nil"/>
            </w:tcBorders>
          </w:tcPr>
          <w:p w14:paraId="06C1BE2A" w14:textId="77777777" w:rsidR="004756EC" w:rsidRPr="00B56888" w:rsidRDefault="004756EC" w:rsidP="00510DC5">
            <w:pPr>
              <w:shd w:val="clear" w:color="auto" w:fill="FFFFFF"/>
              <w:spacing w:before="100" w:beforeAutospacing="1" w:after="115" w:line="240" w:lineRule="auto"/>
              <w:ind w:left="29"/>
              <w:rPr>
                <w:rFonts w:eastAsia="Times New Roman" w:cstheme="minorHAnsi"/>
                <w:sz w:val="20"/>
                <w:szCs w:val="20"/>
              </w:rPr>
            </w:pPr>
          </w:p>
        </w:tc>
      </w:tr>
      <w:tr w:rsidR="00B56888" w:rsidRPr="00B56888" w14:paraId="4BEC3F52" w14:textId="77777777" w:rsidTr="004756EC">
        <w:trPr>
          <w:trHeight w:val="36"/>
          <w:tblCellSpacing w:w="0" w:type="dxa"/>
        </w:trPr>
        <w:tc>
          <w:tcPr>
            <w:tcW w:w="1342" w:type="dxa"/>
            <w:tcBorders>
              <w:top w:val="outset" w:sz="6" w:space="0" w:color="000001"/>
              <w:left w:val="outset" w:sz="6" w:space="0" w:color="000001"/>
              <w:bottom w:val="outset" w:sz="6" w:space="0" w:color="000001"/>
              <w:right w:val="outset" w:sz="6" w:space="0" w:color="000001"/>
            </w:tcBorders>
            <w:hideMark/>
          </w:tcPr>
          <w:p w14:paraId="5A1689C3" w14:textId="77777777" w:rsidR="004756EC" w:rsidRPr="00B56888" w:rsidRDefault="004756EC" w:rsidP="00510DC5">
            <w:pPr>
              <w:spacing w:before="100" w:beforeAutospacing="1" w:after="115" w:line="240" w:lineRule="auto"/>
              <w:rPr>
                <w:rFonts w:eastAsia="Times New Roman" w:cstheme="minorHAnsi"/>
                <w:sz w:val="24"/>
                <w:szCs w:val="24"/>
              </w:rPr>
            </w:pPr>
          </w:p>
        </w:tc>
        <w:tc>
          <w:tcPr>
            <w:tcW w:w="2006" w:type="dxa"/>
            <w:tcBorders>
              <w:top w:val="outset" w:sz="6" w:space="0" w:color="000001"/>
              <w:left w:val="outset" w:sz="6" w:space="0" w:color="000001"/>
              <w:bottom w:val="outset" w:sz="6" w:space="0" w:color="000001"/>
              <w:right w:val="outset" w:sz="6" w:space="0" w:color="000001"/>
            </w:tcBorders>
            <w:hideMark/>
          </w:tcPr>
          <w:p w14:paraId="2DAFF49A" w14:textId="77777777" w:rsidR="004756EC" w:rsidRPr="00B56888" w:rsidRDefault="004756EC" w:rsidP="00510DC5">
            <w:pPr>
              <w:spacing w:before="100" w:beforeAutospacing="1" w:after="115" w:line="240" w:lineRule="auto"/>
              <w:rPr>
                <w:rFonts w:eastAsia="Times New Roman" w:cstheme="minorHAnsi"/>
                <w:sz w:val="24"/>
                <w:szCs w:val="24"/>
              </w:rPr>
            </w:pPr>
          </w:p>
        </w:tc>
        <w:tc>
          <w:tcPr>
            <w:tcW w:w="1708" w:type="dxa"/>
            <w:tcBorders>
              <w:top w:val="outset" w:sz="6" w:space="0" w:color="000001"/>
              <w:left w:val="outset" w:sz="6" w:space="0" w:color="000001"/>
              <w:bottom w:val="outset" w:sz="6" w:space="0" w:color="000001"/>
              <w:right w:val="outset" w:sz="6" w:space="0" w:color="000001"/>
            </w:tcBorders>
            <w:hideMark/>
          </w:tcPr>
          <w:p w14:paraId="52478DF6" w14:textId="77777777" w:rsidR="004756EC" w:rsidRPr="00B56888" w:rsidRDefault="004756EC" w:rsidP="00510DC5">
            <w:pPr>
              <w:spacing w:before="100" w:beforeAutospacing="1" w:after="115" w:line="240" w:lineRule="auto"/>
              <w:rPr>
                <w:rFonts w:eastAsia="Times New Roman" w:cstheme="minorHAnsi"/>
                <w:sz w:val="24"/>
                <w:szCs w:val="24"/>
              </w:rPr>
            </w:pPr>
            <w:r w:rsidRPr="00B56888">
              <w:rPr>
                <w:rFonts w:eastAsia="Times New Roman" w:cstheme="minorHAnsi"/>
                <w:sz w:val="16"/>
                <w:szCs w:val="16"/>
              </w:rPr>
              <w:t>1-7. If not know, write -99</w:t>
            </w:r>
          </w:p>
        </w:tc>
        <w:tc>
          <w:tcPr>
            <w:tcW w:w="2014" w:type="dxa"/>
            <w:tcBorders>
              <w:top w:val="outset" w:sz="6" w:space="0" w:color="000001"/>
              <w:left w:val="outset" w:sz="6" w:space="0" w:color="000001"/>
              <w:bottom w:val="outset" w:sz="6" w:space="0" w:color="000001"/>
              <w:right w:val="outset" w:sz="6" w:space="0" w:color="000001"/>
            </w:tcBorders>
          </w:tcPr>
          <w:p w14:paraId="1E1E044A" w14:textId="77777777" w:rsidR="004756EC" w:rsidRPr="00B56888" w:rsidRDefault="004756EC" w:rsidP="00510DC5">
            <w:pPr>
              <w:spacing w:before="100" w:beforeAutospacing="1" w:after="115" w:line="240" w:lineRule="auto"/>
              <w:rPr>
                <w:rFonts w:eastAsia="Times New Roman" w:cstheme="minorHAnsi"/>
                <w:sz w:val="24"/>
                <w:szCs w:val="24"/>
              </w:rPr>
            </w:pPr>
            <w:r w:rsidRPr="00B56888">
              <w:rPr>
                <w:rFonts w:eastAsia="Times New Roman" w:cstheme="minorHAnsi"/>
                <w:sz w:val="16"/>
                <w:szCs w:val="16"/>
              </w:rPr>
              <w:t>1-4 If not know, - 99</w:t>
            </w:r>
          </w:p>
        </w:tc>
        <w:tc>
          <w:tcPr>
            <w:tcW w:w="1937" w:type="dxa"/>
            <w:tcBorders>
              <w:top w:val="outset" w:sz="6" w:space="0" w:color="000001"/>
              <w:left w:val="outset" w:sz="6" w:space="0" w:color="000001"/>
              <w:bottom w:val="outset" w:sz="6" w:space="0" w:color="000001"/>
              <w:right w:val="outset" w:sz="6" w:space="0" w:color="000001"/>
            </w:tcBorders>
          </w:tcPr>
          <w:p w14:paraId="00975045" w14:textId="77777777" w:rsidR="004756EC" w:rsidRPr="00B56888" w:rsidRDefault="004756EC" w:rsidP="00510DC5">
            <w:pPr>
              <w:spacing w:before="100" w:beforeAutospacing="1" w:after="115" w:line="240" w:lineRule="auto"/>
              <w:rPr>
                <w:rFonts w:eastAsia="Times New Roman" w:cstheme="minorHAnsi"/>
                <w:sz w:val="24"/>
                <w:szCs w:val="24"/>
              </w:rPr>
            </w:pPr>
            <w:r w:rsidRPr="00B56888">
              <w:rPr>
                <w:rFonts w:eastAsia="Times New Roman" w:cstheme="minorHAnsi"/>
                <w:sz w:val="16"/>
                <w:szCs w:val="16"/>
              </w:rPr>
              <w:t>1-7 If not know, -99</w:t>
            </w:r>
          </w:p>
        </w:tc>
        <w:tc>
          <w:tcPr>
            <w:tcW w:w="2065" w:type="dxa"/>
            <w:tcBorders>
              <w:top w:val="outset" w:sz="6" w:space="0" w:color="000001"/>
              <w:left w:val="outset" w:sz="6" w:space="0" w:color="000001"/>
              <w:bottom w:val="outset" w:sz="6" w:space="0" w:color="000001"/>
              <w:right w:val="outset" w:sz="6" w:space="0" w:color="000001"/>
            </w:tcBorders>
          </w:tcPr>
          <w:p w14:paraId="47EF222F" w14:textId="77777777" w:rsidR="004756EC" w:rsidRPr="00B56888" w:rsidRDefault="004756EC" w:rsidP="00510DC5">
            <w:pPr>
              <w:spacing w:before="100" w:beforeAutospacing="1" w:after="115" w:line="240" w:lineRule="auto"/>
              <w:rPr>
                <w:rFonts w:eastAsia="Times New Roman" w:cstheme="minorHAnsi"/>
                <w:sz w:val="24"/>
                <w:szCs w:val="24"/>
              </w:rPr>
            </w:pPr>
          </w:p>
        </w:tc>
        <w:tc>
          <w:tcPr>
            <w:tcW w:w="203" w:type="dxa"/>
            <w:vMerge/>
            <w:tcBorders>
              <w:left w:val="outset" w:sz="6" w:space="0" w:color="000001"/>
              <w:right w:val="nil"/>
            </w:tcBorders>
          </w:tcPr>
          <w:p w14:paraId="3BFF4AFA" w14:textId="77777777" w:rsidR="004756EC" w:rsidRPr="00B56888" w:rsidRDefault="004756EC" w:rsidP="00510DC5">
            <w:pPr>
              <w:spacing w:before="100" w:beforeAutospacing="1" w:after="115" w:line="240" w:lineRule="auto"/>
              <w:rPr>
                <w:rFonts w:eastAsia="Times New Roman" w:cstheme="minorHAnsi"/>
                <w:sz w:val="24"/>
                <w:szCs w:val="24"/>
              </w:rPr>
            </w:pPr>
          </w:p>
        </w:tc>
      </w:tr>
      <w:tr w:rsidR="00B56888" w:rsidRPr="00B56888" w14:paraId="2169EC8B" w14:textId="77777777" w:rsidTr="004756EC">
        <w:trPr>
          <w:trHeight w:val="132"/>
          <w:tblCellSpacing w:w="0" w:type="dxa"/>
        </w:trPr>
        <w:tc>
          <w:tcPr>
            <w:tcW w:w="1342" w:type="dxa"/>
            <w:tcBorders>
              <w:top w:val="outset" w:sz="6" w:space="0" w:color="000001"/>
              <w:left w:val="outset" w:sz="6" w:space="0" w:color="000001"/>
              <w:bottom w:val="outset" w:sz="6" w:space="0" w:color="000001"/>
              <w:right w:val="outset" w:sz="6" w:space="0" w:color="000001"/>
            </w:tcBorders>
            <w:hideMark/>
          </w:tcPr>
          <w:p w14:paraId="41461936" w14:textId="77777777" w:rsidR="004756EC" w:rsidRPr="00B56888" w:rsidRDefault="004756EC" w:rsidP="00510DC5">
            <w:pPr>
              <w:spacing w:before="100" w:beforeAutospacing="1" w:after="115" w:line="240" w:lineRule="auto"/>
              <w:rPr>
                <w:rFonts w:eastAsia="Times New Roman" w:cstheme="minorHAnsi"/>
                <w:sz w:val="24"/>
                <w:szCs w:val="24"/>
              </w:rPr>
            </w:pPr>
          </w:p>
        </w:tc>
        <w:tc>
          <w:tcPr>
            <w:tcW w:w="2006" w:type="dxa"/>
            <w:tcBorders>
              <w:top w:val="outset" w:sz="6" w:space="0" w:color="000001"/>
              <w:left w:val="outset" w:sz="6" w:space="0" w:color="000001"/>
              <w:bottom w:val="outset" w:sz="6" w:space="0" w:color="000001"/>
              <w:right w:val="outset" w:sz="6" w:space="0" w:color="000001"/>
            </w:tcBorders>
            <w:hideMark/>
          </w:tcPr>
          <w:p w14:paraId="39420017" w14:textId="77777777" w:rsidR="004756EC" w:rsidRPr="00B56888" w:rsidRDefault="004756EC" w:rsidP="00510DC5">
            <w:pPr>
              <w:spacing w:before="100" w:beforeAutospacing="1" w:after="115" w:line="240" w:lineRule="auto"/>
              <w:rPr>
                <w:rFonts w:eastAsia="Times New Roman" w:cstheme="minorHAnsi"/>
                <w:sz w:val="24"/>
                <w:szCs w:val="24"/>
              </w:rPr>
            </w:pPr>
          </w:p>
        </w:tc>
        <w:tc>
          <w:tcPr>
            <w:tcW w:w="1708" w:type="dxa"/>
            <w:tcBorders>
              <w:top w:val="outset" w:sz="6" w:space="0" w:color="000001"/>
              <w:left w:val="outset" w:sz="6" w:space="0" w:color="000001"/>
              <w:bottom w:val="outset" w:sz="6" w:space="0" w:color="000001"/>
              <w:right w:val="outset" w:sz="6" w:space="0" w:color="000001"/>
            </w:tcBorders>
            <w:hideMark/>
          </w:tcPr>
          <w:p w14:paraId="340A332B" w14:textId="77777777" w:rsidR="004756EC" w:rsidRPr="00B56888" w:rsidRDefault="004756EC" w:rsidP="00510DC5">
            <w:pPr>
              <w:spacing w:before="100" w:beforeAutospacing="1" w:after="115" w:line="240" w:lineRule="auto"/>
              <w:rPr>
                <w:rFonts w:eastAsia="Times New Roman" w:cstheme="minorHAnsi"/>
                <w:sz w:val="24"/>
                <w:szCs w:val="24"/>
              </w:rPr>
            </w:pPr>
          </w:p>
        </w:tc>
        <w:tc>
          <w:tcPr>
            <w:tcW w:w="2014" w:type="dxa"/>
            <w:tcBorders>
              <w:top w:val="outset" w:sz="6" w:space="0" w:color="000001"/>
              <w:left w:val="outset" w:sz="6" w:space="0" w:color="000001"/>
              <w:bottom w:val="outset" w:sz="6" w:space="0" w:color="000001"/>
              <w:right w:val="outset" w:sz="6" w:space="0" w:color="000001"/>
            </w:tcBorders>
            <w:hideMark/>
          </w:tcPr>
          <w:p w14:paraId="0659D709" w14:textId="77777777" w:rsidR="004756EC" w:rsidRPr="00B56888" w:rsidRDefault="004756EC" w:rsidP="00510DC5">
            <w:pPr>
              <w:spacing w:before="100" w:beforeAutospacing="1" w:after="115" w:line="240" w:lineRule="auto"/>
              <w:rPr>
                <w:rFonts w:eastAsia="Times New Roman" w:cstheme="minorHAnsi"/>
                <w:sz w:val="24"/>
                <w:szCs w:val="24"/>
              </w:rPr>
            </w:pPr>
          </w:p>
        </w:tc>
        <w:tc>
          <w:tcPr>
            <w:tcW w:w="1937" w:type="dxa"/>
            <w:tcBorders>
              <w:top w:val="outset" w:sz="6" w:space="0" w:color="000001"/>
              <w:left w:val="outset" w:sz="6" w:space="0" w:color="000001"/>
              <w:bottom w:val="outset" w:sz="6" w:space="0" w:color="000001"/>
              <w:right w:val="outset" w:sz="6" w:space="0" w:color="000001"/>
            </w:tcBorders>
            <w:hideMark/>
          </w:tcPr>
          <w:p w14:paraId="3F9B22A7" w14:textId="77777777" w:rsidR="004756EC" w:rsidRPr="00B56888" w:rsidRDefault="004756EC" w:rsidP="00510DC5">
            <w:pPr>
              <w:spacing w:before="100" w:beforeAutospacing="1" w:after="115" w:line="240" w:lineRule="auto"/>
              <w:rPr>
                <w:rFonts w:eastAsia="Times New Roman" w:cstheme="minorHAnsi"/>
                <w:sz w:val="24"/>
                <w:szCs w:val="24"/>
              </w:rPr>
            </w:pPr>
          </w:p>
        </w:tc>
        <w:tc>
          <w:tcPr>
            <w:tcW w:w="2065" w:type="dxa"/>
            <w:tcBorders>
              <w:top w:val="outset" w:sz="6" w:space="0" w:color="000001"/>
              <w:left w:val="outset" w:sz="6" w:space="0" w:color="000001"/>
              <w:bottom w:val="outset" w:sz="6" w:space="0" w:color="000001"/>
              <w:right w:val="outset" w:sz="6" w:space="0" w:color="000001"/>
            </w:tcBorders>
            <w:hideMark/>
          </w:tcPr>
          <w:p w14:paraId="3D8D24DA" w14:textId="77777777" w:rsidR="004756EC" w:rsidRPr="00B56888" w:rsidRDefault="004756EC" w:rsidP="00510DC5">
            <w:pPr>
              <w:spacing w:before="100" w:beforeAutospacing="1" w:after="115" w:line="240" w:lineRule="auto"/>
              <w:rPr>
                <w:rFonts w:eastAsia="Times New Roman" w:cstheme="minorHAnsi"/>
                <w:sz w:val="24"/>
                <w:szCs w:val="24"/>
              </w:rPr>
            </w:pPr>
          </w:p>
        </w:tc>
        <w:tc>
          <w:tcPr>
            <w:tcW w:w="203" w:type="dxa"/>
            <w:vMerge/>
            <w:tcBorders>
              <w:left w:val="outset" w:sz="6" w:space="0" w:color="000001"/>
              <w:right w:val="nil"/>
            </w:tcBorders>
            <w:hideMark/>
          </w:tcPr>
          <w:p w14:paraId="6ACBA445" w14:textId="77777777" w:rsidR="004756EC" w:rsidRPr="00B56888" w:rsidRDefault="004756EC" w:rsidP="00510DC5">
            <w:pPr>
              <w:spacing w:before="100" w:beforeAutospacing="1" w:after="115" w:line="240" w:lineRule="auto"/>
              <w:rPr>
                <w:rFonts w:eastAsia="Times New Roman" w:cstheme="minorHAnsi"/>
                <w:sz w:val="24"/>
                <w:szCs w:val="24"/>
              </w:rPr>
            </w:pPr>
          </w:p>
        </w:tc>
      </w:tr>
      <w:tr w:rsidR="00B56888" w:rsidRPr="00B56888" w14:paraId="084C6659" w14:textId="77777777" w:rsidTr="004756EC">
        <w:trPr>
          <w:trHeight w:val="96"/>
          <w:tblCellSpacing w:w="0" w:type="dxa"/>
        </w:trPr>
        <w:tc>
          <w:tcPr>
            <w:tcW w:w="1342" w:type="dxa"/>
            <w:tcBorders>
              <w:top w:val="outset" w:sz="6" w:space="0" w:color="000001"/>
              <w:left w:val="outset" w:sz="6" w:space="0" w:color="000001"/>
              <w:bottom w:val="outset" w:sz="6" w:space="0" w:color="000001"/>
              <w:right w:val="outset" w:sz="6" w:space="0" w:color="000001"/>
            </w:tcBorders>
            <w:hideMark/>
          </w:tcPr>
          <w:p w14:paraId="77A46589" w14:textId="77777777" w:rsidR="004756EC" w:rsidRPr="00B56888" w:rsidRDefault="004756EC" w:rsidP="00510DC5">
            <w:pPr>
              <w:spacing w:before="100" w:beforeAutospacing="1" w:after="115" w:line="240" w:lineRule="auto"/>
              <w:rPr>
                <w:rFonts w:eastAsia="Times New Roman" w:cstheme="minorHAnsi"/>
                <w:sz w:val="24"/>
                <w:szCs w:val="24"/>
              </w:rPr>
            </w:pPr>
          </w:p>
        </w:tc>
        <w:tc>
          <w:tcPr>
            <w:tcW w:w="2006" w:type="dxa"/>
            <w:tcBorders>
              <w:top w:val="outset" w:sz="6" w:space="0" w:color="000001"/>
              <w:left w:val="outset" w:sz="6" w:space="0" w:color="000001"/>
              <w:bottom w:val="outset" w:sz="6" w:space="0" w:color="000001"/>
              <w:right w:val="outset" w:sz="6" w:space="0" w:color="000001"/>
            </w:tcBorders>
            <w:hideMark/>
          </w:tcPr>
          <w:p w14:paraId="78D83F30" w14:textId="77777777" w:rsidR="004756EC" w:rsidRPr="00B56888" w:rsidRDefault="004756EC" w:rsidP="00510DC5">
            <w:pPr>
              <w:spacing w:before="100" w:beforeAutospacing="1" w:after="115" w:line="240" w:lineRule="auto"/>
              <w:rPr>
                <w:rFonts w:eastAsia="Times New Roman" w:cstheme="minorHAnsi"/>
                <w:sz w:val="24"/>
                <w:szCs w:val="24"/>
              </w:rPr>
            </w:pPr>
          </w:p>
        </w:tc>
        <w:tc>
          <w:tcPr>
            <w:tcW w:w="1708" w:type="dxa"/>
            <w:tcBorders>
              <w:top w:val="outset" w:sz="6" w:space="0" w:color="000001"/>
              <w:left w:val="outset" w:sz="6" w:space="0" w:color="000001"/>
              <w:bottom w:val="outset" w:sz="6" w:space="0" w:color="000001"/>
              <w:right w:val="outset" w:sz="6" w:space="0" w:color="000001"/>
            </w:tcBorders>
            <w:hideMark/>
          </w:tcPr>
          <w:p w14:paraId="1AFD0F8C" w14:textId="77777777" w:rsidR="004756EC" w:rsidRPr="00B56888" w:rsidRDefault="004756EC" w:rsidP="00510DC5">
            <w:pPr>
              <w:spacing w:before="100" w:beforeAutospacing="1" w:after="115" w:line="240" w:lineRule="auto"/>
              <w:rPr>
                <w:rFonts w:eastAsia="Times New Roman" w:cstheme="minorHAnsi"/>
                <w:sz w:val="24"/>
                <w:szCs w:val="24"/>
              </w:rPr>
            </w:pPr>
          </w:p>
        </w:tc>
        <w:tc>
          <w:tcPr>
            <w:tcW w:w="2014" w:type="dxa"/>
            <w:tcBorders>
              <w:top w:val="outset" w:sz="6" w:space="0" w:color="000001"/>
              <w:left w:val="outset" w:sz="6" w:space="0" w:color="000001"/>
              <w:bottom w:val="outset" w:sz="6" w:space="0" w:color="000001"/>
              <w:right w:val="outset" w:sz="6" w:space="0" w:color="000001"/>
            </w:tcBorders>
          </w:tcPr>
          <w:p w14:paraId="794A321E" w14:textId="77777777" w:rsidR="004756EC" w:rsidRPr="00B56888" w:rsidRDefault="004756EC" w:rsidP="00510DC5">
            <w:pPr>
              <w:spacing w:before="100" w:beforeAutospacing="1" w:after="115" w:line="240" w:lineRule="auto"/>
              <w:rPr>
                <w:rFonts w:eastAsia="Times New Roman" w:cstheme="minorHAnsi"/>
                <w:sz w:val="24"/>
                <w:szCs w:val="24"/>
              </w:rPr>
            </w:pPr>
          </w:p>
        </w:tc>
        <w:tc>
          <w:tcPr>
            <w:tcW w:w="1937" w:type="dxa"/>
            <w:tcBorders>
              <w:top w:val="outset" w:sz="6" w:space="0" w:color="000001"/>
              <w:left w:val="outset" w:sz="6" w:space="0" w:color="000001"/>
              <w:bottom w:val="outset" w:sz="6" w:space="0" w:color="000001"/>
              <w:right w:val="outset" w:sz="6" w:space="0" w:color="000001"/>
            </w:tcBorders>
            <w:hideMark/>
          </w:tcPr>
          <w:p w14:paraId="2E7194F2" w14:textId="77777777" w:rsidR="004756EC" w:rsidRPr="00B56888" w:rsidRDefault="004756EC" w:rsidP="00510DC5">
            <w:pPr>
              <w:spacing w:before="100" w:beforeAutospacing="1" w:after="115" w:line="240" w:lineRule="auto"/>
              <w:rPr>
                <w:rFonts w:eastAsia="Times New Roman" w:cstheme="minorHAnsi"/>
                <w:sz w:val="24"/>
                <w:szCs w:val="24"/>
              </w:rPr>
            </w:pPr>
          </w:p>
        </w:tc>
        <w:tc>
          <w:tcPr>
            <w:tcW w:w="2065" w:type="dxa"/>
            <w:tcBorders>
              <w:top w:val="outset" w:sz="6" w:space="0" w:color="000001"/>
              <w:left w:val="outset" w:sz="6" w:space="0" w:color="000001"/>
              <w:bottom w:val="outset" w:sz="6" w:space="0" w:color="000001"/>
              <w:right w:val="outset" w:sz="6" w:space="0" w:color="000001"/>
            </w:tcBorders>
          </w:tcPr>
          <w:p w14:paraId="566BDF0E" w14:textId="77777777" w:rsidR="004756EC" w:rsidRPr="00B56888" w:rsidRDefault="004756EC" w:rsidP="00510DC5">
            <w:pPr>
              <w:spacing w:before="100" w:beforeAutospacing="1" w:after="115" w:line="240" w:lineRule="auto"/>
              <w:rPr>
                <w:rFonts w:eastAsia="Times New Roman" w:cstheme="minorHAnsi"/>
                <w:sz w:val="24"/>
                <w:szCs w:val="24"/>
              </w:rPr>
            </w:pPr>
          </w:p>
        </w:tc>
        <w:tc>
          <w:tcPr>
            <w:tcW w:w="203" w:type="dxa"/>
            <w:vMerge/>
            <w:tcBorders>
              <w:left w:val="outset" w:sz="6" w:space="0" w:color="000001"/>
              <w:bottom w:val="outset" w:sz="6" w:space="0" w:color="000001"/>
              <w:right w:val="nil"/>
            </w:tcBorders>
            <w:hideMark/>
          </w:tcPr>
          <w:p w14:paraId="0358FF72" w14:textId="77777777" w:rsidR="004756EC" w:rsidRPr="00B56888" w:rsidRDefault="004756EC" w:rsidP="00510DC5">
            <w:pPr>
              <w:spacing w:before="100" w:beforeAutospacing="1" w:after="115" w:line="240" w:lineRule="auto"/>
              <w:rPr>
                <w:rFonts w:eastAsia="Times New Roman" w:cstheme="minorHAnsi"/>
                <w:sz w:val="24"/>
                <w:szCs w:val="24"/>
              </w:rPr>
            </w:pPr>
          </w:p>
        </w:tc>
      </w:tr>
    </w:tbl>
    <w:p w14:paraId="75FF2511" w14:textId="77777777" w:rsidR="009F043E" w:rsidRPr="00B56888" w:rsidRDefault="009F043E" w:rsidP="007F6C39">
      <w:pPr>
        <w:shd w:val="clear" w:color="auto" w:fill="FFFFFF"/>
        <w:spacing w:before="280" w:after="240" w:line="240" w:lineRule="auto"/>
        <w:rPr>
          <w:rFonts w:cstheme="minorHAnsi"/>
          <w:iCs/>
          <w:highlight w:val="white"/>
        </w:rPr>
      </w:pPr>
    </w:p>
    <w:p w14:paraId="583DFAFB" w14:textId="77777777" w:rsidR="00A276CD" w:rsidRPr="00B56888" w:rsidRDefault="00A276CD" w:rsidP="00A276CD">
      <w:pPr>
        <w:shd w:val="clear" w:color="auto" w:fill="FFFFFF"/>
        <w:spacing w:before="100" w:beforeAutospacing="1" w:after="115" w:line="276" w:lineRule="auto"/>
        <w:ind w:left="360"/>
      </w:pPr>
      <w:r w:rsidRPr="00B56888">
        <w:rPr>
          <w:i/>
        </w:rPr>
        <w:t xml:space="preserve">Let s talk now about the people that you hire to work on your plots for land preparation, seeding/planting, fertilizing, weeding, harvesting or other agricultural </w:t>
      </w:r>
      <w:r w:rsidR="00CF68FC" w:rsidRPr="00B56888">
        <w:rPr>
          <w:i/>
        </w:rPr>
        <w:t>activities during</w:t>
      </w:r>
      <w:r w:rsidRPr="00B56888">
        <w:rPr>
          <w:i/>
        </w:rPr>
        <w:t xml:space="preserve"> the LAST RAINY SEASON</w:t>
      </w:r>
      <w:r w:rsidRPr="00B56888">
        <w:t>.</w:t>
      </w:r>
    </w:p>
    <w:p w14:paraId="5CD2481F" w14:textId="77777777" w:rsidR="00A276CD" w:rsidRPr="00B56888" w:rsidRDefault="00A276CD" w:rsidP="008A260A">
      <w:pPr>
        <w:pStyle w:val="ListParagraph"/>
        <w:numPr>
          <w:ilvl w:val="0"/>
          <w:numId w:val="24"/>
        </w:numPr>
        <w:shd w:val="clear" w:color="auto" w:fill="FFFFFF"/>
        <w:spacing w:before="100" w:beforeAutospacing="1" w:after="115" w:line="276" w:lineRule="auto"/>
        <w:rPr>
          <w:rFonts w:eastAsia="Times New Roman" w:cstheme="minorHAnsi"/>
        </w:rPr>
      </w:pPr>
      <w:r w:rsidRPr="00B56888">
        <w:rPr>
          <w:rFonts w:eastAsia="Times New Roman" w:cstheme="minorHAnsi"/>
        </w:rPr>
        <w:t xml:space="preserve">Did you hire someone outside your household to work on your plots during the last rainy season? For all tasks including land preparation and sowing, input application, weeding and pruning, harvesting, etc. </w:t>
      </w:r>
    </w:p>
    <w:p w14:paraId="0A25BE68" w14:textId="77777777" w:rsidR="00A276CD" w:rsidRPr="00B56888" w:rsidRDefault="00A276CD" w:rsidP="00A276CD">
      <w:pPr>
        <w:pStyle w:val="ListParagraph"/>
        <w:shd w:val="clear" w:color="auto" w:fill="FFFFFF"/>
        <w:spacing w:before="100" w:beforeAutospacing="1" w:after="115" w:line="276" w:lineRule="auto"/>
        <w:rPr>
          <w:rFonts w:eastAsia="Times New Roman" w:cstheme="minorHAnsi"/>
          <w:sz w:val="24"/>
          <w:szCs w:val="24"/>
        </w:rPr>
      </w:pPr>
      <w:r w:rsidRPr="00B56888">
        <w:rPr>
          <w:rFonts w:eastAsia="Times New Roman" w:cstheme="minorHAnsi"/>
          <w:sz w:val="24"/>
          <w:szCs w:val="24"/>
        </w:rPr>
        <w:tab/>
        <w:t>If YES answer to Q</w:t>
      </w:r>
      <w:r w:rsidR="00E27323" w:rsidRPr="00B56888">
        <w:rPr>
          <w:rFonts w:eastAsia="Times New Roman" w:cstheme="minorHAnsi"/>
          <w:sz w:val="24"/>
          <w:szCs w:val="24"/>
        </w:rPr>
        <w:t>24</w:t>
      </w:r>
      <w:r w:rsidRPr="00B56888">
        <w:rPr>
          <w:rFonts w:eastAsia="Times New Roman" w:cstheme="minorHAnsi"/>
          <w:sz w:val="24"/>
          <w:szCs w:val="24"/>
        </w:rPr>
        <w:t>:</w:t>
      </w:r>
    </w:p>
    <w:tbl>
      <w:tblPr>
        <w:tblStyle w:val="TableGrid"/>
        <w:tblW w:w="12451" w:type="dxa"/>
        <w:tblLook w:val="04A0" w:firstRow="1" w:lastRow="0" w:firstColumn="1" w:lastColumn="0" w:noHBand="0" w:noVBand="1"/>
      </w:tblPr>
      <w:tblGrid>
        <w:gridCol w:w="798"/>
        <w:gridCol w:w="945"/>
        <w:gridCol w:w="1468"/>
        <w:gridCol w:w="1451"/>
        <w:gridCol w:w="1477"/>
        <w:gridCol w:w="1622"/>
        <w:gridCol w:w="1577"/>
        <w:gridCol w:w="700"/>
        <w:gridCol w:w="945"/>
        <w:gridCol w:w="1468"/>
      </w:tblGrid>
      <w:tr w:rsidR="00B56888" w:rsidRPr="00B56888" w14:paraId="3FB39649" w14:textId="77777777" w:rsidTr="00510DC5">
        <w:trPr>
          <w:trHeight w:val="485"/>
        </w:trPr>
        <w:tc>
          <w:tcPr>
            <w:tcW w:w="12451" w:type="dxa"/>
            <w:gridSpan w:val="10"/>
          </w:tcPr>
          <w:p w14:paraId="650659E5" w14:textId="77777777" w:rsidR="007B721B" w:rsidRPr="00B56888" w:rsidRDefault="007B721B" w:rsidP="00510DC5">
            <w:pPr>
              <w:pStyle w:val="Default"/>
              <w:spacing w:line="276" w:lineRule="auto"/>
              <w:ind w:left="360"/>
              <w:jc w:val="center"/>
              <w:rPr>
                <w:rFonts w:asciiTheme="minorHAnsi" w:hAnsiTheme="minorHAnsi" w:cstheme="minorHAnsi"/>
                <w:b/>
                <w:color w:val="auto"/>
                <w:sz w:val="18"/>
                <w:szCs w:val="18"/>
              </w:rPr>
            </w:pPr>
            <w:r w:rsidRPr="00B56888">
              <w:rPr>
                <w:rFonts w:asciiTheme="minorHAnsi" w:hAnsiTheme="minorHAnsi" w:cstheme="minorHAnsi"/>
                <w:b/>
                <w:color w:val="auto"/>
                <w:sz w:val="18"/>
                <w:szCs w:val="18"/>
              </w:rPr>
              <w:t>AGRICULTURAL HIRED LABOR</w:t>
            </w:r>
          </w:p>
        </w:tc>
      </w:tr>
      <w:tr w:rsidR="00B56888" w:rsidRPr="00B56888" w14:paraId="0C99B0AA" w14:textId="77777777" w:rsidTr="00510DC5">
        <w:trPr>
          <w:trHeight w:val="1736"/>
        </w:trPr>
        <w:tc>
          <w:tcPr>
            <w:tcW w:w="2732" w:type="dxa"/>
            <w:gridSpan w:val="3"/>
          </w:tcPr>
          <w:p w14:paraId="67993E2B" w14:textId="0885E8D8" w:rsidR="007B721B" w:rsidRPr="00B56888" w:rsidRDefault="007B721B" w:rsidP="00510DC5">
            <w:pPr>
              <w:pStyle w:val="ListParagraph"/>
              <w:spacing w:before="100" w:beforeAutospacing="1" w:after="115" w:line="276" w:lineRule="auto"/>
              <w:ind w:left="360"/>
              <w:rPr>
                <w:rFonts w:cstheme="minorHAnsi"/>
                <w:sz w:val="18"/>
                <w:szCs w:val="18"/>
              </w:rPr>
            </w:pPr>
            <w:r w:rsidRPr="00B56888">
              <w:rPr>
                <w:rFonts w:cstheme="minorHAnsi"/>
                <w:sz w:val="18"/>
                <w:szCs w:val="18"/>
              </w:rPr>
              <w:t>A. For all your plots</w:t>
            </w:r>
            <w:r w:rsidR="00455E06">
              <w:rPr>
                <w:rFonts w:cstheme="minorHAnsi"/>
                <w:sz w:val="18"/>
                <w:szCs w:val="18"/>
              </w:rPr>
              <w:t>,</w:t>
            </w:r>
            <w:r w:rsidRPr="00B56888">
              <w:rPr>
                <w:rFonts w:cstheme="minorHAnsi"/>
                <w:sz w:val="18"/>
                <w:szCs w:val="18"/>
              </w:rPr>
              <w:t xml:space="preserve"> how many PEOPLE did you hired during the last rainy season?</w:t>
            </w:r>
          </w:p>
          <w:p w14:paraId="7CF2D4AE" w14:textId="77777777" w:rsidR="007B721B" w:rsidRPr="00B56888" w:rsidRDefault="007B721B" w:rsidP="00510DC5">
            <w:pPr>
              <w:pStyle w:val="Default"/>
              <w:spacing w:line="276" w:lineRule="auto"/>
              <w:rPr>
                <w:rFonts w:asciiTheme="minorHAnsi" w:hAnsiTheme="minorHAnsi" w:cstheme="minorHAnsi"/>
                <w:color w:val="auto"/>
                <w:sz w:val="18"/>
                <w:szCs w:val="18"/>
              </w:rPr>
            </w:pPr>
          </w:p>
          <w:p w14:paraId="0AD607FB" w14:textId="77777777" w:rsidR="007B721B" w:rsidRPr="00B56888" w:rsidRDefault="007B721B" w:rsidP="00510DC5">
            <w:pPr>
              <w:pStyle w:val="Default"/>
              <w:spacing w:line="276" w:lineRule="auto"/>
              <w:rPr>
                <w:rFonts w:asciiTheme="minorHAnsi" w:hAnsiTheme="minorHAnsi" w:cstheme="minorHAnsi"/>
                <w:color w:val="auto"/>
                <w:sz w:val="18"/>
                <w:szCs w:val="18"/>
              </w:rPr>
            </w:pPr>
          </w:p>
        </w:tc>
        <w:tc>
          <w:tcPr>
            <w:tcW w:w="1795" w:type="dxa"/>
          </w:tcPr>
          <w:p w14:paraId="4FFCE9E5" w14:textId="77777777" w:rsidR="007B721B" w:rsidRPr="008640DC" w:rsidRDefault="00F201D3" w:rsidP="00510DC5">
            <w:pPr>
              <w:pStyle w:val="Default"/>
              <w:spacing w:line="276" w:lineRule="auto"/>
              <w:ind w:left="360"/>
              <w:rPr>
                <w:rFonts w:asciiTheme="minorHAnsi" w:hAnsiTheme="minorHAnsi" w:cstheme="minorHAnsi"/>
                <w:strike/>
                <w:color w:val="auto"/>
                <w:sz w:val="18"/>
                <w:szCs w:val="18"/>
              </w:rPr>
            </w:pPr>
            <w:r w:rsidRPr="008640DC">
              <w:rPr>
                <w:rFonts w:asciiTheme="minorHAnsi" w:hAnsiTheme="minorHAnsi" w:cstheme="minorHAnsi"/>
                <w:strike/>
                <w:color w:val="auto"/>
                <w:sz w:val="18"/>
                <w:szCs w:val="18"/>
              </w:rPr>
              <w:t xml:space="preserve">B. </w:t>
            </w:r>
            <w:r w:rsidR="007B721B" w:rsidRPr="008640DC">
              <w:rPr>
                <w:rFonts w:asciiTheme="minorHAnsi" w:hAnsiTheme="minorHAnsi" w:cstheme="minorHAnsi"/>
                <w:strike/>
                <w:color w:val="auto"/>
                <w:sz w:val="18"/>
                <w:szCs w:val="18"/>
              </w:rPr>
              <w:t>In which plots did the persons that you hire work in?</w:t>
            </w:r>
          </w:p>
        </w:tc>
        <w:tc>
          <w:tcPr>
            <w:tcW w:w="1795" w:type="dxa"/>
          </w:tcPr>
          <w:p w14:paraId="34A5DB7F" w14:textId="77777777" w:rsidR="007B721B" w:rsidRPr="00B56888" w:rsidRDefault="00F201D3" w:rsidP="00510DC5">
            <w:pPr>
              <w:pStyle w:val="Default"/>
              <w:spacing w:line="276" w:lineRule="auto"/>
              <w:ind w:left="360"/>
              <w:rPr>
                <w:rFonts w:asciiTheme="minorHAnsi" w:hAnsiTheme="minorHAnsi" w:cstheme="minorHAnsi"/>
                <w:color w:val="auto"/>
                <w:sz w:val="18"/>
                <w:szCs w:val="18"/>
              </w:rPr>
            </w:pPr>
            <w:r w:rsidRPr="00B56888">
              <w:rPr>
                <w:rFonts w:asciiTheme="minorHAnsi" w:hAnsiTheme="minorHAnsi" w:cstheme="minorHAnsi"/>
                <w:color w:val="auto"/>
                <w:sz w:val="18"/>
                <w:szCs w:val="18"/>
              </w:rPr>
              <w:t xml:space="preserve">C. </w:t>
            </w:r>
            <w:r w:rsidR="007B721B" w:rsidRPr="00B56888">
              <w:rPr>
                <w:rFonts w:asciiTheme="minorHAnsi" w:hAnsiTheme="minorHAnsi" w:cstheme="minorHAnsi"/>
                <w:color w:val="auto"/>
                <w:sz w:val="18"/>
                <w:szCs w:val="18"/>
              </w:rPr>
              <w:t xml:space="preserve"> On average, how many WEEKS during the last rainy season did they work?</w:t>
            </w:r>
          </w:p>
        </w:tc>
        <w:tc>
          <w:tcPr>
            <w:tcW w:w="1968" w:type="dxa"/>
          </w:tcPr>
          <w:p w14:paraId="59E260CA" w14:textId="77777777" w:rsidR="007B721B" w:rsidRPr="00B56888" w:rsidRDefault="00F201D3" w:rsidP="00510DC5">
            <w:pPr>
              <w:pStyle w:val="Default"/>
              <w:spacing w:line="276" w:lineRule="auto"/>
              <w:ind w:left="360"/>
              <w:rPr>
                <w:rFonts w:asciiTheme="minorHAnsi" w:hAnsiTheme="minorHAnsi" w:cstheme="minorHAnsi"/>
                <w:color w:val="auto"/>
                <w:sz w:val="18"/>
                <w:szCs w:val="18"/>
              </w:rPr>
            </w:pPr>
            <w:r w:rsidRPr="00B56888">
              <w:rPr>
                <w:rFonts w:asciiTheme="minorHAnsi" w:hAnsiTheme="minorHAnsi" w:cstheme="minorHAnsi"/>
                <w:color w:val="auto"/>
                <w:sz w:val="18"/>
                <w:szCs w:val="18"/>
              </w:rPr>
              <w:t xml:space="preserve">D.  </w:t>
            </w:r>
            <w:r w:rsidR="007B721B" w:rsidRPr="00B56888">
              <w:rPr>
                <w:rFonts w:asciiTheme="minorHAnsi" w:hAnsiTheme="minorHAnsi" w:cstheme="minorHAnsi"/>
                <w:color w:val="auto"/>
                <w:sz w:val="18"/>
                <w:szCs w:val="18"/>
              </w:rPr>
              <w:t>On average, how many DAYS per WORKING WEEK did they work?</w:t>
            </w:r>
          </w:p>
        </w:tc>
        <w:tc>
          <w:tcPr>
            <w:tcW w:w="1872" w:type="dxa"/>
          </w:tcPr>
          <w:p w14:paraId="5CA8146D" w14:textId="77777777" w:rsidR="007B721B" w:rsidRPr="00B56888" w:rsidRDefault="00F201D3" w:rsidP="00510DC5">
            <w:pPr>
              <w:pStyle w:val="Default"/>
              <w:spacing w:line="276" w:lineRule="auto"/>
              <w:ind w:left="360"/>
              <w:rPr>
                <w:rFonts w:asciiTheme="minorHAnsi" w:hAnsiTheme="minorHAnsi" w:cstheme="minorHAnsi"/>
                <w:color w:val="auto"/>
                <w:sz w:val="18"/>
                <w:szCs w:val="18"/>
              </w:rPr>
            </w:pPr>
            <w:r w:rsidRPr="00B56888">
              <w:rPr>
                <w:rFonts w:asciiTheme="minorHAnsi" w:hAnsiTheme="minorHAnsi" w:cstheme="minorHAnsi"/>
                <w:color w:val="auto"/>
                <w:sz w:val="18"/>
                <w:szCs w:val="18"/>
              </w:rPr>
              <w:t xml:space="preserve">E. </w:t>
            </w:r>
            <w:r w:rsidR="007B721B" w:rsidRPr="00B56888">
              <w:rPr>
                <w:rFonts w:asciiTheme="minorHAnsi" w:hAnsiTheme="minorHAnsi" w:cstheme="minorHAnsi"/>
                <w:color w:val="auto"/>
                <w:sz w:val="18"/>
                <w:szCs w:val="18"/>
              </w:rPr>
              <w:t>On average, how many HOURS per WORKING DAY did they work?</w:t>
            </w:r>
          </w:p>
        </w:tc>
        <w:tc>
          <w:tcPr>
            <w:tcW w:w="2289" w:type="dxa"/>
            <w:gridSpan w:val="3"/>
          </w:tcPr>
          <w:p w14:paraId="37247AC8" w14:textId="77777777" w:rsidR="007B721B" w:rsidRPr="00B56888" w:rsidRDefault="00F201D3" w:rsidP="00510DC5">
            <w:pPr>
              <w:pStyle w:val="Default"/>
              <w:spacing w:line="276" w:lineRule="auto"/>
              <w:ind w:left="360"/>
              <w:rPr>
                <w:rFonts w:asciiTheme="minorHAnsi" w:hAnsiTheme="minorHAnsi" w:cstheme="minorHAnsi"/>
                <w:color w:val="auto"/>
                <w:sz w:val="18"/>
                <w:szCs w:val="18"/>
              </w:rPr>
            </w:pPr>
            <w:r w:rsidRPr="00B56888">
              <w:rPr>
                <w:rFonts w:asciiTheme="minorHAnsi" w:hAnsiTheme="minorHAnsi" w:cstheme="minorHAnsi"/>
                <w:color w:val="auto"/>
                <w:sz w:val="18"/>
                <w:szCs w:val="18"/>
              </w:rPr>
              <w:t xml:space="preserve">F. </w:t>
            </w:r>
            <w:r w:rsidR="007B721B" w:rsidRPr="00B56888">
              <w:rPr>
                <w:rFonts w:asciiTheme="minorHAnsi" w:hAnsiTheme="minorHAnsi" w:cstheme="minorHAnsi"/>
                <w:color w:val="auto"/>
                <w:sz w:val="18"/>
                <w:szCs w:val="18"/>
              </w:rPr>
              <w:t xml:space="preserve">How much did you PAY including the value of in-kind payments for all hired labor during the last rainy season? </w:t>
            </w:r>
          </w:p>
          <w:p w14:paraId="0D8714B0" w14:textId="77777777" w:rsidR="007B721B" w:rsidRPr="00B56888" w:rsidRDefault="007B721B" w:rsidP="00510DC5">
            <w:pPr>
              <w:pStyle w:val="Default"/>
              <w:spacing w:line="276" w:lineRule="auto"/>
              <w:rPr>
                <w:rFonts w:asciiTheme="minorHAnsi" w:hAnsiTheme="minorHAnsi" w:cstheme="minorHAnsi"/>
                <w:color w:val="auto"/>
                <w:sz w:val="18"/>
                <w:szCs w:val="18"/>
              </w:rPr>
            </w:pPr>
          </w:p>
          <w:p w14:paraId="12316919" w14:textId="77777777" w:rsidR="007B721B" w:rsidRPr="00B56888" w:rsidRDefault="007B721B" w:rsidP="00510DC5">
            <w:pPr>
              <w:pStyle w:val="ListParagraph"/>
              <w:spacing w:before="100" w:beforeAutospacing="1" w:after="115" w:line="276" w:lineRule="auto"/>
              <w:ind w:left="0"/>
              <w:rPr>
                <w:rFonts w:eastAsia="Times New Roman" w:cstheme="minorHAnsi"/>
                <w:sz w:val="18"/>
                <w:szCs w:val="18"/>
              </w:rPr>
            </w:pPr>
          </w:p>
        </w:tc>
      </w:tr>
      <w:tr w:rsidR="00B56888" w:rsidRPr="00B56888" w14:paraId="4F1838EE" w14:textId="77777777" w:rsidTr="00510DC5">
        <w:trPr>
          <w:trHeight w:val="377"/>
        </w:trPr>
        <w:tc>
          <w:tcPr>
            <w:tcW w:w="910" w:type="dxa"/>
          </w:tcPr>
          <w:p w14:paraId="7F1B0F4B" w14:textId="77777777" w:rsidR="007B721B" w:rsidRPr="00B56888" w:rsidRDefault="00F201D3" w:rsidP="00F201D3">
            <w:pPr>
              <w:spacing w:before="100" w:beforeAutospacing="1" w:after="115" w:line="276" w:lineRule="auto"/>
              <w:rPr>
                <w:rFonts w:eastAsia="Times New Roman" w:cstheme="minorHAnsi"/>
                <w:sz w:val="18"/>
                <w:szCs w:val="18"/>
              </w:rPr>
            </w:pPr>
            <w:bookmarkStart w:id="28" w:name="_Hlk12718195"/>
            <w:r w:rsidRPr="00B56888">
              <w:rPr>
                <w:rFonts w:eastAsia="Times New Roman" w:cstheme="minorHAnsi"/>
                <w:sz w:val="18"/>
                <w:szCs w:val="18"/>
              </w:rPr>
              <w:t>1)</w:t>
            </w:r>
            <w:r w:rsidR="007B721B" w:rsidRPr="00B56888">
              <w:rPr>
                <w:rFonts w:eastAsia="Times New Roman" w:cstheme="minorHAnsi"/>
                <w:sz w:val="18"/>
                <w:szCs w:val="18"/>
              </w:rPr>
              <w:t xml:space="preserve">Men </w:t>
            </w:r>
          </w:p>
        </w:tc>
        <w:tc>
          <w:tcPr>
            <w:tcW w:w="911" w:type="dxa"/>
          </w:tcPr>
          <w:p w14:paraId="4C26B086" w14:textId="77777777" w:rsidR="007B721B" w:rsidRPr="00B56888" w:rsidRDefault="00F201D3" w:rsidP="00510DC5">
            <w:pPr>
              <w:pStyle w:val="ListParagraph"/>
              <w:spacing w:before="100" w:beforeAutospacing="1" w:after="115" w:line="276" w:lineRule="auto"/>
              <w:ind w:left="0"/>
              <w:rPr>
                <w:rFonts w:eastAsia="Times New Roman" w:cstheme="minorHAnsi"/>
                <w:sz w:val="18"/>
                <w:szCs w:val="18"/>
              </w:rPr>
            </w:pPr>
            <w:r w:rsidRPr="00B56888">
              <w:rPr>
                <w:rFonts w:eastAsia="Times New Roman" w:cstheme="minorHAnsi"/>
                <w:sz w:val="18"/>
                <w:szCs w:val="18"/>
              </w:rPr>
              <w:t>2)</w:t>
            </w:r>
            <w:r w:rsidR="007B721B" w:rsidRPr="00B56888">
              <w:rPr>
                <w:rFonts w:eastAsia="Times New Roman" w:cstheme="minorHAnsi"/>
                <w:sz w:val="18"/>
                <w:szCs w:val="18"/>
              </w:rPr>
              <w:t>Women</w:t>
            </w:r>
          </w:p>
        </w:tc>
        <w:tc>
          <w:tcPr>
            <w:tcW w:w="911" w:type="dxa"/>
          </w:tcPr>
          <w:p w14:paraId="034EDD53" w14:textId="77777777" w:rsidR="007B721B" w:rsidRPr="00B56888" w:rsidRDefault="00F201D3" w:rsidP="00510DC5">
            <w:pPr>
              <w:pStyle w:val="ListParagraph"/>
              <w:spacing w:before="100" w:beforeAutospacing="1" w:after="115" w:line="276" w:lineRule="auto"/>
              <w:ind w:left="0"/>
              <w:rPr>
                <w:rFonts w:eastAsia="Times New Roman" w:cstheme="minorHAnsi"/>
                <w:sz w:val="18"/>
                <w:szCs w:val="18"/>
              </w:rPr>
            </w:pPr>
            <w:r w:rsidRPr="00B56888">
              <w:rPr>
                <w:rFonts w:eastAsia="Times New Roman" w:cstheme="minorHAnsi"/>
                <w:sz w:val="18"/>
                <w:szCs w:val="18"/>
              </w:rPr>
              <w:t>3)</w:t>
            </w:r>
            <w:r w:rsidR="007B721B" w:rsidRPr="00B56888">
              <w:rPr>
                <w:rFonts w:eastAsia="Times New Roman" w:cstheme="minorHAnsi"/>
                <w:sz w:val="18"/>
                <w:szCs w:val="18"/>
              </w:rPr>
              <w:t>Children</w:t>
            </w:r>
            <w:r w:rsidR="009160BC" w:rsidRPr="00B56888">
              <w:rPr>
                <w:rFonts w:eastAsia="Times New Roman" w:cstheme="minorHAnsi"/>
                <w:sz w:val="18"/>
                <w:szCs w:val="18"/>
              </w:rPr>
              <w:t>(under 16 years old)</w:t>
            </w:r>
          </w:p>
          <w:p w14:paraId="038D6810" w14:textId="77777777" w:rsidR="007B721B" w:rsidRPr="00B56888" w:rsidRDefault="007B721B" w:rsidP="00510DC5">
            <w:pPr>
              <w:pStyle w:val="ListParagraph"/>
              <w:spacing w:before="100" w:beforeAutospacing="1" w:after="115" w:line="276" w:lineRule="auto"/>
              <w:ind w:left="0"/>
              <w:rPr>
                <w:rFonts w:eastAsia="Times New Roman" w:cstheme="minorHAnsi"/>
                <w:sz w:val="18"/>
                <w:szCs w:val="18"/>
              </w:rPr>
            </w:pPr>
          </w:p>
        </w:tc>
        <w:tc>
          <w:tcPr>
            <w:tcW w:w="1795" w:type="dxa"/>
          </w:tcPr>
          <w:p w14:paraId="62DDD60D" w14:textId="77777777" w:rsidR="007B721B" w:rsidRPr="00B56888" w:rsidRDefault="007B721B" w:rsidP="00510DC5">
            <w:pPr>
              <w:pStyle w:val="ListParagraph"/>
              <w:spacing w:before="100" w:beforeAutospacing="1" w:after="115" w:line="276" w:lineRule="auto"/>
              <w:ind w:left="0"/>
              <w:rPr>
                <w:rFonts w:eastAsia="Times New Roman" w:cstheme="minorHAnsi"/>
                <w:sz w:val="18"/>
                <w:szCs w:val="18"/>
              </w:rPr>
            </w:pPr>
          </w:p>
        </w:tc>
        <w:tc>
          <w:tcPr>
            <w:tcW w:w="1795" w:type="dxa"/>
          </w:tcPr>
          <w:p w14:paraId="73698FF2" w14:textId="77777777" w:rsidR="007B721B" w:rsidRPr="00B56888" w:rsidRDefault="007B721B" w:rsidP="00510DC5">
            <w:pPr>
              <w:pStyle w:val="ListParagraph"/>
              <w:spacing w:before="100" w:beforeAutospacing="1" w:after="115" w:line="276" w:lineRule="auto"/>
              <w:ind w:left="0"/>
              <w:rPr>
                <w:rFonts w:eastAsia="Times New Roman" w:cstheme="minorHAnsi"/>
                <w:sz w:val="18"/>
                <w:szCs w:val="18"/>
              </w:rPr>
            </w:pPr>
            <w:r w:rsidRPr="00B56888">
              <w:rPr>
                <w:rFonts w:eastAsia="Times New Roman" w:cstheme="minorHAnsi"/>
                <w:sz w:val="18"/>
                <w:szCs w:val="18"/>
              </w:rPr>
              <w:t>1-52</w:t>
            </w:r>
          </w:p>
        </w:tc>
        <w:tc>
          <w:tcPr>
            <w:tcW w:w="1968" w:type="dxa"/>
          </w:tcPr>
          <w:p w14:paraId="33C422A9" w14:textId="77777777" w:rsidR="007B721B" w:rsidRPr="00B56888" w:rsidRDefault="007B721B" w:rsidP="00510DC5">
            <w:pPr>
              <w:pStyle w:val="ListParagraph"/>
              <w:spacing w:before="100" w:beforeAutospacing="1" w:after="115" w:line="276" w:lineRule="auto"/>
              <w:ind w:left="0"/>
              <w:rPr>
                <w:rFonts w:eastAsia="Times New Roman" w:cstheme="minorHAnsi"/>
                <w:sz w:val="18"/>
                <w:szCs w:val="18"/>
              </w:rPr>
            </w:pPr>
            <w:r w:rsidRPr="00B56888">
              <w:rPr>
                <w:rFonts w:eastAsia="Times New Roman" w:cstheme="minorHAnsi"/>
                <w:sz w:val="18"/>
                <w:szCs w:val="18"/>
              </w:rPr>
              <w:t>1-7</w:t>
            </w:r>
          </w:p>
        </w:tc>
        <w:tc>
          <w:tcPr>
            <w:tcW w:w="1872" w:type="dxa"/>
          </w:tcPr>
          <w:p w14:paraId="06728F08" w14:textId="77777777" w:rsidR="007B721B" w:rsidRPr="00B56888" w:rsidRDefault="007B721B" w:rsidP="00510DC5">
            <w:pPr>
              <w:pStyle w:val="ListParagraph"/>
              <w:spacing w:before="100" w:beforeAutospacing="1" w:after="115" w:line="276" w:lineRule="auto"/>
              <w:ind w:left="0"/>
              <w:rPr>
                <w:rFonts w:eastAsia="Times New Roman" w:cstheme="minorHAnsi"/>
                <w:sz w:val="18"/>
                <w:szCs w:val="18"/>
              </w:rPr>
            </w:pPr>
            <w:r w:rsidRPr="00B56888">
              <w:rPr>
                <w:rFonts w:eastAsia="Times New Roman" w:cstheme="minorHAnsi"/>
                <w:sz w:val="18"/>
                <w:szCs w:val="18"/>
              </w:rPr>
              <w:t>Decimal (0-24)</w:t>
            </w:r>
          </w:p>
        </w:tc>
        <w:tc>
          <w:tcPr>
            <w:tcW w:w="659" w:type="dxa"/>
          </w:tcPr>
          <w:p w14:paraId="73E5CD04" w14:textId="77777777" w:rsidR="007B721B" w:rsidRPr="00B56888" w:rsidRDefault="00F201D3" w:rsidP="00510DC5">
            <w:pPr>
              <w:pStyle w:val="ListParagraph"/>
              <w:spacing w:before="100" w:beforeAutospacing="1" w:after="115" w:line="276" w:lineRule="auto"/>
              <w:ind w:left="0"/>
              <w:rPr>
                <w:rFonts w:eastAsia="Times New Roman" w:cstheme="minorHAnsi"/>
                <w:sz w:val="18"/>
                <w:szCs w:val="18"/>
              </w:rPr>
            </w:pPr>
            <w:r w:rsidRPr="00B56888">
              <w:rPr>
                <w:rFonts w:eastAsia="Times New Roman" w:cstheme="minorHAnsi"/>
                <w:sz w:val="18"/>
                <w:szCs w:val="18"/>
              </w:rPr>
              <w:t>1)</w:t>
            </w:r>
            <w:r w:rsidR="007B721B" w:rsidRPr="00B56888">
              <w:rPr>
                <w:rFonts w:eastAsia="Times New Roman" w:cstheme="minorHAnsi"/>
                <w:sz w:val="18"/>
                <w:szCs w:val="18"/>
              </w:rPr>
              <w:t>Men</w:t>
            </w:r>
          </w:p>
        </w:tc>
        <w:tc>
          <w:tcPr>
            <w:tcW w:w="799" w:type="dxa"/>
          </w:tcPr>
          <w:p w14:paraId="51F70B9D" w14:textId="77777777" w:rsidR="007B721B" w:rsidRPr="00B56888" w:rsidRDefault="00F201D3" w:rsidP="00510DC5">
            <w:pPr>
              <w:pStyle w:val="ListParagraph"/>
              <w:spacing w:before="100" w:beforeAutospacing="1" w:after="115" w:line="276" w:lineRule="auto"/>
              <w:ind w:left="0"/>
              <w:rPr>
                <w:rFonts w:eastAsia="Times New Roman" w:cstheme="minorHAnsi"/>
                <w:sz w:val="18"/>
                <w:szCs w:val="18"/>
              </w:rPr>
            </w:pPr>
            <w:r w:rsidRPr="00B56888">
              <w:rPr>
                <w:rFonts w:eastAsia="Times New Roman" w:cstheme="minorHAnsi"/>
                <w:sz w:val="18"/>
                <w:szCs w:val="18"/>
              </w:rPr>
              <w:t>2)</w:t>
            </w:r>
            <w:r w:rsidR="007B721B" w:rsidRPr="00B56888">
              <w:rPr>
                <w:rFonts w:eastAsia="Times New Roman" w:cstheme="minorHAnsi"/>
                <w:sz w:val="18"/>
                <w:szCs w:val="18"/>
              </w:rPr>
              <w:t>Women</w:t>
            </w:r>
          </w:p>
        </w:tc>
        <w:tc>
          <w:tcPr>
            <w:tcW w:w="831" w:type="dxa"/>
          </w:tcPr>
          <w:p w14:paraId="0D8554F0" w14:textId="77777777" w:rsidR="007B721B" w:rsidRPr="00B56888" w:rsidRDefault="00F201D3" w:rsidP="00510DC5">
            <w:pPr>
              <w:pStyle w:val="ListParagraph"/>
              <w:spacing w:before="100" w:beforeAutospacing="1" w:after="115" w:line="276" w:lineRule="auto"/>
              <w:ind w:left="0"/>
              <w:rPr>
                <w:rFonts w:eastAsia="Times New Roman" w:cstheme="minorHAnsi"/>
                <w:sz w:val="18"/>
                <w:szCs w:val="18"/>
              </w:rPr>
            </w:pPr>
            <w:r w:rsidRPr="00B56888">
              <w:rPr>
                <w:rFonts w:eastAsia="Times New Roman" w:cstheme="minorHAnsi"/>
                <w:sz w:val="18"/>
                <w:szCs w:val="18"/>
              </w:rPr>
              <w:t>3)</w:t>
            </w:r>
            <w:r w:rsidR="007B721B" w:rsidRPr="00B56888">
              <w:rPr>
                <w:rFonts w:eastAsia="Times New Roman" w:cstheme="minorHAnsi"/>
                <w:sz w:val="18"/>
                <w:szCs w:val="18"/>
              </w:rPr>
              <w:t>Children</w:t>
            </w:r>
            <w:r w:rsidR="00043530" w:rsidRPr="00B56888">
              <w:rPr>
                <w:rFonts w:eastAsia="Times New Roman" w:cstheme="minorHAnsi"/>
                <w:sz w:val="18"/>
                <w:szCs w:val="18"/>
              </w:rPr>
              <w:t>(under 16 years old)</w:t>
            </w:r>
          </w:p>
        </w:tc>
      </w:tr>
      <w:tr w:rsidR="00B56888" w:rsidRPr="00B56888" w14:paraId="79411565" w14:textId="77777777" w:rsidTr="00510DC5">
        <w:trPr>
          <w:trHeight w:val="287"/>
        </w:trPr>
        <w:tc>
          <w:tcPr>
            <w:tcW w:w="910" w:type="dxa"/>
          </w:tcPr>
          <w:p w14:paraId="6F4CCFB6" w14:textId="77777777" w:rsidR="007B721B" w:rsidRPr="00B56888" w:rsidRDefault="007B721B" w:rsidP="00510DC5">
            <w:pPr>
              <w:pStyle w:val="ListParagraph"/>
              <w:spacing w:before="100" w:beforeAutospacing="1" w:after="115" w:line="276" w:lineRule="auto"/>
              <w:ind w:left="0"/>
              <w:rPr>
                <w:rFonts w:eastAsia="Times New Roman" w:cstheme="minorHAnsi"/>
                <w:sz w:val="20"/>
                <w:szCs w:val="20"/>
              </w:rPr>
            </w:pPr>
          </w:p>
        </w:tc>
        <w:tc>
          <w:tcPr>
            <w:tcW w:w="911" w:type="dxa"/>
          </w:tcPr>
          <w:p w14:paraId="70C95D5E" w14:textId="77777777" w:rsidR="007B721B" w:rsidRPr="00B56888" w:rsidRDefault="007B721B" w:rsidP="00510DC5">
            <w:pPr>
              <w:pStyle w:val="ListParagraph"/>
              <w:spacing w:before="100" w:beforeAutospacing="1" w:after="115" w:line="276" w:lineRule="auto"/>
              <w:ind w:left="0"/>
              <w:rPr>
                <w:rFonts w:eastAsia="Times New Roman" w:cstheme="minorHAnsi"/>
                <w:sz w:val="20"/>
                <w:szCs w:val="20"/>
              </w:rPr>
            </w:pPr>
          </w:p>
        </w:tc>
        <w:tc>
          <w:tcPr>
            <w:tcW w:w="911" w:type="dxa"/>
          </w:tcPr>
          <w:p w14:paraId="780FE0D9" w14:textId="77777777" w:rsidR="007B721B" w:rsidRPr="00B56888" w:rsidRDefault="007B721B" w:rsidP="00510DC5">
            <w:pPr>
              <w:pStyle w:val="ListParagraph"/>
              <w:spacing w:before="100" w:beforeAutospacing="1" w:after="115" w:line="276" w:lineRule="auto"/>
              <w:ind w:left="0"/>
              <w:rPr>
                <w:rFonts w:eastAsia="Times New Roman" w:cstheme="minorHAnsi"/>
                <w:sz w:val="20"/>
                <w:szCs w:val="20"/>
              </w:rPr>
            </w:pPr>
          </w:p>
        </w:tc>
        <w:tc>
          <w:tcPr>
            <w:tcW w:w="1795" w:type="dxa"/>
          </w:tcPr>
          <w:p w14:paraId="1431CEDC" w14:textId="77777777" w:rsidR="007B721B" w:rsidRPr="00B56888" w:rsidRDefault="007B721B" w:rsidP="00510DC5">
            <w:pPr>
              <w:pStyle w:val="ListParagraph"/>
              <w:spacing w:before="100" w:beforeAutospacing="1" w:after="115" w:line="276" w:lineRule="auto"/>
              <w:ind w:left="0"/>
              <w:rPr>
                <w:rFonts w:eastAsia="Times New Roman" w:cstheme="minorHAnsi"/>
                <w:sz w:val="20"/>
                <w:szCs w:val="20"/>
              </w:rPr>
            </w:pPr>
          </w:p>
        </w:tc>
        <w:tc>
          <w:tcPr>
            <w:tcW w:w="1795" w:type="dxa"/>
          </w:tcPr>
          <w:p w14:paraId="55D9824C" w14:textId="77777777" w:rsidR="007B721B" w:rsidRPr="00B56888" w:rsidRDefault="007B721B" w:rsidP="00510DC5">
            <w:pPr>
              <w:pStyle w:val="ListParagraph"/>
              <w:spacing w:before="100" w:beforeAutospacing="1" w:after="115" w:line="276" w:lineRule="auto"/>
              <w:ind w:left="0"/>
              <w:rPr>
                <w:rFonts w:eastAsia="Times New Roman" w:cstheme="minorHAnsi"/>
                <w:sz w:val="20"/>
                <w:szCs w:val="20"/>
              </w:rPr>
            </w:pPr>
          </w:p>
        </w:tc>
        <w:tc>
          <w:tcPr>
            <w:tcW w:w="1968" w:type="dxa"/>
          </w:tcPr>
          <w:p w14:paraId="1468762D" w14:textId="77777777" w:rsidR="007B721B" w:rsidRPr="00B56888" w:rsidRDefault="007B721B" w:rsidP="00510DC5">
            <w:pPr>
              <w:pStyle w:val="ListParagraph"/>
              <w:spacing w:before="100" w:beforeAutospacing="1" w:after="115" w:line="276" w:lineRule="auto"/>
              <w:ind w:left="0"/>
              <w:rPr>
                <w:rFonts w:eastAsia="Times New Roman" w:cstheme="minorHAnsi"/>
                <w:sz w:val="20"/>
                <w:szCs w:val="20"/>
              </w:rPr>
            </w:pPr>
          </w:p>
        </w:tc>
        <w:tc>
          <w:tcPr>
            <w:tcW w:w="1872" w:type="dxa"/>
          </w:tcPr>
          <w:p w14:paraId="068A6AA7" w14:textId="77777777" w:rsidR="007B721B" w:rsidRPr="00B56888" w:rsidRDefault="007B721B" w:rsidP="00510DC5">
            <w:pPr>
              <w:pStyle w:val="ListParagraph"/>
              <w:spacing w:before="100" w:beforeAutospacing="1" w:after="115" w:line="276" w:lineRule="auto"/>
              <w:ind w:left="0"/>
              <w:rPr>
                <w:rFonts w:eastAsia="Times New Roman" w:cstheme="minorHAnsi"/>
                <w:sz w:val="20"/>
                <w:szCs w:val="20"/>
              </w:rPr>
            </w:pPr>
          </w:p>
        </w:tc>
        <w:tc>
          <w:tcPr>
            <w:tcW w:w="2289" w:type="dxa"/>
            <w:gridSpan w:val="3"/>
          </w:tcPr>
          <w:p w14:paraId="072A3508" w14:textId="77777777" w:rsidR="007B721B" w:rsidRPr="00B56888" w:rsidRDefault="007B721B" w:rsidP="00510DC5">
            <w:pPr>
              <w:pStyle w:val="ListParagraph"/>
              <w:spacing w:before="100" w:beforeAutospacing="1" w:after="115" w:line="276" w:lineRule="auto"/>
              <w:ind w:left="0"/>
              <w:rPr>
                <w:rFonts w:eastAsia="Times New Roman" w:cstheme="minorHAnsi"/>
                <w:sz w:val="20"/>
                <w:szCs w:val="20"/>
              </w:rPr>
            </w:pPr>
          </w:p>
        </w:tc>
      </w:tr>
      <w:tr w:rsidR="00B56888" w:rsidRPr="00B56888" w14:paraId="1716675A" w14:textId="77777777" w:rsidTr="00510DC5">
        <w:trPr>
          <w:trHeight w:val="305"/>
        </w:trPr>
        <w:tc>
          <w:tcPr>
            <w:tcW w:w="910" w:type="dxa"/>
          </w:tcPr>
          <w:p w14:paraId="50DECB50" w14:textId="77777777" w:rsidR="007B721B" w:rsidRPr="00B56888" w:rsidRDefault="007B721B" w:rsidP="00510DC5">
            <w:pPr>
              <w:pStyle w:val="ListParagraph"/>
              <w:spacing w:before="100" w:beforeAutospacing="1" w:after="115" w:line="276" w:lineRule="auto"/>
              <w:ind w:left="0"/>
              <w:rPr>
                <w:rFonts w:eastAsia="Times New Roman" w:cstheme="minorHAnsi"/>
                <w:sz w:val="20"/>
                <w:szCs w:val="20"/>
              </w:rPr>
            </w:pPr>
          </w:p>
        </w:tc>
        <w:tc>
          <w:tcPr>
            <w:tcW w:w="911" w:type="dxa"/>
          </w:tcPr>
          <w:p w14:paraId="0E2A8D37" w14:textId="77777777" w:rsidR="007B721B" w:rsidRPr="00B56888" w:rsidRDefault="007B721B" w:rsidP="00510DC5">
            <w:pPr>
              <w:pStyle w:val="ListParagraph"/>
              <w:spacing w:before="100" w:beforeAutospacing="1" w:after="115" w:line="276" w:lineRule="auto"/>
              <w:ind w:left="0"/>
              <w:rPr>
                <w:rFonts w:eastAsia="Times New Roman" w:cstheme="minorHAnsi"/>
                <w:sz w:val="20"/>
                <w:szCs w:val="20"/>
              </w:rPr>
            </w:pPr>
          </w:p>
        </w:tc>
        <w:tc>
          <w:tcPr>
            <w:tcW w:w="911" w:type="dxa"/>
          </w:tcPr>
          <w:p w14:paraId="11781F98" w14:textId="77777777" w:rsidR="007B721B" w:rsidRPr="00B56888" w:rsidRDefault="007B721B" w:rsidP="00510DC5">
            <w:pPr>
              <w:pStyle w:val="ListParagraph"/>
              <w:spacing w:before="100" w:beforeAutospacing="1" w:after="115" w:line="276" w:lineRule="auto"/>
              <w:ind w:left="0"/>
              <w:rPr>
                <w:rFonts w:eastAsia="Times New Roman" w:cstheme="minorHAnsi"/>
                <w:sz w:val="20"/>
                <w:szCs w:val="20"/>
              </w:rPr>
            </w:pPr>
          </w:p>
        </w:tc>
        <w:tc>
          <w:tcPr>
            <w:tcW w:w="1795" w:type="dxa"/>
          </w:tcPr>
          <w:p w14:paraId="4860CEEE" w14:textId="77777777" w:rsidR="007B721B" w:rsidRPr="00B56888" w:rsidRDefault="007B721B" w:rsidP="00510DC5">
            <w:pPr>
              <w:pStyle w:val="ListParagraph"/>
              <w:spacing w:before="100" w:beforeAutospacing="1" w:after="115" w:line="276" w:lineRule="auto"/>
              <w:ind w:left="0"/>
              <w:rPr>
                <w:rFonts w:eastAsia="Times New Roman" w:cstheme="minorHAnsi"/>
                <w:sz w:val="20"/>
                <w:szCs w:val="20"/>
              </w:rPr>
            </w:pPr>
          </w:p>
        </w:tc>
        <w:tc>
          <w:tcPr>
            <w:tcW w:w="1795" w:type="dxa"/>
          </w:tcPr>
          <w:p w14:paraId="44EF4997" w14:textId="77777777" w:rsidR="007B721B" w:rsidRPr="00B56888" w:rsidRDefault="007B721B" w:rsidP="00510DC5">
            <w:pPr>
              <w:pStyle w:val="ListParagraph"/>
              <w:spacing w:before="100" w:beforeAutospacing="1" w:after="115" w:line="276" w:lineRule="auto"/>
              <w:ind w:left="0"/>
              <w:rPr>
                <w:rFonts w:eastAsia="Times New Roman" w:cstheme="minorHAnsi"/>
                <w:sz w:val="20"/>
                <w:szCs w:val="20"/>
              </w:rPr>
            </w:pPr>
          </w:p>
        </w:tc>
        <w:tc>
          <w:tcPr>
            <w:tcW w:w="1968" w:type="dxa"/>
          </w:tcPr>
          <w:p w14:paraId="2AE70A7C" w14:textId="77777777" w:rsidR="007B721B" w:rsidRPr="00B56888" w:rsidRDefault="007B721B" w:rsidP="00510DC5">
            <w:pPr>
              <w:pStyle w:val="ListParagraph"/>
              <w:spacing w:before="100" w:beforeAutospacing="1" w:after="115" w:line="276" w:lineRule="auto"/>
              <w:ind w:left="0"/>
              <w:rPr>
                <w:rFonts w:eastAsia="Times New Roman" w:cstheme="minorHAnsi"/>
                <w:sz w:val="20"/>
                <w:szCs w:val="20"/>
              </w:rPr>
            </w:pPr>
          </w:p>
        </w:tc>
        <w:tc>
          <w:tcPr>
            <w:tcW w:w="1872" w:type="dxa"/>
          </w:tcPr>
          <w:p w14:paraId="7C8A0EB6" w14:textId="77777777" w:rsidR="007B721B" w:rsidRPr="00B56888" w:rsidRDefault="007B721B" w:rsidP="00510DC5">
            <w:pPr>
              <w:pStyle w:val="ListParagraph"/>
              <w:spacing w:before="100" w:beforeAutospacing="1" w:after="115" w:line="276" w:lineRule="auto"/>
              <w:ind w:left="0"/>
              <w:rPr>
                <w:rFonts w:eastAsia="Times New Roman" w:cstheme="minorHAnsi"/>
                <w:sz w:val="20"/>
                <w:szCs w:val="20"/>
              </w:rPr>
            </w:pPr>
          </w:p>
        </w:tc>
        <w:tc>
          <w:tcPr>
            <w:tcW w:w="2289" w:type="dxa"/>
            <w:gridSpan w:val="3"/>
          </w:tcPr>
          <w:p w14:paraId="576349E3" w14:textId="77777777" w:rsidR="007B721B" w:rsidRPr="00B56888" w:rsidRDefault="007B721B" w:rsidP="00510DC5">
            <w:pPr>
              <w:pStyle w:val="ListParagraph"/>
              <w:spacing w:before="100" w:beforeAutospacing="1" w:after="115" w:line="276" w:lineRule="auto"/>
              <w:ind w:left="0"/>
              <w:rPr>
                <w:rFonts w:eastAsia="Times New Roman" w:cstheme="minorHAnsi"/>
                <w:sz w:val="20"/>
                <w:szCs w:val="20"/>
              </w:rPr>
            </w:pPr>
          </w:p>
        </w:tc>
      </w:tr>
      <w:tr w:rsidR="00B56888" w:rsidRPr="00B56888" w14:paraId="72DB1ACD" w14:textId="77777777" w:rsidTr="00510DC5">
        <w:trPr>
          <w:trHeight w:val="368"/>
        </w:trPr>
        <w:tc>
          <w:tcPr>
            <w:tcW w:w="910" w:type="dxa"/>
          </w:tcPr>
          <w:p w14:paraId="5187B206" w14:textId="77777777" w:rsidR="007B721B" w:rsidRPr="00B56888" w:rsidRDefault="007B721B" w:rsidP="00510DC5">
            <w:pPr>
              <w:pStyle w:val="ListParagraph"/>
              <w:spacing w:before="100" w:beforeAutospacing="1" w:after="115" w:line="276" w:lineRule="auto"/>
              <w:ind w:left="0"/>
              <w:rPr>
                <w:rFonts w:eastAsia="Times New Roman" w:cstheme="minorHAnsi"/>
                <w:sz w:val="20"/>
                <w:szCs w:val="20"/>
              </w:rPr>
            </w:pPr>
          </w:p>
        </w:tc>
        <w:tc>
          <w:tcPr>
            <w:tcW w:w="911" w:type="dxa"/>
          </w:tcPr>
          <w:p w14:paraId="5DC57136" w14:textId="77777777" w:rsidR="007B721B" w:rsidRPr="00B56888" w:rsidRDefault="007B721B" w:rsidP="00510DC5">
            <w:pPr>
              <w:pStyle w:val="ListParagraph"/>
              <w:spacing w:before="100" w:beforeAutospacing="1" w:after="115" w:line="276" w:lineRule="auto"/>
              <w:ind w:left="0"/>
              <w:rPr>
                <w:rFonts w:eastAsia="Times New Roman" w:cstheme="minorHAnsi"/>
                <w:sz w:val="20"/>
                <w:szCs w:val="20"/>
              </w:rPr>
            </w:pPr>
          </w:p>
        </w:tc>
        <w:tc>
          <w:tcPr>
            <w:tcW w:w="911" w:type="dxa"/>
          </w:tcPr>
          <w:p w14:paraId="7A950712" w14:textId="77777777" w:rsidR="007B721B" w:rsidRPr="00B56888" w:rsidRDefault="007B721B" w:rsidP="00510DC5">
            <w:pPr>
              <w:pStyle w:val="ListParagraph"/>
              <w:spacing w:before="100" w:beforeAutospacing="1" w:after="115" w:line="276" w:lineRule="auto"/>
              <w:ind w:left="0"/>
              <w:rPr>
                <w:rFonts w:eastAsia="Times New Roman" w:cstheme="minorHAnsi"/>
                <w:sz w:val="20"/>
                <w:szCs w:val="20"/>
              </w:rPr>
            </w:pPr>
          </w:p>
        </w:tc>
        <w:tc>
          <w:tcPr>
            <w:tcW w:w="1795" w:type="dxa"/>
          </w:tcPr>
          <w:p w14:paraId="423D314E" w14:textId="77777777" w:rsidR="007B721B" w:rsidRPr="00B56888" w:rsidRDefault="007B721B" w:rsidP="00510DC5">
            <w:pPr>
              <w:pStyle w:val="ListParagraph"/>
              <w:spacing w:before="100" w:beforeAutospacing="1" w:after="115" w:line="276" w:lineRule="auto"/>
              <w:ind w:left="0"/>
              <w:rPr>
                <w:rFonts w:eastAsia="Times New Roman" w:cstheme="minorHAnsi"/>
                <w:sz w:val="20"/>
                <w:szCs w:val="20"/>
              </w:rPr>
            </w:pPr>
          </w:p>
        </w:tc>
        <w:tc>
          <w:tcPr>
            <w:tcW w:w="1795" w:type="dxa"/>
          </w:tcPr>
          <w:p w14:paraId="4099493D" w14:textId="77777777" w:rsidR="007B721B" w:rsidRPr="00B56888" w:rsidRDefault="007B721B" w:rsidP="00510DC5">
            <w:pPr>
              <w:pStyle w:val="ListParagraph"/>
              <w:spacing w:before="100" w:beforeAutospacing="1" w:after="115" w:line="276" w:lineRule="auto"/>
              <w:ind w:left="0"/>
              <w:rPr>
                <w:rFonts w:eastAsia="Times New Roman" w:cstheme="minorHAnsi"/>
                <w:sz w:val="20"/>
                <w:szCs w:val="20"/>
              </w:rPr>
            </w:pPr>
          </w:p>
        </w:tc>
        <w:tc>
          <w:tcPr>
            <w:tcW w:w="1968" w:type="dxa"/>
          </w:tcPr>
          <w:p w14:paraId="539B8313" w14:textId="77777777" w:rsidR="007B721B" w:rsidRPr="00B56888" w:rsidRDefault="007B721B" w:rsidP="00510DC5">
            <w:pPr>
              <w:pStyle w:val="ListParagraph"/>
              <w:spacing w:before="100" w:beforeAutospacing="1" w:after="115" w:line="276" w:lineRule="auto"/>
              <w:ind w:left="0"/>
              <w:rPr>
                <w:rFonts w:eastAsia="Times New Roman" w:cstheme="minorHAnsi"/>
                <w:sz w:val="20"/>
                <w:szCs w:val="20"/>
              </w:rPr>
            </w:pPr>
          </w:p>
        </w:tc>
        <w:tc>
          <w:tcPr>
            <w:tcW w:w="1872" w:type="dxa"/>
          </w:tcPr>
          <w:p w14:paraId="1000488C" w14:textId="77777777" w:rsidR="007B721B" w:rsidRPr="00B56888" w:rsidRDefault="007B721B" w:rsidP="00510DC5">
            <w:pPr>
              <w:pStyle w:val="ListParagraph"/>
              <w:spacing w:before="100" w:beforeAutospacing="1" w:after="115" w:line="276" w:lineRule="auto"/>
              <w:ind w:left="0"/>
              <w:rPr>
                <w:rFonts w:eastAsia="Times New Roman" w:cstheme="minorHAnsi"/>
                <w:sz w:val="20"/>
                <w:szCs w:val="20"/>
              </w:rPr>
            </w:pPr>
          </w:p>
        </w:tc>
        <w:tc>
          <w:tcPr>
            <w:tcW w:w="2289" w:type="dxa"/>
            <w:gridSpan w:val="3"/>
          </w:tcPr>
          <w:p w14:paraId="75EBD1C3" w14:textId="77777777" w:rsidR="007B721B" w:rsidRPr="00B56888" w:rsidRDefault="007B721B" w:rsidP="00510DC5">
            <w:pPr>
              <w:pStyle w:val="ListParagraph"/>
              <w:spacing w:before="100" w:beforeAutospacing="1" w:after="115" w:line="276" w:lineRule="auto"/>
              <w:ind w:left="0"/>
              <w:rPr>
                <w:rFonts w:eastAsia="Times New Roman" w:cstheme="minorHAnsi"/>
                <w:sz w:val="20"/>
                <w:szCs w:val="20"/>
              </w:rPr>
            </w:pPr>
          </w:p>
        </w:tc>
      </w:tr>
      <w:tr w:rsidR="00124213" w:rsidRPr="00B56888" w14:paraId="66AAD3EF" w14:textId="77777777" w:rsidTr="00510DC5">
        <w:trPr>
          <w:trHeight w:val="413"/>
        </w:trPr>
        <w:tc>
          <w:tcPr>
            <w:tcW w:w="910" w:type="dxa"/>
          </w:tcPr>
          <w:p w14:paraId="5AA01924" w14:textId="77777777" w:rsidR="007B721B" w:rsidRPr="00B56888" w:rsidRDefault="007B721B" w:rsidP="00510DC5">
            <w:pPr>
              <w:pStyle w:val="ListParagraph"/>
              <w:spacing w:before="100" w:beforeAutospacing="1" w:after="115" w:line="276" w:lineRule="auto"/>
              <w:ind w:left="0"/>
              <w:rPr>
                <w:rFonts w:eastAsia="Times New Roman" w:cstheme="minorHAnsi"/>
                <w:sz w:val="20"/>
                <w:szCs w:val="20"/>
              </w:rPr>
            </w:pPr>
          </w:p>
        </w:tc>
        <w:tc>
          <w:tcPr>
            <w:tcW w:w="911" w:type="dxa"/>
          </w:tcPr>
          <w:p w14:paraId="4AF15EDB" w14:textId="77777777" w:rsidR="007B721B" w:rsidRPr="00B56888" w:rsidRDefault="007B721B" w:rsidP="00510DC5">
            <w:pPr>
              <w:pStyle w:val="ListParagraph"/>
              <w:spacing w:before="100" w:beforeAutospacing="1" w:after="115" w:line="276" w:lineRule="auto"/>
              <w:ind w:left="0"/>
              <w:rPr>
                <w:rFonts w:eastAsia="Times New Roman" w:cstheme="minorHAnsi"/>
                <w:sz w:val="20"/>
                <w:szCs w:val="20"/>
              </w:rPr>
            </w:pPr>
          </w:p>
        </w:tc>
        <w:tc>
          <w:tcPr>
            <w:tcW w:w="911" w:type="dxa"/>
          </w:tcPr>
          <w:p w14:paraId="28D0DD2A" w14:textId="77777777" w:rsidR="007B721B" w:rsidRPr="00B56888" w:rsidRDefault="007B721B" w:rsidP="00510DC5">
            <w:pPr>
              <w:pStyle w:val="ListParagraph"/>
              <w:spacing w:before="100" w:beforeAutospacing="1" w:after="115" w:line="276" w:lineRule="auto"/>
              <w:ind w:left="0"/>
              <w:rPr>
                <w:rFonts w:eastAsia="Times New Roman" w:cstheme="minorHAnsi"/>
                <w:sz w:val="20"/>
                <w:szCs w:val="20"/>
              </w:rPr>
            </w:pPr>
          </w:p>
        </w:tc>
        <w:tc>
          <w:tcPr>
            <w:tcW w:w="1795" w:type="dxa"/>
          </w:tcPr>
          <w:p w14:paraId="6FC1536B" w14:textId="77777777" w:rsidR="007B721B" w:rsidRPr="00B56888" w:rsidRDefault="007B721B" w:rsidP="00510DC5">
            <w:pPr>
              <w:pStyle w:val="ListParagraph"/>
              <w:spacing w:before="100" w:beforeAutospacing="1" w:after="115" w:line="276" w:lineRule="auto"/>
              <w:ind w:left="0"/>
              <w:rPr>
                <w:rFonts w:eastAsia="Times New Roman" w:cstheme="minorHAnsi"/>
                <w:sz w:val="20"/>
                <w:szCs w:val="20"/>
              </w:rPr>
            </w:pPr>
          </w:p>
        </w:tc>
        <w:tc>
          <w:tcPr>
            <w:tcW w:w="1795" w:type="dxa"/>
          </w:tcPr>
          <w:p w14:paraId="66AA34CB" w14:textId="77777777" w:rsidR="007B721B" w:rsidRPr="00B56888" w:rsidRDefault="007B721B" w:rsidP="00510DC5">
            <w:pPr>
              <w:pStyle w:val="ListParagraph"/>
              <w:spacing w:before="100" w:beforeAutospacing="1" w:after="115" w:line="276" w:lineRule="auto"/>
              <w:ind w:left="0"/>
              <w:rPr>
                <w:rFonts w:eastAsia="Times New Roman" w:cstheme="minorHAnsi"/>
                <w:sz w:val="20"/>
                <w:szCs w:val="20"/>
              </w:rPr>
            </w:pPr>
          </w:p>
        </w:tc>
        <w:tc>
          <w:tcPr>
            <w:tcW w:w="1968" w:type="dxa"/>
          </w:tcPr>
          <w:p w14:paraId="2AB83294" w14:textId="77777777" w:rsidR="007B721B" w:rsidRPr="00B56888" w:rsidRDefault="007B721B" w:rsidP="00510DC5">
            <w:pPr>
              <w:pStyle w:val="ListParagraph"/>
              <w:spacing w:before="100" w:beforeAutospacing="1" w:after="115" w:line="276" w:lineRule="auto"/>
              <w:ind w:left="0"/>
              <w:rPr>
                <w:rFonts w:eastAsia="Times New Roman" w:cstheme="minorHAnsi"/>
                <w:sz w:val="20"/>
                <w:szCs w:val="20"/>
              </w:rPr>
            </w:pPr>
          </w:p>
        </w:tc>
        <w:tc>
          <w:tcPr>
            <w:tcW w:w="1872" w:type="dxa"/>
          </w:tcPr>
          <w:p w14:paraId="777921A4" w14:textId="77777777" w:rsidR="007B721B" w:rsidRPr="00B56888" w:rsidRDefault="007B721B" w:rsidP="00510DC5">
            <w:pPr>
              <w:pStyle w:val="ListParagraph"/>
              <w:spacing w:before="100" w:beforeAutospacing="1" w:after="115" w:line="276" w:lineRule="auto"/>
              <w:ind w:left="0"/>
              <w:rPr>
                <w:rFonts w:eastAsia="Times New Roman" w:cstheme="minorHAnsi"/>
                <w:sz w:val="20"/>
                <w:szCs w:val="20"/>
              </w:rPr>
            </w:pPr>
          </w:p>
        </w:tc>
        <w:tc>
          <w:tcPr>
            <w:tcW w:w="2289" w:type="dxa"/>
            <w:gridSpan w:val="3"/>
          </w:tcPr>
          <w:p w14:paraId="7D0C9486" w14:textId="77777777" w:rsidR="007B721B" w:rsidRPr="00B56888" w:rsidRDefault="007B721B" w:rsidP="00510DC5">
            <w:pPr>
              <w:pStyle w:val="ListParagraph"/>
              <w:spacing w:before="100" w:beforeAutospacing="1" w:after="115" w:line="276" w:lineRule="auto"/>
              <w:ind w:left="0"/>
              <w:rPr>
                <w:rFonts w:eastAsia="Times New Roman" w:cstheme="minorHAnsi"/>
                <w:sz w:val="20"/>
                <w:szCs w:val="20"/>
              </w:rPr>
            </w:pPr>
          </w:p>
        </w:tc>
      </w:tr>
      <w:bookmarkEnd w:id="28"/>
    </w:tbl>
    <w:p w14:paraId="42917062" w14:textId="77777777" w:rsidR="00A276CD" w:rsidRPr="00B56888" w:rsidRDefault="00A276CD" w:rsidP="00A276CD">
      <w:pPr>
        <w:pStyle w:val="ListParagraph"/>
        <w:shd w:val="clear" w:color="auto" w:fill="FFFFFF"/>
        <w:spacing w:before="100" w:beforeAutospacing="1" w:after="115" w:line="276" w:lineRule="auto"/>
        <w:rPr>
          <w:rFonts w:eastAsia="Times New Roman" w:cstheme="minorHAnsi"/>
          <w:sz w:val="24"/>
          <w:szCs w:val="24"/>
        </w:rPr>
      </w:pPr>
    </w:p>
    <w:p w14:paraId="60914368" w14:textId="77777777" w:rsidR="006312A0" w:rsidRPr="00B56888" w:rsidRDefault="00A276CD" w:rsidP="008A260A">
      <w:pPr>
        <w:pStyle w:val="ListParagraph"/>
        <w:numPr>
          <w:ilvl w:val="0"/>
          <w:numId w:val="24"/>
        </w:numPr>
        <w:shd w:val="clear" w:color="auto" w:fill="FFFFFF"/>
        <w:spacing w:before="100" w:beforeAutospacing="1" w:after="115" w:line="276" w:lineRule="auto"/>
        <w:rPr>
          <w:rFonts w:eastAsia="Times New Roman" w:cstheme="minorHAnsi"/>
        </w:rPr>
      </w:pPr>
      <w:r w:rsidRPr="00B56888">
        <w:rPr>
          <w:rFonts w:eastAsia="Times New Roman" w:cstheme="minorHAnsi"/>
        </w:rPr>
        <w:t xml:space="preserve">If YES answer </w:t>
      </w:r>
      <w:r w:rsidR="00F201D3" w:rsidRPr="00B56888">
        <w:rPr>
          <w:rFonts w:eastAsia="Times New Roman" w:cstheme="minorHAnsi"/>
        </w:rPr>
        <w:t>to Q</w:t>
      </w:r>
      <w:r w:rsidR="00E27323" w:rsidRPr="00B56888">
        <w:rPr>
          <w:rFonts w:eastAsia="Times New Roman" w:cstheme="minorHAnsi"/>
        </w:rPr>
        <w:t>24</w:t>
      </w:r>
      <w:r w:rsidRPr="00B56888">
        <w:rPr>
          <w:rFonts w:eastAsia="Times New Roman" w:cstheme="minorHAnsi"/>
        </w:rPr>
        <w:t xml:space="preserve">, did you want to hire more labor outside your household at the same price as you paid if you could? </w:t>
      </w:r>
      <w:r w:rsidR="00635819" w:rsidRPr="00B56888">
        <w:rPr>
          <w:rFonts w:eastAsia="Times New Roman" w:cstheme="minorHAnsi"/>
        </w:rPr>
        <w:t>YES/NO</w:t>
      </w:r>
    </w:p>
    <w:p w14:paraId="3FD3C486" w14:textId="77777777" w:rsidR="00A276CD" w:rsidRPr="00B56888" w:rsidRDefault="00F201D3" w:rsidP="008A260A">
      <w:pPr>
        <w:pStyle w:val="ListParagraph"/>
        <w:numPr>
          <w:ilvl w:val="0"/>
          <w:numId w:val="24"/>
        </w:numPr>
        <w:shd w:val="clear" w:color="auto" w:fill="FFFFFF"/>
        <w:spacing w:before="100" w:beforeAutospacing="1" w:after="115" w:line="276" w:lineRule="auto"/>
        <w:rPr>
          <w:rFonts w:eastAsia="Times New Roman" w:cstheme="minorHAnsi"/>
        </w:rPr>
      </w:pPr>
      <w:r w:rsidRPr="00B56888">
        <w:rPr>
          <w:rFonts w:eastAsia="Times New Roman" w:cstheme="minorHAnsi"/>
        </w:rPr>
        <w:t xml:space="preserve">If </w:t>
      </w:r>
      <w:r w:rsidR="00E27323" w:rsidRPr="00B56888">
        <w:rPr>
          <w:rFonts w:eastAsia="Times New Roman" w:cstheme="minorHAnsi"/>
        </w:rPr>
        <w:t>YES</w:t>
      </w:r>
      <w:r w:rsidRPr="00B56888">
        <w:rPr>
          <w:rFonts w:eastAsia="Times New Roman" w:cstheme="minorHAnsi"/>
        </w:rPr>
        <w:t xml:space="preserve"> answer to Q</w:t>
      </w:r>
      <w:r w:rsidR="00E27323" w:rsidRPr="00B56888">
        <w:rPr>
          <w:rFonts w:eastAsia="Times New Roman" w:cstheme="minorHAnsi"/>
        </w:rPr>
        <w:t>25</w:t>
      </w:r>
      <w:r w:rsidR="00A276CD" w:rsidRPr="00B56888">
        <w:rPr>
          <w:rFonts w:eastAsia="Times New Roman" w:cstheme="minorHAnsi"/>
        </w:rPr>
        <w:t>, what’s the reason that you could not hire the amount of labor you wanted?</w:t>
      </w:r>
    </w:p>
    <w:p w14:paraId="3A27170E" w14:textId="77777777" w:rsidR="00CF68FC" w:rsidRPr="00B56888" w:rsidRDefault="00CF68FC" w:rsidP="00F201D3">
      <w:pPr>
        <w:pStyle w:val="ListParagraph"/>
        <w:shd w:val="clear" w:color="auto" w:fill="FFFFFF"/>
        <w:spacing w:before="100" w:beforeAutospacing="1" w:after="115" w:line="276" w:lineRule="auto"/>
        <w:ind w:left="1440"/>
        <w:rPr>
          <w:rFonts w:eastAsia="Times New Roman" w:cstheme="minorHAnsi"/>
        </w:rPr>
      </w:pPr>
      <w:r w:rsidRPr="00B56888">
        <w:rPr>
          <w:rFonts w:eastAsia="Times New Roman" w:cstheme="minorHAnsi"/>
        </w:rPr>
        <w:t>Multiple Choice</w:t>
      </w:r>
    </w:p>
    <w:p w14:paraId="08AC4DC7" w14:textId="77777777" w:rsidR="00CF68FC" w:rsidRPr="00B56888" w:rsidRDefault="00CF68FC" w:rsidP="00F201D3">
      <w:pPr>
        <w:pStyle w:val="ListParagraph"/>
        <w:shd w:val="clear" w:color="auto" w:fill="FFFFFF"/>
        <w:spacing w:before="100" w:beforeAutospacing="1" w:after="115" w:line="276" w:lineRule="auto"/>
        <w:ind w:left="1440"/>
        <w:rPr>
          <w:rFonts w:eastAsia="Times New Roman" w:cstheme="minorHAnsi"/>
        </w:rPr>
      </w:pPr>
      <w:r w:rsidRPr="00B56888">
        <w:rPr>
          <w:rFonts w:eastAsia="Times New Roman" w:cstheme="minorHAnsi"/>
        </w:rPr>
        <w:t>1: Could not find available individuals to work on my plots.</w:t>
      </w:r>
    </w:p>
    <w:p w14:paraId="55308F07" w14:textId="77777777" w:rsidR="00CF68FC" w:rsidRPr="00B56888" w:rsidRDefault="00CF68FC" w:rsidP="00F201D3">
      <w:pPr>
        <w:pStyle w:val="ListParagraph"/>
        <w:shd w:val="clear" w:color="auto" w:fill="FFFFFF"/>
        <w:spacing w:before="100" w:beforeAutospacing="1" w:after="115" w:line="276" w:lineRule="auto"/>
        <w:ind w:left="1440"/>
        <w:rPr>
          <w:rFonts w:eastAsia="Times New Roman" w:cstheme="minorHAnsi"/>
        </w:rPr>
      </w:pPr>
      <w:r w:rsidRPr="00B56888">
        <w:rPr>
          <w:rFonts w:eastAsia="Times New Roman" w:cstheme="minorHAnsi"/>
        </w:rPr>
        <w:t>2. Could not find extra trust-worth individuals to work on my plots.</w:t>
      </w:r>
    </w:p>
    <w:p w14:paraId="42EBE12D" w14:textId="77777777" w:rsidR="00CF68FC" w:rsidRPr="00B56888" w:rsidRDefault="00CF68FC" w:rsidP="00F201D3">
      <w:pPr>
        <w:pStyle w:val="ListParagraph"/>
        <w:shd w:val="clear" w:color="auto" w:fill="FFFFFF"/>
        <w:spacing w:before="100" w:beforeAutospacing="1" w:after="115" w:line="276" w:lineRule="auto"/>
        <w:ind w:left="1440"/>
        <w:rPr>
          <w:rFonts w:eastAsia="Times New Roman" w:cstheme="minorHAnsi"/>
        </w:rPr>
      </w:pPr>
      <w:r w:rsidRPr="00B56888">
        <w:rPr>
          <w:rFonts w:eastAsia="Times New Roman" w:cstheme="minorHAnsi"/>
        </w:rPr>
        <w:t xml:space="preserve">3: Could not afford </w:t>
      </w:r>
      <w:r w:rsidR="00D1477F" w:rsidRPr="00B56888">
        <w:rPr>
          <w:rFonts w:eastAsia="Times New Roman" w:cstheme="minorHAnsi"/>
        </w:rPr>
        <w:t>the</w:t>
      </w:r>
      <w:r w:rsidRPr="00B56888">
        <w:rPr>
          <w:rFonts w:eastAsia="Times New Roman" w:cstheme="minorHAnsi"/>
        </w:rPr>
        <w:t xml:space="preserve"> prices for the extra labor</w:t>
      </w:r>
    </w:p>
    <w:p w14:paraId="6E2A48D2" w14:textId="77777777" w:rsidR="006312A0" w:rsidRPr="00B56888" w:rsidRDefault="00CF68FC" w:rsidP="006312A0">
      <w:pPr>
        <w:pStyle w:val="ListParagraph"/>
        <w:shd w:val="clear" w:color="auto" w:fill="FFFFFF"/>
        <w:spacing w:before="100" w:beforeAutospacing="1" w:after="115" w:line="276" w:lineRule="auto"/>
        <w:ind w:left="1440"/>
        <w:rPr>
          <w:rFonts w:eastAsia="Times New Roman" w:cstheme="minorHAnsi"/>
        </w:rPr>
      </w:pPr>
      <w:r w:rsidRPr="00B56888">
        <w:rPr>
          <w:rFonts w:eastAsia="Times New Roman" w:cstheme="minorHAnsi"/>
        </w:rPr>
        <w:t>4: Other</w:t>
      </w:r>
      <w:r w:rsidR="002D1C8A" w:rsidRPr="00B56888">
        <w:rPr>
          <w:rFonts w:eastAsia="Times New Roman" w:cstheme="minorHAnsi"/>
        </w:rPr>
        <w:t>, please specify</w:t>
      </w:r>
    </w:p>
    <w:p w14:paraId="67389972" w14:textId="77777777" w:rsidR="006312A0" w:rsidRPr="00B56888" w:rsidRDefault="00A276CD" w:rsidP="008A260A">
      <w:pPr>
        <w:pStyle w:val="ListParagraph"/>
        <w:numPr>
          <w:ilvl w:val="0"/>
          <w:numId w:val="24"/>
        </w:numPr>
        <w:shd w:val="clear" w:color="auto" w:fill="FFFFFF"/>
        <w:spacing w:before="100" w:beforeAutospacing="1" w:after="115" w:line="276" w:lineRule="auto"/>
        <w:rPr>
          <w:rFonts w:eastAsia="Times New Roman" w:cstheme="minorHAnsi"/>
        </w:rPr>
      </w:pPr>
      <w:r w:rsidRPr="00B56888">
        <w:rPr>
          <w:rFonts w:eastAsia="Times New Roman" w:cstheme="minorHAnsi"/>
        </w:rPr>
        <w:t xml:space="preserve">If </w:t>
      </w:r>
      <w:r w:rsidR="000661D4" w:rsidRPr="00B56888">
        <w:rPr>
          <w:rFonts w:eastAsia="Times New Roman" w:cstheme="minorHAnsi"/>
        </w:rPr>
        <w:t>NO</w:t>
      </w:r>
      <w:r w:rsidRPr="00B56888">
        <w:rPr>
          <w:rFonts w:eastAsia="Times New Roman" w:cstheme="minorHAnsi"/>
        </w:rPr>
        <w:t xml:space="preserve"> answer to </w:t>
      </w:r>
      <w:r w:rsidR="00F201D3" w:rsidRPr="00B56888">
        <w:rPr>
          <w:rFonts w:eastAsia="Times New Roman" w:cstheme="minorHAnsi"/>
        </w:rPr>
        <w:t>Q</w:t>
      </w:r>
      <w:r w:rsidR="000661D4" w:rsidRPr="00B56888">
        <w:rPr>
          <w:rFonts w:eastAsia="Times New Roman" w:cstheme="minorHAnsi"/>
        </w:rPr>
        <w:t>24</w:t>
      </w:r>
      <w:r w:rsidR="00E27323" w:rsidRPr="00B56888">
        <w:rPr>
          <w:rFonts w:eastAsia="Times New Roman" w:cstheme="minorHAnsi"/>
        </w:rPr>
        <w:t>, did</w:t>
      </w:r>
      <w:r w:rsidRPr="00B56888">
        <w:rPr>
          <w:rFonts w:eastAsia="Times New Roman" w:cstheme="minorHAnsi"/>
        </w:rPr>
        <w:t xml:space="preserve"> you want to hire some labor outside your household at the village prevailing price if you could?</w:t>
      </w:r>
      <w:r w:rsidR="00635819" w:rsidRPr="00B56888">
        <w:rPr>
          <w:rFonts w:eastAsia="Times New Roman" w:cstheme="minorHAnsi"/>
        </w:rPr>
        <w:t xml:space="preserve"> YES/NO</w:t>
      </w:r>
    </w:p>
    <w:p w14:paraId="01639FAE" w14:textId="77777777" w:rsidR="00A276CD" w:rsidRPr="00B56888" w:rsidRDefault="006312A0" w:rsidP="008A260A">
      <w:pPr>
        <w:pStyle w:val="ListParagraph"/>
        <w:numPr>
          <w:ilvl w:val="0"/>
          <w:numId w:val="24"/>
        </w:numPr>
        <w:shd w:val="clear" w:color="auto" w:fill="FFFFFF"/>
        <w:spacing w:before="100" w:beforeAutospacing="1" w:after="115" w:line="276" w:lineRule="auto"/>
        <w:rPr>
          <w:rFonts w:eastAsia="Times New Roman" w:cstheme="minorHAnsi"/>
        </w:rPr>
      </w:pPr>
      <w:r w:rsidRPr="00B56888">
        <w:rPr>
          <w:rFonts w:eastAsia="Times New Roman" w:cstheme="minorHAnsi"/>
        </w:rPr>
        <w:t xml:space="preserve">  if YES answer to Q</w:t>
      </w:r>
      <w:r w:rsidR="000661D4" w:rsidRPr="00B56888">
        <w:rPr>
          <w:rFonts w:eastAsia="Times New Roman" w:cstheme="minorHAnsi"/>
        </w:rPr>
        <w:t>27</w:t>
      </w:r>
      <w:r w:rsidR="00A276CD" w:rsidRPr="00B56888">
        <w:rPr>
          <w:rFonts w:eastAsia="Times New Roman" w:cstheme="minorHAnsi"/>
        </w:rPr>
        <w:t>, what’s the reason that you could not hire any labor when you wanted to?</w:t>
      </w:r>
    </w:p>
    <w:p w14:paraId="65F193F3" w14:textId="77777777" w:rsidR="00CF68FC" w:rsidRPr="00B56888" w:rsidRDefault="006312A0" w:rsidP="006312A0">
      <w:pPr>
        <w:pStyle w:val="ListParagraph"/>
        <w:shd w:val="clear" w:color="auto" w:fill="FFFFFF"/>
        <w:spacing w:before="100" w:beforeAutospacing="1" w:after="115" w:line="276" w:lineRule="auto"/>
        <w:ind w:left="1440"/>
        <w:rPr>
          <w:rFonts w:eastAsia="Times New Roman" w:cstheme="minorHAnsi"/>
        </w:rPr>
      </w:pPr>
      <w:r w:rsidRPr="00B56888">
        <w:rPr>
          <w:rFonts w:eastAsia="Times New Roman" w:cstheme="minorHAnsi"/>
        </w:rPr>
        <w:t>M</w:t>
      </w:r>
      <w:r w:rsidR="00CF68FC" w:rsidRPr="00B56888">
        <w:rPr>
          <w:rFonts w:eastAsia="Times New Roman" w:cstheme="minorHAnsi"/>
        </w:rPr>
        <w:t>ultiple Choice</w:t>
      </w:r>
    </w:p>
    <w:p w14:paraId="7FC5C4E4" w14:textId="77777777" w:rsidR="00CF68FC" w:rsidRPr="00B56888" w:rsidRDefault="00CF68FC" w:rsidP="006312A0">
      <w:pPr>
        <w:pStyle w:val="ListParagraph"/>
        <w:shd w:val="clear" w:color="auto" w:fill="FFFFFF"/>
        <w:spacing w:before="100" w:beforeAutospacing="1" w:after="115" w:line="276" w:lineRule="auto"/>
        <w:ind w:left="1440"/>
        <w:rPr>
          <w:rFonts w:eastAsia="Times New Roman" w:cstheme="minorHAnsi"/>
        </w:rPr>
      </w:pPr>
      <w:r w:rsidRPr="00B56888">
        <w:rPr>
          <w:rFonts w:eastAsia="Times New Roman" w:cstheme="minorHAnsi"/>
        </w:rPr>
        <w:t>1: Could not find available individuals to work on my plots.</w:t>
      </w:r>
    </w:p>
    <w:p w14:paraId="611F4E8B" w14:textId="77777777" w:rsidR="00CF68FC" w:rsidRPr="00B56888" w:rsidRDefault="00CF68FC" w:rsidP="006312A0">
      <w:pPr>
        <w:pStyle w:val="ListParagraph"/>
        <w:shd w:val="clear" w:color="auto" w:fill="FFFFFF"/>
        <w:spacing w:before="100" w:beforeAutospacing="1" w:after="115" w:line="276" w:lineRule="auto"/>
        <w:ind w:left="1440"/>
        <w:rPr>
          <w:rFonts w:eastAsia="Times New Roman" w:cstheme="minorHAnsi"/>
        </w:rPr>
      </w:pPr>
      <w:r w:rsidRPr="00B56888">
        <w:rPr>
          <w:rFonts w:eastAsia="Times New Roman" w:cstheme="minorHAnsi"/>
        </w:rPr>
        <w:t>2. Could not find trust others to work on my plots.</w:t>
      </w:r>
    </w:p>
    <w:p w14:paraId="0915241C" w14:textId="77777777" w:rsidR="00CF68FC" w:rsidRPr="00B56888" w:rsidRDefault="00CF68FC" w:rsidP="006312A0">
      <w:pPr>
        <w:pStyle w:val="ListParagraph"/>
        <w:shd w:val="clear" w:color="auto" w:fill="FFFFFF"/>
        <w:spacing w:before="100" w:beforeAutospacing="1" w:after="115" w:line="276" w:lineRule="auto"/>
        <w:ind w:left="1440"/>
        <w:rPr>
          <w:rFonts w:eastAsia="Times New Roman" w:cstheme="minorHAnsi"/>
        </w:rPr>
      </w:pPr>
      <w:r w:rsidRPr="00B56888">
        <w:rPr>
          <w:rFonts w:eastAsia="Times New Roman" w:cstheme="minorHAnsi"/>
        </w:rPr>
        <w:t>3: Could not afford the prices for the hiring labor</w:t>
      </w:r>
    </w:p>
    <w:p w14:paraId="0B16F215" w14:textId="77777777" w:rsidR="002D1C8A" w:rsidRPr="00B56888" w:rsidRDefault="00CF68FC" w:rsidP="006312A0">
      <w:pPr>
        <w:pStyle w:val="ListParagraph"/>
        <w:shd w:val="clear" w:color="auto" w:fill="FFFFFF"/>
        <w:spacing w:before="100" w:beforeAutospacing="1" w:after="115" w:line="276" w:lineRule="auto"/>
        <w:ind w:left="1440"/>
        <w:rPr>
          <w:rFonts w:eastAsia="Times New Roman" w:cstheme="minorHAnsi"/>
        </w:rPr>
      </w:pPr>
      <w:r w:rsidRPr="00B56888">
        <w:rPr>
          <w:rFonts w:eastAsia="Times New Roman" w:cstheme="minorHAnsi"/>
        </w:rPr>
        <w:t>4: Other</w:t>
      </w:r>
      <w:r w:rsidR="002D1C8A" w:rsidRPr="00B56888">
        <w:rPr>
          <w:rFonts w:eastAsia="Times New Roman" w:cstheme="minorHAnsi"/>
        </w:rPr>
        <w:t>, please specify</w:t>
      </w:r>
    </w:p>
    <w:p w14:paraId="0A51D40B" w14:textId="77777777" w:rsidR="00CF68FC" w:rsidRPr="00B56888" w:rsidRDefault="00CF68FC" w:rsidP="00A276CD">
      <w:pPr>
        <w:pStyle w:val="ListParagraph"/>
        <w:shd w:val="clear" w:color="auto" w:fill="FFFFFF"/>
        <w:spacing w:before="100" w:beforeAutospacing="1" w:after="115" w:line="276" w:lineRule="auto"/>
        <w:rPr>
          <w:rFonts w:eastAsia="Times New Roman" w:cstheme="minorHAnsi"/>
        </w:rPr>
      </w:pPr>
    </w:p>
    <w:p w14:paraId="00405742" w14:textId="77777777" w:rsidR="0071010E" w:rsidRPr="00B56888" w:rsidRDefault="006312A0" w:rsidP="004A566B">
      <w:pPr>
        <w:rPr>
          <w:b/>
          <w:u w:val="single"/>
        </w:rPr>
      </w:pPr>
      <w:r w:rsidRPr="00B56888">
        <w:rPr>
          <w:b/>
          <w:u w:val="single"/>
        </w:rPr>
        <w:t>D</w:t>
      </w:r>
      <w:r w:rsidR="00923A34" w:rsidRPr="00B56888">
        <w:rPr>
          <w:b/>
          <w:u w:val="single"/>
        </w:rPr>
        <w:t>6</w:t>
      </w:r>
      <w:r w:rsidR="00DC62BC" w:rsidRPr="00B56888">
        <w:rPr>
          <w:b/>
          <w:u w:val="single"/>
        </w:rPr>
        <w:t>: Agricultural Intermediates</w:t>
      </w:r>
    </w:p>
    <w:p w14:paraId="3F60275D" w14:textId="77777777" w:rsidR="00234E82" w:rsidRPr="00B56888" w:rsidRDefault="00234E82" w:rsidP="008A260A">
      <w:pPr>
        <w:pStyle w:val="ListParagraph"/>
        <w:numPr>
          <w:ilvl w:val="0"/>
          <w:numId w:val="24"/>
        </w:numPr>
        <w:shd w:val="clear" w:color="auto" w:fill="FFFFFF"/>
        <w:spacing w:before="100" w:beforeAutospacing="1" w:after="0" w:line="276" w:lineRule="auto"/>
        <w:rPr>
          <w:rFonts w:eastAsia="Times New Roman" w:cstheme="minorHAnsi"/>
        </w:rPr>
      </w:pPr>
      <w:r w:rsidRPr="00B56888">
        <w:rPr>
          <w:rFonts w:eastAsia="Times New Roman" w:cstheme="minorHAnsi"/>
        </w:rPr>
        <w:t>How much did your household spend on seeds in the PAST RAINY season? MWK</w:t>
      </w:r>
    </w:p>
    <w:p w14:paraId="66D2F0F4" w14:textId="77777777" w:rsidR="00234E82" w:rsidRPr="00B56888" w:rsidRDefault="00234E82" w:rsidP="008A260A">
      <w:pPr>
        <w:numPr>
          <w:ilvl w:val="0"/>
          <w:numId w:val="24"/>
        </w:numPr>
        <w:shd w:val="clear" w:color="auto" w:fill="FFFFFF"/>
        <w:spacing w:before="100" w:beforeAutospacing="1" w:after="115" w:line="276" w:lineRule="auto"/>
        <w:rPr>
          <w:rFonts w:eastAsia="Times New Roman" w:cstheme="minorHAnsi"/>
        </w:rPr>
      </w:pPr>
      <w:r w:rsidRPr="00B56888">
        <w:rPr>
          <w:rFonts w:eastAsia="Times New Roman" w:cstheme="minorHAnsi"/>
        </w:rPr>
        <w:t>How much did your household spend on herbicides and pesticides in the PAST RAINY season?  MWK</w:t>
      </w:r>
    </w:p>
    <w:p w14:paraId="4572A485" w14:textId="77777777" w:rsidR="00A276CD" w:rsidRPr="00B56888" w:rsidRDefault="00DC62BC" w:rsidP="008A260A">
      <w:pPr>
        <w:numPr>
          <w:ilvl w:val="0"/>
          <w:numId w:val="24"/>
        </w:numPr>
        <w:shd w:val="clear" w:color="auto" w:fill="FFFFFF"/>
        <w:spacing w:before="100" w:beforeAutospacing="1" w:after="115" w:line="276" w:lineRule="auto"/>
        <w:rPr>
          <w:rFonts w:eastAsia="Times New Roman" w:cstheme="minorHAnsi"/>
        </w:rPr>
      </w:pPr>
      <w:r w:rsidRPr="00B56888">
        <w:t>Did your household use organic fertilizer in the LAST RAINY season? YES/NO.</w:t>
      </w:r>
    </w:p>
    <w:p w14:paraId="5A1E6106" w14:textId="77777777" w:rsidR="00DC62BC" w:rsidRPr="00B56888" w:rsidRDefault="00DC62BC" w:rsidP="00DC62BC">
      <w:pPr>
        <w:shd w:val="clear" w:color="auto" w:fill="FFFFFF"/>
        <w:spacing w:before="280" w:after="115" w:line="276" w:lineRule="auto"/>
        <w:rPr>
          <w:i/>
        </w:rPr>
      </w:pPr>
      <w:r w:rsidRPr="00B56888">
        <w:rPr>
          <w:i/>
        </w:rPr>
        <w:lastRenderedPageBreak/>
        <w:t>Let’s talk about fertilizer coupons. Remember that this data will be anonymized before used. This means that no village member or anyone else will know that these answers are your answers.</w:t>
      </w:r>
    </w:p>
    <w:p w14:paraId="5A7D13CC" w14:textId="77777777" w:rsidR="00DC62BC" w:rsidRPr="00B56888" w:rsidRDefault="00DC62BC" w:rsidP="008A260A">
      <w:pPr>
        <w:pStyle w:val="ListParagraph"/>
        <w:numPr>
          <w:ilvl w:val="0"/>
          <w:numId w:val="24"/>
        </w:numPr>
        <w:shd w:val="clear" w:color="auto" w:fill="FFFFFF"/>
        <w:spacing w:before="280" w:after="0" w:line="276" w:lineRule="auto"/>
      </w:pPr>
      <w:r w:rsidRPr="00B56888">
        <w:t>Did your household receive a coupon to buy fertilizer from the government? YES/NO</w:t>
      </w:r>
    </w:p>
    <w:p w14:paraId="0B6D532D" w14:textId="77777777" w:rsidR="00AF0D4B" w:rsidRPr="00B56888" w:rsidRDefault="00AF0D4B" w:rsidP="008A260A">
      <w:pPr>
        <w:pStyle w:val="ListParagraph"/>
        <w:numPr>
          <w:ilvl w:val="0"/>
          <w:numId w:val="24"/>
        </w:numPr>
        <w:shd w:val="clear" w:color="auto" w:fill="FFFFFF"/>
        <w:spacing w:before="280" w:after="0" w:line="276" w:lineRule="auto"/>
      </w:pPr>
      <w:r w:rsidRPr="00B56888">
        <w:t xml:space="preserve">If </w:t>
      </w:r>
      <w:r w:rsidR="00DE1421" w:rsidRPr="00B56888">
        <w:t>YES, how MANY</w:t>
      </w:r>
      <w:r w:rsidRPr="00B56888">
        <w:t xml:space="preserve"> coupons your household received from the government?</w:t>
      </w:r>
    </w:p>
    <w:p w14:paraId="7C1CA58F" w14:textId="77777777" w:rsidR="00DC62BC" w:rsidRPr="00B56888" w:rsidRDefault="00DC62BC" w:rsidP="008B296B">
      <w:pPr>
        <w:shd w:val="clear" w:color="auto" w:fill="FFFFFF"/>
        <w:spacing w:after="0" w:line="276" w:lineRule="auto"/>
        <w:ind w:left="216"/>
      </w:pPr>
    </w:p>
    <w:p w14:paraId="72085256" w14:textId="1442614A" w:rsidR="00DC62BC" w:rsidRPr="00B56888" w:rsidRDefault="00DC62BC" w:rsidP="00C91CC2">
      <w:pPr>
        <w:shd w:val="clear" w:color="auto" w:fill="FFFFFF"/>
        <w:spacing w:before="280" w:after="115" w:line="276" w:lineRule="auto"/>
        <w:rPr>
          <w:i/>
        </w:rPr>
      </w:pPr>
      <w:r w:rsidRPr="00B56888">
        <w:rPr>
          <w:i/>
        </w:rPr>
        <w:t>Let’s talk about the usage of chemical fertilizers</w:t>
      </w:r>
      <w:r w:rsidR="00455E06">
        <w:rPr>
          <w:i/>
        </w:rPr>
        <w:t xml:space="preserve"> </w:t>
      </w:r>
      <w:r w:rsidR="00DE1421" w:rsidRPr="00B56888">
        <w:rPr>
          <w:i/>
        </w:rPr>
        <w:t>whether from coupons,</w:t>
      </w:r>
      <w:r w:rsidRPr="00B56888">
        <w:rPr>
          <w:i/>
        </w:rPr>
        <w:t xml:space="preserve"> from gifts or from pu</w:t>
      </w:r>
      <w:r w:rsidR="00DE1421" w:rsidRPr="00B56888">
        <w:rPr>
          <w:i/>
        </w:rPr>
        <w:t>rchases.</w:t>
      </w:r>
      <w:r w:rsidRPr="00B56888">
        <w:rPr>
          <w:i/>
        </w:rPr>
        <w:t xml:space="preserve"> Remember that this data will be anonymized before used. This means that no village member or anyone else will know that these answers are your answers.</w:t>
      </w:r>
    </w:p>
    <w:p w14:paraId="444BA2F4" w14:textId="77777777" w:rsidR="00DC62BC" w:rsidRPr="00B56888" w:rsidRDefault="00DC62BC" w:rsidP="008A260A">
      <w:pPr>
        <w:numPr>
          <w:ilvl w:val="0"/>
          <w:numId w:val="24"/>
        </w:numPr>
        <w:shd w:val="clear" w:color="auto" w:fill="FFFFFF"/>
        <w:spacing w:before="100" w:beforeAutospacing="1" w:after="115" w:line="276" w:lineRule="auto"/>
        <w:rPr>
          <w:rFonts w:eastAsia="Times New Roman" w:cstheme="minorHAnsi"/>
        </w:rPr>
      </w:pPr>
      <w:r w:rsidRPr="00B56888">
        <w:rPr>
          <w:rFonts w:eastAsia="Times New Roman" w:cstheme="minorHAnsi"/>
        </w:rPr>
        <w:t>Did your household use chemical fertilizer (including from coupons) in the PAST RAINY season? [YES/NO]</w:t>
      </w:r>
    </w:p>
    <w:p w14:paraId="24B75245" w14:textId="77777777" w:rsidR="00DC62BC" w:rsidRPr="00B56888" w:rsidRDefault="00C91CC2" w:rsidP="007F6C39">
      <w:pPr>
        <w:shd w:val="clear" w:color="auto" w:fill="FFFFFF"/>
        <w:spacing w:before="280" w:after="240" w:line="240" w:lineRule="auto"/>
        <w:rPr>
          <w:rFonts w:cstheme="minorHAnsi"/>
          <w:i/>
          <w:highlight w:val="white"/>
        </w:rPr>
      </w:pPr>
      <w:r w:rsidRPr="00B56888">
        <w:rPr>
          <w:rFonts w:cstheme="minorHAnsi"/>
          <w:i/>
          <w:highlight w:val="white"/>
        </w:rPr>
        <w:t xml:space="preserve">IF </w:t>
      </w:r>
      <w:r w:rsidR="00331FB0" w:rsidRPr="00B56888">
        <w:rPr>
          <w:rFonts w:cstheme="minorHAnsi" w:hint="eastAsia"/>
          <w:i/>
          <w:highlight w:val="white"/>
          <w:lang w:eastAsia="zh-CN"/>
        </w:rPr>
        <w:t>YES</w:t>
      </w:r>
      <w:r w:rsidRPr="00B56888">
        <w:rPr>
          <w:rFonts w:cstheme="minorHAnsi"/>
          <w:i/>
          <w:highlight w:val="white"/>
        </w:rPr>
        <w:t xml:space="preserve"> to question 30</w:t>
      </w:r>
      <w:r w:rsidR="00DC62BC" w:rsidRPr="00B56888">
        <w:rPr>
          <w:rFonts w:cstheme="minorHAnsi"/>
          <w:i/>
          <w:highlight w:val="white"/>
        </w:rPr>
        <w:t>:</w:t>
      </w:r>
    </w:p>
    <w:tbl>
      <w:tblPr>
        <w:tblStyle w:val="TableGrid"/>
        <w:tblW w:w="13077" w:type="dxa"/>
        <w:tblLook w:val="04A0" w:firstRow="1" w:lastRow="0" w:firstColumn="1" w:lastColumn="0" w:noHBand="0" w:noVBand="1"/>
      </w:tblPr>
      <w:tblGrid>
        <w:gridCol w:w="1951"/>
        <w:gridCol w:w="2015"/>
        <w:gridCol w:w="2015"/>
        <w:gridCol w:w="2015"/>
        <w:gridCol w:w="1789"/>
        <w:gridCol w:w="1717"/>
        <w:gridCol w:w="1575"/>
      </w:tblGrid>
      <w:tr w:rsidR="00B56888" w:rsidRPr="00B56888" w14:paraId="38A93C55" w14:textId="77777777" w:rsidTr="005E2B8E">
        <w:trPr>
          <w:trHeight w:val="490"/>
        </w:trPr>
        <w:tc>
          <w:tcPr>
            <w:tcW w:w="13077" w:type="dxa"/>
            <w:gridSpan w:val="7"/>
          </w:tcPr>
          <w:p w14:paraId="27DBDC90" w14:textId="77777777" w:rsidR="008B6A5A" w:rsidRPr="00B56888" w:rsidRDefault="008B6A5A" w:rsidP="008B6A5A">
            <w:pPr>
              <w:jc w:val="center"/>
            </w:pPr>
            <w:r w:rsidRPr="00B56888">
              <w:t>CHEMICAL FERTILIZER TABLE</w:t>
            </w:r>
          </w:p>
        </w:tc>
      </w:tr>
      <w:tr w:rsidR="00B56888" w:rsidRPr="00B56888" w14:paraId="472969B2" w14:textId="77777777" w:rsidTr="008B6A5A">
        <w:trPr>
          <w:trHeight w:val="1570"/>
        </w:trPr>
        <w:tc>
          <w:tcPr>
            <w:tcW w:w="1951" w:type="dxa"/>
          </w:tcPr>
          <w:p w14:paraId="4B3D13D0" w14:textId="1AA01230" w:rsidR="008B6A5A" w:rsidRDefault="008B6A5A" w:rsidP="008A260A">
            <w:pPr>
              <w:pStyle w:val="ListParagraph"/>
              <w:numPr>
                <w:ilvl w:val="2"/>
                <w:numId w:val="24"/>
              </w:numPr>
              <w:spacing w:before="100" w:beforeAutospacing="1" w:after="115" w:line="276" w:lineRule="auto"/>
              <w:rPr>
                <w:rFonts w:eastAsia="Times New Roman" w:cstheme="minorHAnsi"/>
                <w:sz w:val="18"/>
                <w:szCs w:val="18"/>
              </w:rPr>
            </w:pPr>
            <w:r w:rsidRPr="00B56888">
              <w:rPr>
                <w:rFonts w:eastAsia="Times New Roman" w:cstheme="minorHAnsi"/>
                <w:sz w:val="18"/>
                <w:szCs w:val="18"/>
              </w:rPr>
              <w:t xml:space="preserve">How many </w:t>
            </w:r>
            <w:r w:rsidRPr="00455E06">
              <w:rPr>
                <w:rFonts w:eastAsia="Times New Roman" w:cstheme="minorHAnsi"/>
                <w:color w:val="C00000"/>
                <w:sz w:val="18"/>
                <w:szCs w:val="18"/>
              </w:rPr>
              <w:t>K</w:t>
            </w:r>
            <w:r w:rsidR="00455E06" w:rsidRPr="00455E06">
              <w:rPr>
                <w:rFonts w:eastAsia="Times New Roman" w:cstheme="minorHAnsi"/>
                <w:color w:val="C00000"/>
                <w:sz w:val="18"/>
                <w:szCs w:val="18"/>
              </w:rPr>
              <w:t>ILOGRAMS</w:t>
            </w:r>
            <w:r w:rsidR="00455E06">
              <w:rPr>
                <w:rFonts w:eastAsia="Times New Roman" w:cstheme="minorHAnsi"/>
                <w:sz w:val="18"/>
                <w:szCs w:val="18"/>
              </w:rPr>
              <w:t xml:space="preserve"> </w:t>
            </w:r>
            <w:r w:rsidRPr="00B56888">
              <w:rPr>
                <w:rFonts w:eastAsia="Times New Roman" w:cstheme="minorHAnsi"/>
                <w:sz w:val="18"/>
                <w:szCs w:val="18"/>
              </w:rPr>
              <w:t xml:space="preserve">did your household use in chemical </w:t>
            </w:r>
            <w:r w:rsidR="00331FB0" w:rsidRPr="00B56888">
              <w:rPr>
                <w:rFonts w:eastAsia="Times New Roman" w:cstheme="minorHAnsi"/>
                <w:sz w:val="18"/>
                <w:szCs w:val="18"/>
              </w:rPr>
              <w:t>fertilizer (</w:t>
            </w:r>
            <w:r w:rsidRPr="00B56888">
              <w:rPr>
                <w:rFonts w:eastAsia="Times New Roman" w:cstheme="minorHAnsi"/>
                <w:sz w:val="18"/>
                <w:szCs w:val="18"/>
              </w:rPr>
              <w:t>including from coupons, gifts, purchases) in the PAST RAINY season for ALL PLOTS?</w:t>
            </w:r>
          </w:p>
          <w:p w14:paraId="2193C99C" w14:textId="77777777" w:rsidR="00455E06" w:rsidRDefault="00455E06" w:rsidP="00455E06">
            <w:pPr>
              <w:pStyle w:val="ListParagraph"/>
              <w:spacing w:before="100" w:beforeAutospacing="1" w:after="115" w:line="276" w:lineRule="auto"/>
              <w:ind w:left="216"/>
              <w:rPr>
                <w:rFonts w:eastAsia="Times New Roman" w:cstheme="minorHAnsi"/>
                <w:sz w:val="18"/>
                <w:szCs w:val="18"/>
              </w:rPr>
            </w:pPr>
          </w:p>
          <w:p w14:paraId="4F7C4F50" w14:textId="569F4C3A" w:rsidR="00455E06" w:rsidRPr="00B56888" w:rsidRDefault="00455E06" w:rsidP="00455E06">
            <w:pPr>
              <w:pStyle w:val="ListParagraph"/>
              <w:spacing w:before="100" w:beforeAutospacing="1" w:after="115" w:line="276" w:lineRule="auto"/>
              <w:ind w:left="216"/>
              <w:rPr>
                <w:rFonts w:eastAsia="Times New Roman" w:cstheme="minorHAnsi"/>
                <w:sz w:val="18"/>
                <w:szCs w:val="18"/>
              </w:rPr>
            </w:pPr>
            <w:r w:rsidRPr="00455E06">
              <w:rPr>
                <w:rFonts w:eastAsia="Times New Roman" w:cstheme="minorHAnsi"/>
                <w:color w:val="C00000"/>
                <w:sz w:val="18"/>
                <w:szCs w:val="18"/>
              </w:rPr>
              <w:t>Enumerator: number in kilograms. If used 1 bag of 50kg, then write 50.</w:t>
            </w:r>
          </w:p>
        </w:tc>
        <w:tc>
          <w:tcPr>
            <w:tcW w:w="2015" w:type="dxa"/>
          </w:tcPr>
          <w:p w14:paraId="6EFB8002" w14:textId="77777777" w:rsidR="008B6A5A" w:rsidRPr="00455E06" w:rsidRDefault="008B6A5A" w:rsidP="008A260A">
            <w:pPr>
              <w:pStyle w:val="ListParagraph"/>
              <w:numPr>
                <w:ilvl w:val="2"/>
                <w:numId w:val="24"/>
              </w:numPr>
              <w:spacing w:before="100" w:beforeAutospacing="1" w:after="115" w:line="276" w:lineRule="auto"/>
              <w:rPr>
                <w:rFonts w:eastAsia="Times New Roman" w:cstheme="minorHAnsi"/>
                <w:strike/>
                <w:color w:val="C00000"/>
                <w:sz w:val="18"/>
                <w:szCs w:val="18"/>
              </w:rPr>
            </w:pPr>
            <w:r w:rsidRPr="00455E06">
              <w:rPr>
                <w:rFonts w:eastAsia="Times New Roman" w:cstheme="minorHAnsi"/>
                <w:strike/>
                <w:color w:val="C00000"/>
                <w:sz w:val="18"/>
                <w:szCs w:val="18"/>
              </w:rPr>
              <w:t>For which plots did you use chemical fertilizer?</w:t>
            </w:r>
          </w:p>
          <w:p w14:paraId="416AC5A9" w14:textId="77777777" w:rsidR="008B6A5A" w:rsidRPr="00455E06" w:rsidRDefault="008B6A5A" w:rsidP="005E2B8E">
            <w:pPr>
              <w:pStyle w:val="ListParagraph"/>
              <w:spacing w:before="100" w:beforeAutospacing="1" w:after="115" w:line="276" w:lineRule="auto"/>
              <w:ind w:left="144"/>
              <w:rPr>
                <w:rFonts w:eastAsia="Times New Roman" w:cstheme="minorHAnsi"/>
                <w:strike/>
                <w:color w:val="C00000"/>
                <w:sz w:val="18"/>
                <w:szCs w:val="18"/>
              </w:rPr>
            </w:pPr>
            <w:r w:rsidRPr="00455E06">
              <w:rPr>
                <w:rFonts w:eastAsia="Times New Roman" w:cstheme="minorHAnsi"/>
                <w:strike/>
                <w:color w:val="C00000"/>
                <w:sz w:val="18"/>
                <w:szCs w:val="18"/>
              </w:rPr>
              <w:t>(Multiple choice)</w:t>
            </w:r>
          </w:p>
        </w:tc>
        <w:tc>
          <w:tcPr>
            <w:tcW w:w="2015" w:type="dxa"/>
          </w:tcPr>
          <w:p w14:paraId="382DC4D4" w14:textId="77777777" w:rsidR="008B6A5A" w:rsidRPr="00455E06" w:rsidRDefault="008B6A5A" w:rsidP="008A260A">
            <w:pPr>
              <w:pStyle w:val="ListParagraph"/>
              <w:numPr>
                <w:ilvl w:val="2"/>
                <w:numId w:val="24"/>
              </w:numPr>
              <w:shd w:val="clear" w:color="auto" w:fill="FFFFFF"/>
              <w:spacing w:before="100" w:beforeAutospacing="1" w:after="115" w:line="276" w:lineRule="auto"/>
              <w:rPr>
                <w:rFonts w:eastAsia="Times New Roman" w:cstheme="minorHAnsi"/>
                <w:strike/>
                <w:color w:val="C00000"/>
                <w:sz w:val="18"/>
                <w:szCs w:val="18"/>
              </w:rPr>
            </w:pPr>
            <w:r w:rsidRPr="00455E06">
              <w:rPr>
                <w:rFonts w:eastAsia="Times New Roman" w:cstheme="minorHAnsi"/>
                <w:strike/>
                <w:color w:val="C00000"/>
                <w:sz w:val="18"/>
                <w:szCs w:val="18"/>
              </w:rPr>
              <w:t>For each [PLOT], how much kgs of chemical fertilizer did your household use in [PLOT]?</w:t>
            </w:r>
          </w:p>
        </w:tc>
        <w:tc>
          <w:tcPr>
            <w:tcW w:w="2015" w:type="dxa"/>
          </w:tcPr>
          <w:p w14:paraId="4EE4CA16" w14:textId="77777777" w:rsidR="008B6A5A" w:rsidRPr="00B56888" w:rsidRDefault="008B6A5A" w:rsidP="008A260A">
            <w:pPr>
              <w:pStyle w:val="ListParagraph"/>
              <w:numPr>
                <w:ilvl w:val="2"/>
                <w:numId w:val="24"/>
              </w:numPr>
              <w:spacing w:before="100" w:beforeAutospacing="1" w:after="115" w:line="276" w:lineRule="auto"/>
              <w:rPr>
                <w:rFonts w:eastAsia="Times New Roman" w:cstheme="minorHAnsi"/>
                <w:sz w:val="18"/>
                <w:szCs w:val="18"/>
              </w:rPr>
            </w:pPr>
            <w:r w:rsidRPr="00B56888">
              <w:rPr>
                <w:rFonts w:eastAsia="Times New Roman" w:cstheme="minorHAnsi"/>
                <w:sz w:val="18"/>
                <w:szCs w:val="18"/>
              </w:rPr>
              <w:t>How many KG did your household BUY in the MARKET (</w:t>
            </w:r>
            <w:proofErr w:type="spellStart"/>
            <w:r w:rsidRPr="00B56888">
              <w:rPr>
                <w:rFonts w:eastAsia="Times New Roman" w:cstheme="minorHAnsi"/>
                <w:sz w:val="18"/>
                <w:szCs w:val="18"/>
              </w:rPr>
              <w:t>agri</w:t>
            </w:r>
            <w:proofErr w:type="spellEnd"/>
            <w:r w:rsidRPr="00B56888">
              <w:rPr>
                <w:rFonts w:eastAsia="Times New Roman" w:cstheme="minorHAnsi"/>
                <w:sz w:val="18"/>
                <w:szCs w:val="18"/>
              </w:rPr>
              <w:t>-dealer) chemical fertilizer in the PAST RAINY season for ALL PLOTS?</w:t>
            </w:r>
          </w:p>
        </w:tc>
        <w:tc>
          <w:tcPr>
            <w:tcW w:w="1789" w:type="dxa"/>
          </w:tcPr>
          <w:p w14:paraId="3A299C5D" w14:textId="77777777" w:rsidR="008B6A5A" w:rsidRPr="00B56888" w:rsidRDefault="008B6A5A" w:rsidP="008A260A">
            <w:pPr>
              <w:pStyle w:val="ListParagraph"/>
              <w:numPr>
                <w:ilvl w:val="2"/>
                <w:numId w:val="24"/>
              </w:numPr>
              <w:spacing w:before="100" w:beforeAutospacing="1" w:after="115" w:line="276" w:lineRule="auto"/>
              <w:rPr>
                <w:rFonts w:eastAsia="Times New Roman" w:cstheme="minorHAnsi"/>
                <w:sz w:val="18"/>
                <w:szCs w:val="18"/>
              </w:rPr>
            </w:pPr>
            <w:r w:rsidRPr="00B56888">
              <w:rPr>
                <w:rFonts w:eastAsia="Times New Roman" w:cstheme="minorHAnsi"/>
                <w:sz w:val="18"/>
                <w:szCs w:val="18"/>
              </w:rPr>
              <w:t>How much did your household PAY for the chemical fertilizer?</w:t>
            </w:r>
          </w:p>
        </w:tc>
        <w:tc>
          <w:tcPr>
            <w:tcW w:w="1717" w:type="dxa"/>
          </w:tcPr>
          <w:p w14:paraId="6960649D" w14:textId="77777777" w:rsidR="008B6A5A" w:rsidRPr="00B56888" w:rsidRDefault="008B6A5A" w:rsidP="008A260A">
            <w:pPr>
              <w:pStyle w:val="ListParagraph"/>
              <w:numPr>
                <w:ilvl w:val="2"/>
                <w:numId w:val="24"/>
              </w:numPr>
              <w:spacing w:before="100" w:beforeAutospacing="1" w:after="115" w:line="276" w:lineRule="auto"/>
              <w:rPr>
                <w:rFonts w:eastAsia="Times New Roman" w:cstheme="minorHAnsi"/>
                <w:sz w:val="18"/>
                <w:szCs w:val="18"/>
              </w:rPr>
            </w:pPr>
            <w:r w:rsidRPr="00B56888">
              <w:rPr>
                <w:rFonts w:eastAsia="Times New Roman" w:cstheme="minorHAnsi"/>
                <w:sz w:val="18"/>
                <w:szCs w:val="18"/>
              </w:rPr>
              <w:t>Did your household buy or receive chemical fertilizer from another household in THE PAST RAINY SEASON?</w:t>
            </w:r>
          </w:p>
        </w:tc>
        <w:tc>
          <w:tcPr>
            <w:tcW w:w="1575" w:type="dxa"/>
          </w:tcPr>
          <w:p w14:paraId="3200CA28" w14:textId="77777777" w:rsidR="008B6A5A" w:rsidRPr="00B56888" w:rsidRDefault="008B6A5A" w:rsidP="008A260A">
            <w:pPr>
              <w:pStyle w:val="ListParagraph"/>
              <w:numPr>
                <w:ilvl w:val="2"/>
                <w:numId w:val="24"/>
              </w:numPr>
              <w:shd w:val="clear" w:color="auto" w:fill="FFFFFF"/>
              <w:spacing w:before="100" w:beforeAutospacing="1" w:after="115" w:line="276" w:lineRule="auto"/>
              <w:rPr>
                <w:rFonts w:eastAsia="Times New Roman" w:cstheme="minorHAnsi"/>
                <w:sz w:val="18"/>
                <w:szCs w:val="18"/>
              </w:rPr>
            </w:pPr>
            <w:r w:rsidRPr="00B56888">
              <w:rPr>
                <w:rFonts w:eastAsia="Times New Roman" w:cstheme="minorHAnsi"/>
                <w:sz w:val="18"/>
                <w:szCs w:val="18"/>
              </w:rPr>
              <w:t xml:space="preserve">If yes to F, from how many PERSONS did your household receive or buy chemical fertilizer? </w:t>
            </w:r>
          </w:p>
          <w:p w14:paraId="63582251" w14:textId="77777777" w:rsidR="008B6A5A" w:rsidRPr="00B56888" w:rsidRDefault="008B6A5A" w:rsidP="005E2B8E">
            <w:pPr>
              <w:spacing w:before="100" w:beforeAutospacing="1" w:after="115" w:line="276" w:lineRule="auto"/>
              <w:rPr>
                <w:rFonts w:eastAsia="Times New Roman" w:cstheme="minorHAnsi"/>
                <w:sz w:val="18"/>
                <w:szCs w:val="18"/>
              </w:rPr>
            </w:pPr>
          </w:p>
        </w:tc>
      </w:tr>
      <w:tr w:rsidR="00B56888" w:rsidRPr="00B56888" w14:paraId="4540E4D5" w14:textId="77777777" w:rsidTr="008B6A5A">
        <w:trPr>
          <w:trHeight w:val="421"/>
        </w:trPr>
        <w:tc>
          <w:tcPr>
            <w:tcW w:w="1951" w:type="dxa"/>
          </w:tcPr>
          <w:p w14:paraId="1AC8BD90" w14:textId="77777777" w:rsidR="008B6A5A" w:rsidRPr="00B56888" w:rsidRDefault="008B6A5A" w:rsidP="00510DC5">
            <w:pPr>
              <w:rPr>
                <w:rFonts w:eastAsia="Times New Roman" w:cstheme="minorHAnsi"/>
                <w:sz w:val="16"/>
                <w:szCs w:val="16"/>
              </w:rPr>
            </w:pPr>
            <w:r w:rsidRPr="00B56888">
              <w:rPr>
                <w:rFonts w:eastAsia="Times New Roman" w:cstheme="minorHAnsi"/>
                <w:sz w:val="16"/>
                <w:szCs w:val="16"/>
              </w:rPr>
              <w:t>Kg</w:t>
            </w:r>
          </w:p>
        </w:tc>
        <w:tc>
          <w:tcPr>
            <w:tcW w:w="2015" w:type="dxa"/>
          </w:tcPr>
          <w:p w14:paraId="221D065F" w14:textId="77777777" w:rsidR="008B6A5A" w:rsidRPr="00455E06" w:rsidRDefault="008B6A5A" w:rsidP="005E2B8E">
            <w:pPr>
              <w:spacing w:line="276" w:lineRule="auto"/>
              <w:rPr>
                <w:rFonts w:eastAsia="Times New Roman" w:cstheme="minorHAnsi"/>
                <w:strike/>
                <w:color w:val="C00000"/>
                <w:sz w:val="16"/>
                <w:szCs w:val="16"/>
              </w:rPr>
            </w:pPr>
            <w:r w:rsidRPr="00455E06">
              <w:rPr>
                <w:rFonts w:eastAsia="Times New Roman" w:cstheme="minorHAnsi"/>
                <w:strike/>
                <w:color w:val="C00000"/>
                <w:sz w:val="16"/>
                <w:szCs w:val="16"/>
              </w:rPr>
              <w:t>Multiple choice:</w:t>
            </w:r>
          </w:p>
          <w:p w14:paraId="4E8A21CF" w14:textId="77777777" w:rsidR="008B6A5A" w:rsidRPr="00455E06" w:rsidRDefault="008B6A5A" w:rsidP="005E2B8E">
            <w:pPr>
              <w:spacing w:line="276" w:lineRule="auto"/>
              <w:rPr>
                <w:rFonts w:eastAsia="Times New Roman" w:cstheme="minorHAnsi"/>
                <w:strike/>
                <w:color w:val="C00000"/>
                <w:sz w:val="16"/>
                <w:szCs w:val="16"/>
              </w:rPr>
            </w:pPr>
            <w:r w:rsidRPr="00455E06">
              <w:rPr>
                <w:rFonts w:eastAsia="Times New Roman" w:cstheme="minorHAnsi"/>
                <w:strike/>
                <w:color w:val="C00000"/>
                <w:sz w:val="16"/>
                <w:szCs w:val="16"/>
              </w:rPr>
              <w:t>PLOT NAMES</w:t>
            </w:r>
          </w:p>
        </w:tc>
        <w:tc>
          <w:tcPr>
            <w:tcW w:w="2015" w:type="dxa"/>
          </w:tcPr>
          <w:p w14:paraId="243FDDFD" w14:textId="77777777" w:rsidR="008B6A5A" w:rsidRPr="00455E06" w:rsidRDefault="008B6A5A" w:rsidP="005E2B8E">
            <w:pPr>
              <w:spacing w:line="276" w:lineRule="auto"/>
              <w:rPr>
                <w:rFonts w:eastAsia="Times New Roman" w:cstheme="minorHAnsi"/>
                <w:strike/>
                <w:color w:val="C00000"/>
                <w:sz w:val="16"/>
                <w:szCs w:val="16"/>
              </w:rPr>
            </w:pPr>
            <w:r w:rsidRPr="00455E06">
              <w:rPr>
                <w:rFonts w:eastAsia="Times New Roman" w:cstheme="minorHAnsi"/>
                <w:strike/>
                <w:color w:val="C00000"/>
                <w:sz w:val="16"/>
                <w:szCs w:val="16"/>
              </w:rPr>
              <w:t>kg</w:t>
            </w:r>
          </w:p>
        </w:tc>
        <w:tc>
          <w:tcPr>
            <w:tcW w:w="2015" w:type="dxa"/>
          </w:tcPr>
          <w:p w14:paraId="4133F9F1" w14:textId="77777777" w:rsidR="008B6A5A" w:rsidRPr="00B56888" w:rsidRDefault="008B6A5A" w:rsidP="00510DC5">
            <w:pPr>
              <w:spacing w:line="276" w:lineRule="auto"/>
              <w:rPr>
                <w:rFonts w:eastAsia="Times New Roman" w:cstheme="minorHAnsi"/>
                <w:sz w:val="16"/>
                <w:szCs w:val="16"/>
              </w:rPr>
            </w:pPr>
            <w:r w:rsidRPr="00B56888">
              <w:rPr>
                <w:rFonts w:eastAsia="Times New Roman" w:cstheme="minorHAnsi"/>
                <w:sz w:val="16"/>
                <w:szCs w:val="16"/>
              </w:rPr>
              <w:t>Kg</w:t>
            </w:r>
          </w:p>
        </w:tc>
        <w:tc>
          <w:tcPr>
            <w:tcW w:w="1789" w:type="dxa"/>
          </w:tcPr>
          <w:p w14:paraId="020873E3" w14:textId="77777777" w:rsidR="008B6A5A" w:rsidRPr="00B56888" w:rsidRDefault="008B6A5A" w:rsidP="00510DC5">
            <w:pPr>
              <w:spacing w:line="276" w:lineRule="auto"/>
              <w:rPr>
                <w:rFonts w:eastAsia="Times New Roman" w:cstheme="minorHAnsi"/>
                <w:sz w:val="16"/>
                <w:szCs w:val="16"/>
              </w:rPr>
            </w:pPr>
            <w:r w:rsidRPr="00B56888">
              <w:rPr>
                <w:rFonts w:eastAsia="Times New Roman" w:cstheme="minorHAnsi"/>
                <w:sz w:val="16"/>
                <w:szCs w:val="16"/>
              </w:rPr>
              <w:t>MWK</w:t>
            </w:r>
          </w:p>
        </w:tc>
        <w:tc>
          <w:tcPr>
            <w:tcW w:w="1717" w:type="dxa"/>
          </w:tcPr>
          <w:p w14:paraId="19527D12" w14:textId="77777777" w:rsidR="008B6A5A" w:rsidRPr="00B56888" w:rsidRDefault="008B6A5A" w:rsidP="00510DC5">
            <w:pPr>
              <w:spacing w:line="276" w:lineRule="auto"/>
              <w:rPr>
                <w:rFonts w:eastAsia="Times New Roman" w:cstheme="minorHAnsi"/>
                <w:sz w:val="16"/>
                <w:szCs w:val="16"/>
              </w:rPr>
            </w:pPr>
            <w:r w:rsidRPr="00B56888">
              <w:rPr>
                <w:rFonts w:eastAsia="Times New Roman" w:cstheme="minorHAnsi"/>
                <w:sz w:val="16"/>
                <w:szCs w:val="16"/>
              </w:rPr>
              <w:t>YES/NO</w:t>
            </w:r>
          </w:p>
        </w:tc>
        <w:tc>
          <w:tcPr>
            <w:tcW w:w="1575" w:type="dxa"/>
          </w:tcPr>
          <w:p w14:paraId="0C94D876" w14:textId="77777777" w:rsidR="008B6A5A" w:rsidRPr="00B56888" w:rsidRDefault="008B6A5A" w:rsidP="005E2B8E">
            <w:pPr>
              <w:spacing w:line="276" w:lineRule="auto"/>
              <w:rPr>
                <w:rFonts w:eastAsia="Times New Roman" w:cstheme="minorHAnsi"/>
                <w:sz w:val="16"/>
                <w:szCs w:val="16"/>
              </w:rPr>
            </w:pPr>
            <w:r w:rsidRPr="00B56888">
              <w:rPr>
                <w:rFonts w:eastAsia="Times New Roman" w:cstheme="minorHAnsi"/>
                <w:sz w:val="16"/>
                <w:szCs w:val="16"/>
              </w:rPr>
              <w:t>integer</w:t>
            </w:r>
          </w:p>
        </w:tc>
      </w:tr>
      <w:tr w:rsidR="00B56888" w:rsidRPr="00B56888" w14:paraId="1776E16A" w14:textId="77777777" w:rsidTr="008B6A5A">
        <w:trPr>
          <w:trHeight w:val="188"/>
        </w:trPr>
        <w:tc>
          <w:tcPr>
            <w:tcW w:w="1951" w:type="dxa"/>
          </w:tcPr>
          <w:p w14:paraId="6597A188" w14:textId="77777777" w:rsidR="008B6A5A" w:rsidRPr="00B56888" w:rsidRDefault="008B6A5A" w:rsidP="00510DC5">
            <w:pPr>
              <w:spacing w:before="100" w:beforeAutospacing="1" w:after="115" w:line="276" w:lineRule="auto"/>
              <w:rPr>
                <w:rFonts w:eastAsia="Times New Roman" w:cstheme="minorHAnsi"/>
                <w:sz w:val="24"/>
                <w:szCs w:val="24"/>
              </w:rPr>
            </w:pPr>
          </w:p>
        </w:tc>
        <w:tc>
          <w:tcPr>
            <w:tcW w:w="2015" w:type="dxa"/>
          </w:tcPr>
          <w:p w14:paraId="051CDCAA" w14:textId="77777777" w:rsidR="008B6A5A" w:rsidRPr="00B56888" w:rsidRDefault="008B6A5A" w:rsidP="005E2B8E">
            <w:pPr>
              <w:spacing w:before="100" w:beforeAutospacing="1" w:after="115" w:line="276" w:lineRule="auto"/>
              <w:rPr>
                <w:rFonts w:eastAsia="Times New Roman" w:cstheme="minorHAnsi"/>
                <w:sz w:val="24"/>
                <w:szCs w:val="24"/>
              </w:rPr>
            </w:pPr>
          </w:p>
        </w:tc>
        <w:tc>
          <w:tcPr>
            <w:tcW w:w="2015" w:type="dxa"/>
          </w:tcPr>
          <w:p w14:paraId="3F4A1BB5" w14:textId="77777777" w:rsidR="008B6A5A" w:rsidRPr="00B56888" w:rsidRDefault="008B6A5A" w:rsidP="005E2B8E">
            <w:pPr>
              <w:spacing w:before="100" w:beforeAutospacing="1" w:after="115" w:line="276" w:lineRule="auto"/>
              <w:rPr>
                <w:rFonts w:eastAsia="Times New Roman" w:cstheme="minorHAnsi"/>
                <w:sz w:val="24"/>
                <w:szCs w:val="24"/>
              </w:rPr>
            </w:pPr>
          </w:p>
        </w:tc>
        <w:tc>
          <w:tcPr>
            <w:tcW w:w="2015" w:type="dxa"/>
          </w:tcPr>
          <w:p w14:paraId="1915C034" w14:textId="77777777" w:rsidR="008B6A5A" w:rsidRPr="00B56888" w:rsidRDefault="008B6A5A" w:rsidP="00510DC5">
            <w:pPr>
              <w:spacing w:before="100" w:beforeAutospacing="1" w:after="115" w:line="276" w:lineRule="auto"/>
              <w:rPr>
                <w:rFonts w:eastAsia="Times New Roman" w:cstheme="minorHAnsi"/>
                <w:sz w:val="24"/>
                <w:szCs w:val="24"/>
              </w:rPr>
            </w:pPr>
          </w:p>
        </w:tc>
        <w:tc>
          <w:tcPr>
            <w:tcW w:w="1789" w:type="dxa"/>
          </w:tcPr>
          <w:p w14:paraId="727B4F5F" w14:textId="77777777" w:rsidR="008B6A5A" w:rsidRPr="00B56888" w:rsidRDefault="008B6A5A" w:rsidP="00510DC5">
            <w:pPr>
              <w:spacing w:before="100" w:beforeAutospacing="1" w:after="115" w:line="276" w:lineRule="auto"/>
              <w:rPr>
                <w:rFonts w:eastAsia="Times New Roman" w:cstheme="minorHAnsi"/>
                <w:sz w:val="24"/>
                <w:szCs w:val="24"/>
              </w:rPr>
            </w:pPr>
          </w:p>
        </w:tc>
        <w:tc>
          <w:tcPr>
            <w:tcW w:w="1717" w:type="dxa"/>
          </w:tcPr>
          <w:p w14:paraId="7FA0F076" w14:textId="77777777" w:rsidR="008B6A5A" w:rsidRPr="00B56888" w:rsidRDefault="008B6A5A" w:rsidP="00510DC5">
            <w:pPr>
              <w:spacing w:before="100" w:beforeAutospacing="1" w:after="115" w:line="276" w:lineRule="auto"/>
              <w:rPr>
                <w:rFonts w:eastAsia="Times New Roman" w:cstheme="minorHAnsi"/>
                <w:sz w:val="24"/>
                <w:szCs w:val="24"/>
              </w:rPr>
            </w:pPr>
          </w:p>
        </w:tc>
        <w:tc>
          <w:tcPr>
            <w:tcW w:w="1575" w:type="dxa"/>
          </w:tcPr>
          <w:p w14:paraId="5C35CFEF" w14:textId="77777777" w:rsidR="008B6A5A" w:rsidRPr="00B56888" w:rsidRDefault="008B6A5A" w:rsidP="00510DC5">
            <w:pPr>
              <w:spacing w:before="100" w:beforeAutospacing="1" w:after="115" w:line="276" w:lineRule="auto"/>
              <w:rPr>
                <w:rFonts w:eastAsia="Times New Roman" w:cstheme="minorHAnsi"/>
                <w:sz w:val="24"/>
                <w:szCs w:val="24"/>
              </w:rPr>
            </w:pPr>
          </w:p>
        </w:tc>
      </w:tr>
      <w:tr w:rsidR="00124213" w:rsidRPr="00B56888" w14:paraId="665ECE6E" w14:textId="77777777" w:rsidTr="008B6A5A">
        <w:trPr>
          <w:trHeight w:val="269"/>
        </w:trPr>
        <w:tc>
          <w:tcPr>
            <w:tcW w:w="1951" w:type="dxa"/>
          </w:tcPr>
          <w:p w14:paraId="46B24DF7" w14:textId="77777777" w:rsidR="008B6A5A" w:rsidRPr="00B56888" w:rsidRDefault="008B6A5A" w:rsidP="00510DC5">
            <w:pPr>
              <w:spacing w:before="100" w:beforeAutospacing="1" w:after="115" w:line="276" w:lineRule="auto"/>
              <w:rPr>
                <w:rFonts w:eastAsia="Times New Roman" w:cstheme="minorHAnsi"/>
                <w:sz w:val="24"/>
                <w:szCs w:val="24"/>
              </w:rPr>
            </w:pPr>
          </w:p>
        </w:tc>
        <w:tc>
          <w:tcPr>
            <w:tcW w:w="2015" w:type="dxa"/>
          </w:tcPr>
          <w:p w14:paraId="4165C7E2" w14:textId="77777777" w:rsidR="008B6A5A" w:rsidRPr="00B56888" w:rsidRDefault="008B6A5A" w:rsidP="005E2B8E">
            <w:pPr>
              <w:spacing w:before="100" w:beforeAutospacing="1" w:after="115" w:line="276" w:lineRule="auto"/>
              <w:rPr>
                <w:rFonts w:eastAsia="Times New Roman" w:cstheme="minorHAnsi"/>
                <w:sz w:val="24"/>
                <w:szCs w:val="24"/>
              </w:rPr>
            </w:pPr>
          </w:p>
        </w:tc>
        <w:tc>
          <w:tcPr>
            <w:tcW w:w="2015" w:type="dxa"/>
          </w:tcPr>
          <w:p w14:paraId="78B20A0E" w14:textId="77777777" w:rsidR="008B6A5A" w:rsidRPr="00B56888" w:rsidRDefault="008B6A5A" w:rsidP="005E2B8E">
            <w:pPr>
              <w:spacing w:before="100" w:beforeAutospacing="1" w:after="115" w:line="276" w:lineRule="auto"/>
              <w:rPr>
                <w:rFonts w:eastAsia="Times New Roman" w:cstheme="minorHAnsi"/>
                <w:sz w:val="24"/>
                <w:szCs w:val="24"/>
              </w:rPr>
            </w:pPr>
          </w:p>
        </w:tc>
        <w:tc>
          <w:tcPr>
            <w:tcW w:w="2015" w:type="dxa"/>
          </w:tcPr>
          <w:p w14:paraId="6138BCEF" w14:textId="77777777" w:rsidR="008B6A5A" w:rsidRPr="00B56888" w:rsidRDefault="008B6A5A" w:rsidP="00510DC5">
            <w:pPr>
              <w:spacing w:before="100" w:beforeAutospacing="1" w:after="115" w:line="276" w:lineRule="auto"/>
              <w:rPr>
                <w:rFonts w:eastAsia="Times New Roman" w:cstheme="minorHAnsi"/>
                <w:sz w:val="24"/>
                <w:szCs w:val="24"/>
              </w:rPr>
            </w:pPr>
          </w:p>
        </w:tc>
        <w:tc>
          <w:tcPr>
            <w:tcW w:w="1789" w:type="dxa"/>
          </w:tcPr>
          <w:p w14:paraId="58B514C9" w14:textId="77777777" w:rsidR="008B6A5A" w:rsidRPr="00B56888" w:rsidRDefault="008B6A5A" w:rsidP="00510DC5">
            <w:pPr>
              <w:spacing w:before="100" w:beforeAutospacing="1" w:after="115" w:line="276" w:lineRule="auto"/>
              <w:rPr>
                <w:rFonts w:eastAsia="Times New Roman" w:cstheme="minorHAnsi"/>
                <w:sz w:val="24"/>
                <w:szCs w:val="24"/>
              </w:rPr>
            </w:pPr>
          </w:p>
        </w:tc>
        <w:tc>
          <w:tcPr>
            <w:tcW w:w="1717" w:type="dxa"/>
          </w:tcPr>
          <w:p w14:paraId="35EB3571" w14:textId="77777777" w:rsidR="008B6A5A" w:rsidRPr="00B56888" w:rsidRDefault="008B6A5A" w:rsidP="00510DC5">
            <w:pPr>
              <w:spacing w:before="100" w:beforeAutospacing="1" w:after="115" w:line="276" w:lineRule="auto"/>
              <w:rPr>
                <w:rFonts w:eastAsia="Times New Roman" w:cstheme="minorHAnsi"/>
                <w:sz w:val="24"/>
                <w:szCs w:val="24"/>
              </w:rPr>
            </w:pPr>
          </w:p>
        </w:tc>
        <w:tc>
          <w:tcPr>
            <w:tcW w:w="1575" w:type="dxa"/>
          </w:tcPr>
          <w:p w14:paraId="1B6E0266" w14:textId="77777777" w:rsidR="008B6A5A" w:rsidRPr="00B56888" w:rsidRDefault="008B6A5A" w:rsidP="00510DC5">
            <w:pPr>
              <w:spacing w:before="100" w:beforeAutospacing="1" w:after="115" w:line="276" w:lineRule="auto"/>
              <w:rPr>
                <w:rFonts w:eastAsia="Times New Roman" w:cstheme="minorHAnsi"/>
                <w:sz w:val="24"/>
                <w:szCs w:val="24"/>
              </w:rPr>
            </w:pPr>
          </w:p>
        </w:tc>
      </w:tr>
    </w:tbl>
    <w:p w14:paraId="5E2247D2" w14:textId="77777777" w:rsidR="007B721B" w:rsidRPr="00B56888" w:rsidRDefault="007B721B" w:rsidP="007F6C39">
      <w:pPr>
        <w:shd w:val="clear" w:color="auto" w:fill="FFFFFF"/>
        <w:spacing w:before="280" w:after="240" w:line="240" w:lineRule="auto"/>
        <w:rPr>
          <w:rFonts w:cstheme="minorHAnsi"/>
          <w:i/>
          <w:highlight w:val="white"/>
        </w:rPr>
      </w:pPr>
    </w:p>
    <w:p w14:paraId="642A38C6" w14:textId="77777777" w:rsidR="004756EC" w:rsidRPr="00B56888" w:rsidRDefault="004756EC" w:rsidP="007F6C39">
      <w:pPr>
        <w:shd w:val="clear" w:color="auto" w:fill="FFFFFF"/>
        <w:spacing w:before="280" w:after="240" w:line="240" w:lineRule="auto"/>
        <w:rPr>
          <w:rFonts w:cstheme="minorHAnsi"/>
          <w:i/>
          <w:highlight w:val="white"/>
        </w:rPr>
      </w:pPr>
    </w:p>
    <w:p w14:paraId="42D0FCF0" w14:textId="77777777" w:rsidR="007B721B" w:rsidRPr="00B56888" w:rsidRDefault="007B721B" w:rsidP="007F6C39">
      <w:pPr>
        <w:shd w:val="clear" w:color="auto" w:fill="FFFFFF"/>
        <w:spacing w:before="280" w:after="240" w:line="240" w:lineRule="auto"/>
        <w:rPr>
          <w:rFonts w:cstheme="minorHAnsi"/>
          <w:i/>
          <w:highlight w:val="white"/>
        </w:rPr>
      </w:pPr>
    </w:p>
    <w:p w14:paraId="66846A70" w14:textId="77777777" w:rsidR="00DC62BC" w:rsidRPr="00B56888" w:rsidRDefault="00DC62BC" w:rsidP="008A260A">
      <w:pPr>
        <w:pStyle w:val="ListParagraph"/>
        <w:numPr>
          <w:ilvl w:val="0"/>
          <w:numId w:val="24"/>
        </w:numPr>
        <w:shd w:val="clear" w:color="auto" w:fill="FFFFFF"/>
        <w:spacing w:before="100" w:beforeAutospacing="1" w:after="115" w:line="276" w:lineRule="auto"/>
        <w:rPr>
          <w:rFonts w:eastAsia="Times New Roman" w:cstheme="minorHAnsi"/>
          <w:sz w:val="24"/>
          <w:szCs w:val="24"/>
        </w:rPr>
      </w:pPr>
      <w:r w:rsidRPr="00B56888">
        <w:rPr>
          <w:rFonts w:eastAsia="Times New Roman" w:cstheme="minorHAnsi"/>
          <w:sz w:val="24"/>
          <w:szCs w:val="24"/>
        </w:rPr>
        <w:t>If yes to question</w:t>
      </w:r>
      <w:r w:rsidR="004756EC" w:rsidRPr="00B56888">
        <w:rPr>
          <w:rFonts w:eastAsia="Times New Roman" w:cstheme="minorHAnsi"/>
          <w:sz w:val="24"/>
          <w:szCs w:val="24"/>
        </w:rPr>
        <w:t xml:space="preserve"> 3</w:t>
      </w:r>
      <w:r w:rsidR="00205221" w:rsidRPr="00B56888">
        <w:rPr>
          <w:rFonts w:eastAsia="Times New Roman" w:cstheme="minorHAnsi"/>
          <w:sz w:val="24"/>
          <w:szCs w:val="24"/>
        </w:rPr>
        <w:t>4F</w:t>
      </w:r>
      <w:r w:rsidRPr="00B56888">
        <w:rPr>
          <w:rFonts w:eastAsia="Times New Roman" w:cstheme="minorHAnsi"/>
          <w:sz w:val="24"/>
          <w:szCs w:val="24"/>
        </w:rPr>
        <w:t>, please answer the following table:</w:t>
      </w:r>
    </w:p>
    <w:tbl>
      <w:tblPr>
        <w:tblStyle w:val="TableGrid"/>
        <w:tblW w:w="13023" w:type="dxa"/>
        <w:tblLook w:val="04A0" w:firstRow="1" w:lastRow="0" w:firstColumn="1" w:lastColumn="0" w:noHBand="0" w:noVBand="1"/>
      </w:tblPr>
      <w:tblGrid>
        <w:gridCol w:w="1512"/>
        <w:gridCol w:w="1704"/>
        <w:gridCol w:w="2054"/>
        <w:gridCol w:w="1768"/>
        <w:gridCol w:w="1768"/>
        <w:gridCol w:w="2320"/>
        <w:gridCol w:w="1897"/>
      </w:tblGrid>
      <w:tr w:rsidR="00B56888" w:rsidRPr="00B56888" w14:paraId="0E919909" w14:textId="77777777" w:rsidTr="005E6628">
        <w:trPr>
          <w:trHeight w:val="411"/>
        </w:trPr>
        <w:tc>
          <w:tcPr>
            <w:tcW w:w="1512" w:type="dxa"/>
          </w:tcPr>
          <w:p w14:paraId="00F43012" w14:textId="77777777" w:rsidR="008B296B" w:rsidRPr="00B56888" w:rsidRDefault="008B296B" w:rsidP="00C91CC2">
            <w:pPr>
              <w:pStyle w:val="ListParagraph"/>
              <w:spacing w:before="100" w:beforeAutospacing="1" w:after="115" w:line="276" w:lineRule="auto"/>
              <w:ind w:left="1800"/>
              <w:rPr>
                <w:rFonts w:eastAsia="Times New Roman" w:cstheme="minorHAnsi"/>
                <w:b/>
                <w:sz w:val="18"/>
                <w:szCs w:val="18"/>
              </w:rPr>
            </w:pPr>
          </w:p>
        </w:tc>
        <w:tc>
          <w:tcPr>
            <w:tcW w:w="11511" w:type="dxa"/>
            <w:gridSpan w:val="6"/>
          </w:tcPr>
          <w:p w14:paraId="32E4CCCD" w14:textId="77777777" w:rsidR="008B296B" w:rsidRPr="00B56888" w:rsidRDefault="008B296B" w:rsidP="00C91CC2">
            <w:pPr>
              <w:pStyle w:val="ListParagraph"/>
              <w:spacing w:before="100" w:beforeAutospacing="1" w:after="115" w:line="276" w:lineRule="auto"/>
              <w:ind w:left="1800"/>
              <w:rPr>
                <w:rFonts w:eastAsia="Times New Roman" w:cstheme="minorHAnsi"/>
                <w:b/>
                <w:sz w:val="18"/>
                <w:szCs w:val="18"/>
              </w:rPr>
            </w:pPr>
            <w:r w:rsidRPr="00B56888">
              <w:rPr>
                <w:rFonts w:eastAsia="Times New Roman" w:cstheme="minorHAnsi"/>
                <w:b/>
                <w:sz w:val="18"/>
                <w:szCs w:val="18"/>
              </w:rPr>
              <w:t>NETWORK-IN CHEMICAL FERTILIZER.</w:t>
            </w:r>
          </w:p>
        </w:tc>
      </w:tr>
      <w:tr w:rsidR="00B56888" w:rsidRPr="00B56888" w14:paraId="0099A87E" w14:textId="77777777" w:rsidTr="008B296B">
        <w:trPr>
          <w:trHeight w:val="3031"/>
        </w:trPr>
        <w:tc>
          <w:tcPr>
            <w:tcW w:w="1512" w:type="dxa"/>
          </w:tcPr>
          <w:p w14:paraId="02A8B4F8" w14:textId="77777777" w:rsidR="008B296B" w:rsidRPr="00B56888" w:rsidRDefault="008B296B" w:rsidP="008A260A">
            <w:pPr>
              <w:pStyle w:val="ListParagraph"/>
              <w:numPr>
                <w:ilvl w:val="0"/>
                <w:numId w:val="21"/>
              </w:numPr>
              <w:spacing w:before="100" w:beforeAutospacing="1" w:after="115" w:line="276" w:lineRule="auto"/>
              <w:rPr>
                <w:rFonts w:eastAsia="Times New Roman" w:cstheme="minorHAnsi"/>
                <w:sz w:val="18"/>
                <w:szCs w:val="18"/>
              </w:rPr>
            </w:pPr>
            <w:r w:rsidRPr="00B56888">
              <w:rPr>
                <w:rFonts w:eastAsia="Times New Roman" w:cstheme="minorHAnsi"/>
                <w:sz w:val="18"/>
                <w:szCs w:val="18"/>
              </w:rPr>
              <w:t>Tell me the name of the PERSON:</w:t>
            </w:r>
          </w:p>
          <w:p w14:paraId="1D333CE4" w14:textId="77777777" w:rsidR="008B296B" w:rsidRPr="00B56888" w:rsidRDefault="008B296B" w:rsidP="00197491">
            <w:pPr>
              <w:spacing w:before="100" w:beforeAutospacing="1" w:after="115" w:line="276" w:lineRule="auto"/>
              <w:rPr>
                <w:rFonts w:eastAsia="Times New Roman" w:cstheme="minorHAnsi"/>
                <w:b/>
                <w:sz w:val="18"/>
                <w:szCs w:val="18"/>
              </w:rPr>
            </w:pPr>
          </w:p>
        </w:tc>
        <w:tc>
          <w:tcPr>
            <w:tcW w:w="1704" w:type="dxa"/>
          </w:tcPr>
          <w:p w14:paraId="51B3A7CC" w14:textId="77777777" w:rsidR="008B296B" w:rsidRPr="00B56888" w:rsidRDefault="008B296B" w:rsidP="008A260A">
            <w:pPr>
              <w:pStyle w:val="ListParagraph"/>
              <w:numPr>
                <w:ilvl w:val="0"/>
                <w:numId w:val="21"/>
              </w:numPr>
              <w:shd w:val="clear" w:color="auto" w:fill="FFFFFF"/>
              <w:spacing w:before="100" w:beforeAutospacing="1" w:line="276" w:lineRule="auto"/>
              <w:rPr>
                <w:rFonts w:eastAsia="Times New Roman" w:cstheme="minorHAnsi"/>
                <w:b/>
                <w:sz w:val="18"/>
                <w:szCs w:val="18"/>
              </w:rPr>
            </w:pPr>
            <w:r w:rsidRPr="00B56888">
              <w:rPr>
                <w:rFonts w:eastAsia="Times New Roman" w:cstheme="minorHAnsi"/>
                <w:sz w:val="18"/>
                <w:szCs w:val="18"/>
              </w:rPr>
              <w:t>How much chemical fertilizer did your household</w:t>
            </w:r>
            <w:r w:rsidR="002B18F3" w:rsidRPr="00B56888">
              <w:rPr>
                <w:rFonts w:eastAsia="Times New Roman" w:cstheme="minorHAnsi"/>
                <w:sz w:val="18"/>
                <w:szCs w:val="18"/>
              </w:rPr>
              <w:t xml:space="preserve"> buy or</w:t>
            </w:r>
            <w:r w:rsidRPr="00B56888">
              <w:rPr>
                <w:rFonts w:eastAsia="Times New Roman" w:cstheme="minorHAnsi"/>
                <w:sz w:val="18"/>
                <w:szCs w:val="18"/>
              </w:rPr>
              <w:t xml:space="preserve"> receive from PERSON?</w:t>
            </w:r>
          </w:p>
        </w:tc>
        <w:tc>
          <w:tcPr>
            <w:tcW w:w="2054" w:type="dxa"/>
          </w:tcPr>
          <w:p w14:paraId="74390F57" w14:textId="77777777" w:rsidR="008B296B" w:rsidRPr="00B56888" w:rsidRDefault="008B296B" w:rsidP="008A260A">
            <w:pPr>
              <w:pStyle w:val="ListParagraph"/>
              <w:numPr>
                <w:ilvl w:val="0"/>
                <w:numId w:val="21"/>
              </w:numPr>
              <w:shd w:val="clear" w:color="auto" w:fill="FFFFFF"/>
              <w:spacing w:before="100" w:beforeAutospacing="1" w:line="276" w:lineRule="auto"/>
              <w:rPr>
                <w:rFonts w:eastAsia="Times New Roman" w:cstheme="minorHAnsi"/>
                <w:b/>
                <w:sz w:val="18"/>
                <w:szCs w:val="18"/>
              </w:rPr>
            </w:pPr>
            <w:r w:rsidRPr="00B56888">
              <w:rPr>
                <w:rFonts w:eastAsia="Times New Roman" w:cstheme="minorHAnsi"/>
                <w:sz w:val="18"/>
                <w:szCs w:val="18"/>
              </w:rPr>
              <w:t>Did your household pay or have to do something in exchange of the fertilizer?</w:t>
            </w:r>
          </w:p>
        </w:tc>
        <w:tc>
          <w:tcPr>
            <w:tcW w:w="1768" w:type="dxa"/>
          </w:tcPr>
          <w:p w14:paraId="4C0E770A" w14:textId="77777777" w:rsidR="008B296B" w:rsidRPr="00B56888" w:rsidRDefault="00DE1421" w:rsidP="008A260A">
            <w:pPr>
              <w:pStyle w:val="ListParagraph"/>
              <w:numPr>
                <w:ilvl w:val="0"/>
                <w:numId w:val="21"/>
              </w:numPr>
              <w:shd w:val="clear" w:color="auto" w:fill="FFFFFF"/>
              <w:spacing w:before="100" w:beforeAutospacing="1" w:line="276" w:lineRule="auto"/>
              <w:rPr>
                <w:rFonts w:eastAsia="Times New Roman" w:cstheme="minorHAnsi"/>
                <w:sz w:val="18"/>
                <w:szCs w:val="18"/>
              </w:rPr>
            </w:pPr>
            <w:r w:rsidRPr="00B56888">
              <w:rPr>
                <w:rFonts w:eastAsia="Times New Roman" w:cstheme="minorHAnsi"/>
                <w:sz w:val="18"/>
                <w:szCs w:val="18"/>
              </w:rPr>
              <w:t>If Question C=</w:t>
            </w:r>
            <w:r w:rsidR="008B296B" w:rsidRPr="00B56888">
              <w:rPr>
                <w:rFonts w:eastAsia="Times New Roman" w:cstheme="minorHAnsi"/>
                <w:sz w:val="18"/>
                <w:szCs w:val="18"/>
              </w:rPr>
              <w:t>2, how much did you pay for the fertilizer?</w:t>
            </w:r>
          </w:p>
        </w:tc>
        <w:tc>
          <w:tcPr>
            <w:tcW w:w="1768" w:type="dxa"/>
          </w:tcPr>
          <w:p w14:paraId="61F98CFA" w14:textId="77777777" w:rsidR="008B296B" w:rsidRPr="00455E06" w:rsidRDefault="008B296B" w:rsidP="008A260A">
            <w:pPr>
              <w:pStyle w:val="ListParagraph"/>
              <w:numPr>
                <w:ilvl w:val="0"/>
                <w:numId w:val="21"/>
              </w:numPr>
              <w:shd w:val="clear" w:color="auto" w:fill="FFFFFF"/>
              <w:spacing w:before="100" w:beforeAutospacing="1" w:line="276" w:lineRule="auto"/>
              <w:rPr>
                <w:rFonts w:eastAsia="Times New Roman" w:cstheme="minorHAnsi"/>
                <w:strike/>
                <w:color w:val="C00000"/>
                <w:sz w:val="18"/>
                <w:szCs w:val="18"/>
              </w:rPr>
            </w:pPr>
            <w:r w:rsidRPr="00455E06">
              <w:rPr>
                <w:rFonts w:eastAsia="Times New Roman" w:cstheme="minorHAnsi"/>
                <w:strike/>
                <w:color w:val="C00000"/>
                <w:sz w:val="18"/>
                <w:szCs w:val="18"/>
              </w:rPr>
              <w:t>Did you go to talk to the chief or the elders first to receive that chemical fertilizer (or coupon)?</w:t>
            </w:r>
          </w:p>
        </w:tc>
        <w:tc>
          <w:tcPr>
            <w:tcW w:w="2320" w:type="dxa"/>
          </w:tcPr>
          <w:p w14:paraId="3DA24490" w14:textId="613A7F41" w:rsidR="008B296B" w:rsidRPr="00B56888" w:rsidRDefault="008B296B" w:rsidP="008A260A">
            <w:pPr>
              <w:pStyle w:val="ListParagraph"/>
              <w:numPr>
                <w:ilvl w:val="0"/>
                <w:numId w:val="21"/>
              </w:numPr>
              <w:shd w:val="clear" w:color="auto" w:fill="FFFFFF"/>
              <w:spacing w:before="100" w:beforeAutospacing="1" w:line="276" w:lineRule="auto"/>
              <w:rPr>
                <w:rFonts w:eastAsia="Times New Roman" w:cstheme="minorHAnsi"/>
                <w:sz w:val="18"/>
                <w:szCs w:val="18"/>
              </w:rPr>
            </w:pPr>
            <w:r w:rsidRPr="00B56888">
              <w:rPr>
                <w:rFonts w:eastAsia="Times New Roman" w:cstheme="minorHAnsi"/>
                <w:sz w:val="18"/>
                <w:szCs w:val="18"/>
              </w:rPr>
              <w:t xml:space="preserve">Were the chief or the </w:t>
            </w:r>
            <w:r w:rsidR="005E6628" w:rsidRPr="00B56888">
              <w:rPr>
                <w:rFonts w:eastAsia="Times New Roman" w:cstheme="minorHAnsi"/>
                <w:sz w:val="18"/>
                <w:szCs w:val="18"/>
              </w:rPr>
              <w:t>elders involved</w:t>
            </w:r>
            <w:r w:rsidRPr="00B56888">
              <w:rPr>
                <w:rFonts w:eastAsia="Times New Roman" w:cstheme="minorHAnsi"/>
                <w:sz w:val="18"/>
                <w:szCs w:val="18"/>
              </w:rPr>
              <w:t xml:space="preserve"> in that chemical fertilizer (or coupon) </w:t>
            </w:r>
            <w:r w:rsidR="009C2BC8" w:rsidRPr="009C2BC8">
              <w:rPr>
                <w:rFonts w:eastAsia="Times New Roman" w:cstheme="minorHAnsi"/>
                <w:color w:val="C00000"/>
                <w:sz w:val="18"/>
                <w:szCs w:val="18"/>
              </w:rPr>
              <w:t>transfer</w:t>
            </w:r>
            <w:r w:rsidRPr="00B56888">
              <w:rPr>
                <w:rFonts w:eastAsia="Times New Roman" w:cstheme="minorHAnsi"/>
                <w:sz w:val="18"/>
                <w:szCs w:val="18"/>
              </w:rPr>
              <w:t xml:space="preserve">? </w:t>
            </w:r>
          </w:p>
          <w:p w14:paraId="152D17D0" w14:textId="77777777" w:rsidR="008B296B" w:rsidRPr="00B56888" w:rsidRDefault="008B296B" w:rsidP="00197491">
            <w:pPr>
              <w:pStyle w:val="ListParagraph"/>
              <w:shd w:val="clear" w:color="auto" w:fill="FFFFFF"/>
              <w:spacing w:before="100" w:beforeAutospacing="1" w:line="276" w:lineRule="auto"/>
              <w:ind w:left="216"/>
              <w:rPr>
                <w:rFonts w:eastAsia="Times New Roman" w:cstheme="minorHAnsi"/>
                <w:sz w:val="18"/>
                <w:szCs w:val="18"/>
              </w:rPr>
            </w:pPr>
          </w:p>
          <w:p w14:paraId="7DF755AF" w14:textId="77777777" w:rsidR="008B296B" w:rsidRPr="00B56888" w:rsidRDefault="008B296B" w:rsidP="00197491">
            <w:pPr>
              <w:pStyle w:val="ListParagraph"/>
              <w:shd w:val="clear" w:color="auto" w:fill="FFFFFF"/>
              <w:spacing w:before="100" w:beforeAutospacing="1" w:line="276" w:lineRule="auto"/>
              <w:ind w:left="216"/>
              <w:rPr>
                <w:rFonts w:eastAsia="Times New Roman" w:cstheme="minorHAnsi"/>
                <w:sz w:val="18"/>
                <w:szCs w:val="18"/>
              </w:rPr>
            </w:pPr>
            <w:r w:rsidRPr="00B56888">
              <w:rPr>
                <w:rFonts w:eastAsia="Times New Roman" w:cstheme="minorHAnsi"/>
                <w:sz w:val="18"/>
                <w:szCs w:val="18"/>
              </w:rPr>
              <w:t>[ As for example, in the quantity received, things to do in return of it, contacting you]</w:t>
            </w:r>
          </w:p>
        </w:tc>
        <w:tc>
          <w:tcPr>
            <w:tcW w:w="1897" w:type="dxa"/>
          </w:tcPr>
          <w:p w14:paraId="149F1396" w14:textId="77777777" w:rsidR="008B296B" w:rsidRPr="00B56888" w:rsidRDefault="008B296B" w:rsidP="00A40D3C">
            <w:pPr>
              <w:spacing w:before="100" w:beforeAutospacing="1" w:after="115" w:line="276" w:lineRule="auto"/>
              <w:rPr>
                <w:rFonts w:eastAsia="Times New Roman" w:cstheme="minorHAnsi"/>
                <w:b/>
                <w:sz w:val="18"/>
                <w:szCs w:val="18"/>
              </w:rPr>
            </w:pPr>
            <w:r w:rsidRPr="00B56888">
              <w:rPr>
                <w:rFonts w:eastAsia="Times New Roman" w:cstheme="minorHAnsi"/>
                <w:b/>
                <w:sz w:val="18"/>
                <w:szCs w:val="18"/>
              </w:rPr>
              <w:t>USE BOOKLETS TO DETERMINE THE HOUSEHOLD NUMBER.</w:t>
            </w:r>
          </w:p>
          <w:p w14:paraId="35BF2275" w14:textId="77777777" w:rsidR="008B296B" w:rsidRPr="00B56888" w:rsidRDefault="008B296B" w:rsidP="00A40D3C">
            <w:pPr>
              <w:spacing w:before="100" w:beforeAutospacing="1" w:after="115" w:line="276" w:lineRule="auto"/>
              <w:rPr>
                <w:rFonts w:eastAsia="Times New Roman" w:cstheme="minorHAnsi"/>
                <w:b/>
                <w:sz w:val="18"/>
                <w:szCs w:val="18"/>
              </w:rPr>
            </w:pPr>
            <w:r w:rsidRPr="00B56888">
              <w:rPr>
                <w:rFonts w:eastAsia="Times New Roman" w:cstheme="minorHAnsi"/>
                <w:b/>
                <w:sz w:val="18"/>
                <w:szCs w:val="18"/>
              </w:rPr>
              <w:t>IF UNABLE TO DO SO RECORD ANSWERS FOR LATER MATCHING USING FOLLOW UP QUESTIONS.</w:t>
            </w:r>
          </w:p>
        </w:tc>
      </w:tr>
      <w:tr w:rsidR="00B56888" w:rsidRPr="00B56888" w14:paraId="0CCA9929" w14:textId="77777777" w:rsidTr="008B296B">
        <w:trPr>
          <w:trHeight w:val="58"/>
        </w:trPr>
        <w:tc>
          <w:tcPr>
            <w:tcW w:w="1512" w:type="dxa"/>
          </w:tcPr>
          <w:p w14:paraId="21E18FEA" w14:textId="77777777" w:rsidR="008B296B" w:rsidRPr="00B56888" w:rsidRDefault="008B296B" w:rsidP="00197491">
            <w:pPr>
              <w:spacing w:line="276" w:lineRule="auto"/>
              <w:rPr>
                <w:rFonts w:eastAsia="Times New Roman" w:cstheme="minorHAnsi"/>
                <w:sz w:val="16"/>
                <w:szCs w:val="16"/>
              </w:rPr>
            </w:pPr>
            <w:r w:rsidRPr="00B56888">
              <w:rPr>
                <w:rFonts w:eastAsia="Times New Roman" w:cstheme="minorHAnsi"/>
                <w:sz w:val="16"/>
                <w:szCs w:val="16"/>
              </w:rPr>
              <w:t xml:space="preserve">Enumerator ask for the name but do not write it down. (write only </w:t>
            </w:r>
            <w:proofErr w:type="spellStart"/>
            <w:r w:rsidRPr="00B56888">
              <w:rPr>
                <w:rFonts w:eastAsia="Times New Roman" w:cstheme="minorHAnsi"/>
                <w:sz w:val="16"/>
                <w:szCs w:val="16"/>
              </w:rPr>
              <w:t>in</w:t>
            </w:r>
            <w:r w:rsidR="005E6628" w:rsidRPr="00B56888">
              <w:rPr>
                <w:rFonts w:eastAsia="Times New Roman" w:cstheme="minorHAnsi"/>
                <w:sz w:val="16"/>
                <w:szCs w:val="16"/>
              </w:rPr>
              <w:t>thenotebook</w:t>
            </w:r>
            <w:proofErr w:type="spellEnd"/>
            <w:r w:rsidR="005E6628" w:rsidRPr="00B56888">
              <w:rPr>
                <w:rFonts w:eastAsia="Times New Roman" w:cstheme="minorHAnsi"/>
                <w:sz w:val="16"/>
                <w:szCs w:val="16"/>
              </w:rPr>
              <w:t>)</w:t>
            </w:r>
          </w:p>
        </w:tc>
        <w:tc>
          <w:tcPr>
            <w:tcW w:w="1704" w:type="dxa"/>
          </w:tcPr>
          <w:p w14:paraId="655AC8F1" w14:textId="77777777" w:rsidR="008B296B" w:rsidRPr="00B56888" w:rsidRDefault="008B296B" w:rsidP="00197491">
            <w:pPr>
              <w:spacing w:line="276" w:lineRule="auto"/>
              <w:rPr>
                <w:rFonts w:eastAsia="Times New Roman" w:cstheme="minorHAnsi"/>
                <w:sz w:val="16"/>
                <w:szCs w:val="16"/>
              </w:rPr>
            </w:pPr>
            <w:r w:rsidRPr="00B56888">
              <w:rPr>
                <w:rFonts w:eastAsia="Times New Roman" w:cstheme="minorHAnsi"/>
                <w:sz w:val="16"/>
                <w:szCs w:val="16"/>
              </w:rPr>
              <w:t>KG</w:t>
            </w:r>
          </w:p>
        </w:tc>
        <w:tc>
          <w:tcPr>
            <w:tcW w:w="2054" w:type="dxa"/>
          </w:tcPr>
          <w:p w14:paraId="66DBAF16" w14:textId="77777777" w:rsidR="008B296B" w:rsidRPr="00B56888" w:rsidRDefault="005E6628" w:rsidP="00510DC5">
            <w:pPr>
              <w:spacing w:after="115"/>
              <w:rPr>
                <w:rFonts w:eastAsia="Times New Roman" w:cstheme="minorHAnsi"/>
                <w:sz w:val="16"/>
                <w:szCs w:val="16"/>
              </w:rPr>
            </w:pPr>
            <w:r w:rsidRPr="00B56888">
              <w:rPr>
                <w:rFonts w:eastAsia="Times New Roman" w:cstheme="minorHAnsi"/>
                <w:sz w:val="16"/>
                <w:szCs w:val="16"/>
              </w:rPr>
              <w:t>Multiple Choice</w:t>
            </w:r>
          </w:p>
          <w:p w14:paraId="14D8C5F2" w14:textId="77777777" w:rsidR="008B296B" w:rsidRPr="00B56888" w:rsidRDefault="008B296B" w:rsidP="00510DC5">
            <w:pPr>
              <w:spacing w:after="115"/>
              <w:rPr>
                <w:rFonts w:eastAsia="Times New Roman" w:cstheme="minorHAnsi"/>
                <w:sz w:val="16"/>
                <w:szCs w:val="16"/>
              </w:rPr>
            </w:pPr>
            <w:r w:rsidRPr="00B56888">
              <w:rPr>
                <w:rFonts w:eastAsia="Times New Roman" w:cstheme="minorHAnsi"/>
                <w:sz w:val="16"/>
                <w:szCs w:val="16"/>
              </w:rPr>
              <w:t>1; No.</w:t>
            </w:r>
          </w:p>
          <w:p w14:paraId="5B2E9E6B" w14:textId="77777777" w:rsidR="008B296B" w:rsidRPr="00B56888" w:rsidRDefault="005E6628" w:rsidP="00510DC5">
            <w:pPr>
              <w:spacing w:after="115"/>
              <w:rPr>
                <w:rFonts w:eastAsia="Times New Roman" w:cstheme="minorHAnsi"/>
                <w:sz w:val="16"/>
                <w:szCs w:val="16"/>
              </w:rPr>
            </w:pPr>
            <w:r w:rsidRPr="00B56888">
              <w:rPr>
                <w:rFonts w:eastAsia="Times New Roman" w:cstheme="minorHAnsi"/>
                <w:sz w:val="16"/>
                <w:szCs w:val="16"/>
              </w:rPr>
              <w:t>2: Pay</w:t>
            </w:r>
            <w:r w:rsidR="008B296B" w:rsidRPr="00B56888">
              <w:rPr>
                <w:rFonts w:eastAsia="Times New Roman" w:cstheme="minorHAnsi"/>
                <w:sz w:val="16"/>
                <w:szCs w:val="16"/>
              </w:rPr>
              <w:t>.</w:t>
            </w:r>
          </w:p>
          <w:p w14:paraId="26804FFB" w14:textId="77777777" w:rsidR="008B296B" w:rsidRPr="00B56888" w:rsidRDefault="008B296B" w:rsidP="00510DC5">
            <w:pPr>
              <w:spacing w:after="115"/>
              <w:rPr>
                <w:rFonts w:eastAsia="Times New Roman" w:cstheme="minorHAnsi"/>
                <w:sz w:val="16"/>
                <w:szCs w:val="16"/>
              </w:rPr>
            </w:pPr>
            <w:r w:rsidRPr="00B56888">
              <w:rPr>
                <w:rFonts w:eastAsia="Times New Roman" w:cstheme="minorHAnsi"/>
                <w:sz w:val="16"/>
                <w:szCs w:val="16"/>
              </w:rPr>
              <w:t>3: Give a different food item or any other good.  [f.</w:t>
            </w:r>
          </w:p>
          <w:p w14:paraId="2389133F" w14:textId="77777777" w:rsidR="008B296B" w:rsidRPr="00B56888" w:rsidRDefault="008B296B" w:rsidP="00510DC5">
            <w:pPr>
              <w:spacing w:after="115"/>
              <w:rPr>
                <w:rFonts w:eastAsia="Times New Roman" w:cstheme="minorHAnsi"/>
                <w:sz w:val="16"/>
                <w:szCs w:val="16"/>
              </w:rPr>
            </w:pPr>
            <w:r w:rsidRPr="00B56888">
              <w:rPr>
                <w:rFonts w:eastAsia="Times New Roman" w:cstheme="minorHAnsi"/>
                <w:sz w:val="16"/>
                <w:szCs w:val="16"/>
              </w:rPr>
              <w:t xml:space="preserve">4: Provide </w:t>
            </w:r>
            <w:proofErr w:type="spellStart"/>
            <w:r w:rsidRPr="00B56888">
              <w:rPr>
                <w:rFonts w:eastAsia="Times New Roman" w:cstheme="minorHAnsi"/>
                <w:sz w:val="16"/>
                <w:szCs w:val="16"/>
              </w:rPr>
              <w:t>Ganyu</w:t>
            </w:r>
            <w:proofErr w:type="spellEnd"/>
            <w:r w:rsidRPr="00B56888">
              <w:rPr>
                <w:rFonts w:eastAsia="Times New Roman" w:cstheme="minorHAnsi"/>
                <w:sz w:val="16"/>
                <w:szCs w:val="16"/>
              </w:rPr>
              <w:t xml:space="preserve"> labor (you or any member of the household)</w:t>
            </w:r>
          </w:p>
          <w:p w14:paraId="5CB4212A" w14:textId="77777777" w:rsidR="008B296B" w:rsidRPr="00B56888" w:rsidRDefault="008B296B" w:rsidP="00510DC5">
            <w:pPr>
              <w:spacing w:after="115"/>
              <w:rPr>
                <w:rFonts w:eastAsia="Times New Roman" w:cstheme="minorHAnsi"/>
                <w:sz w:val="16"/>
                <w:szCs w:val="16"/>
              </w:rPr>
            </w:pPr>
            <w:r w:rsidRPr="00B56888">
              <w:rPr>
                <w:rFonts w:eastAsia="Times New Roman" w:cstheme="minorHAnsi"/>
                <w:sz w:val="16"/>
                <w:szCs w:val="16"/>
              </w:rPr>
              <w:lastRenderedPageBreak/>
              <w:t>5: Provide any other type of labor or service</w:t>
            </w:r>
          </w:p>
          <w:p w14:paraId="05693AD4" w14:textId="77777777" w:rsidR="008B296B" w:rsidRPr="00B56888" w:rsidRDefault="008B296B" w:rsidP="00510DC5">
            <w:pPr>
              <w:spacing w:before="100" w:beforeAutospacing="1" w:after="115" w:line="276" w:lineRule="auto"/>
              <w:rPr>
                <w:rFonts w:eastAsia="Times New Roman" w:cstheme="minorHAnsi"/>
                <w:sz w:val="16"/>
                <w:szCs w:val="16"/>
              </w:rPr>
            </w:pPr>
          </w:p>
        </w:tc>
        <w:tc>
          <w:tcPr>
            <w:tcW w:w="1768" w:type="dxa"/>
          </w:tcPr>
          <w:p w14:paraId="31028014" w14:textId="77777777" w:rsidR="008B296B" w:rsidRPr="00B56888" w:rsidRDefault="008B296B" w:rsidP="00197491">
            <w:pPr>
              <w:rPr>
                <w:rFonts w:eastAsia="Times New Roman" w:cstheme="minorHAnsi"/>
                <w:sz w:val="16"/>
                <w:szCs w:val="16"/>
              </w:rPr>
            </w:pPr>
            <w:r w:rsidRPr="00B56888">
              <w:rPr>
                <w:rFonts w:eastAsia="Times New Roman" w:cstheme="minorHAnsi"/>
                <w:sz w:val="16"/>
                <w:szCs w:val="16"/>
              </w:rPr>
              <w:lastRenderedPageBreak/>
              <w:t>MWK</w:t>
            </w:r>
          </w:p>
        </w:tc>
        <w:tc>
          <w:tcPr>
            <w:tcW w:w="1768" w:type="dxa"/>
          </w:tcPr>
          <w:p w14:paraId="47F8476C" w14:textId="77777777" w:rsidR="008B296B" w:rsidRPr="00455E06" w:rsidRDefault="008B296B" w:rsidP="00197491">
            <w:pPr>
              <w:rPr>
                <w:rFonts w:eastAsia="Times New Roman" w:cstheme="minorHAnsi"/>
                <w:strike/>
                <w:color w:val="C00000"/>
                <w:sz w:val="16"/>
                <w:szCs w:val="16"/>
              </w:rPr>
            </w:pPr>
            <w:commentRangeStart w:id="29"/>
            <w:r w:rsidRPr="00455E06">
              <w:rPr>
                <w:rFonts w:eastAsia="Times New Roman" w:cstheme="minorHAnsi"/>
                <w:strike/>
                <w:color w:val="C00000"/>
                <w:sz w:val="16"/>
                <w:szCs w:val="16"/>
              </w:rPr>
              <w:t>1 = YES</w:t>
            </w:r>
          </w:p>
          <w:p w14:paraId="1AD8D101" w14:textId="77777777" w:rsidR="008B296B" w:rsidRPr="00455E06" w:rsidRDefault="008B296B" w:rsidP="00197491">
            <w:pPr>
              <w:rPr>
                <w:rFonts w:eastAsia="Times New Roman" w:cstheme="minorHAnsi"/>
                <w:strike/>
                <w:color w:val="C00000"/>
                <w:sz w:val="16"/>
                <w:szCs w:val="16"/>
              </w:rPr>
            </w:pPr>
            <w:r w:rsidRPr="00455E06">
              <w:rPr>
                <w:rFonts w:eastAsia="Times New Roman" w:cstheme="minorHAnsi"/>
                <w:strike/>
                <w:color w:val="C00000"/>
                <w:sz w:val="16"/>
                <w:szCs w:val="16"/>
              </w:rPr>
              <w:t>2 = NO</w:t>
            </w:r>
            <w:commentRangeEnd w:id="29"/>
            <w:r w:rsidR="009C2BC8">
              <w:rPr>
                <w:rStyle w:val="CommentReference"/>
              </w:rPr>
              <w:commentReference w:id="29"/>
            </w:r>
          </w:p>
        </w:tc>
        <w:tc>
          <w:tcPr>
            <w:tcW w:w="2320" w:type="dxa"/>
          </w:tcPr>
          <w:p w14:paraId="0AD6D3E1" w14:textId="77777777" w:rsidR="008B296B" w:rsidRPr="00B56888" w:rsidRDefault="008B296B" w:rsidP="00197491">
            <w:pPr>
              <w:rPr>
                <w:rFonts w:eastAsia="Times New Roman" w:cstheme="minorHAnsi"/>
                <w:sz w:val="16"/>
                <w:szCs w:val="16"/>
              </w:rPr>
            </w:pPr>
            <w:r w:rsidRPr="00B56888">
              <w:rPr>
                <w:rFonts w:eastAsia="Times New Roman" w:cstheme="minorHAnsi"/>
                <w:sz w:val="16"/>
                <w:szCs w:val="16"/>
              </w:rPr>
              <w:t>1 = YES</w:t>
            </w:r>
          </w:p>
          <w:p w14:paraId="6E8B2146" w14:textId="77777777" w:rsidR="008B296B" w:rsidRPr="00B56888" w:rsidRDefault="008B296B" w:rsidP="00197491">
            <w:pPr>
              <w:rPr>
                <w:rFonts w:eastAsia="Times New Roman" w:cstheme="minorHAnsi"/>
                <w:sz w:val="16"/>
                <w:szCs w:val="16"/>
              </w:rPr>
            </w:pPr>
            <w:r w:rsidRPr="00B56888">
              <w:rPr>
                <w:rFonts w:eastAsia="Times New Roman" w:cstheme="minorHAnsi"/>
                <w:sz w:val="16"/>
                <w:szCs w:val="16"/>
              </w:rPr>
              <w:t>2 = NO</w:t>
            </w:r>
          </w:p>
        </w:tc>
        <w:tc>
          <w:tcPr>
            <w:tcW w:w="1897" w:type="dxa"/>
          </w:tcPr>
          <w:p w14:paraId="6A885FA8" w14:textId="77777777" w:rsidR="008B296B" w:rsidRPr="00B56888" w:rsidRDefault="008B296B" w:rsidP="00197491">
            <w:pPr>
              <w:rPr>
                <w:rFonts w:eastAsia="Times New Roman" w:cstheme="minorHAnsi"/>
                <w:sz w:val="16"/>
                <w:szCs w:val="16"/>
              </w:rPr>
            </w:pPr>
          </w:p>
        </w:tc>
      </w:tr>
      <w:tr w:rsidR="00B56888" w:rsidRPr="00B56888" w14:paraId="3A6CA29C" w14:textId="77777777" w:rsidTr="008B296B">
        <w:trPr>
          <w:trHeight w:val="435"/>
        </w:trPr>
        <w:tc>
          <w:tcPr>
            <w:tcW w:w="1512" w:type="dxa"/>
          </w:tcPr>
          <w:p w14:paraId="5362674D" w14:textId="77777777" w:rsidR="008B296B" w:rsidRPr="00B56888" w:rsidRDefault="008B296B" w:rsidP="00197491">
            <w:pPr>
              <w:spacing w:before="100" w:beforeAutospacing="1" w:after="115" w:line="276" w:lineRule="auto"/>
              <w:rPr>
                <w:rFonts w:eastAsia="Times New Roman" w:cstheme="minorHAnsi"/>
                <w:sz w:val="16"/>
                <w:szCs w:val="16"/>
              </w:rPr>
            </w:pPr>
          </w:p>
        </w:tc>
        <w:tc>
          <w:tcPr>
            <w:tcW w:w="1704" w:type="dxa"/>
          </w:tcPr>
          <w:p w14:paraId="0121D1AA" w14:textId="77777777" w:rsidR="008B296B" w:rsidRPr="00B56888" w:rsidRDefault="008B296B" w:rsidP="00197491">
            <w:pPr>
              <w:spacing w:before="100" w:beforeAutospacing="1" w:after="115" w:line="276" w:lineRule="auto"/>
              <w:rPr>
                <w:rFonts w:eastAsia="Times New Roman" w:cstheme="minorHAnsi"/>
                <w:sz w:val="16"/>
                <w:szCs w:val="16"/>
              </w:rPr>
            </w:pPr>
          </w:p>
        </w:tc>
        <w:tc>
          <w:tcPr>
            <w:tcW w:w="2054" w:type="dxa"/>
          </w:tcPr>
          <w:p w14:paraId="09750E53" w14:textId="77777777" w:rsidR="008B296B" w:rsidRPr="00B56888" w:rsidRDefault="008B296B" w:rsidP="00197491">
            <w:pPr>
              <w:spacing w:before="100" w:beforeAutospacing="1" w:after="115" w:line="276" w:lineRule="auto"/>
              <w:rPr>
                <w:rFonts w:eastAsia="Times New Roman" w:cstheme="minorHAnsi"/>
                <w:sz w:val="16"/>
                <w:szCs w:val="16"/>
              </w:rPr>
            </w:pPr>
          </w:p>
        </w:tc>
        <w:tc>
          <w:tcPr>
            <w:tcW w:w="1768" w:type="dxa"/>
          </w:tcPr>
          <w:p w14:paraId="6AB33608" w14:textId="77777777" w:rsidR="008B296B" w:rsidRPr="00B56888" w:rsidRDefault="008B296B" w:rsidP="00197491">
            <w:pPr>
              <w:spacing w:before="100" w:beforeAutospacing="1" w:after="115" w:line="276" w:lineRule="auto"/>
              <w:rPr>
                <w:rFonts w:eastAsia="Times New Roman" w:cstheme="minorHAnsi"/>
                <w:sz w:val="16"/>
                <w:szCs w:val="16"/>
              </w:rPr>
            </w:pPr>
          </w:p>
        </w:tc>
        <w:tc>
          <w:tcPr>
            <w:tcW w:w="1768" w:type="dxa"/>
          </w:tcPr>
          <w:p w14:paraId="782CB8DE" w14:textId="77777777" w:rsidR="008B296B" w:rsidRPr="00B56888" w:rsidRDefault="008B296B" w:rsidP="00197491">
            <w:pPr>
              <w:spacing w:before="100" w:beforeAutospacing="1" w:after="115" w:line="276" w:lineRule="auto"/>
              <w:rPr>
                <w:rFonts w:eastAsia="Times New Roman" w:cstheme="minorHAnsi"/>
                <w:sz w:val="16"/>
                <w:szCs w:val="16"/>
              </w:rPr>
            </w:pPr>
          </w:p>
        </w:tc>
        <w:tc>
          <w:tcPr>
            <w:tcW w:w="2320" w:type="dxa"/>
          </w:tcPr>
          <w:p w14:paraId="66BD0AA4" w14:textId="77777777" w:rsidR="008B296B" w:rsidRPr="00B56888" w:rsidRDefault="008B296B" w:rsidP="00197491">
            <w:pPr>
              <w:spacing w:before="100" w:beforeAutospacing="1" w:after="115" w:line="276" w:lineRule="auto"/>
              <w:rPr>
                <w:rFonts w:eastAsia="Times New Roman" w:cstheme="minorHAnsi"/>
                <w:sz w:val="16"/>
                <w:szCs w:val="16"/>
              </w:rPr>
            </w:pPr>
          </w:p>
        </w:tc>
        <w:tc>
          <w:tcPr>
            <w:tcW w:w="1897" w:type="dxa"/>
          </w:tcPr>
          <w:p w14:paraId="7D4E284A" w14:textId="77777777" w:rsidR="008B296B" w:rsidRPr="00B56888" w:rsidRDefault="008B296B" w:rsidP="00197491">
            <w:pPr>
              <w:spacing w:before="100" w:beforeAutospacing="1" w:after="115" w:line="276" w:lineRule="auto"/>
              <w:rPr>
                <w:rFonts w:eastAsia="Times New Roman" w:cstheme="minorHAnsi"/>
                <w:sz w:val="16"/>
                <w:szCs w:val="16"/>
              </w:rPr>
            </w:pPr>
          </w:p>
        </w:tc>
      </w:tr>
      <w:tr w:rsidR="00B56888" w:rsidRPr="00B56888" w14:paraId="71CE11D2" w14:textId="77777777" w:rsidTr="008B296B">
        <w:trPr>
          <w:trHeight w:val="447"/>
        </w:trPr>
        <w:tc>
          <w:tcPr>
            <w:tcW w:w="1512" w:type="dxa"/>
          </w:tcPr>
          <w:p w14:paraId="74A6FABC" w14:textId="77777777" w:rsidR="008B296B" w:rsidRPr="00B56888" w:rsidRDefault="008B296B" w:rsidP="00197491">
            <w:pPr>
              <w:spacing w:before="100" w:beforeAutospacing="1" w:after="115" w:line="276" w:lineRule="auto"/>
              <w:rPr>
                <w:rFonts w:eastAsia="Times New Roman" w:cstheme="minorHAnsi"/>
                <w:sz w:val="16"/>
                <w:szCs w:val="16"/>
              </w:rPr>
            </w:pPr>
          </w:p>
        </w:tc>
        <w:tc>
          <w:tcPr>
            <w:tcW w:w="1704" w:type="dxa"/>
          </w:tcPr>
          <w:p w14:paraId="44EDE3C0" w14:textId="77777777" w:rsidR="008B296B" w:rsidRPr="00B56888" w:rsidRDefault="008B296B" w:rsidP="00197491">
            <w:pPr>
              <w:spacing w:before="100" w:beforeAutospacing="1" w:after="115" w:line="276" w:lineRule="auto"/>
              <w:rPr>
                <w:rFonts w:eastAsia="Times New Roman" w:cstheme="minorHAnsi"/>
                <w:sz w:val="16"/>
                <w:szCs w:val="16"/>
              </w:rPr>
            </w:pPr>
          </w:p>
        </w:tc>
        <w:tc>
          <w:tcPr>
            <w:tcW w:w="2054" w:type="dxa"/>
          </w:tcPr>
          <w:p w14:paraId="7547147D" w14:textId="77777777" w:rsidR="008B296B" w:rsidRPr="00B56888" w:rsidRDefault="008B296B" w:rsidP="00197491">
            <w:pPr>
              <w:spacing w:before="100" w:beforeAutospacing="1" w:after="115" w:line="276" w:lineRule="auto"/>
              <w:rPr>
                <w:rFonts w:eastAsia="Times New Roman" w:cstheme="minorHAnsi"/>
                <w:sz w:val="16"/>
                <w:szCs w:val="16"/>
              </w:rPr>
            </w:pPr>
          </w:p>
        </w:tc>
        <w:tc>
          <w:tcPr>
            <w:tcW w:w="1768" w:type="dxa"/>
          </w:tcPr>
          <w:p w14:paraId="42E9F426" w14:textId="77777777" w:rsidR="008B296B" w:rsidRPr="00B56888" w:rsidRDefault="008B296B" w:rsidP="00197491">
            <w:pPr>
              <w:spacing w:before="100" w:beforeAutospacing="1" w:after="115" w:line="276" w:lineRule="auto"/>
              <w:rPr>
                <w:rFonts w:eastAsia="Times New Roman" w:cstheme="minorHAnsi"/>
                <w:sz w:val="16"/>
                <w:szCs w:val="16"/>
              </w:rPr>
            </w:pPr>
          </w:p>
        </w:tc>
        <w:tc>
          <w:tcPr>
            <w:tcW w:w="1768" w:type="dxa"/>
          </w:tcPr>
          <w:p w14:paraId="24482FA5" w14:textId="77777777" w:rsidR="008B296B" w:rsidRPr="00B56888" w:rsidRDefault="008B296B" w:rsidP="00197491">
            <w:pPr>
              <w:spacing w:before="100" w:beforeAutospacing="1" w:after="115" w:line="276" w:lineRule="auto"/>
              <w:rPr>
                <w:rFonts w:eastAsia="Times New Roman" w:cstheme="minorHAnsi"/>
                <w:sz w:val="16"/>
                <w:szCs w:val="16"/>
              </w:rPr>
            </w:pPr>
          </w:p>
        </w:tc>
        <w:tc>
          <w:tcPr>
            <w:tcW w:w="2320" w:type="dxa"/>
          </w:tcPr>
          <w:p w14:paraId="00589E9E" w14:textId="77777777" w:rsidR="008B296B" w:rsidRPr="00B56888" w:rsidRDefault="008B296B" w:rsidP="00197491">
            <w:pPr>
              <w:spacing w:before="100" w:beforeAutospacing="1" w:after="115" w:line="276" w:lineRule="auto"/>
              <w:rPr>
                <w:rFonts w:eastAsia="Times New Roman" w:cstheme="minorHAnsi"/>
                <w:sz w:val="16"/>
                <w:szCs w:val="16"/>
              </w:rPr>
            </w:pPr>
          </w:p>
        </w:tc>
        <w:tc>
          <w:tcPr>
            <w:tcW w:w="1897" w:type="dxa"/>
          </w:tcPr>
          <w:p w14:paraId="62C9C66C" w14:textId="77777777" w:rsidR="008B296B" w:rsidRPr="00B56888" w:rsidRDefault="008B296B" w:rsidP="00197491">
            <w:pPr>
              <w:spacing w:before="100" w:beforeAutospacing="1" w:after="115" w:line="276" w:lineRule="auto"/>
              <w:rPr>
                <w:rFonts w:eastAsia="Times New Roman" w:cstheme="minorHAnsi"/>
                <w:sz w:val="16"/>
                <w:szCs w:val="16"/>
              </w:rPr>
            </w:pPr>
          </w:p>
        </w:tc>
      </w:tr>
      <w:tr w:rsidR="00124213" w:rsidRPr="00B56888" w14:paraId="3C091697" w14:textId="77777777" w:rsidTr="008B296B">
        <w:trPr>
          <w:trHeight w:val="460"/>
        </w:trPr>
        <w:tc>
          <w:tcPr>
            <w:tcW w:w="1512" w:type="dxa"/>
          </w:tcPr>
          <w:p w14:paraId="098EA5CB" w14:textId="77777777" w:rsidR="008B296B" w:rsidRPr="00B56888" w:rsidRDefault="008B296B" w:rsidP="00197491">
            <w:pPr>
              <w:spacing w:before="100" w:beforeAutospacing="1" w:after="115" w:line="276" w:lineRule="auto"/>
              <w:rPr>
                <w:rFonts w:eastAsia="Times New Roman" w:cstheme="minorHAnsi"/>
                <w:sz w:val="16"/>
                <w:szCs w:val="16"/>
              </w:rPr>
            </w:pPr>
          </w:p>
        </w:tc>
        <w:tc>
          <w:tcPr>
            <w:tcW w:w="1704" w:type="dxa"/>
          </w:tcPr>
          <w:p w14:paraId="407B2401" w14:textId="77777777" w:rsidR="008B296B" w:rsidRPr="00B56888" w:rsidRDefault="008B296B" w:rsidP="00197491">
            <w:pPr>
              <w:spacing w:before="100" w:beforeAutospacing="1" w:after="115" w:line="276" w:lineRule="auto"/>
              <w:rPr>
                <w:rFonts w:eastAsia="Times New Roman" w:cstheme="minorHAnsi"/>
                <w:sz w:val="16"/>
                <w:szCs w:val="16"/>
              </w:rPr>
            </w:pPr>
          </w:p>
        </w:tc>
        <w:tc>
          <w:tcPr>
            <w:tcW w:w="2054" w:type="dxa"/>
          </w:tcPr>
          <w:p w14:paraId="4F210A3C" w14:textId="77777777" w:rsidR="008B296B" w:rsidRPr="00B56888" w:rsidRDefault="008B296B" w:rsidP="00197491">
            <w:pPr>
              <w:spacing w:before="100" w:beforeAutospacing="1" w:after="115" w:line="276" w:lineRule="auto"/>
              <w:rPr>
                <w:rFonts w:eastAsia="Times New Roman" w:cstheme="minorHAnsi"/>
                <w:sz w:val="16"/>
                <w:szCs w:val="16"/>
              </w:rPr>
            </w:pPr>
          </w:p>
        </w:tc>
        <w:tc>
          <w:tcPr>
            <w:tcW w:w="1768" w:type="dxa"/>
          </w:tcPr>
          <w:p w14:paraId="419291C3" w14:textId="77777777" w:rsidR="008B296B" w:rsidRPr="00B56888" w:rsidRDefault="008B296B" w:rsidP="00197491">
            <w:pPr>
              <w:spacing w:before="100" w:beforeAutospacing="1" w:after="115" w:line="276" w:lineRule="auto"/>
              <w:rPr>
                <w:rFonts w:eastAsia="Times New Roman" w:cstheme="minorHAnsi"/>
                <w:sz w:val="16"/>
                <w:szCs w:val="16"/>
              </w:rPr>
            </w:pPr>
          </w:p>
        </w:tc>
        <w:tc>
          <w:tcPr>
            <w:tcW w:w="1768" w:type="dxa"/>
          </w:tcPr>
          <w:p w14:paraId="2EEECA3F" w14:textId="77777777" w:rsidR="008B296B" w:rsidRPr="00B56888" w:rsidRDefault="008B296B" w:rsidP="00197491">
            <w:pPr>
              <w:spacing w:before="100" w:beforeAutospacing="1" w:after="115" w:line="276" w:lineRule="auto"/>
              <w:rPr>
                <w:rFonts w:eastAsia="Times New Roman" w:cstheme="minorHAnsi"/>
                <w:sz w:val="16"/>
                <w:szCs w:val="16"/>
              </w:rPr>
            </w:pPr>
          </w:p>
        </w:tc>
        <w:tc>
          <w:tcPr>
            <w:tcW w:w="2320" w:type="dxa"/>
          </w:tcPr>
          <w:p w14:paraId="19D195A7" w14:textId="77777777" w:rsidR="008B296B" w:rsidRPr="00B56888" w:rsidRDefault="008B296B" w:rsidP="00197491">
            <w:pPr>
              <w:spacing w:before="100" w:beforeAutospacing="1" w:after="115" w:line="276" w:lineRule="auto"/>
              <w:rPr>
                <w:rFonts w:eastAsia="Times New Roman" w:cstheme="minorHAnsi"/>
                <w:sz w:val="16"/>
                <w:szCs w:val="16"/>
              </w:rPr>
            </w:pPr>
          </w:p>
        </w:tc>
        <w:tc>
          <w:tcPr>
            <w:tcW w:w="1897" w:type="dxa"/>
          </w:tcPr>
          <w:p w14:paraId="1866D514" w14:textId="77777777" w:rsidR="008B296B" w:rsidRPr="00B56888" w:rsidRDefault="008B296B" w:rsidP="00197491">
            <w:pPr>
              <w:spacing w:before="100" w:beforeAutospacing="1" w:after="115" w:line="276" w:lineRule="auto"/>
              <w:rPr>
                <w:rFonts w:eastAsia="Times New Roman" w:cstheme="minorHAnsi"/>
                <w:sz w:val="16"/>
                <w:szCs w:val="16"/>
              </w:rPr>
            </w:pPr>
          </w:p>
        </w:tc>
      </w:tr>
    </w:tbl>
    <w:p w14:paraId="43B46CC8" w14:textId="77777777" w:rsidR="00A40D3C" w:rsidRPr="00B56888" w:rsidRDefault="00A40D3C" w:rsidP="007F6C39">
      <w:pPr>
        <w:shd w:val="clear" w:color="auto" w:fill="FFFFFF"/>
        <w:spacing w:before="280" w:after="240" w:line="240" w:lineRule="auto"/>
        <w:rPr>
          <w:rFonts w:cstheme="minorHAnsi"/>
          <w:i/>
          <w:highlight w:val="white"/>
        </w:rPr>
      </w:pPr>
    </w:p>
    <w:p w14:paraId="7BBE0AE5" w14:textId="77777777" w:rsidR="00062B36" w:rsidRPr="00B56888" w:rsidRDefault="006312A0">
      <w:pPr>
        <w:pStyle w:val="Heading3"/>
        <w:rPr>
          <w:color w:val="auto"/>
        </w:rPr>
      </w:pPr>
      <w:bookmarkStart w:id="30" w:name="_Toc108165404"/>
      <w:r w:rsidRPr="00B56888">
        <w:rPr>
          <w:color w:val="auto"/>
        </w:rPr>
        <w:t>D</w:t>
      </w:r>
      <w:r w:rsidR="00923A34" w:rsidRPr="00B56888">
        <w:rPr>
          <w:color w:val="auto"/>
        </w:rPr>
        <w:t>7</w:t>
      </w:r>
      <w:ins w:id="31" w:author="Ying Feng" w:date="2021-10-05T11:51:00Z">
        <w:r w:rsidR="007F07FE" w:rsidRPr="00B56888">
          <w:rPr>
            <w:color w:val="auto"/>
          </w:rPr>
          <w:t xml:space="preserve">: </w:t>
        </w:r>
      </w:ins>
      <w:r w:rsidR="00A40D3C" w:rsidRPr="00B56888">
        <w:rPr>
          <w:color w:val="auto"/>
        </w:rPr>
        <w:t>Fertilizer Exchange Out</w:t>
      </w:r>
      <w:bookmarkEnd w:id="30"/>
    </w:p>
    <w:p w14:paraId="44B4F604" w14:textId="487D6BD3" w:rsidR="00A40D3C" w:rsidRPr="00B56888" w:rsidRDefault="00A40D3C" w:rsidP="008A260A">
      <w:pPr>
        <w:pStyle w:val="ListParagraph"/>
        <w:numPr>
          <w:ilvl w:val="0"/>
          <w:numId w:val="24"/>
        </w:numPr>
        <w:shd w:val="clear" w:color="auto" w:fill="FFFFFF"/>
        <w:spacing w:before="100" w:beforeAutospacing="1" w:after="0" w:line="276" w:lineRule="auto"/>
        <w:rPr>
          <w:rFonts w:eastAsia="Times New Roman" w:cstheme="minorHAnsi"/>
        </w:rPr>
      </w:pPr>
      <w:r w:rsidRPr="00B56888">
        <w:rPr>
          <w:rFonts w:eastAsia="Times New Roman" w:cstheme="minorHAnsi"/>
        </w:rPr>
        <w:t xml:space="preserve">Did your household </w:t>
      </w:r>
      <w:r w:rsidR="008B6A5A" w:rsidRPr="00B56888">
        <w:rPr>
          <w:rFonts w:eastAsia="Times New Roman" w:cstheme="minorHAnsi"/>
        </w:rPr>
        <w:t>sell or give</w:t>
      </w:r>
      <w:r w:rsidRPr="00B56888">
        <w:rPr>
          <w:rFonts w:eastAsia="Times New Roman" w:cstheme="minorHAnsi"/>
        </w:rPr>
        <w:t xml:space="preserve"> chemical fertilizer</w:t>
      </w:r>
      <w:r w:rsidR="008640DC">
        <w:rPr>
          <w:rFonts w:eastAsia="Times New Roman" w:cstheme="minorHAnsi"/>
        </w:rPr>
        <w:t xml:space="preserve"> </w:t>
      </w:r>
      <w:r w:rsidRPr="00B56888">
        <w:rPr>
          <w:rFonts w:eastAsia="Times New Roman" w:cstheme="minorHAnsi"/>
        </w:rPr>
        <w:t xml:space="preserve">to some other household? YES/NO </w:t>
      </w:r>
    </w:p>
    <w:p w14:paraId="6D4ED6FC" w14:textId="77777777" w:rsidR="00A40D3C" w:rsidRPr="00B56888" w:rsidRDefault="00A40D3C" w:rsidP="008A260A">
      <w:pPr>
        <w:pStyle w:val="ListParagraph"/>
        <w:numPr>
          <w:ilvl w:val="0"/>
          <w:numId w:val="22"/>
        </w:numPr>
        <w:shd w:val="clear" w:color="auto" w:fill="FFFFFF"/>
        <w:spacing w:before="100" w:beforeAutospacing="1" w:after="0" w:line="276" w:lineRule="auto"/>
        <w:rPr>
          <w:rFonts w:eastAsia="Times New Roman" w:cstheme="minorHAnsi"/>
        </w:rPr>
      </w:pPr>
      <w:r w:rsidRPr="00B56888">
        <w:rPr>
          <w:rFonts w:eastAsia="Times New Roman" w:cstheme="minorHAnsi"/>
        </w:rPr>
        <w:t>If YES, to how many PERSONS did your household give chemical fertilizer?</w:t>
      </w:r>
    </w:p>
    <w:p w14:paraId="049A7218" w14:textId="77777777" w:rsidR="00A40D3C" w:rsidRPr="00B56888" w:rsidRDefault="00A40D3C" w:rsidP="00A40D3C">
      <w:pPr>
        <w:pStyle w:val="ListParagraph"/>
        <w:shd w:val="clear" w:color="auto" w:fill="FFFFFF"/>
        <w:spacing w:before="100" w:beforeAutospacing="1" w:after="0" w:line="276" w:lineRule="auto"/>
        <w:ind w:left="1440"/>
        <w:rPr>
          <w:rFonts w:eastAsia="Times New Roman" w:cstheme="minorHAnsi"/>
          <w:sz w:val="24"/>
          <w:szCs w:val="24"/>
        </w:rPr>
      </w:pPr>
    </w:p>
    <w:p w14:paraId="3417AF9A" w14:textId="77777777" w:rsidR="00A40D3C" w:rsidRPr="00B56888" w:rsidRDefault="00A40D3C" w:rsidP="00A40D3C">
      <w:pPr>
        <w:pStyle w:val="ListParagraph"/>
        <w:shd w:val="clear" w:color="auto" w:fill="FFFFFF"/>
        <w:spacing w:before="100" w:beforeAutospacing="1" w:after="0" w:line="276" w:lineRule="auto"/>
        <w:ind w:left="1440"/>
        <w:rPr>
          <w:rFonts w:eastAsia="Times New Roman" w:cstheme="minorHAnsi"/>
          <w:i/>
        </w:rPr>
      </w:pPr>
      <w:r w:rsidRPr="00B56888">
        <w:rPr>
          <w:rFonts w:eastAsia="Times New Roman" w:cstheme="minorHAnsi"/>
          <w:i/>
        </w:rPr>
        <w:t>Answer the following table per each PERSON you gave chemical fertilizer</w:t>
      </w:r>
    </w:p>
    <w:p w14:paraId="0BB87938" w14:textId="77777777" w:rsidR="00A40D3C" w:rsidRPr="00B56888" w:rsidRDefault="00A40D3C" w:rsidP="00A40D3C">
      <w:pPr>
        <w:pStyle w:val="ListParagraph"/>
        <w:shd w:val="clear" w:color="auto" w:fill="FFFFFF"/>
        <w:spacing w:before="100" w:beforeAutospacing="1" w:after="0" w:line="276" w:lineRule="auto"/>
        <w:ind w:left="1440"/>
        <w:rPr>
          <w:rFonts w:eastAsia="Times New Roman" w:cstheme="minorHAnsi"/>
          <w:i/>
          <w:sz w:val="24"/>
          <w:szCs w:val="24"/>
        </w:rPr>
      </w:pPr>
    </w:p>
    <w:tbl>
      <w:tblPr>
        <w:tblStyle w:val="TableGrid"/>
        <w:tblW w:w="12724" w:type="dxa"/>
        <w:tblLook w:val="04A0" w:firstRow="1" w:lastRow="0" w:firstColumn="1" w:lastColumn="0" w:noHBand="0" w:noVBand="1"/>
      </w:tblPr>
      <w:tblGrid>
        <w:gridCol w:w="1340"/>
        <w:gridCol w:w="1857"/>
        <w:gridCol w:w="1644"/>
        <w:gridCol w:w="1586"/>
        <w:gridCol w:w="1586"/>
        <w:gridCol w:w="1746"/>
        <w:gridCol w:w="2965"/>
      </w:tblGrid>
      <w:tr w:rsidR="00B56888" w:rsidRPr="00B56888" w14:paraId="79F4230B" w14:textId="77777777" w:rsidTr="007F44AE">
        <w:trPr>
          <w:trHeight w:val="359"/>
        </w:trPr>
        <w:tc>
          <w:tcPr>
            <w:tcW w:w="1340" w:type="dxa"/>
          </w:tcPr>
          <w:p w14:paraId="3F0F1DC1" w14:textId="77777777" w:rsidR="008B6A5A" w:rsidRPr="00B56888" w:rsidRDefault="008B6A5A" w:rsidP="00197491">
            <w:pPr>
              <w:pStyle w:val="ListParagraph"/>
              <w:spacing w:before="100" w:beforeAutospacing="1" w:after="115" w:line="276" w:lineRule="auto"/>
              <w:ind w:left="1800"/>
              <w:rPr>
                <w:rFonts w:eastAsia="Times New Roman" w:cstheme="minorHAnsi"/>
                <w:b/>
                <w:sz w:val="18"/>
                <w:szCs w:val="18"/>
              </w:rPr>
            </w:pPr>
          </w:p>
        </w:tc>
        <w:tc>
          <w:tcPr>
            <w:tcW w:w="11384" w:type="dxa"/>
            <w:gridSpan w:val="6"/>
          </w:tcPr>
          <w:p w14:paraId="41F548BC" w14:textId="77777777" w:rsidR="008B6A5A" w:rsidRPr="00B56888" w:rsidRDefault="008B6A5A" w:rsidP="00197491">
            <w:pPr>
              <w:pStyle w:val="ListParagraph"/>
              <w:spacing w:before="100" w:beforeAutospacing="1" w:after="115" w:line="276" w:lineRule="auto"/>
              <w:ind w:left="1800"/>
              <w:rPr>
                <w:rFonts w:eastAsia="Times New Roman" w:cstheme="minorHAnsi"/>
                <w:b/>
                <w:sz w:val="18"/>
                <w:szCs w:val="18"/>
              </w:rPr>
            </w:pPr>
            <w:r w:rsidRPr="00B56888">
              <w:rPr>
                <w:rFonts w:eastAsia="Times New Roman" w:cstheme="minorHAnsi"/>
                <w:b/>
                <w:sz w:val="18"/>
                <w:szCs w:val="18"/>
              </w:rPr>
              <w:t>NETWORK CHEMICAL FERTILIZER-OUT.</w:t>
            </w:r>
          </w:p>
        </w:tc>
      </w:tr>
      <w:tr w:rsidR="00B56888" w:rsidRPr="00B56888" w14:paraId="027D1027" w14:textId="77777777" w:rsidTr="007F44AE">
        <w:trPr>
          <w:trHeight w:val="2060"/>
        </w:trPr>
        <w:tc>
          <w:tcPr>
            <w:tcW w:w="1340" w:type="dxa"/>
          </w:tcPr>
          <w:p w14:paraId="25F15987" w14:textId="77777777" w:rsidR="008B6A5A" w:rsidRPr="00B56888" w:rsidRDefault="008B6A5A" w:rsidP="008A260A">
            <w:pPr>
              <w:pStyle w:val="ListParagraph"/>
              <w:numPr>
                <w:ilvl w:val="0"/>
                <w:numId w:val="27"/>
              </w:numPr>
              <w:spacing w:before="100" w:beforeAutospacing="1" w:after="115" w:line="276" w:lineRule="auto"/>
              <w:rPr>
                <w:rFonts w:eastAsia="Times New Roman" w:cstheme="minorHAnsi"/>
                <w:sz w:val="18"/>
                <w:szCs w:val="18"/>
              </w:rPr>
            </w:pPr>
            <w:r w:rsidRPr="00B56888">
              <w:rPr>
                <w:rFonts w:eastAsia="Times New Roman" w:cstheme="minorHAnsi"/>
                <w:sz w:val="18"/>
                <w:szCs w:val="18"/>
              </w:rPr>
              <w:t>Tell me the name of the PERSON:</w:t>
            </w:r>
          </w:p>
          <w:p w14:paraId="370465B0" w14:textId="77777777" w:rsidR="008B6A5A" w:rsidRPr="00B56888" w:rsidRDefault="008B6A5A" w:rsidP="00197491">
            <w:pPr>
              <w:spacing w:before="100" w:beforeAutospacing="1" w:after="115" w:line="276" w:lineRule="auto"/>
              <w:rPr>
                <w:rFonts w:eastAsia="Times New Roman" w:cstheme="minorHAnsi"/>
                <w:b/>
                <w:sz w:val="18"/>
                <w:szCs w:val="18"/>
              </w:rPr>
            </w:pPr>
          </w:p>
        </w:tc>
        <w:tc>
          <w:tcPr>
            <w:tcW w:w="1857" w:type="dxa"/>
          </w:tcPr>
          <w:p w14:paraId="3EBDDC04" w14:textId="77777777" w:rsidR="008B6A5A" w:rsidRPr="00B56888" w:rsidRDefault="008B6A5A" w:rsidP="008A260A">
            <w:pPr>
              <w:pStyle w:val="ListParagraph"/>
              <w:numPr>
                <w:ilvl w:val="0"/>
                <w:numId w:val="27"/>
              </w:numPr>
              <w:shd w:val="clear" w:color="auto" w:fill="FFFFFF"/>
              <w:spacing w:before="100" w:beforeAutospacing="1" w:line="276" w:lineRule="auto"/>
              <w:rPr>
                <w:rFonts w:eastAsia="Times New Roman" w:cstheme="minorHAnsi"/>
                <w:b/>
                <w:sz w:val="18"/>
                <w:szCs w:val="18"/>
              </w:rPr>
            </w:pPr>
            <w:r w:rsidRPr="00B56888">
              <w:rPr>
                <w:rFonts w:eastAsia="Times New Roman" w:cstheme="minorHAnsi"/>
                <w:sz w:val="18"/>
                <w:szCs w:val="18"/>
              </w:rPr>
              <w:t>How much chemical fertilizer did your household SELL or GIVE to PERSON?</w:t>
            </w:r>
          </w:p>
        </w:tc>
        <w:tc>
          <w:tcPr>
            <w:tcW w:w="1644" w:type="dxa"/>
          </w:tcPr>
          <w:p w14:paraId="14AE5F72" w14:textId="77777777" w:rsidR="008B6A5A" w:rsidRPr="00B56888" w:rsidRDefault="008B6A5A" w:rsidP="008A260A">
            <w:pPr>
              <w:pStyle w:val="ListParagraph"/>
              <w:numPr>
                <w:ilvl w:val="0"/>
                <w:numId w:val="27"/>
              </w:numPr>
              <w:shd w:val="clear" w:color="auto" w:fill="FFFFFF"/>
              <w:spacing w:before="100" w:beforeAutospacing="1" w:line="276" w:lineRule="auto"/>
              <w:rPr>
                <w:rFonts w:eastAsia="Times New Roman" w:cstheme="minorHAnsi"/>
                <w:b/>
                <w:sz w:val="18"/>
                <w:szCs w:val="18"/>
              </w:rPr>
            </w:pPr>
            <w:r w:rsidRPr="00B56888">
              <w:rPr>
                <w:rFonts w:eastAsia="Times New Roman" w:cstheme="minorHAnsi"/>
                <w:sz w:val="18"/>
                <w:szCs w:val="18"/>
              </w:rPr>
              <w:t>Were you paid or did you receive something in exchange of the fertilizer?</w:t>
            </w:r>
          </w:p>
        </w:tc>
        <w:tc>
          <w:tcPr>
            <w:tcW w:w="1586" w:type="dxa"/>
          </w:tcPr>
          <w:p w14:paraId="009051AA" w14:textId="77777777" w:rsidR="008B6A5A" w:rsidRPr="00B56888" w:rsidRDefault="008B6A5A" w:rsidP="008A260A">
            <w:pPr>
              <w:pStyle w:val="ListParagraph"/>
              <w:numPr>
                <w:ilvl w:val="0"/>
                <w:numId w:val="21"/>
              </w:numPr>
              <w:shd w:val="clear" w:color="auto" w:fill="FFFFFF"/>
              <w:spacing w:before="100" w:beforeAutospacing="1" w:line="276" w:lineRule="auto"/>
              <w:rPr>
                <w:rFonts w:eastAsia="Times New Roman" w:cstheme="minorHAnsi"/>
                <w:sz w:val="18"/>
                <w:szCs w:val="18"/>
              </w:rPr>
            </w:pPr>
            <w:r w:rsidRPr="00B56888">
              <w:rPr>
                <w:rFonts w:eastAsia="Times New Roman" w:cstheme="minorHAnsi"/>
                <w:sz w:val="18"/>
                <w:szCs w:val="18"/>
              </w:rPr>
              <w:t xml:space="preserve">If Question D=2, how much did you </w:t>
            </w:r>
            <w:r w:rsidR="00516699" w:rsidRPr="00B56888">
              <w:rPr>
                <w:rFonts w:eastAsia="Times New Roman" w:cstheme="minorHAnsi"/>
                <w:sz w:val="18"/>
                <w:szCs w:val="18"/>
              </w:rPr>
              <w:t>get</w:t>
            </w:r>
            <w:r w:rsidRPr="00B56888">
              <w:rPr>
                <w:rFonts w:eastAsia="Times New Roman" w:cstheme="minorHAnsi"/>
                <w:sz w:val="18"/>
                <w:szCs w:val="18"/>
              </w:rPr>
              <w:t xml:space="preserve"> for the fertilizer?</w:t>
            </w:r>
          </w:p>
        </w:tc>
        <w:tc>
          <w:tcPr>
            <w:tcW w:w="1586" w:type="dxa"/>
          </w:tcPr>
          <w:p w14:paraId="3B99918B" w14:textId="77777777" w:rsidR="008B6A5A" w:rsidRPr="009C2BC8" w:rsidRDefault="008B6A5A" w:rsidP="008A260A">
            <w:pPr>
              <w:pStyle w:val="ListParagraph"/>
              <w:numPr>
                <w:ilvl w:val="0"/>
                <w:numId w:val="27"/>
              </w:numPr>
              <w:shd w:val="clear" w:color="auto" w:fill="FFFFFF"/>
              <w:spacing w:before="100" w:beforeAutospacing="1" w:line="276" w:lineRule="auto"/>
              <w:rPr>
                <w:rFonts w:eastAsia="Times New Roman" w:cstheme="minorHAnsi"/>
                <w:strike/>
                <w:color w:val="C00000"/>
                <w:sz w:val="18"/>
                <w:szCs w:val="18"/>
              </w:rPr>
            </w:pPr>
            <w:r w:rsidRPr="009C2BC8">
              <w:rPr>
                <w:rFonts w:eastAsia="Times New Roman" w:cstheme="minorHAnsi"/>
                <w:strike/>
                <w:color w:val="C00000"/>
                <w:sz w:val="18"/>
                <w:szCs w:val="18"/>
              </w:rPr>
              <w:t>Did the village chief or the elders propose you to give chemical fertilizer to that PERSON?</w:t>
            </w:r>
          </w:p>
        </w:tc>
        <w:tc>
          <w:tcPr>
            <w:tcW w:w="1746" w:type="dxa"/>
          </w:tcPr>
          <w:p w14:paraId="60C4ADD9" w14:textId="5A86889C" w:rsidR="009C2BC8" w:rsidRPr="009C2BC8" w:rsidRDefault="009C2BC8" w:rsidP="009C2BC8">
            <w:pPr>
              <w:pStyle w:val="ListParagraph"/>
              <w:numPr>
                <w:ilvl w:val="0"/>
                <w:numId w:val="27"/>
              </w:numPr>
              <w:shd w:val="clear" w:color="auto" w:fill="FFFFFF"/>
              <w:spacing w:before="100" w:beforeAutospacing="1" w:line="276" w:lineRule="auto"/>
              <w:rPr>
                <w:rFonts w:eastAsia="Times New Roman" w:cstheme="minorHAnsi"/>
                <w:color w:val="C00000"/>
                <w:sz w:val="18"/>
                <w:szCs w:val="18"/>
              </w:rPr>
            </w:pPr>
            <w:r w:rsidRPr="009C2BC8">
              <w:rPr>
                <w:rFonts w:eastAsia="Times New Roman" w:cstheme="minorHAnsi"/>
                <w:color w:val="C00000"/>
                <w:sz w:val="18"/>
                <w:szCs w:val="18"/>
              </w:rPr>
              <w:t xml:space="preserve">Were the chief or the elders involved in that chemical fertilizer (or coupon) transfer? </w:t>
            </w:r>
          </w:p>
          <w:p w14:paraId="744E3738" w14:textId="77777777" w:rsidR="009C2BC8" w:rsidRPr="009C2BC8" w:rsidRDefault="009C2BC8" w:rsidP="009C2BC8">
            <w:pPr>
              <w:pStyle w:val="ListParagraph"/>
              <w:shd w:val="clear" w:color="auto" w:fill="FFFFFF"/>
              <w:spacing w:before="100" w:beforeAutospacing="1" w:line="276" w:lineRule="auto"/>
              <w:ind w:left="216"/>
              <w:rPr>
                <w:rFonts w:eastAsia="Times New Roman" w:cstheme="minorHAnsi"/>
                <w:color w:val="C00000"/>
                <w:sz w:val="18"/>
                <w:szCs w:val="18"/>
              </w:rPr>
            </w:pPr>
          </w:p>
          <w:p w14:paraId="0D71507A" w14:textId="77A953EE" w:rsidR="008B6A5A" w:rsidRPr="00B56888" w:rsidRDefault="009C2BC8" w:rsidP="009C2BC8">
            <w:pPr>
              <w:pStyle w:val="ListParagraph"/>
              <w:numPr>
                <w:ilvl w:val="0"/>
                <w:numId w:val="27"/>
              </w:numPr>
              <w:shd w:val="clear" w:color="auto" w:fill="FFFFFF"/>
              <w:spacing w:before="100" w:beforeAutospacing="1" w:line="276" w:lineRule="auto"/>
              <w:rPr>
                <w:rFonts w:eastAsia="Times New Roman" w:cstheme="minorHAnsi"/>
                <w:sz w:val="18"/>
                <w:szCs w:val="18"/>
              </w:rPr>
            </w:pPr>
            <w:r w:rsidRPr="009C2BC8">
              <w:rPr>
                <w:rFonts w:eastAsia="Times New Roman" w:cstheme="minorHAnsi"/>
                <w:color w:val="C00000"/>
                <w:sz w:val="18"/>
                <w:szCs w:val="18"/>
              </w:rPr>
              <w:t xml:space="preserve">[ As for example, in the quantity received, things to do in </w:t>
            </w:r>
            <w:r w:rsidRPr="009C2BC8">
              <w:rPr>
                <w:rFonts w:eastAsia="Times New Roman" w:cstheme="minorHAnsi"/>
                <w:color w:val="C00000"/>
                <w:sz w:val="18"/>
                <w:szCs w:val="18"/>
              </w:rPr>
              <w:lastRenderedPageBreak/>
              <w:t>return of it, contacting you]</w:t>
            </w:r>
          </w:p>
        </w:tc>
        <w:tc>
          <w:tcPr>
            <w:tcW w:w="2965" w:type="dxa"/>
          </w:tcPr>
          <w:p w14:paraId="4F290221" w14:textId="77777777" w:rsidR="008B6A5A" w:rsidRPr="00B56888" w:rsidRDefault="008B6A5A" w:rsidP="00A40D3C">
            <w:pPr>
              <w:spacing w:before="100" w:beforeAutospacing="1" w:after="115" w:line="276" w:lineRule="auto"/>
              <w:rPr>
                <w:rFonts w:eastAsia="Times New Roman" w:cstheme="minorHAnsi"/>
                <w:b/>
                <w:sz w:val="18"/>
                <w:szCs w:val="18"/>
              </w:rPr>
            </w:pPr>
            <w:r w:rsidRPr="00B56888">
              <w:rPr>
                <w:rFonts w:eastAsia="Times New Roman" w:cstheme="minorHAnsi"/>
                <w:b/>
                <w:sz w:val="18"/>
                <w:szCs w:val="18"/>
              </w:rPr>
              <w:lastRenderedPageBreak/>
              <w:t>USE BOOKLETS TO DETERMINE THE HOUSEHOLD NUMBER.</w:t>
            </w:r>
          </w:p>
          <w:p w14:paraId="73439376" w14:textId="77777777" w:rsidR="008B6A5A" w:rsidRPr="00B56888" w:rsidRDefault="008B6A5A" w:rsidP="00A40D3C">
            <w:pPr>
              <w:spacing w:before="100" w:beforeAutospacing="1" w:after="115" w:line="276" w:lineRule="auto"/>
              <w:rPr>
                <w:rFonts w:eastAsia="Times New Roman" w:cstheme="minorHAnsi"/>
                <w:b/>
                <w:sz w:val="18"/>
                <w:szCs w:val="18"/>
              </w:rPr>
            </w:pPr>
            <w:r w:rsidRPr="00B56888">
              <w:rPr>
                <w:rFonts w:eastAsia="Times New Roman" w:cstheme="minorHAnsi"/>
                <w:b/>
                <w:sz w:val="18"/>
                <w:szCs w:val="18"/>
              </w:rPr>
              <w:t>IF UNABLE TO DO SO RECORD ANSWERS FOR LATER MATCHING USING FOLLOW UP QUESTIONS.</w:t>
            </w:r>
          </w:p>
        </w:tc>
      </w:tr>
      <w:tr w:rsidR="00B56888" w:rsidRPr="00B56888" w14:paraId="5BFF26E7" w14:textId="77777777" w:rsidTr="007F44AE">
        <w:trPr>
          <w:trHeight w:val="2117"/>
        </w:trPr>
        <w:tc>
          <w:tcPr>
            <w:tcW w:w="1340" w:type="dxa"/>
          </w:tcPr>
          <w:p w14:paraId="12E16C6E" w14:textId="77777777" w:rsidR="008B6A5A" w:rsidRPr="00B56888" w:rsidRDefault="008B6A5A" w:rsidP="00197491">
            <w:pPr>
              <w:spacing w:line="276" w:lineRule="auto"/>
              <w:rPr>
                <w:rFonts w:eastAsia="Times New Roman" w:cstheme="minorHAnsi"/>
                <w:sz w:val="16"/>
                <w:szCs w:val="16"/>
              </w:rPr>
            </w:pPr>
            <w:r w:rsidRPr="00B56888">
              <w:rPr>
                <w:rFonts w:eastAsia="Times New Roman" w:cstheme="minorHAnsi"/>
                <w:sz w:val="16"/>
                <w:szCs w:val="16"/>
              </w:rPr>
              <w:t>Enumerator ask for the name but do not write it down. (write only in notebook )</w:t>
            </w:r>
          </w:p>
        </w:tc>
        <w:tc>
          <w:tcPr>
            <w:tcW w:w="1857" w:type="dxa"/>
          </w:tcPr>
          <w:p w14:paraId="6D097DA5" w14:textId="77777777" w:rsidR="008B6A5A" w:rsidRPr="00B56888" w:rsidRDefault="008B6A5A" w:rsidP="00197491">
            <w:pPr>
              <w:spacing w:line="276" w:lineRule="auto"/>
              <w:rPr>
                <w:rFonts w:eastAsia="Times New Roman" w:cstheme="minorHAnsi"/>
                <w:sz w:val="16"/>
                <w:szCs w:val="16"/>
              </w:rPr>
            </w:pPr>
            <w:r w:rsidRPr="00B56888">
              <w:rPr>
                <w:rFonts w:eastAsia="Times New Roman" w:cstheme="minorHAnsi"/>
                <w:sz w:val="16"/>
                <w:szCs w:val="16"/>
              </w:rPr>
              <w:t>KG</w:t>
            </w:r>
          </w:p>
        </w:tc>
        <w:tc>
          <w:tcPr>
            <w:tcW w:w="1644" w:type="dxa"/>
          </w:tcPr>
          <w:p w14:paraId="202610F0" w14:textId="77777777" w:rsidR="008B6A5A" w:rsidRPr="00B56888" w:rsidRDefault="005E6628" w:rsidP="00510DC5">
            <w:pPr>
              <w:spacing w:after="115"/>
              <w:rPr>
                <w:rFonts w:eastAsia="Times New Roman" w:cstheme="minorHAnsi"/>
                <w:sz w:val="16"/>
                <w:szCs w:val="16"/>
              </w:rPr>
            </w:pPr>
            <w:r w:rsidRPr="00B56888">
              <w:rPr>
                <w:rFonts w:eastAsia="Times New Roman" w:cstheme="minorHAnsi"/>
                <w:sz w:val="16"/>
                <w:szCs w:val="16"/>
              </w:rPr>
              <w:t>Multiple Choice</w:t>
            </w:r>
          </w:p>
          <w:p w14:paraId="6F649389" w14:textId="77777777" w:rsidR="008B6A5A" w:rsidRPr="00B56888" w:rsidRDefault="008B6A5A" w:rsidP="00510DC5">
            <w:pPr>
              <w:spacing w:after="115"/>
              <w:rPr>
                <w:rFonts w:eastAsia="Times New Roman" w:cstheme="minorHAnsi"/>
                <w:sz w:val="16"/>
                <w:szCs w:val="16"/>
              </w:rPr>
            </w:pPr>
            <w:r w:rsidRPr="00B56888">
              <w:rPr>
                <w:rFonts w:eastAsia="Times New Roman" w:cstheme="minorHAnsi"/>
                <w:sz w:val="16"/>
                <w:szCs w:val="16"/>
              </w:rPr>
              <w:t>1: No.</w:t>
            </w:r>
          </w:p>
          <w:p w14:paraId="007CF27F" w14:textId="77777777" w:rsidR="008B6A5A" w:rsidRPr="00B56888" w:rsidRDefault="005E6628" w:rsidP="00510DC5">
            <w:pPr>
              <w:spacing w:after="115"/>
              <w:rPr>
                <w:rFonts w:eastAsia="Times New Roman" w:cstheme="minorHAnsi"/>
                <w:sz w:val="16"/>
                <w:szCs w:val="16"/>
              </w:rPr>
            </w:pPr>
            <w:r w:rsidRPr="00B56888">
              <w:rPr>
                <w:rFonts w:eastAsia="Times New Roman" w:cstheme="minorHAnsi"/>
                <w:sz w:val="16"/>
                <w:szCs w:val="16"/>
              </w:rPr>
              <w:t>2: Payment</w:t>
            </w:r>
            <w:r w:rsidR="008B6A5A" w:rsidRPr="00B56888">
              <w:rPr>
                <w:rFonts w:eastAsia="Times New Roman" w:cstheme="minorHAnsi"/>
                <w:sz w:val="16"/>
                <w:szCs w:val="16"/>
              </w:rPr>
              <w:t>.</w:t>
            </w:r>
          </w:p>
          <w:p w14:paraId="546FB233" w14:textId="77777777" w:rsidR="008B6A5A" w:rsidRPr="00B56888" w:rsidRDefault="008B6A5A" w:rsidP="00510DC5">
            <w:pPr>
              <w:spacing w:after="115"/>
              <w:rPr>
                <w:rFonts w:eastAsia="Times New Roman" w:cstheme="minorHAnsi"/>
                <w:sz w:val="16"/>
                <w:szCs w:val="16"/>
              </w:rPr>
            </w:pPr>
            <w:r w:rsidRPr="00B56888">
              <w:rPr>
                <w:rFonts w:eastAsia="Times New Roman" w:cstheme="minorHAnsi"/>
                <w:sz w:val="16"/>
                <w:szCs w:val="16"/>
              </w:rPr>
              <w:t xml:space="preserve">3: Receive a different food item or any other good.  </w:t>
            </w:r>
          </w:p>
          <w:p w14:paraId="5C1433FB" w14:textId="77777777" w:rsidR="008B6A5A" w:rsidRPr="00B56888" w:rsidRDefault="008B6A5A" w:rsidP="00510DC5">
            <w:pPr>
              <w:spacing w:after="115"/>
              <w:rPr>
                <w:rFonts w:eastAsia="Times New Roman" w:cstheme="minorHAnsi"/>
                <w:sz w:val="16"/>
                <w:szCs w:val="16"/>
              </w:rPr>
            </w:pPr>
            <w:r w:rsidRPr="00B56888">
              <w:rPr>
                <w:rFonts w:eastAsia="Times New Roman" w:cstheme="minorHAnsi"/>
                <w:sz w:val="16"/>
                <w:szCs w:val="16"/>
              </w:rPr>
              <w:t xml:space="preserve">4: Receive </w:t>
            </w:r>
            <w:proofErr w:type="spellStart"/>
            <w:r w:rsidRPr="00B56888">
              <w:rPr>
                <w:rFonts w:eastAsia="Times New Roman" w:cstheme="minorHAnsi"/>
                <w:sz w:val="16"/>
                <w:szCs w:val="16"/>
              </w:rPr>
              <w:t>Ganyu</w:t>
            </w:r>
            <w:proofErr w:type="spellEnd"/>
            <w:r w:rsidRPr="00B56888">
              <w:rPr>
                <w:rFonts w:eastAsia="Times New Roman" w:cstheme="minorHAnsi"/>
                <w:sz w:val="16"/>
                <w:szCs w:val="16"/>
              </w:rPr>
              <w:t xml:space="preserve"> labor.</w:t>
            </w:r>
          </w:p>
          <w:p w14:paraId="0E1B073E" w14:textId="77777777" w:rsidR="008B6A5A" w:rsidRPr="00B56888" w:rsidRDefault="008B6A5A" w:rsidP="00510DC5">
            <w:pPr>
              <w:spacing w:after="115"/>
              <w:rPr>
                <w:rFonts w:eastAsia="Times New Roman" w:cstheme="minorHAnsi"/>
                <w:sz w:val="16"/>
                <w:szCs w:val="16"/>
              </w:rPr>
            </w:pPr>
            <w:r w:rsidRPr="00B56888">
              <w:rPr>
                <w:rFonts w:eastAsia="Times New Roman" w:cstheme="minorHAnsi"/>
                <w:sz w:val="16"/>
                <w:szCs w:val="16"/>
              </w:rPr>
              <w:t>5: Receive any other type of labor or service</w:t>
            </w:r>
          </w:p>
          <w:p w14:paraId="3DF18DF2" w14:textId="77777777" w:rsidR="008B6A5A" w:rsidRPr="00B56888" w:rsidRDefault="008B6A5A" w:rsidP="00510DC5">
            <w:pPr>
              <w:spacing w:before="100" w:beforeAutospacing="1" w:after="115" w:line="276" w:lineRule="auto"/>
              <w:rPr>
                <w:rFonts w:eastAsia="Times New Roman" w:cstheme="minorHAnsi"/>
                <w:sz w:val="16"/>
                <w:szCs w:val="16"/>
              </w:rPr>
            </w:pPr>
          </w:p>
        </w:tc>
        <w:tc>
          <w:tcPr>
            <w:tcW w:w="1586" w:type="dxa"/>
          </w:tcPr>
          <w:p w14:paraId="76DF4E22" w14:textId="77777777" w:rsidR="008B6A5A" w:rsidRPr="00B56888" w:rsidRDefault="008B6A5A" w:rsidP="005E2B8E">
            <w:pPr>
              <w:rPr>
                <w:rFonts w:eastAsia="Times New Roman" w:cstheme="minorHAnsi"/>
                <w:sz w:val="16"/>
                <w:szCs w:val="16"/>
              </w:rPr>
            </w:pPr>
            <w:r w:rsidRPr="00B56888">
              <w:rPr>
                <w:rFonts w:eastAsia="Times New Roman" w:cstheme="minorHAnsi"/>
                <w:sz w:val="16"/>
                <w:szCs w:val="16"/>
              </w:rPr>
              <w:t>MWK</w:t>
            </w:r>
          </w:p>
        </w:tc>
        <w:tc>
          <w:tcPr>
            <w:tcW w:w="1586" w:type="dxa"/>
          </w:tcPr>
          <w:p w14:paraId="6FC56AA8" w14:textId="77777777" w:rsidR="008B6A5A" w:rsidRPr="009C2BC8" w:rsidRDefault="008B6A5A" w:rsidP="00197491">
            <w:pPr>
              <w:rPr>
                <w:rFonts w:eastAsia="Times New Roman" w:cstheme="minorHAnsi"/>
                <w:strike/>
                <w:color w:val="C00000"/>
                <w:sz w:val="16"/>
                <w:szCs w:val="16"/>
              </w:rPr>
            </w:pPr>
            <w:r w:rsidRPr="009C2BC8">
              <w:rPr>
                <w:rFonts w:eastAsia="Times New Roman" w:cstheme="minorHAnsi"/>
                <w:strike/>
                <w:color w:val="C00000"/>
                <w:sz w:val="16"/>
                <w:szCs w:val="16"/>
              </w:rPr>
              <w:t>1 = YES</w:t>
            </w:r>
          </w:p>
          <w:p w14:paraId="03999610" w14:textId="77777777" w:rsidR="008B6A5A" w:rsidRPr="009C2BC8" w:rsidRDefault="008B6A5A" w:rsidP="00197491">
            <w:pPr>
              <w:rPr>
                <w:rFonts w:eastAsia="Times New Roman" w:cstheme="minorHAnsi"/>
                <w:strike/>
                <w:color w:val="C00000"/>
                <w:sz w:val="16"/>
                <w:szCs w:val="16"/>
              </w:rPr>
            </w:pPr>
            <w:r w:rsidRPr="009C2BC8">
              <w:rPr>
                <w:rFonts w:eastAsia="Times New Roman" w:cstheme="minorHAnsi"/>
                <w:strike/>
                <w:color w:val="C00000"/>
                <w:sz w:val="16"/>
                <w:szCs w:val="16"/>
              </w:rPr>
              <w:t>2 = NO</w:t>
            </w:r>
          </w:p>
        </w:tc>
        <w:tc>
          <w:tcPr>
            <w:tcW w:w="1746" w:type="dxa"/>
          </w:tcPr>
          <w:p w14:paraId="361E8E00" w14:textId="77777777" w:rsidR="008B6A5A" w:rsidRPr="00B56888" w:rsidRDefault="008B6A5A" w:rsidP="00197491">
            <w:pPr>
              <w:rPr>
                <w:rFonts w:eastAsia="Times New Roman" w:cstheme="minorHAnsi"/>
                <w:sz w:val="16"/>
                <w:szCs w:val="16"/>
              </w:rPr>
            </w:pPr>
            <w:r w:rsidRPr="00B56888">
              <w:rPr>
                <w:rFonts w:eastAsia="Times New Roman" w:cstheme="minorHAnsi"/>
                <w:sz w:val="16"/>
                <w:szCs w:val="16"/>
              </w:rPr>
              <w:t>1 = YES</w:t>
            </w:r>
          </w:p>
          <w:p w14:paraId="4D3A5397" w14:textId="77777777" w:rsidR="008B6A5A" w:rsidRPr="00B56888" w:rsidRDefault="008B6A5A" w:rsidP="00197491">
            <w:pPr>
              <w:rPr>
                <w:rFonts w:eastAsia="Times New Roman" w:cstheme="minorHAnsi"/>
                <w:sz w:val="16"/>
                <w:szCs w:val="16"/>
              </w:rPr>
            </w:pPr>
            <w:r w:rsidRPr="00B56888">
              <w:rPr>
                <w:rFonts w:eastAsia="Times New Roman" w:cstheme="minorHAnsi"/>
                <w:sz w:val="16"/>
                <w:szCs w:val="16"/>
              </w:rPr>
              <w:t>2 = NO</w:t>
            </w:r>
          </w:p>
        </w:tc>
        <w:tc>
          <w:tcPr>
            <w:tcW w:w="2965" w:type="dxa"/>
          </w:tcPr>
          <w:p w14:paraId="51A5AD88" w14:textId="77777777" w:rsidR="008B6A5A" w:rsidRPr="00B56888" w:rsidRDefault="008B6A5A" w:rsidP="00197491">
            <w:pPr>
              <w:rPr>
                <w:rFonts w:eastAsia="Times New Roman" w:cstheme="minorHAnsi"/>
                <w:sz w:val="16"/>
                <w:szCs w:val="16"/>
              </w:rPr>
            </w:pPr>
          </w:p>
        </w:tc>
      </w:tr>
      <w:tr w:rsidR="00B56888" w:rsidRPr="00B56888" w14:paraId="666F0312" w14:textId="77777777" w:rsidTr="007F44AE">
        <w:trPr>
          <w:trHeight w:val="413"/>
        </w:trPr>
        <w:tc>
          <w:tcPr>
            <w:tcW w:w="1340" w:type="dxa"/>
          </w:tcPr>
          <w:p w14:paraId="6684465B" w14:textId="77777777" w:rsidR="008B6A5A" w:rsidRPr="00B56888" w:rsidRDefault="008B6A5A" w:rsidP="00197491">
            <w:pPr>
              <w:spacing w:before="100" w:beforeAutospacing="1" w:after="115" w:line="276" w:lineRule="auto"/>
              <w:rPr>
                <w:rFonts w:eastAsia="Times New Roman" w:cstheme="minorHAnsi"/>
                <w:sz w:val="16"/>
                <w:szCs w:val="16"/>
              </w:rPr>
            </w:pPr>
          </w:p>
        </w:tc>
        <w:tc>
          <w:tcPr>
            <w:tcW w:w="1857" w:type="dxa"/>
          </w:tcPr>
          <w:p w14:paraId="7B8BF41C" w14:textId="77777777" w:rsidR="008B6A5A" w:rsidRPr="00B56888" w:rsidRDefault="008B6A5A" w:rsidP="00197491">
            <w:pPr>
              <w:spacing w:before="100" w:beforeAutospacing="1" w:after="115" w:line="276" w:lineRule="auto"/>
              <w:rPr>
                <w:rFonts w:eastAsia="Times New Roman" w:cstheme="minorHAnsi"/>
                <w:sz w:val="16"/>
                <w:szCs w:val="16"/>
              </w:rPr>
            </w:pPr>
          </w:p>
        </w:tc>
        <w:tc>
          <w:tcPr>
            <w:tcW w:w="1644" w:type="dxa"/>
          </w:tcPr>
          <w:p w14:paraId="4320DB52" w14:textId="77777777" w:rsidR="008B6A5A" w:rsidRPr="00B56888" w:rsidRDefault="008B6A5A" w:rsidP="00197491">
            <w:pPr>
              <w:spacing w:before="100" w:beforeAutospacing="1" w:after="115" w:line="276" w:lineRule="auto"/>
              <w:rPr>
                <w:rFonts w:eastAsia="Times New Roman" w:cstheme="minorHAnsi"/>
                <w:sz w:val="16"/>
                <w:szCs w:val="16"/>
              </w:rPr>
            </w:pPr>
          </w:p>
        </w:tc>
        <w:tc>
          <w:tcPr>
            <w:tcW w:w="1586" w:type="dxa"/>
          </w:tcPr>
          <w:p w14:paraId="5E8AAA16" w14:textId="77777777" w:rsidR="008B6A5A" w:rsidRPr="00B56888" w:rsidRDefault="008B6A5A" w:rsidP="00197491">
            <w:pPr>
              <w:spacing w:before="100" w:beforeAutospacing="1" w:after="115" w:line="276" w:lineRule="auto"/>
              <w:rPr>
                <w:rFonts w:eastAsia="Times New Roman" w:cstheme="minorHAnsi"/>
                <w:sz w:val="16"/>
                <w:szCs w:val="16"/>
              </w:rPr>
            </w:pPr>
          </w:p>
        </w:tc>
        <w:tc>
          <w:tcPr>
            <w:tcW w:w="1586" w:type="dxa"/>
          </w:tcPr>
          <w:p w14:paraId="08ABEAE8" w14:textId="77777777" w:rsidR="008B6A5A" w:rsidRPr="00B56888" w:rsidRDefault="008B6A5A" w:rsidP="00197491">
            <w:pPr>
              <w:spacing w:before="100" w:beforeAutospacing="1" w:after="115" w:line="276" w:lineRule="auto"/>
              <w:rPr>
                <w:rFonts w:eastAsia="Times New Roman" w:cstheme="minorHAnsi"/>
                <w:sz w:val="16"/>
                <w:szCs w:val="16"/>
              </w:rPr>
            </w:pPr>
          </w:p>
        </w:tc>
        <w:tc>
          <w:tcPr>
            <w:tcW w:w="1746" w:type="dxa"/>
          </w:tcPr>
          <w:p w14:paraId="465F82C0" w14:textId="77777777" w:rsidR="008B6A5A" w:rsidRPr="00B56888" w:rsidRDefault="008B6A5A" w:rsidP="00197491">
            <w:pPr>
              <w:spacing w:before="100" w:beforeAutospacing="1" w:after="115" w:line="276" w:lineRule="auto"/>
              <w:rPr>
                <w:rFonts w:eastAsia="Times New Roman" w:cstheme="minorHAnsi"/>
                <w:sz w:val="16"/>
                <w:szCs w:val="16"/>
              </w:rPr>
            </w:pPr>
          </w:p>
        </w:tc>
        <w:tc>
          <w:tcPr>
            <w:tcW w:w="2965" w:type="dxa"/>
          </w:tcPr>
          <w:p w14:paraId="5927C9A1" w14:textId="77777777" w:rsidR="008B6A5A" w:rsidRPr="00B56888" w:rsidRDefault="008B6A5A" w:rsidP="00197491">
            <w:pPr>
              <w:spacing w:before="100" w:beforeAutospacing="1" w:after="115" w:line="276" w:lineRule="auto"/>
              <w:rPr>
                <w:rFonts w:eastAsia="Times New Roman" w:cstheme="minorHAnsi"/>
                <w:sz w:val="16"/>
                <w:szCs w:val="16"/>
              </w:rPr>
            </w:pPr>
          </w:p>
        </w:tc>
      </w:tr>
      <w:tr w:rsidR="00124213" w:rsidRPr="00B56888" w14:paraId="33A11A4B" w14:textId="77777777" w:rsidTr="007F44AE">
        <w:trPr>
          <w:trHeight w:val="341"/>
        </w:trPr>
        <w:tc>
          <w:tcPr>
            <w:tcW w:w="1340" w:type="dxa"/>
          </w:tcPr>
          <w:p w14:paraId="4BD5C4B9" w14:textId="77777777" w:rsidR="008B6A5A" w:rsidRPr="00B56888" w:rsidRDefault="008B6A5A" w:rsidP="00197491">
            <w:pPr>
              <w:spacing w:before="100" w:beforeAutospacing="1" w:after="115" w:line="276" w:lineRule="auto"/>
              <w:rPr>
                <w:rFonts w:eastAsia="Times New Roman" w:cstheme="minorHAnsi"/>
                <w:sz w:val="16"/>
                <w:szCs w:val="16"/>
              </w:rPr>
            </w:pPr>
          </w:p>
        </w:tc>
        <w:tc>
          <w:tcPr>
            <w:tcW w:w="1857" w:type="dxa"/>
          </w:tcPr>
          <w:p w14:paraId="62E8B85C" w14:textId="77777777" w:rsidR="008B6A5A" w:rsidRPr="00B56888" w:rsidRDefault="008B6A5A" w:rsidP="00197491">
            <w:pPr>
              <w:spacing w:before="100" w:beforeAutospacing="1" w:after="115" w:line="276" w:lineRule="auto"/>
              <w:rPr>
                <w:rFonts w:eastAsia="Times New Roman" w:cstheme="minorHAnsi"/>
                <w:sz w:val="16"/>
                <w:szCs w:val="16"/>
              </w:rPr>
            </w:pPr>
          </w:p>
        </w:tc>
        <w:tc>
          <w:tcPr>
            <w:tcW w:w="1644" w:type="dxa"/>
          </w:tcPr>
          <w:p w14:paraId="14F58262" w14:textId="77777777" w:rsidR="008B6A5A" w:rsidRPr="00B56888" w:rsidRDefault="008B6A5A" w:rsidP="00197491">
            <w:pPr>
              <w:spacing w:before="100" w:beforeAutospacing="1" w:after="115" w:line="276" w:lineRule="auto"/>
              <w:rPr>
                <w:rFonts w:eastAsia="Times New Roman" w:cstheme="minorHAnsi"/>
                <w:sz w:val="16"/>
                <w:szCs w:val="16"/>
              </w:rPr>
            </w:pPr>
          </w:p>
        </w:tc>
        <w:tc>
          <w:tcPr>
            <w:tcW w:w="1586" w:type="dxa"/>
          </w:tcPr>
          <w:p w14:paraId="29979EBA" w14:textId="77777777" w:rsidR="008B6A5A" w:rsidRPr="00B56888" w:rsidRDefault="008B6A5A" w:rsidP="00197491">
            <w:pPr>
              <w:spacing w:before="100" w:beforeAutospacing="1" w:after="115" w:line="276" w:lineRule="auto"/>
              <w:rPr>
                <w:rFonts w:eastAsia="Times New Roman" w:cstheme="minorHAnsi"/>
                <w:sz w:val="16"/>
                <w:szCs w:val="16"/>
              </w:rPr>
            </w:pPr>
          </w:p>
        </w:tc>
        <w:tc>
          <w:tcPr>
            <w:tcW w:w="1586" w:type="dxa"/>
          </w:tcPr>
          <w:p w14:paraId="38B11718" w14:textId="77777777" w:rsidR="008B6A5A" w:rsidRPr="00B56888" w:rsidRDefault="008B6A5A" w:rsidP="00197491">
            <w:pPr>
              <w:spacing w:before="100" w:beforeAutospacing="1" w:after="115" w:line="276" w:lineRule="auto"/>
              <w:rPr>
                <w:rFonts w:eastAsia="Times New Roman" w:cstheme="minorHAnsi"/>
                <w:sz w:val="16"/>
                <w:szCs w:val="16"/>
              </w:rPr>
            </w:pPr>
          </w:p>
        </w:tc>
        <w:tc>
          <w:tcPr>
            <w:tcW w:w="1746" w:type="dxa"/>
          </w:tcPr>
          <w:p w14:paraId="7CCFBF2B" w14:textId="77777777" w:rsidR="008B6A5A" w:rsidRPr="00B56888" w:rsidRDefault="008B6A5A" w:rsidP="00197491">
            <w:pPr>
              <w:spacing w:before="100" w:beforeAutospacing="1" w:after="115" w:line="276" w:lineRule="auto"/>
              <w:rPr>
                <w:rFonts w:eastAsia="Times New Roman" w:cstheme="minorHAnsi"/>
                <w:sz w:val="16"/>
                <w:szCs w:val="16"/>
              </w:rPr>
            </w:pPr>
          </w:p>
        </w:tc>
        <w:tc>
          <w:tcPr>
            <w:tcW w:w="2965" w:type="dxa"/>
          </w:tcPr>
          <w:p w14:paraId="48E5D174" w14:textId="77777777" w:rsidR="008B6A5A" w:rsidRPr="00B56888" w:rsidRDefault="008B6A5A" w:rsidP="00197491">
            <w:pPr>
              <w:spacing w:before="100" w:beforeAutospacing="1" w:after="115" w:line="276" w:lineRule="auto"/>
              <w:rPr>
                <w:rFonts w:eastAsia="Times New Roman" w:cstheme="minorHAnsi"/>
                <w:sz w:val="16"/>
                <w:szCs w:val="16"/>
              </w:rPr>
            </w:pPr>
          </w:p>
        </w:tc>
      </w:tr>
    </w:tbl>
    <w:p w14:paraId="467A9034" w14:textId="77777777" w:rsidR="006F08D4" w:rsidRPr="00B56888" w:rsidRDefault="006F08D4" w:rsidP="006F08D4">
      <w:pPr>
        <w:rPr>
          <w:rFonts w:eastAsia="Times New Roman" w:cstheme="minorHAnsi"/>
          <w:sz w:val="24"/>
          <w:szCs w:val="24"/>
        </w:rPr>
      </w:pPr>
    </w:p>
    <w:p w14:paraId="66FAF660" w14:textId="77777777" w:rsidR="004A566B" w:rsidRPr="00B56888" w:rsidRDefault="004A566B" w:rsidP="004A566B">
      <w:pPr>
        <w:rPr>
          <w:rFonts w:eastAsia="Times New Roman" w:cstheme="minorHAnsi"/>
          <w:b/>
          <w:sz w:val="28"/>
          <w:szCs w:val="28"/>
        </w:rPr>
      </w:pPr>
    </w:p>
    <w:p w14:paraId="44CAB8C3" w14:textId="77777777" w:rsidR="00077277" w:rsidRPr="00B56888" w:rsidRDefault="00077277" w:rsidP="004A566B">
      <w:pPr>
        <w:rPr>
          <w:rFonts w:eastAsia="Times New Roman" w:cstheme="minorHAnsi"/>
          <w:b/>
          <w:sz w:val="28"/>
          <w:szCs w:val="28"/>
        </w:rPr>
      </w:pPr>
      <w:r w:rsidRPr="00B56888">
        <w:rPr>
          <w:b/>
          <w:sz w:val="28"/>
          <w:szCs w:val="28"/>
        </w:rPr>
        <w:t xml:space="preserve">Section E: Last month Wage Income, Business Income, and other Sources of Income </w:t>
      </w:r>
    </w:p>
    <w:p w14:paraId="301EDC4B" w14:textId="77777777" w:rsidR="00077277" w:rsidRPr="00B56888" w:rsidRDefault="00077277" w:rsidP="00077277">
      <w:pPr>
        <w:pStyle w:val="Heading3"/>
        <w:rPr>
          <w:color w:val="auto"/>
        </w:rPr>
      </w:pPr>
      <w:bookmarkStart w:id="32" w:name="_Toc108165407"/>
      <w:r w:rsidRPr="00B56888">
        <w:rPr>
          <w:color w:val="auto"/>
        </w:rPr>
        <w:t>E1: Labor Income and job-search</w:t>
      </w:r>
      <w:bookmarkEnd w:id="32"/>
    </w:p>
    <w:p w14:paraId="2AF5FFB7" w14:textId="77777777" w:rsidR="00077277" w:rsidRPr="00B56888" w:rsidRDefault="00077277" w:rsidP="008A260A">
      <w:pPr>
        <w:numPr>
          <w:ilvl w:val="0"/>
          <w:numId w:val="23"/>
        </w:numPr>
        <w:shd w:val="clear" w:color="auto" w:fill="FFFFFF"/>
        <w:spacing w:before="100" w:beforeAutospacing="1" w:after="115" w:line="240" w:lineRule="auto"/>
        <w:rPr>
          <w:rFonts w:eastAsia="Times New Roman" w:cstheme="minorHAnsi"/>
        </w:rPr>
      </w:pPr>
      <w:r w:rsidRPr="00B56888">
        <w:rPr>
          <w:rFonts w:eastAsia="Times New Roman" w:cstheme="minorHAnsi"/>
        </w:rPr>
        <w:t>Did some member of your household including yourself work in a job as an employee for a wage, salary, commission or any payment in kind EXCLUDING GANYU during the LAST MONTH</w:t>
      </w:r>
      <w:r w:rsidRPr="00B56888">
        <w:rPr>
          <w:rFonts w:eastAsia="Times New Roman" w:cstheme="minorHAnsi"/>
          <w:i/>
        </w:rPr>
        <w:t xml:space="preserve"> [Screen should show members and enumerators should tick relevant ones]</w:t>
      </w:r>
    </w:p>
    <w:p w14:paraId="3A5FDA7C" w14:textId="77777777" w:rsidR="00077277" w:rsidRPr="00B56888" w:rsidRDefault="00077277" w:rsidP="008A260A">
      <w:pPr>
        <w:numPr>
          <w:ilvl w:val="0"/>
          <w:numId w:val="23"/>
        </w:numPr>
        <w:shd w:val="clear" w:color="auto" w:fill="FFFFFF"/>
        <w:spacing w:before="100" w:beforeAutospacing="1" w:after="115" w:line="240" w:lineRule="auto"/>
        <w:rPr>
          <w:rFonts w:eastAsia="Times New Roman" w:cstheme="minorHAnsi"/>
        </w:rPr>
      </w:pPr>
      <w:r w:rsidRPr="00B56888">
        <w:rPr>
          <w:rFonts w:eastAsia="Times New Roman" w:cstheme="minorHAnsi"/>
        </w:rPr>
        <w:lastRenderedPageBreak/>
        <w:t xml:space="preserve"> Now we will ask you about household labor income for all jobs that households members had:</w:t>
      </w:r>
    </w:p>
    <w:tbl>
      <w:tblPr>
        <w:tblW w:w="2964" w:type="pct"/>
        <w:tblCellSpacing w:w="0" w:type="dxa"/>
        <w:tblBorders>
          <w:top w:val="outset" w:sz="6" w:space="0" w:color="000001"/>
          <w:left w:val="outset" w:sz="6" w:space="0" w:color="000001"/>
          <w:bottom w:val="outset" w:sz="6" w:space="0" w:color="000001"/>
          <w:right w:val="outset" w:sz="6" w:space="0" w:color="000001"/>
        </w:tblBorders>
        <w:tblCellMar>
          <w:top w:w="84" w:type="dxa"/>
          <w:left w:w="84" w:type="dxa"/>
          <w:bottom w:w="84" w:type="dxa"/>
          <w:right w:w="84" w:type="dxa"/>
        </w:tblCellMar>
        <w:tblLook w:val="04A0" w:firstRow="1" w:lastRow="0" w:firstColumn="1" w:lastColumn="0" w:noHBand="0" w:noVBand="1"/>
      </w:tblPr>
      <w:tblGrid>
        <w:gridCol w:w="1446"/>
        <w:gridCol w:w="1621"/>
        <w:gridCol w:w="1624"/>
        <w:gridCol w:w="1798"/>
        <w:gridCol w:w="1719"/>
        <w:gridCol w:w="70"/>
      </w:tblGrid>
      <w:tr w:rsidR="00B56888" w:rsidRPr="00B56888" w14:paraId="5E1C61E7" w14:textId="77777777" w:rsidTr="00C075BA">
        <w:trPr>
          <w:gridAfter w:val="1"/>
          <w:wAfter w:w="42" w:type="pct"/>
          <w:trHeight w:val="291"/>
          <w:tblCellSpacing w:w="0" w:type="dxa"/>
        </w:trPr>
        <w:tc>
          <w:tcPr>
            <w:tcW w:w="4958" w:type="pct"/>
            <w:gridSpan w:val="5"/>
            <w:tcBorders>
              <w:top w:val="outset" w:sz="6" w:space="0" w:color="000001"/>
              <w:left w:val="outset" w:sz="6" w:space="0" w:color="000001"/>
              <w:bottom w:val="outset" w:sz="6" w:space="0" w:color="000001"/>
              <w:right w:val="outset" w:sz="6" w:space="0" w:color="000001"/>
            </w:tcBorders>
          </w:tcPr>
          <w:p w14:paraId="0A4D9A12" w14:textId="77777777" w:rsidR="00077277" w:rsidRPr="00B56888" w:rsidRDefault="00077277" w:rsidP="00510DC5">
            <w:pPr>
              <w:shd w:val="clear" w:color="auto" w:fill="FFFFFF"/>
              <w:spacing w:before="100" w:beforeAutospacing="1" w:after="115" w:line="240" w:lineRule="auto"/>
              <w:ind w:left="29"/>
              <w:jc w:val="center"/>
              <w:rPr>
                <w:rFonts w:eastAsia="Times New Roman" w:cstheme="minorHAnsi"/>
                <w:b/>
                <w:sz w:val="18"/>
                <w:szCs w:val="18"/>
              </w:rPr>
            </w:pPr>
            <w:r w:rsidRPr="00B56888">
              <w:rPr>
                <w:rFonts w:eastAsia="Times New Roman" w:cstheme="minorHAnsi"/>
                <w:b/>
                <w:sz w:val="18"/>
                <w:szCs w:val="18"/>
              </w:rPr>
              <w:t>SALLARY LABOR INCOME</w:t>
            </w:r>
          </w:p>
        </w:tc>
      </w:tr>
      <w:tr w:rsidR="00B56888" w:rsidRPr="00B56888" w14:paraId="2005F9D6" w14:textId="77777777" w:rsidTr="00C075BA">
        <w:trPr>
          <w:trHeight w:val="1719"/>
          <w:tblCellSpacing w:w="0" w:type="dxa"/>
        </w:trPr>
        <w:tc>
          <w:tcPr>
            <w:tcW w:w="874" w:type="pct"/>
            <w:tcBorders>
              <w:top w:val="outset" w:sz="6" w:space="0" w:color="000001"/>
              <w:left w:val="outset" w:sz="6" w:space="0" w:color="000001"/>
              <w:bottom w:val="outset" w:sz="6" w:space="0" w:color="000001"/>
              <w:right w:val="outset" w:sz="6" w:space="0" w:color="000001"/>
            </w:tcBorders>
            <w:hideMark/>
          </w:tcPr>
          <w:p w14:paraId="01E4D20F" w14:textId="77777777" w:rsidR="00077277" w:rsidRPr="00B56888" w:rsidRDefault="00077277" w:rsidP="00510DC5">
            <w:pPr>
              <w:spacing w:before="100" w:beforeAutospacing="1" w:after="115" w:line="240" w:lineRule="auto"/>
              <w:rPr>
                <w:rFonts w:eastAsia="Times New Roman" w:cstheme="minorHAnsi"/>
                <w:sz w:val="18"/>
                <w:szCs w:val="18"/>
              </w:rPr>
            </w:pPr>
            <w:r w:rsidRPr="00B56888">
              <w:rPr>
                <w:rFonts w:eastAsia="Times New Roman" w:cstheme="minorHAnsi"/>
                <w:sz w:val="18"/>
                <w:szCs w:val="18"/>
              </w:rPr>
              <w:t xml:space="preserve">A3) How many WEEKS during the </w:t>
            </w:r>
            <w:r w:rsidRPr="00B56888">
              <w:rPr>
                <w:rFonts w:eastAsia="Times New Roman" w:cstheme="minorHAnsi"/>
              </w:rPr>
              <w:t>LAST MONTH</w:t>
            </w:r>
            <w:r w:rsidRPr="00B56888">
              <w:rPr>
                <w:rFonts w:eastAsia="Times New Roman" w:cstheme="minorHAnsi"/>
                <w:sz w:val="18"/>
                <w:szCs w:val="18"/>
              </w:rPr>
              <w:t xml:space="preserve"> [household member] work in a job?</w:t>
            </w:r>
          </w:p>
        </w:tc>
        <w:tc>
          <w:tcPr>
            <w:tcW w:w="979" w:type="pct"/>
            <w:tcBorders>
              <w:top w:val="outset" w:sz="6" w:space="0" w:color="000001"/>
              <w:left w:val="outset" w:sz="6" w:space="0" w:color="000001"/>
              <w:bottom w:val="outset" w:sz="6" w:space="0" w:color="000001"/>
              <w:right w:val="outset" w:sz="6" w:space="0" w:color="000001"/>
            </w:tcBorders>
            <w:hideMark/>
          </w:tcPr>
          <w:p w14:paraId="425B3595" w14:textId="77777777" w:rsidR="00077277" w:rsidRPr="00B56888" w:rsidRDefault="00077277" w:rsidP="00510DC5">
            <w:pPr>
              <w:spacing w:before="100" w:beforeAutospacing="1" w:after="115" w:line="240" w:lineRule="auto"/>
              <w:rPr>
                <w:rFonts w:eastAsia="Times New Roman" w:cstheme="minorHAnsi"/>
                <w:sz w:val="18"/>
                <w:szCs w:val="18"/>
              </w:rPr>
            </w:pPr>
            <w:r w:rsidRPr="00B56888">
              <w:rPr>
                <w:rFonts w:eastAsia="Times New Roman" w:cstheme="minorHAnsi"/>
                <w:sz w:val="18"/>
                <w:szCs w:val="18"/>
              </w:rPr>
              <w:t>A2) How many DAYS PER WEEK did [household member] work in a job?</w:t>
            </w:r>
          </w:p>
        </w:tc>
        <w:tc>
          <w:tcPr>
            <w:tcW w:w="981" w:type="pct"/>
            <w:tcBorders>
              <w:top w:val="outset" w:sz="6" w:space="0" w:color="000001"/>
              <w:left w:val="outset" w:sz="6" w:space="0" w:color="000001"/>
              <w:bottom w:val="outset" w:sz="6" w:space="0" w:color="000001"/>
              <w:right w:val="outset" w:sz="6" w:space="0" w:color="000001"/>
            </w:tcBorders>
            <w:hideMark/>
          </w:tcPr>
          <w:p w14:paraId="40236E72" w14:textId="77777777" w:rsidR="00077277" w:rsidRPr="00B56888" w:rsidRDefault="00077277" w:rsidP="00510DC5">
            <w:pPr>
              <w:spacing w:before="100" w:beforeAutospacing="1" w:after="115" w:line="240" w:lineRule="auto"/>
              <w:rPr>
                <w:rFonts w:eastAsia="Times New Roman" w:cstheme="minorHAnsi"/>
                <w:sz w:val="18"/>
                <w:szCs w:val="18"/>
              </w:rPr>
            </w:pPr>
            <w:r w:rsidRPr="00B56888">
              <w:rPr>
                <w:rFonts w:eastAsia="Times New Roman" w:cstheme="minorHAnsi"/>
                <w:sz w:val="18"/>
                <w:szCs w:val="18"/>
              </w:rPr>
              <w:t>A1) How many HOURS (on average) PER DAY did [household member] work in a job?</w:t>
            </w:r>
          </w:p>
        </w:tc>
        <w:tc>
          <w:tcPr>
            <w:tcW w:w="1086" w:type="pct"/>
            <w:tcBorders>
              <w:top w:val="outset" w:sz="6" w:space="0" w:color="000001"/>
              <w:left w:val="outset" w:sz="6" w:space="0" w:color="000001"/>
              <w:bottom w:val="outset" w:sz="6" w:space="0" w:color="000001"/>
              <w:right w:val="outset" w:sz="6" w:space="0" w:color="000001"/>
            </w:tcBorders>
            <w:hideMark/>
          </w:tcPr>
          <w:p w14:paraId="2A50E9AD" w14:textId="56657372" w:rsidR="00077277" w:rsidRPr="00B56888" w:rsidRDefault="00557A47" w:rsidP="00510DC5">
            <w:pPr>
              <w:shd w:val="clear" w:color="auto" w:fill="FFFFFF"/>
              <w:spacing w:before="100" w:beforeAutospacing="1" w:after="115" w:line="240" w:lineRule="auto"/>
              <w:ind w:left="29"/>
              <w:rPr>
                <w:rFonts w:eastAsia="Times New Roman" w:cstheme="minorHAnsi"/>
                <w:sz w:val="18"/>
                <w:szCs w:val="18"/>
              </w:rPr>
            </w:pPr>
            <w:r w:rsidRPr="00B56888">
              <w:rPr>
                <w:rFonts w:eastAsia="Times New Roman" w:cstheme="minorHAnsi"/>
                <w:sz w:val="18"/>
                <w:szCs w:val="18"/>
              </w:rPr>
              <w:t>B1</w:t>
            </w:r>
            <w:r w:rsidR="00077277" w:rsidRPr="00B56888">
              <w:rPr>
                <w:rFonts w:eastAsia="Times New Roman" w:cstheme="minorHAnsi"/>
                <w:sz w:val="18"/>
                <w:szCs w:val="18"/>
              </w:rPr>
              <w:t>) on average, HOW MUCH</w:t>
            </w:r>
            <w:r w:rsidR="009761AC">
              <w:rPr>
                <w:rFonts w:eastAsia="Times New Roman" w:cstheme="minorHAnsi"/>
                <w:sz w:val="18"/>
                <w:szCs w:val="18"/>
              </w:rPr>
              <w:t xml:space="preserve"> </w:t>
            </w:r>
            <w:r w:rsidR="00077277" w:rsidRPr="00B56888">
              <w:rPr>
                <w:rFonts w:eastAsia="Times New Roman" w:cstheme="minorHAnsi"/>
                <w:sz w:val="18"/>
                <w:szCs w:val="18"/>
              </w:rPr>
              <w:t>salary was paid including in-kind payments for jobs by [household member]?</w:t>
            </w:r>
          </w:p>
          <w:p w14:paraId="7D2158A7" w14:textId="77777777" w:rsidR="00077277" w:rsidRPr="00B56888" w:rsidRDefault="00077277" w:rsidP="00510DC5">
            <w:pPr>
              <w:shd w:val="clear" w:color="auto" w:fill="FFFFFF"/>
              <w:spacing w:before="100" w:beforeAutospacing="1" w:after="115" w:line="240" w:lineRule="auto"/>
              <w:ind w:left="29"/>
              <w:rPr>
                <w:rFonts w:eastAsia="Times New Roman" w:cstheme="minorHAnsi"/>
                <w:sz w:val="18"/>
                <w:szCs w:val="18"/>
              </w:rPr>
            </w:pPr>
          </w:p>
        </w:tc>
        <w:tc>
          <w:tcPr>
            <w:tcW w:w="1079" w:type="pct"/>
            <w:gridSpan w:val="2"/>
            <w:tcBorders>
              <w:top w:val="outset" w:sz="6" w:space="0" w:color="000001"/>
              <w:left w:val="outset" w:sz="6" w:space="0" w:color="000001"/>
              <w:bottom w:val="outset" w:sz="6" w:space="0" w:color="000001"/>
              <w:right w:val="outset" w:sz="6" w:space="0" w:color="000001"/>
            </w:tcBorders>
            <w:hideMark/>
          </w:tcPr>
          <w:p w14:paraId="0352F176" w14:textId="77777777" w:rsidR="00077277" w:rsidRPr="00B56888" w:rsidRDefault="00557A47" w:rsidP="00510DC5">
            <w:pPr>
              <w:shd w:val="clear" w:color="auto" w:fill="FFFFFF"/>
              <w:spacing w:before="100" w:beforeAutospacing="1" w:after="115" w:line="240" w:lineRule="auto"/>
              <w:ind w:left="29"/>
              <w:rPr>
                <w:rFonts w:eastAsia="Times New Roman" w:cstheme="minorHAnsi"/>
                <w:sz w:val="18"/>
                <w:szCs w:val="18"/>
              </w:rPr>
            </w:pPr>
            <w:r w:rsidRPr="00B56888">
              <w:rPr>
                <w:rFonts w:eastAsia="Times New Roman" w:cstheme="minorHAnsi"/>
                <w:sz w:val="18"/>
                <w:szCs w:val="18"/>
              </w:rPr>
              <w:t>B2</w:t>
            </w:r>
            <w:r w:rsidR="00077277" w:rsidRPr="00B56888">
              <w:rPr>
                <w:rFonts w:eastAsia="Times New Roman" w:cstheme="minorHAnsi"/>
                <w:sz w:val="18"/>
                <w:szCs w:val="18"/>
              </w:rPr>
              <w:t>) What period of time does the salary payment cover? (MONTHS, WEEKS, DAYS)</w:t>
            </w:r>
          </w:p>
        </w:tc>
      </w:tr>
      <w:tr w:rsidR="00B56888" w:rsidRPr="00B56888" w14:paraId="4818ADA3" w14:textId="77777777" w:rsidTr="00C075BA">
        <w:trPr>
          <w:trHeight w:val="228"/>
          <w:tblCellSpacing w:w="0" w:type="dxa"/>
        </w:trPr>
        <w:tc>
          <w:tcPr>
            <w:tcW w:w="874" w:type="pct"/>
            <w:tcBorders>
              <w:top w:val="outset" w:sz="6" w:space="0" w:color="000001"/>
              <w:left w:val="outset" w:sz="6" w:space="0" w:color="000001"/>
              <w:bottom w:val="outset" w:sz="6" w:space="0" w:color="000001"/>
              <w:right w:val="outset" w:sz="6" w:space="0" w:color="000001"/>
            </w:tcBorders>
            <w:hideMark/>
          </w:tcPr>
          <w:p w14:paraId="204E428A" w14:textId="77777777" w:rsidR="00077277" w:rsidRPr="00B56888" w:rsidRDefault="00077277" w:rsidP="00510DC5">
            <w:pPr>
              <w:spacing w:before="100" w:beforeAutospacing="1" w:after="115" w:line="240" w:lineRule="auto"/>
              <w:rPr>
                <w:rFonts w:eastAsia="Times New Roman" w:cstheme="minorHAnsi"/>
                <w:sz w:val="16"/>
                <w:szCs w:val="16"/>
              </w:rPr>
            </w:pPr>
            <w:r w:rsidRPr="00B56888">
              <w:rPr>
                <w:rFonts w:eastAsia="Times New Roman" w:cstheme="minorHAnsi"/>
                <w:sz w:val="16"/>
                <w:szCs w:val="16"/>
              </w:rPr>
              <w:t>1-4 If not know, - 99</w:t>
            </w:r>
          </w:p>
        </w:tc>
        <w:tc>
          <w:tcPr>
            <w:tcW w:w="979" w:type="pct"/>
            <w:tcBorders>
              <w:top w:val="outset" w:sz="6" w:space="0" w:color="000001"/>
              <w:left w:val="outset" w:sz="6" w:space="0" w:color="000001"/>
              <w:bottom w:val="outset" w:sz="6" w:space="0" w:color="000001"/>
              <w:right w:val="outset" w:sz="6" w:space="0" w:color="000001"/>
            </w:tcBorders>
            <w:hideMark/>
          </w:tcPr>
          <w:p w14:paraId="755B70A9" w14:textId="77777777" w:rsidR="00077277" w:rsidRPr="00B56888" w:rsidRDefault="00077277" w:rsidP="00510DC5">
            <w:pPr>
              <w:spacing w:before="100" w:beforeAutospacing="1" w:after="115" w:line="240" w:lineRule="auto"/>
              <w:rPr>
                <w:rFonts w:eastAsia="Times New Roman" w:cstheme="minorHAnsi"/>
                <w:sz w:val="16"/>
                <w:szCs w:val="16"/>
              </w:rPr>
            </w:pPr>
            <w:r w:rsidRPr="00B56888">
              <w:rPr>
                <w:rFonts w:eastAsia="Times New Roman" w:cstheme="minorHAnsi"/>
                <w:sz w:val="16"/>
                <w:szCs w:val="16"/>
              </w:rPr>
              <w:t>1-7 If not know, -99</w:t>
            </w:r>
          </w:p>
        </w:tc>
        <w:tc>
          <w:tcPr>
            <w:tcW w:w="981" w:type="pct"/>
            <w:tcBorders>
              <w:top w:val="outset" w:sz="6" w:space="0" w:color="000001"/>
              <w:left w:val="outset" w:sz="6" w:space="0" w:color="000001"/>
              <w:bottom w:val="outset" w:sz="6" w:space="0" w:color="000001"/>
              <w:right w:val="outset" w:sz="6" w:space="0" w:color="000001"/>
            </w:tcBorders>
            <w:hideMark/>
          </w:tcPr>
          <w:p w14:paraId="4FFDFD01" w14:textId="77777777" w:rsidR="00077277" w:rsidRPr="00B56888" w:rsidRDefault="00077277" w:rsidP="00510DC5">
            <w:pPr>
              <w:spacing w:before="100" w:beforeAutospacing="1" w:after="115" w:line="240" w:lineRule="auto"/>
              <w:rPr>
                <w:rFonts w:eastAsia="Times New Roman" w:cstheme="minorHAnsi"/>
                <w:sz w:val="16"/>
                <w:szCs w:val="16"/>
              </w:rPr>
            </w:pPr>
            <w:r w:rsidRPr="00B56888">
              <w:rPr>
                <w:rFonts w:eastAsia="Times New Roman" w:cstheme="minorHAnsi"/>
                <w:sz w:val="16"/>
                <w:szCs w:val="16"/>
              </w:rPr>
              <w:t>1-24 if not know, -99</w:t>
            </w:r>
          </w:p>
        </w:tc>
        <w:tc>
          <w:tcPr>
            <w:tcW w:w="1086" w:type="pct"/>
            <w:tcBorders>
              <w:top w:val="outset" w:sz="6" w:space="0" w:color="000001"/>
              <w:left w:val="outset" w:sz="6" w:space="0" w:color="000001"/>
              <w:bottom w:val="outset" w:sz="6" w:space="0" w:color="000001"/>
              <w:right w:val="outset" w:sz="6" w:space="0" w:color="000001"/>
            </w:tcBorders>
            <w:hideMark/>
          </w:tcPr>
          <w:p w14:paraId="5DDFE1B5" w14:textId="77777777" w:rsidR="00077277" w:rsidRPr="00B56888" w:rsidRDefault="00077277" w:rsidP="00510DC5">
            <w:pPr>
              <w:spacing w:before="100" w:beforeAutospacing="1" w:after="115" w:line="240" w:lineRule="auto"/>
              <w:rPr>
                <w:rFonts w:eastAsia="Times New Roman" w:cstheme="minorHAnsi"/>
                <w:sz w:val="16"/>
                <w:szCs w:val="16"/>
              </w:rPr>
            </w:pPr>
            <w:r w:rsidRPr="00B56888">
              <w:rPr>
                <w:rFonts w:eastAsia="Times New Roman" w:cstheme="minorHAnsi"/>
                <w:sz w:val="16"/>
                <w:szCs w:val="16"/>
              </w:rPr>
              <w:t>MWK.</w:t>
            </w:r>
          </w:p>
        </w:tc>
        <w:tc>
          <w:tcPr>
            <w:tcW w:w="1079" w:type="pct"/>
            <w:gridSpan w:val="2"/>
            <w:tcBorders>
              <w:top w:val="outset" w:sz="6" w:space="0" w:color="000001"/>
              <w:left w:val="outset" w:sz="6" w:space="0" w:color="000001"/>
              <w:bottom w:val="outset" w:sz="6" w:space="0" w:color="000001"/>
              <w:right w:val="outset" w:sz="6" w:space="0" w:color="000001"/>
            </w:tcBorders>
            <w:hideMark/>
          </w:tcPr>
          <w:p w14:paraId="70E2CE7E" w14:textId="77777777" w:rsidR="00077277" w:rsidRPr="00B56888" w:rsidRDefault="00077277" w:rsidP="00510DC5">
            <w:pPr>
              <w:spacing w:before="100" w:beforeAutospacing="1" w:after="115" w:line="240" w:lineRule="auto"/>
              <w:rPr>
                <w:rFonts w:eastAsia="Times New Roman" w:cstheme="minorHAnsi"/>
                <w:sz w:val="24"/>
                <w:szCs w:val="24"/>
              </w:rPr>
            </w:pPr>
            <w:r w:rsidRPr="00B56888">
              <w:rPr>
                <w:rFonts w:eastAsia="Times New Roman" w:cstheme="minorHAnsi"/>
                <w:sz w:val="16"/>
                <w:szCs w:val="16"/>
              </w:rPr>
              <w:t>Months=1, Weeks=2, days=3, hours=4</w:t>
            </w:r>
          </w:p>
        </w:tc>
      </w:tr>
      <w:tr w:rsidR="00B56888" w:rsidRPr="00B56888" w14:paraId="07D0CD41" w14:textId="77777777" w:rsidTr="00C075BA">
        <w:trPr>
          <w:trHeight w:val="132"/>
          <w:tblCellSpacing w:w="0" w:type="dxa"/>
        </w:trPr>
        <w:tc>
          <w:tcPr>
            <w:tcW w:w="874" w:type="pct"/>
            <w:tcBorders>
              <w:top w:val="outset" w:sz="6" w:space="0" w:color="000001"/>
              <w:left w:val="outset" w:sz="6" w:space="0" w:color="000001"/>
              <w:bottom w:val="outset" w:sz="6" w:space="0" w:color="000001"/>
              <w:right w:val="outset" w:sz="6" w:space="0" w:color="000001"/>
            </w:tcBorders>
            <w:hideMark/>
          </w:tcPr>
          <w:p w14:paraId="75CA1569" w14:textId="77777777" w:rsidR="00077277" w:rsidRPr="00B56888" w:rsidRDefault="00077277" w:rsidP="00510DC5">
            <w:pPr>
              <w:spacing w:before="100" w:beforeAutospacing="1" w:after="115" w:line="240" w:lineRule="auto"/>
              <w:rPr>
                <w:rFonts w:eastAsia="Times New Roman" w:cstheme="minorHAnsi"/>
                <w:sz w:val="16"/>
                <w:szCs w:val="16"/>
              </w:rPr>
            </w:pPr>
          </w:p>
        </w:tc>
        <w:tc>
          <w:tcPr>
            <w:tcW w:w="979" w:type="pct"/>
            <w:tcBorders>
              <w:top w:val="outset" w:sz="6" w:space="0" w:color="000001"/>
              <w:left w:val="outset" w:sz="6" w:space="0" w:color="000001"/>
              <w:bottom w:val="outset" w:sz="6" w:space="0" w:color="000001"/>
              <w:right w:val="outset" w:sz="6" w:space="0" w:color="000001"/>
            </w:tcBorders>
            <w:hideMark/>
          </w:tcPr>
          <w:p w14:paraId="64A45D1F" w14:textId="77777777" w:rsidR="00077277" w:rsidRPr="00B56888" w:rsidRDefault="00077277" w:rsidP="00510DC5">
            <w:pPr>
              <w:spacing w:before="100" w:beforeAutospacing="1" w:after="115" w:line="240" w:lineRule="auto"/>
              <w:rPr>
                <w:rFonts w:eastAsia="Times New Roman" w:cstheme="minorHAnsi"/>
                <w:sz w:val="16"/>
                <w:szCs w:val="16"/>
              </w:rPr>
            </w:pPr>
          </w:p>
        </w:tc>
        <w:tc>
          <w:tcPr>
            <w:tcW w:w="981" w:type="pct"/>
            <w:tcBorders>
              <w:top w:val="outset" w:sz="6" w:space="0" w:color="000001"/>
              <w:left w:val="outset" w:sz="6" w:space="0" w:color="000001"/>
              <w:bottom w:val="outset" w:sz="6" w:space="0" w:color="000001"/>
              <w:right w:val="outset" w:sz="6" w:space="0" w:color="000001"/>
            </w:tcBorders>
            <w:hideMark/>
          </w:tcPr>
          <w:p w14:paraId="10955165" w14:textId="77777777" w:rsidR="00077277" w:rsidRPr="00B56888" w:rsidRDefault="00077277" w:rsidP="00510DC5">
            <w:pPr>
              <w:spacing w:before="100" w:beforeAutospacing="1" w:after="115" w:line="240" w:lineRule="auto"/>
              <w:rPr>
                <w:rFonts w:eastAsia="Times New Roman" w:cstheme="minorHAnsi"/>
                <w:sz w:val="16"/>
                <w:szCs w:val="16"/>
              </w:rPr>
            </w:pPr>
          </w:p>
        </w:tc>
        <w:tc>
          <w:tcPr>
            <w:tcW w:w="1086" w:type="pct"/>
            <w:tcBorders>
              <w:top w:val="outset" w:sz="6" w:space="0" w:color="000001"/>
              <w:left w:val="outset" w:sz="6" w:space="0" w:color="000001"/>
              <w:bottom w:val="outset" w:sz="6" w:space="0" w:color="000001"/>
              <w:right w:val="outset" w:sz="6" w:space="0" w:color="000001"/>
            </w:tcBorders>
            <w:hideMark/>
          </w:tcPr>
          <w:p w14:paraId="4B604F15" w14:textId="77777777" w:rsidR="00077277" w:rsidRPr="00B56888" w:rsidRDefault="00077277" w:rsidP="00510DC5">
            <w:pPr>
              <w:spacing w:before="100" w:beforeAutospacing="1" w:after="115" w:line="240" w:lineRule="auto"/>
              <w:rPr>
                <w:rFonts w:eastAsia="Times New Roman" w:cstheme="minorHAnsi"/>
                <w:sz w:val="16"/>
                <w:szCs w:val="16"/>
              </w:rPr>
            </w:pPr>
          </w:p>
        </w:tc>
        <w:tc>
          <w:tcPr>
            <w:tcW w:w="1079" w:type="pct"/>
            <w:gridSpan w:val="2"/>
            <w:tcBorders>
              <w:top w:val="outset" w:sz="6" w:space="0" w:color="000001"/>
              <w:left w:val="outset" w:sz="6" w:space="0" w:color="000001"/>
              <w:bottom w:val="outset" w:sz="6" w:space="0" w:color="000001"/>
              <w:right w:val="outset" w:sz="6" w:space="0" w:color="000001"/>
            </w:tcBorders>
            <w:hideMark/>
          </w:tcPr>
          <w:p w14:paraId="48C6A5BB" w14:textId="77777777" w:rsidR="00077277" w:rsidRPr="00B56888" w:rsidRDefault="00077277" w:rsidP="00510DC5">
            <w:pPr>
              <w:spacing w:before="100" w:beforeAutospacing="1" w:after="115" w:line="240" w:lineRule="auto"/>
              <w:rPr>
                <w:rFonts w:eastAsia="Times New Roman" w:cstheme="minorHAnsi"/>
                <w:sz w:val="24"/>
                <w:szCs w:val="24"/>
              </w:rPr>
            </w:pPr>
          </w:p>
        </w:tc>
      </w:tr>
    </w:tbl>
    <w:p w14:paraId="705EF3AD" w14:textId="77777777" w:rsidR="00077277" w:rsidRDefault="00077277" w:rsidP="00077277">
      <w:pPr>
        <w:shd w:val="clear" w:color="auto" w:fill="FFFFFF"/>
        <w:spacing w:before="100" w:beforeAutospacing="1" w:after="240" w:line="240" w:lineRule="auto"/>
        <w:rPr>
          <w:rFonts w:eastAsia="Times New Roman" w:cstheme="minorHAnsi"/>
          <w:sz w:val="24"/>
          <w:szCs w:val="24"/>
        </w:rPr>
      </w:pPr>
    </w:p>
    <w:p w14:paraId="765A2523" w14:textId="688B81FA" w:rsidR="00885345" w:rsidRPr="00885345" w:rsidRDefault="00885345" w:rsidP="00077277">
      <w:pPr>
        <w:shd w:val="clear" w:color="auto" w:fill="FFFFFF"/>
        <w:spacing w:before="100" w:beforeAutospacing="1" w:after="240" w:line="240" w:lineRule="auto"/>
        <w:rPr>
          <w:rFonts w:eastAsia="Times New Roman" w:cstheme="minorHAnsi"/>
          <w:b/>
          <w:bCs/>
          <w:color w:val="FF0000"/>
          <w:sz w:val="24"/>
          <w:szCs w:val="24"/>
        </w:rPr>
      </w:pPr>
      <w:r>
        <w:rPr>
          <w:rFonts w:eastAsia="Times New Roman" w:cstheme="minorHAnsi"/>
          <w:b/>
          <w:bCs/>
          <w:color w:val="FF0000"/>
          <w:sz w:val="24"/>
          <w:szCs w:val="24"/>
        </w:rPr>
        <w:t>GANYU LABOR and NETWORK</w:t>
      </w:r>
    </w:p>
    <w:p w14:paraId="3A4919AE" w14:textId="77777777" w:rsidR="00B56888" w:rsidRPr="009C2BC8" w:rsidRDefault="00B56888" w:rsidP="00B56888">
      <w:pPr>
        <w:numPr>
          <w:ilvl w:val="0"/>
          <w:numId w:val="48"/>
        </w:numPr>
        <w:shd w:val="clear" w:color="auto" w:fill="FFFFFF"/>
        <w:spacing w:before="100" w:beforeAutospacing="1" w:after="115" w:line="240" w:lineRule="auto"/>
        <w:rPr>
          <w:rFonts w:eastAsia="Times New Roman" w:cstheme="minorHAnsi"/>
          <w:color w:val="FF0000"/>
        </w:rPr>
      </w:pPr>
      <w:r w:rsidRPr="009C2BC8">
        <w:rPr>
          <w:rFonts w:eastAsia="Times New Roman" w:cstheme="minorHAnsi"/>
          <w:color w:val="FF0000"/>
        </w:rPr>
        <w:t>During the LAST MONTH</w:t>
      </w:r>
      <w:r w:rsidRPr="009C2BC8">
        <w:rPr>
          <w:rFonts w:eastAsia="Times New Roman" w:cstheme="minorHAnsi"/>
          <w:b/>
          <w:color w:val="FF0000"/>
        </w:rPr>
        <w:t>,</w:t>
      </w:r>
      <w:r w:rsidRPr="009C2BC8">
        <w:rPr>
          <w:rFonts w:eastAsia="Times New Roman" w:cstheme="minorHAnsi"/>
          <w:color w:val="FF0000"/>
        </w:rPr>
        <w:t xml:space="preserve"> did you or any member of your household do [GANYU] work?  </w:t>
      </w:r>
      <w:r w:rsidRPr="009C2BC8">
        <w:rPr>
          <w:rFonts w:eastAsia="Times New Roman" w:cstheme="minorHAnsi"/>
          <w:color w:val="FF0000"/>
        </w:rPr>
        <w:br/>
      </w:r>
      <w:r w:rsidRPr="009C2BC8">
        <w:rPr>
          <w:rFonts w:eastAsia="Times New Roman" w:cstheme="minorHAnsi"/>
          <w:i/>
          <w:color w:val="FF0000"/>
        </w:rPr>
        <w:t xml:space="preserve">If YES, HOW MANY </w:t>
      </w:r>
      <w:proofErr w:type="spellStart"/>
      <w:r w:rsidRPr="009C2BC8">
        <w:rPr>
          <w:rFonts w:eastAsia="Times New Roman" w:cstheme="minorHAnsi"/>
          <w:i/>
          <w:color w:val="FF0000"/>
        </w:rPr>
        <w:t>Ganyus</w:t>
      </w:r>
      <w:proofErr w:type="spellEnd"/>
      <w:r w:rsidRPr="009C2BC8">
        <w:rPr>
          <w:rFonts w:eastAsia="Times New Roman" w:cstheme="minorHAnsi"/>
          <w:i/>
          <w:color w:val="FF0000"/>
        </w:rPr>
        <w:t xml:space="preserve"> did your household do in the LAST MONTH? Including the </w:t>
      </w:r>
      <w:proofErr w:type="spellStart"/>
      <w:r w:rsidRPr="009C2BC8">
        <w:rPr>
          <w:rFonts w:eastAsia="Times New Roman" w:cstheme="minorHAnsi"/>
          <w:i/>
          <w:color w:val="FF0000"/>
        </w:rPr>
        <w:t>ganyu</w:t>
      </w:r>
      <w:proofErr w:type="spellEnd"/>
      <w:r w:rsidRPr="009C2BC8">
        <w:rPr>
          <w:rFonts w:eastAsia="Times New Roman" w:cstheme="minorHAnsi"/>
          <w:i/>
          <w:color w:val="FF0000"/>
        </w:rPr>
        <w:t xml:space="preserve"> work from all the household members.</w:t>
      </w:r>
    </w:p>
    <w:p w14:paraId="216B01D4" w14:textId="77777777" w:rsidR="00B56888" w:rsidRPr="009C2BC8" w:rsidRDefault="00B56888" w:rsidP="00B56888">
      <w:pPr>
        <w:shd w:val="clear" w:color="auto" w:fill="FFFFFF"/>
        <w:spacing w:before="100" w:beforeAutospacing="1" w:after="115" w:line="240" w:lineRule="auto"/>
        <w:ind w:left="720"/>
        <w:rPr>
          <w:rFonts w:eastAsia="Times New Roman" w:cstheme="minorHAnsi"/>
          <w:color w:val="FF0000"/>
        </w:rPr>
      </w:pPr>
      <w:r w:rsidRPr="009C2BC8">
        <w:rPr>
          <w:rFonts w:eastAsia="Times New Roman" w:cstheme="minorHAnsi"/>
          <w:color w:val="FF0000"/>
        </w:rPr>
        <w:t xml:space="preserve">(in the code set a max of 10. If a household did more than 10, ask for the 10 </w:t>
      </w:r>
      <w:proofErr w:type="spellStart"/>
      <w:r w:rsidRPr="009C2BC8">
        <w:rPr>
          <w:rFonts w:eastAsia="Times New Roman" w:cstheme="minorHAnsi"/>
          <w:color w:val="FF0000"/>
        </w:rPr>
        <w:t>ganyus</w:t>
      </w:r>
      <w:proofErr w:type="spellEnd"/>
      <w:r w:rsidRPr="009C2BC8">
        <w:rPr>
          <w:rFonts w:eastAsia="Times New Roman" w:cstheme="minorHAnsi"/>
          <w:color w:val="FF0000"/>
        </w:rPr>
        <w:t xml:space="preserve"> that paid more.)</w:t>
      </w:r>
    </w:p>
    <w:p w14:paraId="2131DEC9" w14:textId="77777777" w:rsidR="00B56888" w:rsidRPr="009C2BC8" w:rsidRDefault="00B56888" w:rsidP="00B56888">
      <w:pPr>
        <w:shd w:val="clear" w:color="auto" w:fill="FFFFFF"/>
        <w:spacing w:before="100" w:beforeAutospacing="1" w:after="115" w:line="240" w:lineRule="auto"/>
        <w:ind w:left="720"/>
        <w:rPr>
          <w:rFonts w:eastAsia="Times New Roman" w:cstheme="minorHAnsi"/>
          <w:color w:val="FF0000"/>
        </w:rPr>
      </w:pPr>
      <w:r w:rsidRPr="009C2BC8">
        <w:rPr>
          <w:rFonts w:eastAsia="Times New Roman" w:cstheme="minorHAnsi"/>
          <w:color w:val="FF0000"/>
        </w:rPr>
        <w:t xml:space="preserve">Enumerators: for each </w:t>
      </w:r>
      <w:proofErr w:type="spellStart"/>
      <w:r w:rsidRPr="009C2BC8">
        <w:rPr>
          <w:rFonts w:eastAsia="Times New Roman" w:cstheme="minorHAnsi"/>
          <w:color w:val="FF0000"/>
        </w:rPr>
        <w:t>Ganyu</w:t>
      </w:r>
      <w:proofErr w:type="spellEnd"/>
      <w:r w:rsidRPr="009C2BC8">
        <w:rPr>
          <w:rFonts w:eastAsia="Times New Roman" w:cstheme="minorHAnsi"/>
          <w:color w:val="FF0000"/>
        </w:rPr>
        <w:t xml:space="preserve">, answer the following questions. You might start asking from the </w:t>
      </w:r>
      <w:proofErr w:type="spellStart"/>
      <w:r w:rsidRPr="009C2BC8">
        <w:rPr>
          <w:rFonts w:eastAsia="Times New Roman" w:cstheme="minorHAnsi"/>
          <w:color w:val="FF0000"/>
        </w:rPr>
        <w:t>ganyu</w:t>
      </w:r>
      <w:proofErr w:type="spellEnd"/>
      <w:r w:rsidRPr="009C2BC8">
        <w:rPr>
          <w:rFonts w:eastAsia="Times New Roman" w:cstheme="minorHAnsi"/>
          <w:color w:val="FF0000"/>
        </w:rPr>
        <w:t xml:space="preserve"> that paid more till the </w:t>
      </w:r>
      <w:proofErr w:type="spellStart"/>
      <w:r w:rsidRPr="009C2BC8">
        <w:rPr>
          <w:rFonts w:eastAsia="Times New Roman" w:cstheme="minorHAnsi"/>
          <w:color w:val="FF0000"/>
        </w:rPr>
        <w:t>ganyu</w:t>
      </w:r>
      <w:proofErr w:type="spellEnd"/>
      <w:r w:rsidRPr="009C2BC8">
        <w:rPr>
          <w:rFonts w:eastAsia="Times New Roman" w:cstheme="minorHAnsi"/>
          <w:color w:val="FF0000"/>
        </w:rPr>
        <w:t xml:space="preserve"> that paid the least.</w:t>
      </w:r>
    </w:p>
    <w:p w14:paraId="113C8469" w14:textId="77777777" w:rsidR="00B56888" w:rsidRPr="009C2BC8" w:rsidRDefault="00B56888" w:rsidP="00B56888">
      <w:pPr>
        <w:shd w:val="clear" w:color="auto" w:fill="FFFFFF"/>
        <w:spacing w:before="100" w:beforeAutospacing="1" w:after="115" w:line="240" w:lineRule="auto"/>
        <w:ind w:left="720"/>
        <w:rPr>
          <w:rFonts w:eastAsia="Times New Roman" w:cstheme="minorHAnsi"/>
          <w:color w:val="FF0000"/>
        </w:rPr>
      </w:pPr>
    </w:p>
    <w:tbl>
      <w:tblPr>
        <w:tblStyle w:val="TableGrid"/>
        <w:tblW w:w="13970" w:type="dxa"/>
        <w:tblLook w:val="04A0" w:firstRow="1" w:lastRow="0" w:firstColumn="1" w:lastColumn="0" w:noHBand="0" w:noVBand="1"/>
      </w:tblPr>
      <w:tblGrid>
        <w:gridCol w:w="1875"/>
        <w:gridCol w:w="9"/>
        <w:gridCol w:w="1688"/>
        <w:gridCol w:w="1835"/>
        <w:gridCol w:w="2981"/>
        <w:gridCol w:w="2742"/>
        <w:gridCol w:w="2840"/>
      </w:tblGrid>
      <w:tr w:rsidR="009C2BC8" w:rsidRPr="009C2BC8" w14:paraId="3B919E52" w14:textId="43B97279" w:rsidTr="009C2BC8">
        <w:trPr>
          <w:trHeight w:val="1071"/>
        </w:trPr>
        <w:tc>
          <w:tcPr>
            <w:tcW w:w="1884" w:type="dxa"/>
            <w:gridSpan w:val="2"/>
          </w:tcPr>
          <w:p w14:paraId="77469A8B" w14:textId="77777777" w:rsidR="009C2BC8" w:rsidRPr="009C2BC8" w:rsidRDefault="009C2BC8" w:rsidP="00F95115">
            <w:pPr>
              <w:shd w:val="clear" w:color="auto" w:fill="FFFFFF"/>
              <w:spacing w:before="100" w:beforeAutospacing="1" w:after="115" w:line="276" w:lineRule="auto"/>
              <w:jc w:val="center"/>
              <w:rPr>
                <w:rFonts w:eastAsia="Times New Roman" w:cstheme="minorHAnsi"/>
                <w:b/>
                <w:bCs/>
                <w:color w:val="FF0000"/>
                <w:sz w:val="18"/>
                <w:szCs w:val="18"/>
              </w:rPr>
            </w:pPr>
          </w:p>
        </w:tc>
        <w:tc>
          <w:tcPr>
            <w:tcW w:w="3523" w:type="dxa"/>
            <w:gridSpan w:val="2"/>
          </w:tcPr>
          <w:p w14:paraId="59B07D3F" w14:textId="53F19DFB" w:rsidR="009C2BC8" w:rsidRPr="009C2BC8" w:rsidRDefault="009C2BC8" w:rsidP="00F95115">
            <w:pPr>
              <w:shd w:val="clear" w:color="auto" w:fill="FFFFFF"/>
              <w:spacing w:before="100" w:beforeAutospacing="1" w:after="115" w:line="276" w:lineRule="auto"/>
              <w:jc w:val="center"/>
              <w:rPr>
                <w:rFonts w:eastAsia="Times New Roman" w:cstheme="minorHAnsi"/>
                <w:b/>
                <w:bCs/>
                <w:color w:val="FF0000"/>
                <w:sz w:val="18"/>
                <w:szCs w:val="18"/>
              </w:rPr>
            </w:pPr>
            <w:r w:rsidRPr="009C2BC8">
              <w:rPr>
                <w:rFonts w:eastAsia="Times New Roman" w:cstheme="minorHAnsi"/>
                <w:b/>
                <w:bCs/>
                <w:color w:val="FF0000"/>
                <w:sz w:val="18"/>
                <w:szCs w:val="18"/>
              </w:rPr>
              <w:t>GANYU LABOR</w:t>
            </w:r>
          </w:p>
        </w:tc>
        <w:tc>
          <w:tcPr>
            <w:tcW w:w="2981" w:type="dxa"/>
          </w:tcPr>
          <w:p w14:paraId="62C1B034" w14:textId="77777777" w:rsidR="009C2BC8" w:rsidRPr="009C2BC8" w:rsidRDefault="009C2BC8" w:rsidP="00F95115">
            <w:pPr>
              <w:shd w:val="clear" w:color="auto" w:fill="FFFFFF"/>
              <w:spacing w:before="100" w:beforeAutospacing="1" w:after="115" w:line="276" w:lineRule="auto"/>
              <w:jc w:val="center"/>
              <w:rPr>
                <w:rFonts w:eastAsia="Times New Roman" w:cstheme="minorHAnsi"/>
                <w:b/>
                <w:bCs/>
                <w:color w:val="FF0000"/>
                <w:sz w:val="18"/>
                <w:szCs w:val="18"/>
              </w:rPr>
            </w:pPr>
          </w:p>
        </w:tc>
        <w:tc>
          <w:tcPr>
            <w:tcW w:w="2742" w:type="dxa"/>
          </w:tcPr>
          <w:p w14:paraId="4AE4BE6A" w14:textId="77777777" w:rsidR="009C2BC8" w:rsidRPr="009C2BC8" w:rsidRDefault="009C2BC8" w:rsidP="00F95115">
            <w:pPr>
              <w:shd w:val="clear" w:color="auto" w:fill="FFFFFF"/>
              <w:spacing w:before="100" w:beforeAutospacing="1" w:after="115" w:line="276" w:lineRule="auto"/>
              <w:jc w:val="center"/>
              <w:rPr>
                <w:rFonts w:eastAsia="Times New Roman" w:cstheme="minorHAnsi"/>
                <w:b/>
                <w:bCs/>
                <w:color w:val="FF0000"/>
                <w:sz w:val="18"/>
                <w:szCs w:val="18"/>
              </w:rPr>
            </w:pPr>
          </w:p>
        </w:tc>
        <w:tc>
          <w:tcPr>
            <w:tcW w:w="2840" w:type="dxa"/>
          </w:tcPr>
          <w:p w14:paraId="3C697036" w14:textId="123228E8" w:rsidR="009C2BC8" w:rsidRPr="009C2BC8" w:rsidRDefault="009C2BC8" w:rsidP="00F95115">
            <w:pPr>
              <w:shd w:val="clear" w:color="auto" w:fill="FFFFFF"/>
              <w:spacing w:before="100" w:beforeAutospacing="1" w:after="115" w:line="276" w:lineRule="auto"/>
              <w:jc w:val="center"/>
              <w:rPr>
                <w:rFonts w:eastAsia="Times New Roman" w:cstheme="minorHAnsi"/>
                <w:b/>
                <w:bCs/>
                <w:color w:val="FF0000"/>
                <w:sz w:val="18"/>
                <w:szCs w:val="18"/>
              </w:rPr>
            </w:pPr>
            <w:r w:rsidRPr="009C2BC8">
              <w:rPr>
                <w:rFonts w:eastAsia="Times New Roman" w:cstheme="minorHAnsi"/>
                <w:b/>
                <w:bCs/>
                <w:color w:val="FF0000"/>
                <w:sz w:val="18"/>
                <w:szCs w:val="18"/>
              </w:rPr>
              <w:t>GANYU NETWORK</w:t>
            </w:r>
          </w:p>
        </w:tc>
      </w:tr>
      <w:tr w:rsidR="009C2BC8" w:rsidRPr="00B56888" w14:paraId="31976E27" w14:textId="3402A2CE" w:rsidTr="009C2BC8">
        <w:trPr>
          <w:trHeight w:val="1071"/>
        </w:trPr>
        <w:tc>
          <w:tcPr>
            <w:tcW w:w="1875" w:type="dxa"/>
          </w:tcPr>
          <w:p w14:paraId="13DF81C7" w14:textId="0904B037" w:rsidR="009C2BC8" w:rsidRPr="008B2C60" w:rsidRDefault="009C2BC8" w:rsidP="00885345">
            <w:pPr>
              <w:shd w:val="clear" w:color="auto" w:fill="FFFFFF"/>
              <w:spacing w:before="100" w:beforeAutospacing="1" w:after="115" w:line="276" w:lineRule="auto"/>
              <w:rPr>
                <w:rFonts w:eastAsia="Times New Roman" w:cstheme="minorHAnsi"/>
                <w:color w:val="C00000"/>
                <w:sz w:val="18"/>
                <w:szCs w:val="18"/>
              </w:rPr>
            </w:pPr>
            <w:r w:rsidRPr="008B2C60">
              <w:rPr>
                <w:rFonts w:eastAsia="Times New Roman" w:cstheme="minorHAnsi"/>
                <w:color w:val="C00000"/>
                <w:sz w:val="18"/>
                <w:szCs w:val="18"/>
              </w:rPr>
              <w:lastRenderedPageBreak/>
              <w:t xml:space="preserve">A. Tell me the name of the PERSON you work for in the </w:t>
            </w:r>
            <w:proofErr w:type="spellStart"/>
            <w:r w:rsidRPr="008B2C60">
              <w:rPr>
                <w:rFonts w:eastAsia="Times New Roman" w:cstheme="minorHAnsi"/>
                <w:color w:val="C00000"/>
                <w:sz w:val="18"/>
                <w:szCs w:val="18"/>
              </w:rPr>
              <w:t>ganyu</w:t>
            </w:r>
            <w:proofErr w:type="spellEnd"/>
            <w:r w:rsidRPr="008B2C60">
              <w:rPr>
                <w:rFonts w:eastAsia="Times New Roman" w:cstheme="minorHAnsi"/>
                <w:color w:val="C00000"/>
                <w:sz w:val="18"/>
                <w:szCs w:val="18"/>
              </w:rPr>
              <w:t>.</w:t>
            </w:r>
          </w:p>
          <w:p w14:paraId="5C738B0D" w14:textId="17852069" w:rsidR="009C2BC8" w:rsidRPr="009C2BC8" w:rsidRDefault="009C2BC8" w:rsidP="00885345">
            <w:pPr>
              <w:shd w:val="clear" w:color="auto" w:fill="FFFFFF"/>
              <w:spacing w:before="100" w:beforeAutospacing="1" w:after="115" w:line="276" w:lineRule="auto"/>
              <w:rPr>
                <w:rFonts w:eastAsia="Times New Roman" w:cstheme="minorHAnsi"/>
                <w:color w:val="FF0000"/>
                <w:sz w:val="18"/>
                <w:szCs w:val="18"/>
              </w:rPr>
            </w:pPr>
            <w:r w:rsidRPr="008B2C60">
              <w:rPr>
                <w:rFonts w:eastAsia="Times New Roman" w:cstheme="minorHAnsi"/>
                <w:color w:val="C00000"/>
                <w:sz w:val="18"/>
                <w:szCs w:val="18"/>
              </w:rPr>
              <w:t>[Enumerator: ask name and write it down on notebook.]</w:t>
            </w:r>
          </w:p>
        </w:tc>
        <w:tc>
          <w:tcPr>
            <w:tcW w:w="1697" w:type="dxa"/>
            <w:gridSpan w:val="2"/>
          </w:tcPr>
          <w:p w14:paraId="5F1B7D21" w14:textId="0B8A9CB5" w:rsidR="009C2BC8" w:rsidRPr="008B2C60" w:rsidRDefault="009C2BC8" w:rsidP="009C2BC8">
            <w:pPr>
              <w:shd w:val="clear" w:color="auto" w:fill="FFFFFF"/>
              <w:spacing w:before="100" w:beforeAutospacing="1" w:after="115" w:line="276" w:lineRule="auto"/>
              <w:rPr>
                <w:rFonts w:eastAsia="Times New Roman" w:cstheme="minorHAnsi"/>
                <w:color w:val="C00000"/>
                <w:sz w:val="18"/>
                <w:szCs w:val="18"/>
              </w:rPr>
            </w:pPr>
            <w:r w:rsidRPr="008B2C60">
              <w:rPr>
                <w:rFonts w:eastAsia="Times New Roman" w:cstheme="minorHAnsi"/>
                <w:color w:val="C00000"/>
                <w:sz w:val="18"/>
                <w:szCs w:val="18"/>
              </w:rPr>
              <w:t>B. Is PERSON from the village?</w:t>
            </w:r>
          </w:p>
          <w:p w14:paraId="288BECE2" w14:textId="61AB2E8C" w:rsidR="009C2BC8" w:rsidRPr="008B2C60" w:rsidRDefault="009C2BC8" w:rsidP="009C2BC8">
            <w:pPr>
              <w:shd w:val="clear" w:color="auto" w:fill="FFFFFF"/>
              <w:spacing w:before="100" w:beforeAutospacing="1" w:after="115" w:line="276" w:lineRule="auto"/>
              <w:rPr>
                <w:rFonts w:eastAsia="Times New Roman" w:cstheme="minorHAnsi"/>
                <w:color w:val="C00000"/>
                <w:sz w:val="18"/>
                <w:szCs w:val="18"/>
              </w:rPr>
            </w:pPr>
          </w:p>
        </w:tc>
        <w:tc>
          <w:tcPr>
            <w:tcW w:w="1835" w:type="dxa"/>
          </w:tcPr>
          <w:p w14:paraId="57AA54B4" w14:textId="549B0966" w:rsidR="009C2BC8" w:rsidRPr="009C2BC8" w:rsidRDefault="009C2BC8" w:rsidP="00885345">
            <w:pPr>
              <w:shd w:val="clear" w:color="auto" w:fill="FFFFFF"/>
              <w:spacing w:before="100" w:beforeAutospacing="1" w:after="115" w:line="276" w:lineRule="auto"/>
              <w:rPr>
                <w:rFonts w:eastAsia="Times New Roman" w:cstheme="minorHAnsi"/>
                <w:color w:val="FF0000"/>
                <w:sz w:val="18"/>
                <w:szCs w:val="18"/>
              </w:rPr>
            </w:pPr>
            <w:r>
              <w:rPr>
                <w:rFonts w:eastAsia="Times New Roman" w:cstheme="minorHAnsi"/>
                <w:color w:val="FF0000"/>
                <w:sz w:val="18"/>
                <w:szCs w:val="18"/>
              </w:rPr>
              <w:t>C</w:t>
            </w:r>
            <w:r w:rsidRPr="009C2BC8">
              <w:rPr>
                <w:rFonts w:eastAsia="Times New Roman" w:cstheme="minorHAnsi"/>
                <w:color w:val="FF0000"/>
                <w:sz w:val="18"/>
                <w:szCs w:val="18"/>
              </w:rPr>
              <w:t xml:space="preserve">. How much were you paid for the </w:t>
            </w:r>
            <w:proofErr w:type="spellStart"/>
            <w:r>
              <w:rPr>
                <w:rFonts w:eastAsia="Times New Roman" w:cstheme="minorHAnsi"/>
                <w:color w:val="FF0000"/>
                <w:sz w:val="18"/>
                <w:szCs w:val="18"/>
              </w:rPr>
              <w:t>g</w:t>
            </w:r>
            <w:r w:rsidRPr="009C2BC8">
              <w:rPr>
                <w:rFonts w:eastAsia="Times New Roman" w:cstheme="minorHAnsi"/>
                <w:color w:val="FF0000"/>
                <w:sz w:val="18"/>
                <w:szCs w:val="18"/>
              </w:rPr>
              <w:t>anyu</w:t>
            </w:r>
            <w:proofErr w:type="spellEnd"/>
            <w:r w:rsidRPr="009C2BC8">
              <w:rPr>
                <w:rFonts w:eastAsia="Times New Roman" w:cstheme="minorHAnsi"/>
                <w:color w:val="FF0000"/>
                <w:sz w:val="18"/>
                <w:szCs w:val="18"/>
              </w:rPr>
              <w:t>?</w:t>
            </w:r>
          </w:p>
          <w:p w14:paraId="3C805535" w14:textId="143014B7" w:rsidR="009C2BC8" w:rsidRPr="009C2BC8" w:rsidRDefault="009C2BC8" w:rsidP="00885345">
            <w:pPr>
              <w:shd w:val="clear" w:color="auto" w:fill="FFFFFF"/>
              <w:spacing w:before="100" w:beforeAutospacing="1" w:after="115" w:line="276" w:lineRule="auto"/>
              <w:rPr>
                <w:rFonts w:eastAsia="Times New Roman" w:cstheme="minorHAnsi"/>
                <w:color w:val="FF0000"/>
                <w:sz w:val="18"/>
                <w:szCs w:val="18"/>
              </w:rPr>
            </w:pPr>
            <w:r w:rsidRPr="009C2BC8">
              <w:rPr>
                <w:rFonts w:eastAsia="Times New Roman" w:cstheme="minorHAnsi"/>
                <w:color w:val="FF0000"/>
                <w:sz w:val="18"/>
                <w:szCs w:val="18"/>
              </w:rPr>
              <w:t>[write the payment method (example: one chicken, 5kg maize, cash)]</w:t>
            </w:r>
          </w:p>
        </w:tc>
        <w:tc>
          <w:tcPr>
            <w:tcW w:w="2981" w:type="dxa"/>
          </w:tcPr>
          <w:p w14:paraId="2251A799" w14:textId="3C26F6E5" w:rsidR="009C2BC8" w:rsidRPr="009C2BC8" w:rsidRDefault="009C2BC8" w:rsidP="00885345">
            <w:pPr>
              <w:shd w:val="clear" w:color="auto" w:fill="FFFFFF"/>
              <w:spacing w:before="100" w:beforeAutospacing="1" w:after="115" w:line="276" w:lineRule="auto"/>
              <w:rPr>
                <w:rFonts w:eastAsia="Times New Roman" w:cstheme="minorHAnsi"/>
                <w:color w:val="FF0000"/>
                <w:sz w:val="18"/>
                <w:szCs w:val="18"/>
              </w:rPr>
            </w:pPr>
            <w:r w:rsidRPr="009C2BC8">
              <w:rPr>
                <w:rFonts w:eastAsia="Times New Roman" w:cstheme="minorHAnsi"/>
                <w:color w:val="FF0000"/>
                <w:sz w:val="18"/>
                <w:szCs w:val="18"/>
              </w:rPr>
              <w:t>[If payment was in-</w:t>
            </w:r>
            <w:proofErr w:type="spellStart"/>
            <w:r w:rsidRPr="009C2BC8">
              <w:rPr>
                <w:rFonts w:eastAsia="Times New Roman" w:cstheme="minorHAnsi"/>
                <w:color w:val="FF0000"/>
                <w:sz w:val="18"/>
                <w:szCs w:val="18"/>
              </w:rPr>
              <w:t>kind,please</w:t>
            </w:r>
            <w:proofErr w:type="spellEnd"/>
            <w:r w:rsidRPr="009C2BC8">
              <w:rPr>
                <w:rFonts w:eastAsia="Times New Roman" w:cstheme="minorHAnsi"/>
                <w:color w:val="FF0000"/>
                <w:sz w:val="18"/>
                <w:szCs w:val="18"/>
              </w:rPr>
              <w:t xml:space="preserve"> state the approximate value in MWK. If payment was in cash report the value in Kwachas]</w:t>
            </w:r>
          </w:p>
        </w:tc>
        <w:tc>
          <w:tcPr>
            <w:tcW w:w="2742" w:type="dxa"/>
          </w:tcPr>
          <w:p w14:paraId="2B5F7ED4" w14:textId="3A823CFF" w:rsidR="009C2BC8" w:rsidRPr="009C2BC8" w:rsidRDefault="009C2BC8" w:rsidP="00885345">
            <w:pPr>
              <w:shd w:val="clear" w:color="auto" w:fill="FFFFFF"/>
              <w:spacing w:before="100" w:beforeAutospacing="1" w:after="115" w:line="276" w:lineRule="auto"/>
              <w:rPr>
                <w:rFonts w:eastAsia="Times New Roman" w:cstheme="minorHAnsi"/>
                <w:color w:val="FF0000"/>
                <w:sz w:val="18"/>
                <w:szCs w:val="18"/>
              </w:rPr>
            </w:pPr>
            <w:r>
              <w:rPr>
                <w:rFonts w:eastAsia="Times New Roman" w:cstheme="minorHAnsi"/>
                <w:color w:val="FF0000"/>
                <w:sz w:val="18"/>
                <w:szCs w:val="18"/>
              </w:rPr>
              <w:t>D</w:t>
            </w:r>
            <w:r w:rsidRPr="009C2BC8">
              <w:rPr>
                <w:rFonts w:eastAsia="Times New Roman" w:cstheme="minorHAnsi"/>
                <w:color w:val="FF0000"/>
                <w:sz w:val="18"/>
                <w:szCs w:val="18"/>
              </w:rPr>
              <w:t>. How m</w:t>
            </w:r>
            <w:r>
              <w:rPr>
                <w:rFonts w:eastAsia="Times New Roman" w:cstheme="minorHAnsi"/>
                <w:color w:val="FF0000"/>
                <w:sz w:val="18"/>
                <w:szCs w:val="18"/>
              </w:rPr>
              <w:t>an</w:t>
            </w:r>
            <w:r w:rsidRPr="009C2BC8">
              <w:rPr>
                <w:rFonts w:eastAsia="Times New Roman" w:cstheme="minorHAnsi"/>
                <w:color w:val="FF0000"/>
                <w:sz w:val="18"/>
                <w:szCs w:val="18"/>
              </w:rPr>
              <w:t xml:space="preserve">y days did the </w:t>
            </w:r>
            <w:proofErr w:type="spellStart"/>
            <w:r w:rsidRPr="009C2BC8">
              <w:rPr>
                <w:rFonts w:eastAsia="Times New Roman" w:cstheme="minorHAnsi"/>
                <w:color w:val="FF0000"/>
                <w:sz w:val="18"/>
                <w:szCs w:val="18"/>
              </w:rPr>
              <w:t>ganyu</w:t>
            </w:r>
            <w:proofErr w:type="spellEnd"/>
            <w:r w:rsidRPr="009C2BC8">
              <w:rPr>
                <w:rFonts w:eastAsia="Times New Roman" w:cstheme="minorHAnsi"/>
                <w:color w:val="FF0000"/>
                <w:sz w:val="18"/>
                <w:szCs w:val="18"/>
              </w:rPr>
              <w:t xml:space="preserve"> last for?</w:t>
            </w:r>
          </w:p>
        </w:tc>
        <w:tc>
          <w:tcPr>
            <w:tcW w:w="2840" w:type="dxa"/>
          </w:tcPr>
          <w:p w14:paraId="52A36EDE" w14:textId="2290A1CD" w:rsidR="009C2BC8" w:rsidRPr="00885345" w:rsidRDefault="009C2BC8" w:rsidP="00885345">
            <w:pPr>
              <w:spacing w:before="100" w:beforeAutospacing="1" w:after="115" w:line="276" w:lineRule="auto"/>
              <w:rPr>
                <w:rFonts w:eastAsia="Times New Roman" w:cstheme="minorHAnsi"/>
                <w:b/>
                <w:color w:val="FF0000"/>
                <w:sz w:val="18"/>
                <w:szCs w:val="18"/>
              </w:rPr>
            </w:pPr>
            <w:r w:rsidRPr="00885345">
              <w:rPr>
                <w:rFonts w:eastAsia="Times New Roman" w:cstheme="minorHAnsi"/>
                <w:b/>
                <w:color w:val="FF0000"/>
                <w:sz w:val="18"/>
                <w:szCs w:val="18"/>
              </w:rPr>
              <w:t>USE BOOKLETS TO DETERMINE THE HOUSEHOLD NUMBER.</w:t>
            </w:r>
          </w:p>
          <w:p w14:paraId="642C94D9" w14:textId="62E12738" w:rsidR="009C2BC8" w:rsidRPr="00B56888" w:rsidRDefault="009C2BC8" w:rsidP="00885345">
            <w:pPr>
              <w:shd w:val="clear" w:color="auto" w:fill="FFFFFF"/>
              <w:spacing w:before="100" w:beforeAutospacing="1" w:after="115" w:line="276" w:lineRule="auto"/>
              <w:rPr>
                <w:rFonts w:eastAsia="Times New Roman" w:cstheme="minorHAnsi"/>
                <w:color w:val="0070C0"/>
                <w:sz w:val="18"/>
                <w:szCs w:val="18"/>
              </w:rPr>
            </w:pPr>
            <w:r w:rsidRPr="00885345">
              <w:rPr>
                <w:rFonts w:eastAsia="Times New Roman" w:cstheme="minorHAnsi"/>
                <w:b/>
                <w:color w:val="FF0000"/>
                <w:sz w:val="18"/>
                <w:szCs w:val="18"/>
              </w:rPr>
              <w:t>IF UNABLE TO DO SO RECORD ANSWERS FOR LATER MATCHING USING FOLLOW UP QUESTIONS.</w:t>
            </w:r>
          </w:p>
        </w:tc>
      </w:tr>
      <w:tr w:rsidR="009C2BC8" w:rsidRPr="00B56888" w14:paraId="2E84A449" w14:textId="1D5724C6" w:rsidTr="009C2BC8">
        <w:trPr>
          <w:trHeight w:val="777"/>
        </w:trPr>
        <w:tc>
          <w:tcPr>
            <w:tcW w:w="1875" w:type="dxa"/>
          </w:tcPr>
          <w:p w14:paraId="428CFC27" w14:textId="77777777" w:rsidR="009C2BC8" w:rsidRPr="009C2BC8" w:rsidRDefault="009C2BC8" w:rsidP="00885345">
            <w:pPr>
              <w:spacing w:before="100" w:beforeAutospacing="1" w:after="115" w:line="276" w:lineRule="auto"/>
              <w:rPr>
                <w:rFonts w:eastAsia="Times New Roman" w:cstheme="minorHAnsi"/>
                <w:color w:val="FF0000"/>
                <w:sz w:val="16"/>
                <w:szCs w:val="16"/>
              </w:rPr>
            </w:pPr>
          </w:p>
        </w:tc>
        <w:tc>
          <w:tcPr>
            <w:tcW w:w="1697" w:type="dxa"/>
            <w:gridSpan w:val="2"/>
          </w:tcPr>
          <w:p w14:paraId="1C8F0E39" w14:textId="519D81FD" w:rsidR="009C2BC8" w:rsidRPr="008B2C60" w:rsidRDefault="008B2C60" w:rsidP="00885345">
            <w:pPr>
              <w:spacing w:before="100" w:beforeAutospacing="1" w:after="115" w:line="276" w:lineRule="auto"/>
              <w:rPr>
                <w:rFonts w:eastAsia="Times New Roman" w:cstheme="minorHAnsi"/>
                <w:color w:val="C00000"/>
                <w:sz w:val="16"/>
                <w:szCs w:val="16"/>
              </w:rPr>
            </w:pPr>
            <w:r w:rsidRPr="008B2C60">
              <w:rPr>
                <w:rFonts w:eastAsia="Times New Roman" w:cstheme="minorHAnsi"/>
                <w:color w:val="C00000"/>
                <w:sz w:val="16"/>
                <w:szCs w:val="16"/>
              </w:rPr>
              <w:t>YES/NO</w:t>
            </w:r>
          </w:p>
        </w:tc>
        <w:tc>
          <w:tcPr>
            <w:tcW w:w="1835" w:type="dxa"/>
          </w:tcPr>
          <w:p w14:paraId="35B238D7" w14:textId="1B0B5380" w:rsidR="009C2BC8" w:rsidRPr="009C2BC8" w:rsidRDefault="009C2BC8" w:rsidP="00885345">
            <w:pPr>
              <w:spacing w:before="100" w:beforeAutospacing="1" w:after="115" w:line="276" w:lineRule="auto"/>
              <w:rPr>
                <w:rFonts w:eastAsia="Times New Roman" w:cstheme="minorHAnsi"/>
                <w:color w:val="FF0000"/>
                <w:sz w:val="16"/>
                <w:szCs w:val="16"/>
              </w:rPr>
            </w:pPr>
          </w:p>
        </w:tc>
        <w:tc>
          <w:tcPr>
            <w:tcW w:w="2981" w:type="dxa"/>
          </w:tcPr>
          <w:p w14:paraId="113B6454" w14:textId="7458F807" w:rsidR="009C2BC8" w:rsidRPr="009C2BC8" w:rsidRDefault="009C2BC8" w:rsidP="00885345">
            <w:pPr>
              <w:spacing w:before="100" w:beforeAutospacing="1" w:after="115" w:line="276" w:lineRule="auto"/>
              <w:rPr>
                <w:rFonts w:eastAsia="Times New Roman" w:cstheme="minorHAnsi"/>
                <w:color w:val="FF0000"/>
                <w:sz w:val="16"/>
                <w:szCs w:val="16"/>
              </w:rPr>
            </w:pPr>
            <w:r w:rsidRPr="009C2BC8">
              <w:rPr>
                <w:rFonts w:eastAsia="Times New Roman" w:cstheme="minorHAnsi"/>
                <w:color w:val="FF0000"/>
                <w:sz w:val="16"/>
                <w:szCs w:val="16"/>
              </w:rPr>
              <w:t>MWK</w:t>
            </w:r>
          </w:p>
        </w:tc>
        <w:tc>
          <w:tcPr>
            <w:tcW w:w="2742" w:type="dxa"/>
          </w:tcPr>
          <w:p w14:paraId="2883C67E" w14:textId="77777777" w:rsidR="009C2BC8" w:rsidRPr="009C2BC8" w:rsidRDefault="009C2BC8" w:rsidP="00885345">
            <w:pPr>
              <w:spacing w:before="100" w:beforeAutospacing="1" w:after="115" w:line="276" w:lineRule="auto"/>
              <w:rPr>
                <w:rFonts w:eastAsia="Times New Roman" w:cstheme="minorHAnsi"/>
                <w:color w:val="FF0000"/>
                <w:sz w:val="16"/>
                <w:szCs w:val="16"/>
              </w:rPr>
            </w:pPr>
          </w:p>
        </w:tc>
        <w:tc>
          <w:tcPr>
            <w:tcW w:w="2840" w:type="dxa"/>
          </w:tcPr>
          <w:p w14:paraId="332A6E89" w14:textId="09915C04" w:rsidR="009C2BC8" w:rsidRPr="00B56888" w:rsidRDefault="009C2BC8" w:rsidP="00885345">
            <w:pPr>
              <w:spacing w:before="100" w:beforeAutospacing="1" w:after="115" w:line="276" w:lineRule="auto"/>
              <w:rPr>
                <w:rFonts w:eastAsia="Times New Roman" w:cstheme="minorHAnsi"/>
                <w:color w:val="0070C0"/>
                <w:sz w:val="16"/>
                <w:szCs w:val="16"/>
              </w:rPr>
            </w:pPr>
          </w:p>
        </w:tc>
      </w:tr>
    </w:tbl>
    <w:p w14:paraId="481A76B7" w14:textId="77777777" w:rsidR="00B56888" w:rsidRPr="00B56888" w:rsidRDefault="00B56888" w:rsidP="00B56888">
      <w:pPr>
        <w:pStyle w:val="ListParagraph"/>
        <w:shd w:val="clear" w:color="auto" w:fill="FFFFFF"/>
        <w:spacing w:before="100" w:beforeAutospacing="1" w:after="115" w:line="240" w:lineRule="auto"/>
        <w:rPr>
          <w:rFonts w:eastAsia="Times New Roman" w:cstheme="minorHAnsi"/>
        </w:rPr>
      </w:pPr>
    </w:p>
    <w:p w14:paraId="6E7983D0" w14:textId="56EC7391" w:rsidR="00077277" w:rsidRPr="00B56888" w:rsidRDefault="00077277" w:rsidP="009C2BC8">
      <w:pPr>
        <w:pStyle w:val="ListParagraph"/>
        <w:numPr>
          <w:ilvl w:val="0"/>
          <w:numId w:val="23"/>
        </w:numPr>
        <w:shd w:val="clear" w:color="auto" w:fill="FFFFFF"/>
        <w:spacing w:before="100" w:beforeAutospacing="1" w:after="115" w:line="240" w:lineRule="auto"/>
        <w:rPr>
          <w:rFonts w:eastAsia="Times New Roman" w:cstheme="minorHAnsi"/>
        </w:rPr>
      </w:pPr>
      <w:r w:rsidRPr="00B56888">
        <w:rPr>
          <w:rFonts w:eastAsia="Times New Roman" w:cstheme="minorHAnsi"/>
        </w:rPr>
        <w:t>In the LAST MONTH</w:t>
      </w:r>
      <w:r w:rsidRPr="00B56888">
        <w:rPr>
          <w:rFonts w:eastAsia="Times New Roman" w:cstheme="minorHAnsi"/>
          <w:b/>
        </w:rPr>
        <w:t>,</w:t>
      </w:r>
      <w:r w:rsidRPr="00B56888">
        <w:rPr>
          <w:rFonts w:eastAsia="Times New Roman" w:cstheme="minorHAnsi"/>
        </w:rPr>
        <w:t xml:space="preserve"> did you or any member of your household search for </w:t>
      </w:r>
      <w:proofErr w:type="spellStart"/>
      <w:r w:rsidRPr="00B56888">
        <w:rPr>
          <w:rFonts w:eastAsia="Times New Roman" w:cstheme="minorHAnsi"/>
        </w:rPr>
        <w:t>ganyu</w:t>
      </w:r>
      <w:proofErr w:type="spellEnd"/>
      <w:r w:rsidRPr="00B56888">
        <w:rPr>
          <w:rFonts w:eastAsia="Times New Roman" w:cstheme="minorHAnsi"/>
        </w:rPr>
        <w:t xml:space="preserve"> or any work in the village or in other villages and towns?  </w:t>
      </w:r>
      <w:r w:rsidRPr="00B56888">
        <w:rPr>
          <w:rFonts w:eastAsia="Times New Roman" w:cstheme="minorHAnsi"/>
          <w:i/>
        </w:rPr>
        <w:t>[Screen should show members and enumerators should tick relevant ones]</w:t>
      </w:r>
    </w:p>
    <w:tbl>
      <w:tblPr>
        <w:tblStyle w:val="TableGrid"/>
        <w:tblW w:w="13953" w:type="dxa"/>
        <w:tblInd w:w="-5" w:type="dxa"/>
        <w:tblLook w:val="04A0" w:firstRow="1" w:lastRow="0" w:firstColumn="1" w:lastColumn="0" w:noHBand="0" w:noVBand="1"/>
      </w:tblPr>
      <w:tblGrid>
        <w:gridCol w:w="3743"/>
        <w:gridCol w:w="3452"/>
        <w:gridCol w:w="3379"/>
        <w:gridCol w:w="3379"/>
      </w:tblGrid>
      <w:tr w:rsidR="00B56888" w:rsidRPr="00B56888" w14:paraId="37101DE3" w14:textId="77777777" w:rsidTr="00510DC5">
        <w:trPr>
          <w:trHeight w:val="278"/>
        </w:trPr>
        <w:tc>
          <w:tcPr>
            <w:tcW w:w="13953" w:type="dxa"/>
            <w:gridSpan w:val="4"/>
          </w:tcPr>
          <w:p w14:paraId="46C2B7C0" w14:textId="77777777" w:rsidR="00077277" w:rsidRPr="00B56888" w:rsidRDefault="00077277" w:rsidP="00510DC5">
            <w:pPr>
              <w:spacing w:before="100" w:beforeAutospacing="1" w:after="115" w:line="276" w:lineRule="auto"/>
              <w:jc w:val="center"/>
              <w:rPr>
                <w:rFonts w:eastAsia="Times New Roman" w:cstheme="minorHAnsi"/>
                <w:b/>
                <w:sz w:val="18"/>
                <w:szCs w:val="18"/>
              </w:rPr>
            </w:pPr>
            <w:r w:rsidRPr="00B56888">
              <w:rPr>
                <w:rFonts w:eastAsia="Times New Roman" w:cstheme="minorHAnsi"/>
                <w:b/>
                <w:sz w:val="18"/>
                <w:szCs w:val="18"/>
              </w:rPr>
              <w:t>Job Search and Match</w:t>
            </w:r>
          </w:p>
        </w:tc>
      </w:tr>
      <w:tr w:rsidR="00B56888" w:rsidRPr="00B56888" w14:paraId="30EA9415" w14:textId="77777777" w:rsidTr="00510DC5">
        <w:trPr>
          <w:trHeight w:val="699"/>
        </w:trPr>
        <w:tc>
          <w:tcPr>
            <w:tcW w:w="3743" w:type="dxa"/>
          </w:tcPr>
          <w:p w14:paraId="00575ED7" w14:textId="3F80801B" w:rsidR="00077277" w:rsidRPr="00B56888" w:rsidRDefault="00077277" w:rsidP="008A260A">
            <w:pPr>
              <w:pStyle w:val="ListParagraph"/>
              <w:numPr>
                <w:ilvl w:val="2"/>
                <w:numId w:val="24"/>
              </w:numPr>
              <w:shd w:val="clear" w:color="auto" w:fill="FFFFFF"/>
              <w:spacing w:before="100" w:beforeAutospacing="1" w:after="115" w:line="276" w:lineRule="auto"/>
              <w:rPr>
                <w:rFonts w:eastAsia="Times New Roman" w:cstheme="minorHAnsi"/>
                <w:sz w:val="18"/>
                <w:szCs w:val="18"/>
              </w:rPr>
            </w:pPr>
            <w:r w:rsidRPr="00B56888">
              <w:rPr>
                <w:rFonts w:eastAsia="Times New Roman" w:cstheme="minorHAnsi"/>
                <w:sz w:val="18"/>
                <w:szCs w:val="18"/>
              </w:rPr>
              <w:t xml:space="preserve">On average, how many hours per day during the </w:t>
            </w:r>
            <w:r w:rsidRPr="00B56888">
              <w:rPr>
                <w:rFonts w:eastAsia="Times New Roman" w:cstheme="minorHAnsi"/>
              </w:rPr>
              <w:t xml:space="preserve">LAST </w:t>
            </w:r>
            <w:r w:rsidR="00DD079D" w:rsidRPr="00B56888">
              <w:rPr>
                <w:rFonts w:eastAsia="Times New Roman" w:cstheme="minorHAnsi"/>
              </w:rPr>
              <w:t>MONTH</w:t>
            </w:r>
            <w:r w:rsidR="00DD079D" w:rsidRPr="00B56888">
              <w:rPr>
                <w:rFonts w:eastAsia="Times New Roman" w:cstheme="minorHAnsi"/>
                <w:sz w:val="18"/>
                <w:szCs w:val="18"/>
              </w:rPr>
              <w:t xml:space="preserve"> did</w:t>
            </w:r>
            <w:r w:rsidRPr="00B56888">
              <w:rPr>
                <w:rFonts w:eastAsia="Times New Roman" w:cstheme="minorHAnsi"/>
                <w:sz w:val="18"/>
                <w:szCs w:val="18"/>
              </w:rPr>
              <w:t xml:space="preserve">[household member] spend on looking for work </w:t>
            </w:r>
            <w:r w:rsidR="006F7CAD" w:rsidRPr="006F7CAD">
              <w:rPr>
                <w:rFonts w:eastAsia="Times New Roman" w:cstheme="minorHAnsi"/>
                <w:color w:val="FF0000"/>
                <w:sz w:val="18"/>
                <w:szCs w:val="18"/>
              </w:rPr>
              <w:t xml:space="preserve">or </w:t>
            </w:r>
            <w:proofErr w:type="spellStart"/>
            <w:r w:rsidR="006F7CAD" w:rsidRPr="006F7CAD">
              <w:rPr>
                <w:rFonts w:eastAsia="Times New Roman" w:cstheme="minorHAnsi"/>
                <w:color w:val="FF0000"/>
                <w:sz w:val="18"/>
                <w:szCs w:val="18"/>
              </w:rPr>
              <w:t>ganyu</w:t>
            </w:r>
            <w:proofErr w:type="spellEnd"/>
            <w:r w:rsidR="006F7CAD">
              <w:rPr>
                <w:rFonts w:eastAsia="Times New Roman" w:cstheme="minorHAnsi"/>
                <w:sz w:val="18"/>
                <w:szCs w:val="18"/>
              </w:rPr>
              <w:t xml:space="preserve"> </w:t>
            </w:r>
            <w:r w:rsidRPr="00B56888">
              <w:rPr>
                <w:rFonts w:eastAsia="Times New Roman" w:cstheme="minorHAnsi"/>
                <w:sz w:val="18"/>
                <w:szCs w:val="18"/>
              </w:rPr>
              <w:t>in the village?</w:t>
            </w:r>
          </w:p>
        </w:tc>
        <w:tc>
          <w:tcPr>
            <w:tcW w:w="3452" w:type="dxa"/>
          </w:tcPr>
          <w:p w14:paraId="32DE1B9F" w14:textId="59DC3D43" w:rsidR="00077277" w:rsidRPr="00B56888" w:rsidRDefault="00DD079D" w:rsidP="008A260A">
            <w:pPr>
              <w:pStyle w:val="ListParagraph"/>
              <w:numPr>
                <w:ilvl w:val="2"/>
                <w:numId w:val="24"/>
              </w:numPr>
              <w:shd w:val="clear" w:color="auto" w:fill="FFFFFF"/>
              <w:spacing w:before="100" w:beforeAutospacing="1" w:after="115" w:line="276" w:lineRule="auto"/>
              <w:rPr>
                <w:rFonts w:eastAsia="Times New Roman" w:cstheme="minorHAnsi"/>
                <w:sz w:val="18"/>
                <w:szCs w:val="18"/>
              </w:rPr>
            </w:pPr>
            <w:r w:rsidRPr="00B56888">
              <w:rPr>
                <w:rFonts w:eastAsia="Times New Roman" w:cstheme="minorHAnsi"/>
                <w:sz w:val="18"/>
                <w:szCs w:val="18"/>
              </w:rPr>
              <w:t>Did [</w:t>
            </w:r>
            <w:r w:rsidR="00077277" w:rsidRPr="00B56888">
              <w:rPr>
                <w:rFonts w:eastAsia="Times New Roman" w:cstheme="minorHAnsi"/>
                <w:sz w:val="18"/>
                <w:szCs w:val="18"/>
              </w:rPr>
              <w:t>household member] find work</w:t>
            </w:r>
            <w:r w:rsidR="006F7CAD">
              <w:rPr>
                <w:rFonts w:eastAsia="Times New Roman" w:cstheme="minorHAnsi"/>
                <w:sz w:val="18"/>
                <w:szCs w:val="18"/>
              </w:rPr>
              <w:t xml:space="preserve"> </w:t>
            </w:r>
            <w:r w:rsidR="006F7CAD" w:rsidRPr="006F7CAD">
              <w:rPr>
                <w:rFonts w:eastAsia="Times New Roman" w:cstheme="minorHAnsi"/>
                <w:color w:val="FF0000"/>
                <w:sz w:val="18"/>
                <w:szCs w:val="18"/>
              </w:rPr>
              <w:t xml:space="preserve">or </w:t>
            </w:r>
            <w:proofErr w:type="spellStart"/>
            <w:r w:rsidR="006F7CAD" w:rsidRPr="006F7CAD">
              <w:rPr>
                <w:rFonts w:eastAsia="Times New Roman" w:cstheme="minorHAnsi"/>
                <w:color w:val="FF0000"/>
                <w:sz w:val="18"/>
                <w:szCs w:val="18"/>
              </w:rPr>
              <w:t>ganyu</w:t>
            </w:r>
            <w:proofErr w:type="spellEnd"/>
            <w:r w:rsidR="006F7CAD">
              <w:rPr>
                <w:rFonts w:eastAsia="Times New Roman" w:cstheme="minorHAnsi"/>
                <w:color w:val="FF0000"/>
                <w:sz w:val="18"/>
                <w:szCs w:val="18"/>
              </w:rPr>
              <w:t xml:space="preserve"> </w:t>
            </w:r>
            <w:r w:rsidR="00077277" w:rsidRPr="00B56888">
              <w:rPr>
                <w:rFonts w:eastAsia="Times New Roman" w:cstheme="minorHAnsi"/>
                <w:sz w:val="18"/>
                <w:szCs w:val="18"/>
              </w:rPr>
              <w:t xml:space="preserve"> in the village?</w:t>
            </w:r>
          </w:p>
          <w:p w14:paraId="0DD6817A" w14:textId="77777777" w:rsidR="00077277" w:rsidRPr="00B56888" w:rsidRDefault="00077277" w:rsidP="00510DC5">
            <w:pPr>
              <w:spacing w:before="100" w:beforeAutospacing="1" w:after="115" w:line="276" w:lineRule="auto"/>
              <w:rPr>
                <w:rFonts w:eastAsia="Times New Roman" w:cstheme="minorHAnsi"/>
                <w:sz w:val="18"/>
                <w:szCs w:val="18"/>
              </w:rPr>
            </w:pPr>
          </w:p>
        </w:tc>
        <w:tc>
          <w:tcPr>
            <w:tcW w:w="3379" w:type="dxa"/>
          </w:tcPr>
          <w:p w14:paraId="7931D798" w14:textId="5EF8071D" w:rsidR="00077277" w:rsidRPr="00B56888" w:rsidRDefault="00077277" w:rsidP="008A260A">
            <w:pPr>
              <w:pStyle w:val="ListParagraph"/>
              <w:numPr>
                <w:ilvl w:val="2"/>
                <w:numId w:val="24"/>
              </w:numPr>
              <w:shd w:val="clear" w:color="auto" w:fill="FFFFFF"/>
              <w:spacing w:before="100" w:beforeAutospacing="1" w:after="115" w:line="276" w:lineRule="auto"/>
              <w:rPr>
                <w:rFonts w:eastAsia="Times New Roman" w:cstheme="minorHAnsi"/>
                <w:sz w:val="18"/>
                <w:szCs w:val="18"/>
              </w:rPr>
            </w:pPr>
            <w:r w:rsidRPr="00B56888">
              <w:rPr>
                <w:rFonts w:eastAsia="Times New Roman" w:cstheme="minorHAnsi"/>
                <w:sz w:val="18"/>
                <w:szCs w:val="18"/>
              </w:rPr>
              <w:t xml:space="preserve">On average, how many hours per day during the </w:t>
            </w:r>
            <w:r w:rsidRPr="00B56888">
              <w:rPr>
                <w:rFonts w:eastAsia="Times New Roman" w:cstheme="minorHAnsi"/>
              </w:rPr>
              <w:t xml:space="preserve">LAST </w:t>
            </w:r>
            <w:r w:rsidR="006450C5" w:rsidRPr="00B56888">
              <w:rPr>
                <w:rFonts w:eastAsia="Times New Roman" w:cstheme="minorHAnsi"/>
              </w:rPr>
              <w:t>MONTH</w:t>
            </w:r>
            <w:r w:rsidR="006450C5" w:rsidRPr="00B56888">
              <w:rPr>
                <w:rFonts w:eastAsia="Times New Roman" w:cstheme="minorHAnsi"/>
                <w:sz w:val="18"/>
                <w:szCs w:val="18"/>
              </w:rPr>
              <w:t xml:space="preserve"> did</w:t>
            </w:r>
            <w:r w:rsidRPr="00B56888">
              <w:rPr>
                <w:rFonts w:eastAsia="Times New Roman" w:cstheme="minorHAnsi"/>
                <w:sz w:val="18"/>
                <w:szCs w:val="18"/>
              </w:rPr>
              <w:t xml:space="preserve">[household member] spend on looking for work </w:t>
            </w:r>
            <w:r w:rsidR="006F7CAD" w:rsidRPr="006F7CAD">
              <w:rPr>
                <w:rFonts w:eastAsia="Times New Roman" w:cstheme="minorHAnsi"/>
                <w:color w:val="FF0000"/>
                <w:sz w:val="18"/>
                <w:szCs w:val="18"/>
              </w:rPr>
              <w:t xml:space="preserve">or </w:t>
            </w:r>
            <w:proofErr w:type="spellStart"/>
            <w:r w:rsidR="006F7CAD" w:rsidRPr="006F7CAD">
              <w:rPr>
                <w:rFonts w:eastAsia="Times New Roman" w:cstheme="minorHAnsi"/>
                <w:color w:val="FF0000"/>
                <w:sz w:val="18"/>
                <w:szCs w:val="18"/>
              </w:rPr>
              <w:t>ganyu</w:t>
            </w:r>
            <w:proofErr w:type="spellEnd"/>
            <w:r w:rsidR="006F7CAD" w:rsidRPr="00B56888">
              <w:rPr>
                <w:rFonts w:eastAsia="Times New Roman" w:cstheme="minorHAnsi"/>
                <w:sz w:val="18"/>
                <w:szCs w:val="18"/>
              </w:rPr>
              <w:t xml:space="preserve"> </w:t>
            </w:r>
            <w:r w:rsidR="006F7CAD">
              <w:rPr>
                <w:rFonts w:eastAsia="Times New Roman" w:cstheme="minorHAnsi"/>
                <w:sz w:val="18"/>
                <w:szCs w:val="18"/>
              </w:rPr>
              <w:t xml:space="preserve"> </w:t>
            </w:r>
            <w:r w:rsidRPr="00B56888">
              <w:rPr>
                <w:rFonts w:eastAsia="Times New Roman" w:cstheme="minorHAnsi"/>
                <w:sz w:val="18"/>
                <w:szCs w:val="18"/>
              </w:rPr>
              <w:t>in other villages or towns?</w:t>
            </w:r>
          </w:p>
        </w:tc>
        <w:tc>
          <w:tcPr>
            <w:tcW w:w="3379" w:type="dxa"/>
          </w:tcPr>
          <w:p w14:paraId="0828DDDB" w14:textId="6580CB1B" w:rsidR="00077277" w:rsidRPr="00B56888" w:rsidRDefault="00DD079D" w:rsidP="008A260A">
            <w:pPr>
              <w:pStyle w:val="ListParagraph"/>
              <w:numPr>
                <w:ilvl w:val="2"/>
                <w:numId w:val="24"/>
              </w:numPr>
              <w:shd w:val="clear" w:color="auto" w:fill="FFFFFF"/>
              <w:spacing w:before="100" w:beforeAutospacing="1" w:after="115" w:line="276" w:lineRule="auto"/>
              <w:rPr>
                <w:rFonts w:eastAsia="Times New Roman" w:cstheme="minorHAnsi"/>
                <w:sz w:val="18"/>
                <w:szCs w:val="18"/>
              </w:rPr>
            </w:pPr>
            <w:r w:rsidRPr="00B56888">
              <w:rPr>
                <w:rFonts w:eastAsia="Times New Roman" w:cstheme="minorHAnsi"/>
                <w:sz w:val="18"/>
                <w:szCs w:val="18"/>
              </w:rPr>
              <w:t>Did [</w:t>
            </w:r>
            <w:r w:rsidR="00077277" w:rsidRPr="00B56888">
              <w:rPr>
                <w:rFonts w:eastAsia="Times New Roman" w:cstheme="minorHAnsi"/>
                <w:sz w:val="18"/>
                <w:szCs w:val="18"/>
              </w:rPr>
              <w:t>household member] find work</w:t>
            </w:r>
            <w:r w:rsidR="006F7CAD">
              <w:rPr>
                <w:rFonts w:eastAsia="Times New Roman" w:cstheme="minorHAnsi"/>
                <w:sz w:val="18"/>
                <w:szCs w:val="18"/>
              </w:rPr>
              <w:t xml:space="preserve"> </w:t>
            </w:r>
            <w:r w:rsidR="006F7CAD" w:rsidRPr="006F7CAD">
              <w:rPr>
                <w:rFonts w:eastAsia="Times New Roman" w:cstheme="minorHAnsi"/>
                <w:color w:val="FF0000"/>
                <w:sz w:val="18"/>
                <w:szCs w:val="18"/>
              </w:rPr>
              <w:t xml:space="preserve">or </w:t>
            </w:r>
            <w:proofErr w:type="spellStart"/>
            <w:r w:rsidR="006F7CAD" w:rsidRPr="006F7CAD">
              <w:rPr>
                <w:rFonts w:eastAsia="Times New Roman" w:cstheme="minorHAnsi"/>
                <w:color w:val="FF0000"/>
                <w:sz w:val="18"/>
                <w:szCs w:val="18"/>
              </w:rPr>
              <w:t>ganyu</w:t>
            </w:r>
            <w:proofErr w:type="spellEnd"/>
            <w:r w:rsidR="00077277" w:rsidRPr="00B56888">
              <w:rPr>
                <w:rFonts w:eastAsia="Times New Roman" w:cstheme="minorHAnsi"/>
                <w:sz w:val="18"/>
                <w:szCs w:val="18"/>
              </w:rPr>
              <w:t xml:space="preserve"> in other villages or towns?</w:t>
            </w:r>
          </w:p>
          <w:p w14:paraId="22D3C2F2" w14:textId="77777777" w:rsidR="00077277" w:rsidRPr="00B56888" w:rsidRDefault="00077277" w:rsidP="00510DC5">
            <w:pPr>
              <w:shd w:val="clear" w:color="auto" w:fill="FFFFFF"/>
              <w:spacing w:before="100" w:beforeAutospacing="1" w:after="115" w:line="276" w:lineRule="auto"/>
              <w:rPr>
                <w:rFonts w:eastAsia="Times New Roman" w:cstheme="minorHAnsi"/>
                <w:sz w:val="18"/>
                <w:szCs w:val="18"/>
              </w:rPr>
            </w:pPr>
          </w:p>
        </w:tc>
      </w:tr>
      <w:tr w:rsidR="00B56888" w:rsidRPr="00B56888" w14:paraId="2D831602" w14:textId="77777777" w:rsidTr="00510DC5">
        <w:trPr>
          <w:trHeight w:val="699"/>
        </w:trPr>
        <w:tc>
          <w:tcPr>
            <w:tcW w:w="3743" w:type="dxa"/>
          </w:tcPr>
          <w:p w14:paraId="323FBF20" w14:textId="77777777" w:rsidR="00077277" w:rsidRPr="00B56888" w:rsidRDefault="00077277" w:rsidP="00510DC5">
            <w:pPr>
              <w:spacing w:before="100" w:beforeAutospacing="1" w:after="115" w:line="276" w:lineRule="auto"/>
              <w:rPr>
                <w:rFonts w:eastAsia="Times New Roman" w:cstheme="minorHAnsi"/>
                <w:sz w:val="16"/>
                <w:szCs w:val="16"/>
              </w:rPr>
            </w:pPr>
            <w:r w:rsidRPr="00B56888">
              <w:rPr>
                <w:rFonts w:eastAsia="Times New Roman" w:cstheme="minorHAnsi"/>
                <w:sz w:val="16"/>
                <w:szCs w:val="16"/>
              </w:rPr>
              <w:t>1-12</w:t>
            </w:r>
          </w:p>
        </w:tc>
        <w:tc>
          <w:tcPr>
            <w:tcW w:w="3452" w:type="dxa"/>
          </w:tcPr>
          <w:p w14:paraId="5293EBC4" w14:textId="77777777" w:rsidR="00077277" w:rsidRPr="00B56888" w:rsidRDefault="00077277" w:rsidP="00510DC5">
            <w:pPr>
              <w:spacing w:before="100" w:beforeAutospacing="1" w:after="115" w:line="276" w:lineRule="auto"/>
              <w:rPr>
                <w:rFonts w:eastAsia="Times New Roman" w:cstheme="minorHAnsi"/>
                <w:sz w:val="16"/>
                <w:szCs w:val="16"/>
              </w:rPr>
            </w:pPr>
            <w:r w:rsidRPr="00B56888">
              <w:rPr>
                <w:rFonts w:eastAsia="Times New Roman" w:cstheme="minorHAnsi"/>
                <w:sz w:val="16"/>
                <w:szCs w:val="16"/>
              </w:rPr>
              <w:t>Yes or No.</w:t>
            </w:r>
          </w:p>
          <w:p w14:paraId="0FC8A070" w14:textId="77777777" w:rsidR="00077277" w:rsidRPr="00B56888" w:rsidRDefault="00077277" w:rsidP="00510DC5">
            <w:pPr>
              <w:spacing w:before="100" w:beforeAutospacing="1" w:after="115" w:line="276" w:lineRule="auto"/>
              <w:rPr>
                <w:rFonts w:eastAsia="Times New Roman" w:cstheme="minorHAnsi"/>
                <w:sz w:val="16"/>
                <w:szCs w:val="16"/>
              </w:rPr>
            </w:pPr>
            <w:r w:rsidRPr="00B56888">
              <w:rPr>
                <w:rFonts w:eastAsia="Times New Roman" w:cstheme="minorHAnsi"/>
                <w:sz w:val="16"/>
                <w:szCs w:val="16"/>
              </w:rPr>
              <w:t>If YES, is it off-farm or on-farm work?</w:t>
            </w:r>
          </w:p>
        </w:tc>
        <w:tc>
          <w:tcPr>
            <w:tcW w:w="3379" w:type="dxa"/>
          </w:tcPr>
          <w:p w14:paraId="1EBFA130" w14:textId="77777777" w:rsidR="00077277" w:rsidRPr="00B56888" w:rsidRDefault="00077277" w:rsidP="00510DC5">
            <w:pPr>
              <w:spacing w:before="100" w:beforeAutospacing="1" w:after="115" w:line="276" w:lineRule="auto"/>
              <w:rPr>
                <w:rFonts w:eastAsia="Times New Roman" w:cstheme="minorHAnsi"/>
                <w:sz w:val="16"/>
                <w:szCs w:val="16"/>
              </w:rPr>
            </w:pPr>
            <w:r w:rsidRPr="00B56888">
              <w:rPr>
                <w:rFonts w:eastAsia="Times New Roman" w:cstheme="minorHAnsi"/>
                <w:sz w:val="16"/>
                <w:szCs w:val="16"/>
              </w:rPr>
              <w:t>1-12</w:t>
            </w:r>
          </w:p>
        </w:tc>
        <w:tc>
          <w:tcPr>
            <w:tcW w:w="3379" w:type="dxa"/>
          </w:tcPr>
          <w:p w14:paraId="38976044" w14:textId="77777777" w:rsidR="00077277" w:rsidRPr="00B56888" w:rsidRDefault="00077277" w:rsidP="00510DC5">
            <w:pPr>
              <w:spacing w:before="100" w:beforeAutospacing="1" w:after="115" w:line="276" w:lineRule="auto"/>
              <w:rPr>
                <w:rFonts w:eastAsia="Times New Roman" w:cstheme="minorHAnsi"/>
                <w:sz w:val="16"/>
                <w:szCs w:val="16"/>
              </w:rPr>
            </w:pPr>
            <w:r w:rsidRPr="00B56888">
              <w:rPr>
                <w:rFonts w:eastAsia="Times New Roman" w:cstheme="minorHAnsi"/>
                <w:sz w:val="16"/>
                <w:szCs w:val="16"/>
              </w:rPr>
              <w:t>Yes or No.</w:t>
            </w:r>
          </w:p>
          <w:p w14:paraId="2254E287" w14:textId="77777777" w:rsidR="00077277" w:rsidRPr="00B56888" w:rsidRDefault="00077277" w:rsidP="00510DC5">
            <w:pPr>
              <w:spacing w:before="100" w:beforeAutospacing="1" w:after="115" w:line="276" w:lineRule="auto"/>
              <w:rPr>
                <w:rFonts w:eastAsia="Times New Roman" w:cstheme="minorHAnsi"/>
                <w:sz w:val="16"/>
                <w:szCs w:val="16"/>
              </w:rPr>
            </w:pPr>
            <w:r w:rsidRPr="00B56888">
              <w:rPr>
                <w:rFonts w:eastAsia="Times New Roman" w:cstheme="minorHAnsi"/>
                <w:sz w:val="16"/>
                <w:szCs w:val="16"/>
              </w:rPr>
              <w:t>If YES, is it off-farm or on-farm work?</w:t>
            </w:r>
          </w:p>
        </w:tc>
      </w:tr>
    </w:tbl>
    <w:p w14:paraId="18F010B6" w14:textId="77777777" w:rsidR="00077277" w:rsidRPr="00B56888" w:rsidRDefault="00077277" w:rsidP="00C91CC2">
      <w:pPr>
        <w:shd w:val="clear" w:color="auto" w:fill="FFFFFF"/>
        <w:spacing w:before="100" w:beforeAutospacing="1" w:after="240" w:line="240" w:lineRule="auto"/>
        <w:rPr>
          <w:rFonts w:eastAsia="Times New Roman" w:cstheme="minorHAnsi"/>
          <w:sz w:val="24"/>
          <w:szCs w:val="24"/>
        </w:rPr>
      </w:pPr>
    </w:p>
    <w:p w14:paraId="4CBDE29E" w14:textId="77777777" w:rsidR="00476E10" w:rsidRPr="00B56888" w:rsidRDefault="00BD7B13" w:rsidP="0075029E">
      <w:pPr>
        <w:shd w:val="clear" w:color="auto" w:fill="FFFFFF"/>
        <w:spacing w:before="100" w:beforeAutospacing="1" w:after="115" w:line="240" w:lineRule="auto"/>
      </w:pPr>
      <w:r w:rsidRPr="00B56888">
        <w:t>E2: Business Income</w:t>
      </w:r>
    </w:p>
    <w:p w14:paraId="2BABB2B3" w14:textId="77777777" w:rsidR="00BD7B13" w:rsidRPr="00B56888" w:rsidRDefault="00BD7B13" w:rsidP="00BD7B13">
      <w:pPr>
        <w:shd w:val="clear" w:color="auto" w:fill="FFFFFF"/>
        <w:spacing w:before="100" w:beforeAutospacing="1" w:after="0" w:line="240" w:lineRule="auto"/>
        <w:ind w:left="720"/>
        <w:rPr>
          <w:rFonts w:eastAsia="Times New Roman" w:cstheme="minorHAnsi"/>
          <w:i/>
        </w:rPr>
      </w:pPr>
      <w:r w:rsidRPr="00B56888">
        <w:rPr>
          <w:rFonts w:eastAsia="Times New Roman" w:cstheme="minorHAnsi"/>
          <w:i/>
        </w:rPr>
        <w:t>Let's talk about non-agricultural businesses that you or someone in your househo</w:t>
      </w:r>
      <w:r w:rsidR="002544D4" w:rsidRPr="00B56888">
        <w:rPr>
          <w:rFonts w:eastAsia="Times New Roman" w:cstheme="minorHAnsi"/>
          <w:i/>
        </w:rPr>
        <w:t>ld operated</w:t>
      </w:r>
      <w:r w:rsidRPr="00B56888">
        <w:rPr>
          <w:rFonts w:eastAsia="Times New Roman" w:cstheme="minorHAnsi"/>
          <w:i/>
        </w:rPr>
        <w:t>.</w:t>
      </w:r>
    </w:p>
    <w:p w14:paraId="74F334B2" w14:textId="77777777" w:rsidR="00BD7B13" w:rsidRPr="00B56888" w:rsidRDefault="00BD7B13" w:rsidP="009C2BC8">
      <w:pPr>
        <w:pStyle w:val="ListParagraph"/>
        <w:numPr>
          <w:ilvl w:val="0"/>
          <w:numId w:val="23"/>
        </w:numPr>
        <w:shd w:val="clear" w:color="auto" w:fill="FFFFFF"/>
        <w:spacing w:before="100" w:beforeAutospacing="1" w:after="0" w:line="240" w:lineRule="auto"/>
        <w:rPr>
          <w:rFonts w:eastAsia="Times New Roman" w:cstheme="minorHAnsi"/>
        </w:rPr>
      </w:pPr>
      <w:r w:rsidRPr="00B56888">
        <w:rPr>
          <w:rFonts w:eastAsia="Times New Roman" w:cstheme="minorHAnsi"/>
        </w:rPr>
        <w:lastRenderedPageBreak/>
        <w:t xml:space="preserve">During the LAST </w:t>
      </w:r>
      <w:r w:rsidR="002544D4" w:rsidRPr="00B56888">
        <w:rPr>
          <w:rFonts w:eastAsia="Times New Roman" w:cstheme="minorHAnsi"/>
        </w:rPr>
        <w:t>YEAR</w:t>
      </w:r>
      <w:r w:rsidRPr="00B56888">
        <w:rPr>
          <w:rFonts w:eastAsia="Times New Roman" w:cstheme="minorHAnsi"/>
        </w:rPr>
        <w:t xml:space="preserve"> did any member of your household have operated a non-agricultural business or have owned a shop or operated a trading business?</w:t>
      </w:r>
    </w:p>
    <w:p w14:paraId="31398F4B" w14:textId="77777777" w:rsidR="00BD7B13" w:rsidRPr="00B56888" w:rsidRDefault="00BD7B13" w:rsidP="00BD7B13">
      <w:pPr>
        <w:shd w:val="clear" w:color="auto" w:fill="FFFFFF"/>
        <w:spacing w:before="100" w:beforeAutospacing="1" w:after="0" w:line="240" w:lineRule="auto"/>
        <w:rPr>
          <w:rFonts w:eastAsia="Times New Roman" w:cstheme="minorHAnsi"/>
          <w:i/>
        </w:rPr>
      </w:pPr>
      <w:r w:rsidRPr="00B56888">
        <w:rPr>
          <w:rFonts w:eastAsia="Times New Roman" w:cstheme="minorHAnsi"/>
          <w:i/>
        </w:rPr>
        <w:t xml:space="preserve"> [ENUMERATOR: A [BUSINESS] is an income generating non-agricultural enterprise which produces goods or services or owned a shop or operated a trading business]</w:t>
      </w:r>
    </w:p>
    <w:tbl>
      <w:tblPr>
        <w:tblW w:w="13424" w:type="dxa"/>
        <w:tblCellSpacing w:w="0" w:type="dxa"/>
        <w:tblBorders>
          <w:top w:val="outset" w:sz="6" w:space="0" w:color="000001"/>
          <w:left w:val="outset" w:sz="6" w:space="0" w:color="000001"/>
          <w:bottom w:val="outset" w:sz="6" w:space="0" w:color="000001"/>
          <w:right w:val="outset" w:sz="6" w:space="0" w:color="000001"/>
        </w:tblBorders>
        <w:tblCellMar>
          <w:top w:w="84" w:type="dxa"/>
          <w:left w:w="84" w:type="dxa"/>
          <w:bottom w:w="84" w:type="dxa"/>
          <w:right w:w="84" w:type="dxa"/>
        </w:tblCellMar>
        <w:tblLook w:val="04A0" w:firstRow="1" w:lastRow="0" w:firstColumn="1" w:lastColumn="0" w:noHBand="0" w:noVBand="1"/>
      </w:tblPr>
      <w:tblGrid>
        <w:gridCol w:w="1465"/>
        <w:gridCol w:w="2186"/>
        <w:gridCol w:w="3589"/>
        <w:gridCol w:w="2073"/>
        <w:gridCol w:w="1714"/>
        <w:gridCol w:w="2397"/>
      </w:tblGrid>
      <w:tr w:rsidR="00B56888" w:rsidRPr="00B56888" w14:paraId="5BDC4137" w14:textId="77777777" w:rsidTr="004A566B">
        <w:trPr>
          <w:cantSplit/>
          <w:trHeight w:hRule="exact" w:val="373"/>
          <w:tblCellSpacing w:w="0" w:type="dxa"/>
        </w:trPr>
        <w:tc>
          <w:tcPr>
            <w:tcW w:w="13424" w:type="dxa"/>
            <w:gridSpan w:val="6"/>
            <w:tcBorders>
              <w:top w:val="outset" w:sz="6" w:space="0" w:color="000001"/>
              <w:left w:val="outset" w:sz="6" w:space="0" w:color="000001"/>
              <w:bottom w:val="outset" w:sz="6" w:space="0" w:color="000001"/>
              <w:right w:val="outset" w:sz="6" w:space="0" w:color="000001"/>
            </w:tcBorders>
          </w:tcPr>
          <w:p w14:paraId="083B0931" w14:textId="77777777" w:rsidR="005240C6" w:rsidRPr="00B56888" w:rsidRDefault="005240C6" w:rsidP="00510DC5">
            <w:pPr>
              <w:spacing w:before="100" w:beforeAutospacing="1" w:after="115" w:line="240" w:lineRule="auto"/>
              <w:jc w:val="center"/>
              <w:rPr>
                <w:rFonts w:eastAsia="Times New Roman" w:cstheme="minorHAnsi"/>
                <w:b/>
                <w:sz w:val="18"/>
                <w:szCs w:val="18"/>
              </w:rPr>
            </w:pPr>
            <w:r w:rsidRPr="00B56888">
              <w:rPr>
                <w:rFonts w:eastAsia="Times New Roman" w:cstheme="minorHAnsi"/>
                <w:b/>
                <w:sz w:val="18"/>
                <w:szCs w:val="18"/>
              </w:rPr>
              <w:t>HOUSEHOLD BUSINESS INCOME</w:t>
            </w:r>
          </w:p>
        </w:tc>
      </w:tr>
      <w:tr w:rsidR="00B56888" w:rsidRPr="00B56888" w14:paraId="66E1F73D" w14:textId="77777777" w:rsidTr="00300E63">
        <w:trPr>
          <w:trHeight w:val="1150"/>
          <w:tblCellSpacing w:w="0" w:type="dxa"/>
        </w:trPr>
        <w:tc>
          <w:tcPr>
            <w:tcW w:w="1465" w:type="dxa"/>
            <w:tcBorders>
              <w:top w:val="outset" w:sz="6" w:space="0" w:color="000001"/>
              <w:left w:val="outset" w:sz="6" w:space="0" w:color="000001"/>
              <w:bottom w:val="outset" w:sz="6" w:space="0" w:color="000001"/>
              <w:right w:val="outset" w:sz="6" w:space="0" w:color="000001"/>
            </w:tcBorders>
            <w:hideMark/>
          </w:tcPr>
          <w:p w14:paraId="2BBEBF76" w14:textId="77777777" w:rsidR="005240C6" w:rsidRPr="00B56888" w:rsidRDefault="005240C6" w:rsidP="008A260A">
            <w:pPr>
              <w:pStyle w:val="ListParagraph"/>
              <w:numPr>
                <w:ilvl w:val="0"/>
                <w:numId w:val="28"/>
              </w:numPr>
              <w:shd w:val="clear" w:color="auto" w:fill="FFFFFF"/>
              <w:spacing w:before="100" w:beforeAutospacing="1" w:after="115" w:line="240" w:lineRule="auto"/>
              <w:rPr>
                <w:rFonts w:eastAsia="Times New Roman" w:cstheme="minorHAnsi"/>
                <w:sz w:val="18"/>
                <w:szCs w:val="18"/>
              </w:rPr>
            </w:pPr>
            <w:r w:rsidRPr="00B56888">
              <w:rPr>
                <w:rFonts w:eastAsia="Times New Roman" w:cstheme="minorHAnsi"/>
                <w:sz w:val="18"/>
                <w:szCs w:val="18"/>
              </w:rPr>
              <w:t>What is the main activity of the enterprise?</w:t>
            </w:r>
          </w:p>
          <w:p w14:paraId="4FC3DB99" w14:textId="77777777" w:rsidR="005240C6" w:rsidRPr="00B56888" w:rsidRDefault="005240C6" w:rsidP="00510DC5">
            <w:pPr>
              <w:shd w:val="clear" w:color="auto" w:fill="FFFFFF"/>
              <w:spacing w:before="100" w:beforeAutospacing="1" w:after="115" w:line="240" w:lineRule="auto"/>
              <w:rPr>
                <w:rFonts w:eastAsia="Times New Roman" w:cstheme="minorHAnsi"/>
                <w:sz w:val="18"/>
                <w:szCs w:val="18"/>
              </w:rPr>
            </w:pPr>
          </w:p>
        </w:tc>
        <w:tc>
          <w:tcPr>
            <w:tcW w:w="2186" w:type="dxa"/>
            <w:tcBorders>
              <w:top w:val="outset" w:sz="6" w:space="0" w:color="000001"/>
              <w:left w:val="outset" w:sz="6" w:space="0" w:color="000001"/>
              <w:bottom w:val="outset" w:sz="6" w:space="0" w:color="000001"/>
              <w:right w:val="outset" w:sz="6" w:space="0" w:color="000001"/>
            </w:tcBorders>
          </w:tcPr>
          <w:p w14:paraId="27CC4C3C" w14:textId="77777777" w:rsidR="005240C6" w:rsidRPr="00B56888" w:rsidRDefault="005240C6" w:rsidP="008A260A">
            <w:pPr>
              <w:pStyle w:val="Default"/>
              <w:numPr>
                <w:ilvl w:val="0"/>
                <w:numId w:val="28"/>
              </w:numPr>
              <w:rPr>
                <w:color w:val="auto"/>
                <w:sz w:val="16"/>
                <w:szCs w:val="16"/>
              </w:rPr>
            </w:pPr>
            <w:r w:rsidRPr="00B56888">
              <w:rPr>
                <w:color w:val="auto"/>
                <w:sz w:val="16"/>
                <w:szCs w:val="16"/>
              </w:rPr>
              <w:t xml:space="preserve">  In the past 12 months, how many months did the enterprise operate? </w:t>
            </w:r>
          </w:p>
        </w:tc>
        <w:tc>
          <w:tcPr>
            <w:tcW w:w="3589" w:type="dxa"/>
            <w:tcBorders>
              <w:top w:val="outset" w:sz="6" w:space="0" w:color="000001"/>
              <w:left w:val="outset" w:sz="6" w:space="0" w:color="000001"/>
              <w:bottom w:val="outset" w:sz="6" w:space="0" w:color="000001"/>
              <w:right w:val="outset" w:sz="6" w:space="0" w:color="000001"/>
            </w:tcBorders>
          </w:tcPr>
          <w:p w14:paraId="6395507E" w14:textId="77777777" w:rsidR="005240C6" w:rsidRPr="00B56888" w:rsidRDefault="005240C6" w:rsidP="008A260A">
            <w:pPr>
              <w:pStyle w:val="ListParagraph"/>
              <w:numPr>
                <w:ilvl w:val="0"/>
                <w:numId w:val="28"/>
              </w:numPr>
              <w:shd w:val="clear" w:color="auto" w:fill="FFFFFF"/>
              <w:spacing w:before="100" w:beforeAutospacing="1" w:after="0" w:line="240" w:lineRule="auto"/>
              <w:rPr>
                <w:rFonts w:eastAsia="Times New Roman" w:cstheme="minorHAnsi"/>
                <w:sz w:val="18"/>
                <w:szCs w:val="18"/>
              </w:rPr>
            </w:pPr>
            <w:r w:rsidRPr="00B56888">
              <w:rPr>
                <w:rFonts w:eastAsia="Times New Roman" w:cstheme="minorHAnsi"/>
                <w:sz w:val="18"/>
                <w:szCs w:val="18"/>
              </w:rPr>
              <w:t>What is/was the average PROFITS during typical month of operation?</w:t>
            </w:r>
          </w:p>
          <w:p w14:paraId="723DE28A" w14:textId="77777777" w:rsidR="005240C6" w:rsidRPr="00B56888" w:rsidRDefault="005240C6" w:rsidP="00510DC5">
            <w:pPr>
              <w:shd w:val="clear" w:color="auto" w:fill="FFFFFF"/>
              <w:spacing w:before="100" w:beforeAutospacing="1" w:after="0" w:line="240" w:lineRule="auto"/>
              <w:rPr>
                <w:rFonts w:eastAsia="Times New Roman" w:cstheme="minorHAnsi"/>
                <w:sz w:val="18"/>
                <w:szCs w:val="18"/>
              </w:rPr>
            </w:pPr>
            <w:r w:rsidRPr="00B56888">
              <w:rPr>
                <w:rFonts w:eastAsia="Times New Roman" w:cstheme="minorHAnsi"/>
                <w:sz w:val="18"/>
                <w:szCs w:val="18"/>
              </w:rPr>
              <w:t xml:space="preserve">[If more than one business </w:t>
            </w:r>
            <w:r w:rsidR="008E5EB4" w:rsidRPr="00B56888">
              <w:rPr>
                <w:rFonts w:eastAsia="Times New Roman" w:cstheme="minorHAnsi"/>
                <w:sz w:val="18"/>
                <w:szCs w:val="18"/>
              </w:rPr>
              <w:t>aggregates</w:t>
            </w:r>
            <w:r w:rsidRPr="00B56888">
              <w:rPr>
                <w:rFonts w:eastAsia="Times New Roman" w:cstheme="minorHAnsi"/>
                <w:sz w:val="18"/>
                <w:szCs w:val="18"/>
              </w:rPr>
              <w:t xml:space="preserve"> all revenues across businesses]</w:t>
            </w:r>
          </w:p>
        </w:tc>
        <w:tc>
          <w:tcPr>
            <w:tcW w:w="2073" w:type="dxa"/>
            <w:tcBorders>
              <w:top w:val="outset" w:sz="6" w:space="0" w:color="000001"/>
              <w:left w:val="outset" w:sz="6" w:space="0" w:color="000001"/>
              <w:bottom w:val="outset" w:sz="6" w:space="0" w:color="000001"/>
              <w:right w:val="outset" w:sz="6" w:space="0" w:color="000001"/>
            </w:tcBorders>
            <w:hideMark/>
          </w:tcPr>
          <w:p w14:paraId="4B28B022" w14:textId="77777777" w:rsidR="005240C6" w:rsidRPr="00B56888" w:rsidRDefault="005240C6" w:rsidP="008A260A">
            <w:pPr>
              <w:pStyle w:val="ListParagraph"/>
              <w:numPr>
                <w:ilvl w:val="0"/>
                <w:numId w:val="28"/>
              </w:numPr>
              <w:shd w:val="clear" w:color="auto" w:fill="FFFFFF"/>
              <w:spacing w:before="100" w:beforeAutospacing="1" w:after="0" w:line="240" w:lineRule="auto"/>
              <w:rPr>
                <w:rFonts w:eastAsia="Times New Roman" w:cstheme="minorHAnsi"/>
                <w:sz w:val="18"/>
                <w:szCs w:val="18"/>
              </w:rPr>
            </w:pPr>
            <w:r w:rsidRPr="00B56888">
              <w:rPr>
                <w:rFonts w:eastAsia="Times New Roman" w:cstheme="minorHAnsi"/>
                <w:sz w:val="18"/>
                <w:szCs w:val="18"/>
              </w:rPr>
              <w:t>W</w:t>
            </w:r>
            <w:r w:rsidRPr="00B56888">
              <w:rPr>
                <w:sz w:val="16"/>
                <w:szCs w:val="16"/>
              </w:rPr>
              <w:t>hat is/was the average monthly gross revenues</w:t>
            </w:r>
            <w:r w:rsidRPr="00B56888">
              <w:rPr>
                <w:rFonts w:eastAsia="Times New Roman" w:cstheme="minorHAnsi"/>
                <w:sz w:val="18"/>
                <w:szCs w:val="18"/>
              </w:rPr>
              <w:t>[</w:t>
            </w:r>
            <w:proofErr w:type="spellStart"/>
            <w:r w:rsidRPr="00B56888">
              <w:rPr>
                <w:rFonts w:eastAsia="Times New Roman" w:cstheme="minorHAnsi"/>
                <w:i/>
                <w:iCs/>
                <w:sz w:val="18"/>
                <w:szCs w:val="18"/>
              </w:rPr>
              <w:t>zogulitsa</w:t>
            </w:r>
            <w:proofErr w:type="spellEnd"/>
            <w:r w:rsidRPr="00B56888">
              <w:rPr>
                <w:rFonts w:eastAsia="Times New Roman" w:cstheme="minorHAnsi"/>
                <w:sz w:val="18"/>
                <w:szCs w:val="18"/>
              </w:rPr>
              <w:t xml:space="preserve">] </w:t>
            </w:r>
            <w:r w:rsidRPr="00B56888">
              <w:rPr>
                <w:sz w:val="16"/>
                <w:szCs w:val="16"/>
              </w:rPr>
              <w:t xml:space="preserve"> during typical month of operation? </w:t>
            </w:r>
          </w:p>
          <w:p w14:paraId="72F9E6AF" w14:textId="77777777" w:rsidR="005240C6" w:rsidRPr="00B56888" w:rsidRDefault="005240C6" w:rsidP="00510DC5">
            <w:pPr>
              <w:shd w:val="clear" w:color="auto" w:fill="FFFFFF"/>
              <w:spacing w:before="100" w:beforeAutospacing="1" w:after="0" w:line="240" w:lineRule="auto"/>
              <w:rPr>
                <w:rFonts w:eastAsia="Times New Roman" w:cstheme="minorHAnsi"/>
                <w:sz w:val="18"/>
                <w:szCs w:val="18"/>
              </w:rPr>
            </w:pPr>
          </w:p>
        </w:tc>
        <w:tc>
          <w:tcPr>
            <w:tcW w:w="1714" w:type="dxa"/>
            <w:tcBorders>
              <w:top w:val="outset" w:sz="6" w:space="0" w:color="000001"/>
              <w:left w:val="outset" w:sz="6" w:space="0" w:color="000001"/>
              <w:bottom w:val="outset" w:sz="6" w:space="0" w:color="000001"/>
              <w:right w:val="outset" w:sz="6" w:space="0" w:color="000001"/>
            </w:tcBorders>
            <w:hideMark/>
          </w:tcPr>
          <w:p w14:paraId="7813BBB6" w14:textId="77777777" w:rsidR="005240C6" w:rsidRPr="00B56888" w:rsidRDefault="005240C6" w:rsidP="008A260A">
            <w:pPr>
              <w:pStyle w:val="ListParagraph"/>
              <w:numPr>
                <w:ilvl w:val="0"/>
                <w:numId w:val="28"/>
              </w:numPr>
              <w:spacing w:before="100" w:beforeAutospacing="1" w:after="115" w:line="240" w:lineRule="auto"/>
              <w:rPr>
                <w:rFonts w:eastAsia="Times New Roman" w:cstheme="minorHAnsi"/>
                <w:sz w:val="18"/>
                <w:szCs w:val="18"/>
              </w:rPr>
            </w:pPr>
            <w:r w:rsidRPr="00B56888">
              <w:rPr>
                <w:sz w:val="16"/>
                <w:szCs w:val="16"/>
              </w:rPr>
              <w:t xml:space="preserve">What is/was the average expenditure on wages during  typical month of operation? </w:t>
            </w:r>
          </w:p>
          <w:p w14:paraId="281523F0" w14:textId="77777777" w:rsidR="005240C6" w:rsidRPr="00B56888" w:rsidRDefault="005240C6" w:rsidP="00510DC5">
            <w:pPr>
              <w:spacing w:before="100" w:beforeAutospacing="1" w:after="115" w:line="240" w:lineRule="auto"/>
              <w:rPr>
                <w:rFonts w:eastAsia="Times New Roman" w:cstheme="minorHAnsi"/>
                <w:sz w:val="18"/>
                <w:szCs w:val="18"/>
              </w:rPr>
            </w:pPr>
          </w:p>
          <w:p w14:paraId="4E107A8A" w14:textId="77777777" w:rsidR="005240C6" w:rsidRPr="00B56888" w:rsidRDefault="005240C6" w:rsidP="00510DC5">
            <w:pPr>
              <w:spacing w:before="100" w:beforeAutospacing="1" w:after="115" w:line="240" w:lineRule="auto"/>
              <w:rPr>
                <w:rFonts w:eastAsia="Times New Roman" w:cstheme="minorHAnsi"/>
                <w:sz w:val="18"/>
                <w:szCs w:val="18"/>
              </w:rPr>
            </w:pPr>
          </w:p>
        </w:tc>
        <w:tc>
          <w:tcPr>
            <w:tcW w:w="2397" w:type="dxa"/>
            <w:tcBorders>
              <w:top w:val="outset" w:sz="6" w:space="0" w:color="000001"/>
              <w:left w:val="outset" w:sz="6" w:space="0" w:color="000001"/>
              <w:bottom w:val="outset" w:sz="6" w:space="0" w:color="000001"/>
              <w:right w:val="outset" w:sz="6" w:space="0" w:color="000001"/>
            </w:tcBorders>
            <w:hideMark/>
          </w:tcPr>
          <w:p w14:paraId="6939DD7E" w14:textId="77777777" w:rsidR="005240C6" w:rsidRPr="00B56888" w:rsidRDefault="005240C6" w:rsidP="008A260A">
            <w:pPr>
              <w:pStyle w:val="Default"/>
              <w:numPr>
                <w:ilvl w:val="0"/>
                <w:numId w:val="28"/>
              </w:numPr>
              <w:rPr>
                <w:color w:val="auto"/>
                <w:sz w:val="16"/>
                <w:szCs w:val="16"/>
              </w:rPr>
            </w:pPr>
            <w:r w:rsidRPr="00B56888">
              <w:rPr>
                <w:color w:val="auto"/>
                <w:sz w:val="16"/>
                <w:szCs w:val="16"/>
              </w:rPr>
              <w:t xml:space="preserve">Other operating </w:t>
            </w:r>
            <w:r w:rsidR="008E5EB4" w:rsidRPr="00B56888">
              <w:rPr>
                <w:color w:val="auto"/>
                <w:sz w:val="16"/>
                <w:szCs w:val="16"/>
              </w:rPr>
              <w:t>expenses such</w:t>
            </w:r>
            <w:r w:rsidRPr="00B56888">
              <w:rPr>
                <w:color w:val="auto"/>
                <w:sz w:val="16"/>
                <w:szCs w:val="16"/>
              </w:rPr>
              <w:t xml:space="preserve"> as raw materials, fuel, kerosene, buildings and machinery renting, etc. during typical month of operation?</w:t>
            </w:r>
          </w:p>
          <w:p w14:paraId="6BF3110C" w14:textId="77777777" w:rsidR="005240C6" w:rsidRPr="00B56888" w:rsidRDefault="005240C6" w:rsidP="00510DC5">
            <w:pPr>
              <w:spacing w:before="100" w:beforeAutospacing="1" w:after="115" w:line="240" w:lineRule="auto"/>
              <w:rPr>
                <w:rFonts w:eastAsia="Times New Roman" w:cstheme="minorHAnsi"/>
                <w:sz w:val="18"/>
                <w:szCs w:val="18"/>
              </w:rPr>
            </w:pPr>
          </w:p>
        </w:tc>
      </w:tr>
      <w:tr w:rsidR="00B56888" w:rsidRPr="00B56888" w14:paraId="479725C0" w14:textId="77777777" w:rsidTr="00300E63">
        <w:trPr>
          <w:trHeight w:val="47"/>
          <w:tblCellSpacing w:w="0" w:type="dxa"/>
        </w:trPr>
        <w:tc>
          <w:tcPr>
            <w:tcW w:w="1465" w:type="dxa"/>
            <w:tcBorders>
              <w:top w:val="outset" w:sz="6" w:space="0" w:color="000001"/>
              <w:left w:val="outset" w:sz="6" w:space="0" w:color="000001"/>
              <w:bottom w:val="outset" w:sz="6" w:space="0" w:color="000001"/>
              <w:right w:val="outset" w:sz="6" w:space="0" w:color="000001"/>
            </w:tcBorders>
            <w:hideMark/>
          </w:tcPr>
          <w:p w14:paraId="05D6BEFF" w14:textId="77777777" w:rsidR="005240C6" w:rsidRPr="00B56888" w:rsidRDefault="005240C6" w:rsidP="00510DC5">
            <w:pPr>
              <w:spacing w:before="100" w:beforeAutospacing="1" w:after="115" w:line="240" w:lineRule="auto"/>
              <w:rPr>
                <w:rFonts w:eastAsia="Times New Roman" w:cstheme="minorHAnsi"/>
                <w:sz w:val="18"/>
                <w:szCs w:val="18"/>
              </w:rPr>
            </w:pPr>
            <w:r w:rsidRPr="00B56888">
              <w:rPr>
                <w:rFonts w:eastAsia="Times New Roman" w:cstheme="minorHAnsi"/>
                <w:sz w:val="18"/>
                <w:szCs w:val="18"/>
              </w:rPr>
              <w:t>text</w:t>
            </w:r>
          </w:p>
        </w:tc>
        <w:tc>
          <w:tcPr>
            <w:tcW w:w="2186" w:type="dxa"/>
            <w:tcBorders>
              <w:top w:val="outset" w:sz="6" w:space="0" w:color="000001"/>
              <w:left w:val="outset" w:sz="6" w:space="0" w:color="000001"/>
              <w:bottom w:val="outset" w:sz="6" w:space="0" w:color="000001"/>
              <w:right w:val="outset" w:sz="6" w:space="0" w:color="000001"/>
            </w:tcBorders>
          </w:tcPr>
          <w:p w14:paraId="1A69FC54" w14:textId="77777777" w:rsidR="005240C6" w:rsidRPr="00B56888" w:rsidRDefault="005240C6" w:rsidP="00510DC5">
            <w:pPr>
              <w:spacing w:before="100" w:beforeAutospacing="1" w:after="115" w:line="240" w:lineRule="auto"/>
              <w:rPr>
                <w:rFonts w:eastAsia="Times New Roman" w:cstheme="minorHAnsi"/>
                <w:sz w:val="16"/>
                <w:szCs w:val="16"/>
              </w:rPr>
            </w:pPr>
          </w:p>
        </w:tc>
        <w:tc>
          <w:tcPr>
            <w:tcW w:w="3589" w:type="dxa"/>
            <w:tcBorders>
              <w:top w:val="outset" w:sz="6" w:space="0" w:color="000001"/>
              <w:left w:val="outset" w:sz="6" w:space="0" w:color="000001"/>
              <w:bottom w:val="outset" w:sz="6" w:space="0" w:color="000001"/>
              <w:right w:val="outset" w:sz="6" w:space="0" w:color="000001"/>
            </w:tcBorders>
          </w:tcPr>
          <w:p w14:paraId="6F01E520" w14:textId="77777777" w:rsidR="005240C6" w:rsidRPr="00B56888" w:rsidRDefault="005240C6" w:rsidP="00510DC5">
            <w:pPr>
              <w:spacing w:before="100" w:beforeAutospacing="1" w:after="115" w:line="240" w:lineRule="auto"/>
              <w:rPr>
                <w:rFonts w:eastAsia="Times New Roman" w:cstheme="minorHAnsi"/>
                <w:sz w:val="16"/>
                <w:szCs w:val="16"/>
              </w:rPr>
            </w:pPr>
          </w:p>
        </w:tc>
        <w:tc>
          <w:tcPr>
            <w:tcW w:w="2073" w:type="dxa"/>
            <w:tcBorders>
              <w:top w:val="outset" w:sz="6" w:space="0" w:color="000001"/>
              <w:left w:val="outset" w:sz="6" w:space="0" w:color="000001"/>
              <w:bottom w:val="outset" w:sz="6" w:space="0" w:color="000001"/>
              <w:right w:val="outset" w:sz="6" w:space="0" w:color="000001"/>
            </w:tcBorders>
          </w:tcPr>
          <w:p w14:paraId="36BFE8D3" w14:textId="77777777" w:rsidR="005240C6" w:rsidRPr="00B56888" w:rsidRDefault="005240C6" w:rsidP="00510DC5">
            <w:pPr>
              <w:spacing w:before="100" w:beforeAutospacing="1" w:after="115" w:line="240" w:lineRule="auto"/>
              <w:rPr>
                <w:rFonts w:eastAsia="Times New Roman" w:cstheme="minorHAnsi"/>
                <w:sz w:val="16"/>
                <w:szCs w:val="16"/>
              </w:rPr>
            </w:pPr>
            <w:r w:rsidRPr="00B56888">
              <w:rPr>
                <w:rFonts w:eastAsia="Times New Roman" w:cstheme="minorHAnsi"/>
                <w:sz w:val="16"/>
                <w:szCs w:val="16"/>
              </w:rPr>
              <w:t>MWK</w:t>
            </w:r>
          </w:p>
        </w:tc>
        <w:tc>
          <w:tcPr>
            <w:tcW w:w="1714" w:type="dxa"/>
            <w:tcBorders>
              <w:top w:val="outset" w:sz="6" w:space="0" w:color="000001"/>
              <w:left w:val="outset" w:sz="6" w:space="0" w:color="000001"/>
              <w:bottom w:val="outset" w:sz="6" w:space="0" w:color="000001"/>
              <w:right w:val="outset" w:sz="6" w:space="0" w:color="000001"/>
            </w:tcBorders>
            <w:hideMark/>
          </w:tcPr>
          <w:p w14:paraId="7B53A537" w14:textId="77777777" w:rsidR="005240C6" w:rsidRPr="00B56888" w:rsidRDefault="005240C6" w:rsidP="00510DC5">
            <w:pPr>
              <w:spacing w:before="100" w:beforeAutospacing="1" w:after="115" w:line="240" w:lineRule="auto"/>
              <w:rPr>
                <w:rFonts w:eastAsia="Times New Roman" w:cstheme="minorHAnsi"/>
                <w:sz w:val="24"/>
                <w:szCs w:val="24"/>
              </w:rPr>
            </w:pPr>
            <w:r w:rsidRPr="00B56888">
              <w:rPr>
                <w:rFonts w:eastAsia="Times New Roman" w:cstheme="minorHAnsi"/>
                <w:sz w:val="16"/>
                <w:szCs w:val="16"/>
              </w:rPr>
              <w:t xml:space="preserve"> MWK</w:t>
            </w:r>
          </w:p>
        </w:tc>
        <w:tc>
          <w:tcPr>
            <w:tcW w:w="2397" w:type="dxa"/>
            <w:tcBorders>
              <w:top w:val="outset" w:sz="6" w:space="0" w:color="000001"/>
              <w:left w:val="outset" w:sz="6" w:space="0" w:color="000001"/>
              <w:bottom w:val="outset" w:sz="6" w:space="0" w:color="000001"/>
              <w:right w:val="outset" w:sz="6" w:space="0" w:color="000001"/>
            </w:tcBorders>
            <w:hideMark/>
          </w:tcPr>
          <w:p w14:paraId="52F62285" w14:textId="77777777" w:rsidR="005240C6" w:rsidRPr="00B56888" w:rsidRDefault="005240C6" w:rsidP="00510DC5">
            <w:pPr>
              <w:spacing w:before="100" w:beforeAutospacing="1" w:after="115" w:line="240" w:lineRule="auto"/>
              <w:rPr>
                <w:rFonts w:eastAsia="Times New Roman" w:cstheme="minorHAnsi"/>
                <w:sz w:val="24"/>
                <w:szCs w:val="24"/>
              </w:rPr>
            </w:pPr>
            <w:r w:rsidRPr="00B56888">
              <w:rPr>
                <w:rFonts w:eastAsia="Times New Roman" w:cstheme="minorHAnsi"/>
                <w:sz w:val="16"/>
                <w:szCs w:val="16"/>
              </w:rPr>
              <w:t>MWK</w:t>
            </w:r>
          </w:p>
        </w:tc>
      </w:tr>
      <w:tr w:rsidR="00B56888" w:rsidRPr="00B56888" w14:paraId="5A1728E3" w14:textId="77777777" w:rsidTr="00300E63">
        <w:trPr>
          <w:trHeight w:val="103"/>
          <w:tblCellSpacing w:w="0" w:type="dxa"/>
        </w:trPr>
        <w:tc>
          <w:tcPr>
            <w:tcW w:w="1465" w:type="dxa"/>
            <w:tcBorders>
              <w:top w:val="outset" w:sz="6" w:space="0" w:color="000001"/>
              <w:left w:val="outset" w:sz="6" w:space="0" w:color="000001"/>
              <w:bottom w:val="outset" w:sz="6" w:space="0" w:color="000001"/>
              <w:right w:val="outset" w:sz="6" w:space="0" w:color="000001"/>
            </w:tcBorders>
            <w:hideMark/>
          </w:tcPr>
          <w:p w14:paraId="0C902400" w14:textId="77777777" w:rsidR="005240C6" w:rsidRPr="00B56888" w:rsidRDefault="005240C6" w:rsidP="00510DC5">
            <w:pPr>
              <w:spacing w:before="100" w:beforeAutospacing="1" w:after="115" w:line="240" w:lineRule="auto"/>
              <w:rPr>
                <w:rFonts w:eastAsia="Times New Roman" w:cstheme="minorHAnsi"/>
                <w:sz w:val="24"/>
                <w:szCs w:val="24"/>
              </w:rPr>
            </w:pPr>
          </w:p>
        </w:tc>
        <w:tc>
          <w:tcPr>
            <w:tcW w:w="2186" w:type="dxa"/>
            <w:tcBorders>
              <w:top w:val="outset" w:sz="6" w:space="0" w:color="000001"/>
              <w:left w:val="outset" w:sz="6" w:space="0" w:color="000001"/>
              <w:bottom w:val="outset" w:sz="6" w:space="0" w:color="000001"/>
              <w:right w:val="outset" w:sz="6" w:space="0" w:color="000001"/>
            </w:tcBorders>
          </w:tcPr>
          <w:p w14:paraId="10C1C109" w14:textId="77777777" w:rsidR="005240C6" w:rsidRPr="00B56888" w:rsidRDefault="005240C6" w:rsidP="00510DC5">
            <w:pPr>
              <w:spacing w:before="100" w:beforeAutospacing="1" w:after="115" w:line="240" w:lineRule="auto"/>
              <w:rPr>
                <w:rFonts w:eastAsia="Times New Roman" w:cstheme="minorHAnsi"/>
                <w:sz w:val="24"/>
                <w:szCs w:val="24"/>
              </w:rPr>
            </w:pPr>
          </w:p>
        </w:tc>
        <w:tc>
          <w:tcPr>
            <w:tcW w:w="3589" w:type="dxa"/>
            <w:tcBorders>
              <w:top w:val="outset" w:sz="6" w:space="0" w:color="000001"/>
              <w:left w:val="outset" w:sz="6" w:space="0" w:color="000001"/>
              <w:bottom w:val="outset" w:sz="6" w:space="0" w:color="000001"/>
              <w:right w:val="outset" w:sz="6" w:space="0" w:color="000001"/>
            </w:tcBorders>
          </w:tcPr>
          <w:p w14:paraId="7417301C" w14:textId="77777777" w:rsidR="005240C6" w:rsidRPr="00B56888" w:rsidRDefault="005240C6" w:rsidP="00510DC5">
            <w:pPr>
              <w:spacing w:before="100" w:beforeAutospacing="1" w:after="115" w:line="240" w:lineRule="auto"/>
              <w:rPr>
                <w:rFonts w:eastAsia="Times New Roman" w:cstheme="minorHAnsi"/>
                <w:sz w:val="24"/>
                <w:szCs w:val="24"/>
              </w:rPr>
            </w:pPr>
          </w:p>
        </w:tc>
        <w:tc>
          <w:tcPr>
            <w:tcW w:w="2073" w:type="dxa"/>
            <w:tcBorders>
              <w:top w:val="outset" w:sz="6" w:space="0" w:color="000001"/>
              <w:left w:val="outset" w:sz="6" w:space="0" w:color="000001"/>
              <w:bottom w:val="outset" w:sz="6" w:space="0" w:color="000001"/>
              <w:right w:val="outset" w:sz="6" w:space="0" w:color="000001"/>
            </w:tcBorders>
          </w:tcPr>
          <w:p w14:paraId="389DAB11" w14:textId="77777777" w:rsidR="005240C6" w:rsidRPr="00B56888" w:rsidRDefault="005240C6" w:rsidP="00510DC5">
            <w:pPr>
              <w:spacing w:before="100" w:beforeAutospacing="1" w:after="115" w:line="240" w:lineRule="auto"/>
              <w:rPr>
                <w:rFonts w:eastAsia="Times New Roman" w:cstheme="minorHAnsi"/>
                <w:sz w:val="24"/>
                <w:szCs w:val="24"/>
              </w:rPr>
            </w:pPr>
          </w:p>
        </w:tc>
        <w:tc>
          <w:tcPr>
            <w:tcW w:w="1714" w:type="dxa"/>
            <w:tcBorders>
              <w:top w:val="outset" w:sz="6" w:space="0" w:color="000001"/>
              <w:left w:val="outset" w:sz="6" w:space="0" w:color="000001"/>
              <w:bottom w:val="outset" w:sz="6" w:space="0" w:color="000001"/>
              <w:right w:val="outset" w:sz="6" w:space="0" w:color="000001"/>
            </w:tcBorders>
            <w:hideMark/>
          </w:tcPr>
          <w:p w14:paraId="13B87F9F" w14:textId="77777777" w:rsidR="005240C6" w:rsidRPr="00B56888" w:rsidRDefault="005240C6" w:rsidP="00510DC5">
            <w:pPr>
              <w:spacing w:before="100" w:beforeAutospacing="1" w:after="115" w:line="240" w:lineRule="auto"/>
              <w:rPr>
                <w:rFonts w:eastAsia="Times New Roman" w:cstheme="minorHAnsi"/>
                <w:sz w:val="24"/>
                <w:szCs w:val="24"/>
              </w:rPr>
            </w:pPr>
          </w:p>
        </w:tc>
        <w:tc>
          <w:tcPr>
            <w:tcW w:w="2397" w:type="dxa"/>
            <w:tcBorders>
              <w:top w:val="outset" w:sz="6" w:space="0" w:color="000001"/>
              <w:left w:val="outset" w:sz="6" w:space="0" w:color="000001"/>
              <w:bottom w:val="outset" w:sz="6" w:space="0" w:color="000001"/>
              <w:right w:val="outset" w:sz="6" w:space="0" w:color="000001"/>
            </w:tcBorders>
            <w:hideMark/>
          </w:tcPr>
          <w:p w14:paraId="2804C570" w14:textId="77777777" w:rsidR="005240C6" w:rsidRPr="00B56888" w:rsidRDefault="005240C6" w:rsidP="00510DC5">
            <w:pPr>
              <w:spacing w:before="100" w:beforeAutospacing="1" w:after="115" w:line="240" w:lineRule="auto"/>
              <w:rPr>
                <w:rFonts w:eastAsia="Times New Roman" w:cstheme="minorHAnsi"/>
                <w:sz w:val="24"/>
                <w:szCs w:val="24"/>
              </w:rPr>
            </w:pPr>
          </w:p>
        </w:tc>
      </w:tr>
    </w:tbl>
    <w:p w14:paraId="45886614" w14:textId="77777777" w:rsidR="00077277" w:rsidRPr="00B56888" w:rsidRDefault="00077277" w:rsidP="00077277">
      <w:pPr>
        <w:shd w:val="clear" w:color="auto" w:fill="FFFFFF"/>
        <w:spacing w:before="100" w:beforeAutospacing="1" w:after="240" w:line="240" w:lineRule="auto"/>
        <w:rPr>
          <w:rFonts w:eastAsia="Times New Roman" w:cstheme="minorHAnsi"/>
          <w:sz w:val="24"/>
          <w:szCs w:val="24"/>
        </w:rPr>
      </w:pPr>
    </w:p>
    <w:p w14:paraId="1CC0F066" w14:textId="77777777" w:rsidR="00077277" w:rsidRPr="00B56888" w:rsidRDefault="00077277" w:rsidP="00077277">
      <w:pPr>
        <w:pStyle w:val="Heading3"/>
        <w:rPr>
          <w:color w:val="auto"/>
        </w:rPr>
      </w:pPr>
      <w:bookmarkStart w:id="33" w:name="_Toc108165408"/>
      <w:r w:rsidRPr="00B56888">
        <w:rPr>
          <w:color w:val="auto"/>
        </w:rPr>
        <w:t>E3: Other sources of Income</w:t>
      </w:r>
      <w:bookmarkEnd w:id="33"/>
    </w:p>
    <w:p w14:paraId="30D33872" w14:textId="77777777" w:rsidR="00077277" w:rsidRPr="00B56888" w:rsidRDefault="00077277" w:rsidP="009C2BC8">
      <w:pPr>
        <w:pStyle w:val="ListParagraph"/>
        <w:numPr>
          <w:ilvl w:val="0"/>
          <w:numId w:val="23"/>
        </w:numPr>
        <w:shd w:val="clear" w:color="auto" w:fill="FFFFFF"/>
        <w:spacing w:before="100" w:beforeAutospacing="1" w:after="115" w:line="240" w:lineRule="auto"/>
        <w:rPr>
          <w:rFonts w:eastAsia="Times New Roman" w:cstheme="minorHAnsi"/>
        </w:rPr>
      </w:pPr>
      <w:r w:rsidRPr="00B56888">
        <w:rPr>
          <w:rFonts w:eastAsia="Times New Roman" w:cstheme="minorHAnsi"/>
        </w:rPr>
        <w:t xml:space="preserve">Over the </w:t>
      </w:r>
      <w:r w:rsidR="00E747A5" w:rsidRPr="00B56888">
        <w:rPr>
          <w:rFonts w:eastAsia="Times New Roman" w:cstheme="minorHAnsi"/>
        </w:rPr>
        <w:t>PAST 30 DAYS</w:t>
      </w:r>
      <w:r w:rsidR="00300E63" w:rsidRPr="00B56888">
        <w:rPr>
          <w:rFonts w:eastAsia="Times New Roman" w:cstheme="minorHAnsi"/>
        </w:rPr>
        <w:t xml:space="preserve"> did</w:t>
      </w:r>
      <w:r w:rsidRPr="00B56888">
        <w:rPr>
          <w:rFonts w:eastAsia="Times New Roman" w:cstheme="minorHAnsi"/>
        </w:rPr>
        <w:t xml:space="preserve"> you or any member of your household receive assistance (monetary, job-opportunities, food, farm inputs, health-care) from an NGOs. YES/NO</w:t>
      </w:r>
    </w:p>
    <w:p w14:paraId="32293A84" w14:textId="77777777" w:rsidR="00077277" w:rsidRPr="00B56888" w:rsidRDefault="00077277" w:rsidP="009C2BC8">
      <w:pPr>
        <w:pStyle w:val="ListParagraph"/>
        <w:numPr>
          <w:ilvl w:val="0"/>
          <w:numId w:val="23"/>
        </w:numPr>
        <w:shd w:val="clear" w:color="auto" w:fill="FFFFFF"/>
        <w:spacing w:before="100" w:beforeAutospacing="1" w:after="115" w:line="240" w:lineRule="auto"/>
        <w:rPr>
          <w:rFonts w:eastAsia="Times New Roman" w:cstheme="minorHAnsi"/>
        </w:rPr>
      </w:pPr>
      <w:r w:rsidRPr="00B56888">
        <w:rPr>
          <w:rFonts w:eastAsia="Times New Roman" w:cstheme="minorHAnsi"/>
        </w:rPr>
        <w:t xml:space="preserve"> Please state how much in total? (Estimated in MWK).</w:t>
      </w:r>
    </w:p>
    <w:p w14:paraId="72B6B045" w14:textId="77777777" w:rsidR="00077277" w:rsidRPr="00B56888" w:rsidRDefault="00077277" w:rsidP="009C2BC8">
      <w:pPr>
        <w:pStyle w:val="ListParagraph"/>
        <w:numPr>
          <w:ilvl w:val="0"/>
          <w:numId w:val="23"/>
        </w:numPr>
        <w:shd w:val="clear" w:color="auto" w:fill="FFFFFF"/>
        <w:spacing w:before="100" w:beforeAutospacing="1" w:after="115" w:line="240" w:lineRule="auto"/>
        <w:rPr>
          <w:rFonts w:eastAsia="Times New Roman" w:cstheme="minorHAnsi"/>
        </w:rPr>
      </w:pPr>
      <w:r w:rsidRPr="00B56888">
        <w:rPr>
          <w:rFonts w:eastAsia="Times New Roman" w:cstheme="minorHAnsi"/>
        </w:rPr>
        <w:t xml:space="preserve">Over the </w:t>
      </w:r>
      <w:r w:rsidR="00300E63" w:rsidRPr="00B56888">
        <w:rPr>
          <w:rFonts w:eastAsia="Times New Roman" w:cstheme="minorHAnsi"/>
        </w:rPr>
        <w:t>PAST 30 DAYS did</w:t>
      </w:r>
      <w:r w:rsidRPr="00B56888">
        <w:rPr>
          <w:rFonts w:eastAsia="Times New Roman" w:cstheme="minorHAnsi"/>
        </w:rPr>
        <w:t xml:space="preserve"> you or any member of your household receive the cash transfer program (</w:t>
      </w:r>
      <w:proofErr w:type="spellStart"/>
      <w:r w:rsidRPr="00B56888">
        <w:rPr>
          <w:rFonts w:eastAsia="Times New Roman" w:cstheme="minorHAnsi"/>
        </w:rPr>
        <w:t>mtukula</w:t>
      </w:r>
      <w:proofErr w:type="spellEnd"/>
      <w:r w:rsidRPr="00B56888">
        <w:rPr>
          <w:rFonts w:eastAsia="Times New Roman" w:cstheme="minorHAnsi"/>
        </w:rPr>
        <w:t xml:space="preserve"> pa </w:t>
      </w:r>
      <w:proofErr w:type="spellStart"/>
      <w:r w:rsidRPr="00B56888">
        <w:rPr>
          <w:rFonts w:eastAsia="Times New Roman" w:cstheme="minorHAnsi"/>
        </w:rPr>
        <w:t>komo</w:t>
      </w:r>
      <w:proofErr w:type="spellEnd"/>
      <w:r w:rsidRPr="00B56888">
        <w:rPr>
          <w:rFonts w:eastAsia="Times New Roman" w:cstheme="minorHAnsi"/>
        </w:rPr>
        <w:t>) from the government? YES/NO</w:t>
      </w:r>
    </w:p>
    <w:p w14:paraId="65952A7F" w14:textId="77777777" w:rsidR="00077277" w:rsidRPr="00B56888" w:rsidRDefault="00077277" w:rsidP="009C2BC8">
      <w:pPr>
        <w:pStyle w:val="ListParagraph"/>
        <w:numPr>
          <w:ilvl w:val="0"/>
          <w:numId w:val="23"/>
        </w:numPr>
        <w:shd w:val="clear" w:color="auto" w:fill="FFFFFF"/>
        <w:spacing w:before="100" w:beforeAutospacing="1" w:after="115" w:line="240" w:lineRule="auto"/>
        <w:rPr>
          <w:rFonts w:eastAsia="Times New Roman" w:cstheme="minorHAnsi"/>
        </w:rPr>
      </w:pPr>
      <w:r w:rsidRPr="00B56888">
        <w:rPr>
          <w:rFonts w:eastAsia="Times New Roman" w:cstheme="minorHAnsi"/>
        </w:rPr>
        <w:t>Please state how much in total? (Estimated in MWK [Enumerator: check the values if for all year; if monthly multiply by 12]).</w:t>
      </w:r>
    </w:p>
    <w:p w14:paraId="268C257A" w14:textId="77777777" w:rsidR="00077277" w:rsidRPr="00B56888" w:rsidRDefault="00077277" w:rsidP="009C2BC8">
      <w:pPr>
        <w:pStyle w:val="ListParagraph"/>
        <w:numPr>
          <w:ilvl w:val="0"/>
          <w:numId w:val="23"/>
        </w:numPr>
        <w:shd w:val="clear" w:color="auto" w:fill="FFFFFF"/>
        <w:spacing w:before="100" w:beforeAutospacing="1" w:after="115" w:line="240" w:lineRule="auto"/>
        <w:rPr>
          <w:rFonts w:eastAsia="Times New Roman" w:cstheme="minorHAnsi"/>
        </w:rPr>
      </w:pPr>
      <w:r w:rsidRPr="00B56888">
        <w:rPr>
          <w:rFonts w:eastAsia="Times New Roman" w:cstheme="minorHAnsi"/>
        </w:rPr>
        <w:t xml:space="preserve">Over the </w:t>
      </w:r>
      <w:r w:rsidR="00300E63" w:rsidRPr="00B56888">
        <w:rPr>
          <w:rFonts w:eastAsia="Times New Roman" w:cstheme="minorHAnsi"/>
        </w:rPr>
        <w:t>PAST 30 DAYS did</w:t>
      </w:r>
      <w:r w:rsidRPr="00B56888">
        <w:rPr>
          <w:rFonts w:eastAsia="Times New Roman" w:cstheme="minorHAnsi"/>
        </w:rPr>
        <w:t xml:space="preserve"> you or any member of your household receive monetary or food assistance from the Malawian government? Including food-relief programs.  YES/NO</w:t>
      </w:r>
    </w:p>
    <w:p w14:paraId="69867CE7" w14:textId="77777777" w:rsidR="00C874ED" w:rsidRPr="00B56888" w:rsidRDefault="00077277" w:rsidP="009C2BC8">
      <w:pPr>
        <w:pStyle w:val="ListParagraph"/>
        <w:numPr>
          <w:ilvl w:val="0"/>
          <w:numId w:val="23"/>
        </w:numPr>
        <w:shd w:val="clear" w:color="auto" w:fill="FFFFFF"/>
        <w:spacing w:before="100" w:beforeAutospacing="1" w:after="115" w:line="240" w:lineRule="auto"/>
        <w:rPr>
          <w:rFonts w:eastAsia="Times New Roman" w:cstheme="minorHAnsi"/>
        </w:rPr>
      </w:pPr>
      <w:r w:rsidRPr="00B56888">
        <w:rPr>
          <w:rFonts w:eastAsia="Times New Roman" w:cstheme="minorHAnsi"/>
        </w:rPr>
        <w:lastRenderedPageBreak/>
        <w:t xml:space="preserve">Please state how much in total? (Estimated in MWK). </w:t>
      </w:r>
      <w:ins w:id="34" w:author="Ying Feng" w:date="2021-10-05T11:27:00Z">
        <w:r w:rsidR="009367C4" w:rsidRPr="00B56888">
          <w:rPr>
            <w:rFonts w:eastAsia="Times New Roman" w:cstheme="minorHAnsi"/>
            <w:sz w:val="24"/>
            <w:szCs w:val="24"/>
          </w:rPr>
          <w:br w:type="textWrapping" w:clear="all"/>
        </w:r>
      </w:ins>
    </w:p>
    <w:p w14:paraId="6772A3F9" w14:textId="77777777" w:rsidR="008E5EB4" w:rsidRPr="00B56888" w:rsidRDefault="008E5EB4" w:rsidP="008E5EB4">
      <w:pPr>
        <w:shd w:val="clear" w:color="auto" w:fill="FFFFFF"/>
        <w:spacing w:before="100" w:beforeAutospacing="1" w:after="115" w:line="240" w:lineRule="auto"/>
        <w:rPr>
          <w:rFonts w:eastAsia="Times New Roman" w:cstheme="minorHAnsi"/>
        </w:rPr>
      </w:pPr>
    </w:p>
    <w:p w14:paraId="3409838A" w14:textId="77777777" w:rsidR="00D95DC8" w:rsidRDefault="00603FE9" w:rsidP="00D95DC8">
      <w:pPr>
        <w:pStyle w:val="Heading2"/>
        <w:rPr>
          <w:rFonts w:eastAsia="Times New Roman" w:cstheme="minorHAnsi"/>
          <w:b w:val="0"/>
          <w:bCs w:val="0"/>
        </w:rPr>
      </w:pPr>
      <w:bookmarkStart w:id="35" w:name="_Toc108165409"/>
      <w:r w:rsidRPr="00B56888">
        <w:rPr>
          <w:b w:val="0"/>
        </w:rPr>
        <w:t>Section F</w:t>
      </w:r>
      <w:r w:rsidR="00D95DC8" w:rsidRPr="00B56888">
        <w:rPr>
          <w:b w:val="0"/>
        </w:rPr>
        <w:t xml:space="preserve">: </w:t>
      </w:r>
      <w:r w:rsidR="00C874ED" w:rsidRPr="00B56888">
        <w:rPr>
          <w:rFonts w:eastAsia="Times New Roman" w:cstheme="minorHAnsi"/>
          <w:b w:val="0"/>
          <w:bCs w:val="0"/>
        </w:rPr>
        <w:t xml:space="preserve"> Household Assets</w:t>
      </w:r>
      <w:bookmarkEnd w:id="35"/>
    </w:p>
    <w:p w14:paraId="1365DC81" w14:textId="2B0532CC" w:rsidR="003D7A34" w:rsidRDefault="00BC211A" w:rsidP="00304FA5">
      <w:pPr>
        <w:rPr>
          <w:color w:val="FF0000"/>
        </w:rPr>
      </w:pPr>
      <w:r>
        <w:rPr>
          <w:color w:val="FF0000"/>
        </w:rPr>
        <w:t>Discuss with Sydney</w:t>
      </w:r>
      <w:r w:rsidR="006867EA">
        <w:rPr>
          <w:color w:val="FF0000"/>
        </w:rPr>
        <w:t xml:space="preserve"> option</w:t>
      </w:r>
      <w:r>
        <w:rPr>
          <w:color w:val="FF0000"/>
        </w:rPr>
        <w:t xml:space="preserve"> to pre-populate </w:t>
      </w:r>
      <w:r w:rsidR="006867EA">
        <w:rPr>
          <w:color w:val="FF0000"/>
        </w:rPr>
        <w:t xml:space="preserve">assets </w:t>
      </w:r>
      <w:r>
        <w:rPr>
          <w:color w:val="FF0000"/>
        </w:rPr>
        <w:t>survey with answers from July 2022.</w:t>
      </w:r>
    </w:p>
    <w:p w14:paraId="7EE6ACED" w14:textId="73BA5EAD" w:rsidR="00304FA5" w:rsidRPr="00304FA5" w:rsidRDefault="00BC211A" w:rsidP="00304FA5">
      <w:pPr>
        <w:rPr>
          <w:color w:val="FF0000"/>
        </w:rPr>
      </w:pPr>
      <w:r>
        <w:rPr>
          <w:color w:val="FF0000"/>
        </w:rPr>
        <w:t>Idea: Ask how many assets, then confirmation page with assets answer from last year. With talk</w:t>
      </w:r>
      <w:r w:rsidR="006867EA">
        <w:rPr>
          <w:color w:val="FF0000"/>
        </w:rPr>
        <w:t>,</w:t>
      </w:r>
      <w:r>
        <w:rPr>
          <w:color w:val="FF0000"/>
        </w:rPr>
        <w:t xml:space="preserve"> enumerator confirms the new assets or missing assets.</w:t>
      </w:r>
    </w:p>
    <w:p w14:paraId="6C08172D" w14:textId="77777777" w:rsidR="00C075BA" w:rsidRPr="00B56888" w:rsidRDefault="00C075BA" w:rsidP="00C075BA">
      <w:pPr>
        <w:rPr>
          <w:i/>
        </w:rPr>
      </w:pPr>
      <w:r w:rsidRPr="00B56888">
        <w:rPr>
          <w:i/>
        </w:rPr>
        <w:t>Comment Albert: Section already asked in 2018. Recover the CTO code and the translations from the 2018 file.</w:t>
      </w:r>
    </w:p>
    <w:p w14:paraId="0D6E1595" w14:textId="77777777" w:rsidR="00C874ED" w:rsidRPr="00B56888" w:rsidRDefault="00C874ED" w:rsidP="008A260A">
      <w:pPr>
        <w:numPr>
          <w:ilvl w:val="0"/>
          <w:numId w:val="32"/>
        </w:numPr>
        <w:shd w:val="clear" w:color="auto" w:fill="FFFFFF"/>
        <w:spacing w:before="100" w:beforeAutospacing="1" w:after="115" w:line="240" w:lineRule="auto"/>
        <w:rPr>
          <w:rFonts w:eastAsia="Times New Roman" w:cstheme="minorHAnsi"/>
          <w:sz w:val="24"/>
          <w:szCs w:val="24"/>
        </w:rPr>
      </w:pPr>
      <w:r w:rsidRPr="00B56888">
        <w:rPr>
          <w:rFonts w:eastAsia="Times New Roman" w:cstheme="minorHAnsi"/>
          <w:sz w:val="24"/>
          <w:szCs w:val="24"/>
        </w:rPr>
        <w:t xml:space="preserve">If your household were to sell your DWELLING, how much would you get for it? MWK. </w:t>
      </w:r>
    </w:p>
    <w:p w14:paraId="533EAEE6" w14:textId="77777777" w:rsidR="00C874ED" w:rsidRPr="00B56888" w:rsidRDefault="00C874ED" w:rsidP="008A260A">
      <w:pPr>
        <w:numPr>
          <w:ilvl w:val="0"/>
          <w:numId w:val="32"/>
        </w:numPr>
        <w:shd w:val="clear" w:color="auto" w:fill="FFFFFF"/>
        <w:spacing w:before="100" w:beforeAutospacing="1" w:after="115" w:line="240" w:lineRule="auto"/>
        <w:rPr>
          <w:rFonts w:eastAsia="Times New Roman" w:cstheme="minorHAnsi"/>
          <w:sz w:val="24"/>
          <w:szCs w:val="24"/>
        </w:rPr>
      </w:pPr>
      <w:r w:rsidRPr="00B56888">
        <w:rPr>
          <w:rFonts w:eastAsia="Times New Roman" w:cstheme="minorHAnsi"/>
          <w:sz w:val="24"/>
          <w:szCs w:val="24"/>
        </w:rPr>
        <w:t xml:space="preserve">Does your household own any livestock? Each of the following Yes/No CALF, STEER/HEIFER, COW, BULL, OX, DONKEY/MULE/HORSE, GOAT, SHEEP, PIG, CHICKEN-LAYER/CHICKEN-BROILER, LOCAL-HEN, LOCAL-COCK, TURKEY/GUINEA FOWL, DUCK, DOVE/PIGEON, OTHER (SPECIFY) </w:t>
      </w:r>
    </w:p>
    <w:p w14:paraId="26C8891E" w14:textId="77777777" w:rsidR="00C874ED" w:rsidRPr="00B56888" w:rsidRDefault="00C874ED" w:rsidP="008A260A">
      <w:pPr>
        <w:pStyle w:val="ListParagraph"/>
        <w:numPr>
          <w:ilvl w:val="0"/>
          <w:numId w:val="37"/>
        </w:numPr>
        <w:shd w:val="clear" w:color="auto" w:fill="FFFFFF"/>
        <w:spacing w:before="100" w:beforeAutospacing="1" w:after="115" w:line="240" w:lineRule="auto"/>
        <w:rPr>
          <w:rFonts w:eastAsia="Times New Roman" w:cstheme="minorHAnsi"/>
          <w:sz w:val="24"/>
          <w:szCs w:val="24"/>
        </w:rPr>
      </w:pPr>
      <w:r w:rsidRPr="00B56888">
        <w:rPr>
          <w:rFonts w:eastAsia="Times New Roman" w:cstheme="minorHAnsi"/>
          <w:sz w:val="24"/>
          <w:szCs w:val="24"/>
        </w:rPr>
        <w:t>You said your household owns ANIMAL. How many?</w:t>
      </w:r>
    </w:p>
    <w:p w14:paraId="76411C63" w14:textId="77777777" w:rsidR="00C874ED" w:rsidRPr="00B56888" w:rsidRDefault="00C874ED" w:rsidP="008A260A">
      <w:pPr>
        <w:pStyle w:val="ListParagraph"/>
        <w:numPr>
          <w:ilvl w:val="0"/>
          <w:numId w:val="37"/>
        </w:numPr>
        <w:shd w:val="clear" w:color="auto" w:fill="FFFFFF"/>
        <w:spacing w:before="100" w:beforeAutospacing="1" w:after="115" w:line="240" w:lineRule="auto"/>
        <w:rPr>
          <w:rFonts w:eastAsia="Times New Roman" w:cstheme="minorHAnsi"/>
          <w:sz w:val="24"/>
          <w:szCs w:val="24"/>
        </w:rPr>
      </w:pPr>
      <w:r w:rsidRPr="00B56888">
        <w:rPr>
          <w:rFonts w:eastAsia="Times New Roman" w:cstheme="minorHAnsi"/>
          <w:sz w:val="24"/>
          <w:szCs w:val="24"/>
        </w:rPr>
        <w:t>If your household were to sell ANIMAL, how much would you get for them? MWK</w:t>
      </w:r>
    </w:p>
    <w:p w14:paraId="3AEAEFA9" w14:textId="77777777" w:rsidR="00C874ED" w:rsidRPr="00B56888" w:rsidRDefault="00C874ED" w:rsidP="008A260A">
      <w:pPr>
        <w:numPr>
          <w:ilvl w:val="0"/>
          <w:numId w:val="33"/>
        </w:numPr>
        <w:shd w:val="clear" w:color="auto" w:fill="FFFFFF"/>
        <w:spacing w:before="100" w:beforeAutospacing="1" w:after="115" w:line="240" w:lineRule="auto"/>
        <w:rPr>
          <w:rFonts w:eastAsia="Times New Roman" w:cstheme="minorHAnsi"/>
          <w:sz w:val="24"/>
          <w:szCs w:val="24"/>
        </w:rPr>
      </w:pPr>
      <w:r w:rsidRPr="00B56888">
        <w:rPr>
          <w:rFonts w:eastAsia="Times New Roman" w:cstheme="minorHAnsi"/>
          <w:sz w:val="24"/>
          <w:szCs w:val="24"/>
        </w:rPr>
        <w:t>Is there any LIVESTOCK owned by your household that is used in agriculture to cultivate your crops (e.g</w:t>
      </w:r>
      <w:r w:rsidR="00FD4CE1" w:rsidRPr="00B56888">
        <w:rPr>
          <w:rFonts w:eastAsia="Times New Roman" w:cstheme="minorHAnsi"/>
          <w:sz w:val="24"/>
          <w:szCs w:val="24"/>
        </w:rPr>
        <w:t>.</w:t>
      </w:r>
      <w:r w:rsidRPr="00B56888">
        <w:rPr>
          <w:rFonts w:eastAsia="Times New Roman" w:cstheme="minorHAnsi"/>
          <w:sz w:val="24"/>
          <w:szCs w:val="24"/>
        </w:rPr>
        <w:t>, an ox or other forms of animal power)? YES/NO [To each item of the previous list]</w:t>
      </w:r>
    </w:p>
    <w:p w14:paraId="61F8FD3C" w14:textId="77777777" w:rsidR="00C874ED" w:rsidRPr="00B56888" w:rsidRDefault="00C874ED" w:rsidP="008A260A">
      <w:pPr>
        <w:numPr>
          <w:ilvl w:val="0"/>
          <w:numId w:val="33"/>
        </w:numPr>
        <w:shd w:val="clear" w:color="auto" w:fill="FFFFFF"/>
        <w:spacing w:before="100" w:beforeAutospacing="1" w:after="115" w:line="240" w:lineRule="auto"/>
        <w:rPr>
          <w:rFonts w:eastAsia="Times New Roman" w:cstheme="minorHAnsi"/>
          <w:sz w:val="24"/>
          <w:szCs w:val="24"/>
        </w:rPr>
      </w:pPr>
      <w:r w:rsidRPr="00B56888">
        <w:rPr>
          <w:rFonts w:eastAsia="Times New Roman" w:cstheme="minorHAnsi"/>
          <w:sz w:val="24"/>
          <w:szCs w:val="24"/>
        </w:rPr>
        <w:t>Does your household own farming equipment and machinery? Each of the following Yes/No Hand hoe, slasher, axe, sprayer, panga knife, sickle, treadle pump, watering can, ox cart, ox plough, grain mill, spade, wheel barrow</w:t>
      </w:r>
    </w:p>
    <w:p w14:paraId="2817D4A5" w14:textId="77777777" w:rsidR="00C874ED" w:rsidRPr="00B56888" w:rsidRDefault="00C874ED" w:rsidP="008A260A">
      <w:pPr>
        <w:pStyle w:val="ListParagraph"/>
        <w:numPr>
          <w:ilvl w:val="0"/>
          <w:numId w:val="38"/>
        </w:numPr>
        <w:shd w:val="clear" w:color="auto" w:fill="FFFFFF"/>
        <w:spacing w:before="100" w:beforeAutospacing="1" w:after="115" w:line="240" w:lineRule="auto"/>
        <w:rPr>
          <w:rFonts w:eastAsia="Times New Roman" w:cstheme="minorHAnsi"/>
          <w:sz w:val="24"/>
          <w:szCs w:val="24"/>
        </w:rPr>
      </w:pPr>
      <w:r w:rsidRPr="00B56888">
        <w:rPr>
          <w:rFonts w:eastAsia="Times New Roman" w:cstheme="minorHAnsi"/>
          <w:sz w:val="24"/>
          <w:szCs w:val="24"/>
        </w:rPr>
        <w:t>You said your household owns ITEM. How many?</w:t>
      </w:r>
    </w:p>
    <w:p w14:paraId="35457C5C" w14:textId="77777777" w:rsidR="00C874ED" w:rsidRPr="00B56888" w:rsidRDefault="00C874ED" w:rsidP="008A260A">
      <w:pPr>
        <w:pStyle w:val="ListParagraph"/>
        <w:numPr>
          <w:ilvl w:val="0"/>
          <w:numId w:val="38"/>
        </w:numPr>
        <w:shd w:val="clear" w:color="auto" w:fill="FFFFFF"/>
        <w:spacing w:before="100" w:beforeAutospacing="1" w:after="115" w:line="240" w:lineRule="auto"/>
        <w:rPr>
          <w:rFonts w:eastAsia="Times New Roman" w:cstheme="minorHAnsi"/>
          <w:i/>
          <w:sz w:val="24"/>
          <w:szCs w:val="24"/>
        </w:rPr>
      </w:pPr>
      <w:r w:rsidRPr="00B56888">
        <w:rPr>
          <w:rFonts w:eastAsia="Times New Roman" w:cstheme="minorHAnsi"/>
          <w:sz w:val="24"/>
          <w:szCs w:val="24"/>
        </w:rPr>
        <w:t xml:space="preserve">If your household were to sell ALL your farming equipment? MWK </w:t>
      </w:r>
      <w:r w:rsidRPr="00B56888">
        <w:rPr>
          <w:rFonts w:eastAsia="Times New Roman" w:cstheme="minorHAnsi"/>
          <w:i/>
          <w:sz w:val="24"/>
          <w:szCs w:val="24"/>
        </w:rPr>
        <w:t>[It would be better if these are YES/NO questions for each item, and value for each item]</w:t>
      </w:r>
    </w:p>
    <w:p w14:paraId="45C094A9" w14:textId="77777777" w:rsidR="00C874ED" w:rsidRPr="00B56888" w:rsidRDefault="00C874ED" w:rsidP="008A260A">
      <w:pPr>
        <w:numPr>
          <w:ilvl w:val="0"/>
          <w:numId w:val="34"/>
        </w:numPr>
        <w:shd w:val="clear" w:color="auto" w:fill="FFFFFF"/>
        <w:spacing w:before="100" w:beforeAutospacing="1" w:after="115" w:line="240" w:lineRule="auto"/>
        <w:rPr>
          <w:rFonts w:eastAsia="Times New Roman" w:cstheme="minorHAnsi"/>
          <w:sz w:val="24"/>
          <w:szCs w:val="24"/>
        </w:rPr>
      </w:pPr>
      <w:r w:rsidRPr="00B56888">
        <w:rPr>
          <w:rFonts w:eastAsia="Times New Roman" w:cstheme="minorHAnsi"/>
          <w:sz w:val="24"/>
          <w:szCs w:val="24"/>
        </w:rPr>
        <w:t xml:space="preserve">Does your household own farming structure? Each of the following Yes/No Chicken house, livestock kraal, poultry kraal, storage house, granary, barn, pig </w:t>
      </w:r>
      <w:proofErr w:type="spellStart"/>
      <w:r w:rsidRPr="00B56888">
        <w:rPr>
          <w:rFonts w:eastAsia="Times New Roman" w:cstheme="minorHAnsi"/>
          <w:sz w:val="24"/>
          <w:szCs w:val="24"/>
        </w:rPr>
        <w:t>sty</w:t>
      </w:r>
      <w:proofErr w:type="spellEnd"/>
      <w:r w:rsidRPr="00B56888">
        <w:rPr>
          <w:rFonts w:eastAsia="Times New Roman" w:cstheme="minorHAnsi"/>
          <w:sz w:val="24"/>
          <w:szCs w:val="24"/>
        </w:rPr>
        <w:t>, storage container, silos.</w:t>
      </w:r>
    </w:p>
    <w:p w14:paraId="0813FCED" w14:textId="77777777" w:rsidR="00C874ED" w:rsidRPr="00B56888" w:rsidRDefault="00C874ED" w:rsidP="008A260A">
      <w:pPr>
        <w:pStyle w:val="ListParagraph"/>
        <w:numPr>
          <w:ilvl w:val="0"/>
          <w:numId w:val="39"/>
        </w:numPr>
        <w:shd w:val="clear" w:color="auto" w:fill="FFFFFF"/>
        <w:spacing w:before="100" w:beforeAutospacing="1" w:after="115" w:line="240" w:lineRule="auto"/>
        <w:rPr>
          <w:rFonts w:eastAsia="Times New Roman" w:cstheme="minorHAnsi"/>
          <w:sz w:val="24"/>
          <w:szCs w:val="24"/>
        </w:rPr>
      </w:pPr>
      <w:r w:rsidRPr="00B56888">
        <w:rPr>
          <w:rFonts w:eastAsia="Times New Roman" w:cstheme="minorHAnsi"/>
          <w:sz w:val="24"/>
          <w:szCs w:val="24"/>
        </w:rPr>
        <w:lastRenderedPageBreak/>
        <w:t>You said your household owns FARMING STRUCTURE. How many?</w:t>
      </w:r>
    </w:p>
    <w:p w14:paraId="01DAC84C" w14:textId="77777777" w:rsidR="00C874ED" w:rsidRPr="00B56888" w:rsidRDefault="00C874ED" w:rsidP="008A260A">
      <w:pPr>
        <w:pStyle w:val="ListParagraph"/>
        <w:numPr>
          <w:ilvl w:val="0"/>
          <w:numId w:val="39"/>
        </w:numPr>
        <w:shd w:val="clear" w:color="auto" w:fill="FFFFFF"/>
        <w:spacing w:before="100" w:beforeAutospacing="1" w:after="115" w:line="240" w:lineRule="auto"/>
        <w:rPr>
          <w:rFonts w:eastAsia="Times New Roman" w:cstheme="minorHAnsi"/>
          <w:sz w:val="24"/>
          <w:szCs w:val="24"/>
        </w:rPr>
      </w:pPr>
      <w:r w:rsidRPr="00B56888">
        <w:rPr>
          <w:rFonts w:eastAsia="Times New Roman" w:cstheme="minorHAnsi"/>
          <w:sz w:val="24"/>
          <w:szCs w:val="24"/>
        </w:rPr>
        <w:t>If your household were to sell ALL your farming structure how much would you get for it? MWK [It would be better if these are YES/NO questions for each item, and value for each item]</w:t>
      </w:r>
    </w:p>
    <w:p w14:paraId="4142C7ED" w14:textId="77777777" w:rsidR="00C874ED" w:rsidRPr="00B56888" w:rsidRDefault="00C874ED" w:rsidP="008A260A">
      <w:pPr>
        <w:numPr>
          <w:ilvl w:val="0"/>
          <w:numId w:val="35"/>
        </w:numPr>
        <w:shd w:val="clear" w:color="auto" w:fill="FFFFFF"/>
        <w:spacing w:before="100" w:beforeAutospacing="1" w:after="0" w:line="240" w:lineRule="auto"/>
        <w:rPr>
          <w:rFonts w:eastAsia="Times New Roman" w:cstheme="minorHAnsi"/>
          <w:sz w:val="24"/>
          <w:szCs w:val="24"/>
        </w:rPr>
      </w:pPr>
      <w:r w:rsidRPr="00B56888">
        <w:rPr>
          <w:rFonts w:eastAsia="Times New Roman" w:cstheme="minorHAnsi"/>
          <w:sz w:val="24"/>
          <w:szCs w:val="24"/>
        </w:rPr>
        <w:t>Does your household own any of these assets? Each of the following Yes/No:</w:t>
      </w:r>
    </w:p>
    <w:p w14:paraId="39FCB168" w14:textId="77777777" w:rsidR="00C874ED" w:rsidRPr="00B56888" w:rsidRDefault="00C874ED" w:rsidP="00C874ED">
      <w:pPr>
        <w:shd w:val="clear" w:color="auto" w:fill="FFFFFF"/>
        <w:spacing w:before="100" w:beforeAutospacing="1" w:after="0" w:line="240" w:lineRule="auto"/>
        <w:ind w:left="720"/>
        <w:rPr>
          <w:rFonts w:eastAsia="Times New Roman" w:cstheme="minorHAnsi"/>
          <w:sz w:val="24"/>
          <w:szCs w:val="24"/>
        </w:rPr>
      </w:pPr>
      <w:r w:rsidRPr="00B56888">
        <w:rPr>
          <w:rFonts w:eastAsia="Times New Roman" w:cstheme="minorHAnsi"/>
          <w:sz w:val="24"/>
          <w:szCs w:val="24"/>
        </w:rPr>
        <w:t xml:space="preserve"> Bicycle, Motorcycle/scooter, Car, Mortar/pestle (</w:t>
      </w:r>
      <w:proofErr w:type="spellStart"/>
      <w:r w:rsidRPr="00B56888">
        <w:rPr>
          <w:rFonts w:eastAsia="Times New Roman" w:cstheme="minorHAnsi"/>
          <w:sz w:val="24"/>
          <w:szCs w:val="24"/>
        </w:rPr>
        <w:t>mtondo</w:t>
      </w:r>
      <w:proofErr w:type="spellEnd"/>
      <w:r w:rsidRPr="00B56888">
        <w:rPr>
          <w:rFonts w:eastAsia="Times New Roman" w:cstheme="minorHAnsi"/>
          <w:sz w:val="24"/>
          <w:szCs w:val="24"/>
        </w:rPr>
        <w:t xml:space="preserve">), Bed, Table, Chair, Cupboard, Kerosene/paraffin stove, Lantern (paraffin), Clock, Watch, Fan, Air conditioner, Sewing machine, Refrigerator, Washing machine, Radio, Television, </w:t>
      </w:r>
      <w:proofErr w:type="spellStart"/>
      <w:r w:rsidRPr="00B56888">
        <w:rPr>
          <w:rFonts w:eastAsia="Times New Roman" w:cstheme="minorHAnsi"/>
          <w:sz w:val="24"/>
          <w:szCs w:val="24"/>
        </w:rPr>
        <w:t>Sattelite</w:t>
      </w:r>
      <w:proofErr w:type="spellEnd"/>
      <w:r w:rsidRPr="00B56888">
        <w:rPr>
          <w:rFonts w:eastAsia="Times New Roman" w:cstheme="minorHAnsi"/>
          <w:sz w:val="24"/>
          <w:szCs w:val="24"/>
        </w:rPr>
        <w:t xml:space="preserve"> dish, Cell Phone, Solar panel, Generator</w:t>
      </w:r>
    </w:p>
    <w:p w14:paraId="2E2EB940" w14:textId="77777777" w:rsidR="00C874ED" w:rsidRPr="00B56888" w:rsidRDefault="00C874ED" w:rsidP="008A260A">
      <w:pPr>
        <w:pStyle w:val="ListParagraph"/>
        <w:numPr>
          <w:ilvl w:val="0"/>
          <w:numId w:val="40"/>
        </w:numPr>
        <w:shd w:val="clear" w:color="auto" w:fill="FFFFFF"/>
        <w:spacing w:before="100" w:beforeAutospacing="1" w:after="115" w:line="240" w:lineRule="auto"/>
        <w:rPr>
          <w:rFonts w:eastAsia="Times New Roman" w:cstheme="minorHAnsi"/>
          <w:sz w:val="24"/>
          <w:szCs w:val="24"/>
        </w:rPr>
      </w:pPr>
      <w:r w:rsidRPr="00B56888">
        <w:rPr>
          <w:rFonts w:eastAsia="Times New Roman" w:cstheme="minorHAnsi"/>
          <w:sz w:val="24"/>
          <w:szCs w:val="24"/>
        </w:rPr>
        <w:t>You said your household owns ASSET. How many?</w:t>
      </w:r>
    </w:p>
    <w:p w14:paraId="51859741" w14:textId="77777777" w:rsidR="00C874ED" w:rsidRPr="00B56888" w:rsidRDefault="00C874ED" w:rsidP="008A260A">
      <w:pPr>
        <w:pStyle w:val="ListParagraph"/>
        <w:numPr>
          <w:ilvl w:val="0"/>
          <w:numId w:val="40"/>
        </w:numPr>
        <w:shd w:val="clear" w:color="auto" w:fill="FFFFFF"/>
        <w:spacing w:before="100" w:beforeAutospacing="1" w:after="115" w:line="240" w:lineRule="auto"/>
        <w:rPr>
          <w:rFonts w:eastAsia="Times New Roman" w:cstheme="minorHAnsi"/>
          <w:sz w:val="24"/>
          <w:szCs w:val="24"/>
        </w:rPr>
      </w:pPr>
      <w:r w:rsidRPr="00B56888">
        <w:rPr>
          <w:rFonts w:eastAsia="Times New Roman" w:cstheme="minorHAnsi"/>
          <w:sz w:val="24"/>
          <w:szCs w:val="24"/>
        </w:rPr>
        <w:t>If your household were to sell ALL these assets how much would you get for it? MWK [It would be better if these are YES/NO questions for each item, and value for each item]</w:t>
      </w:r>
    </w:p>
    <w:p w14:paraId="0D086BA3" w14:textId="77777777" w:rsidR="00C874ED" w:rsidRPr="00B56888" w:rsidRDefault="00C874ED" w:rsidP="008A260A">
      <w:pPr>
        <w:numPr>
          <w:ilvl w:val="0"/>
          <w:numId w:val="36"/>
        </w:numPr>
        <w:shd w:val="clear" w:color="auto" w:fill="FFFFFF"/>
        <w:spacing w:before="100" w:beforeAutospacing="1" w:after="115" w:line="240" w:lineRule="auto"/>
        <w:rPr>
          <w:rFonts w:eastAsia="Times New Roman" w:cstheme="minorHAnsi"/>
          <w:sz w:val="24"/>
          <w:szCs w:val="24"/>
        </w:rPr>
      </w:pPr>
      <w:r w:rsidRPr="00B56888">
        <w:rPr>
          <w:rFonts w:eastAsia="Times New Roman" w:cstheme="minorHAnsi"/>
          <w:sz w:val="24"/>
          <w:szCs w:val="24"/>
        </w:rPr>
        <w:t>How much does your household hold in cash right now</w:t>
      </w:r>
      <w:r w:rsidR="009A0748" w:rsidRPr="00B56888">
        <w:rPr>
          <w:rFonts w:eastAsia="Times New Roman" w:cstheme="minorHAnsi"/>
          <w:sz w:val="24"/>
          <w:szCs w:val="24"/>
        </w:rPr>
        <w:t>, no matter where you keep it</w:t>
      </w:r>
      <w:r w:rsidRPr="00B56888">
        <w:rPr>
          <w:rFonts w:eastAsia="Times New Roman" w:cstheme="minorHAnsi"/>
          <w:sz w:val="24"/>
          <w:szCs w:val="24"/>
        </w:rPr>
        <w:t>? MWK</w:t>
      </w:r>
    </w:p>
    <w:p w14:paraId="17160995" w14:textId="77777777" w:rsidR="00C874ED" w:rsidRPr="00B56888" w:rsidRDefault="00C874ED" w:rsidP="00C874ED">
      <w:pPr>
        <w:shd w:val="clear" w:color="auto" w:fill="FFFFFF"/>
        <w:spacing w:before="100" w:beforeAutospacing="1" w:after="115" w:line="240" w:lineRule="auto"/>
        <w:rPr>
          <w:rFonts w:eastAsia="Times New Roman" w:cstheme="minorHAnsi"/>
        </w:rPr>
      </w:pPr>
    </w:p>
    <w:p w14:paraId="437A69E7" w14:textId="77777777" w:rsidR="00B63F3D" w:rsidRPr="00B56888" w:rsidRDefault="00B63F3D" w:rsidP="00B63F3D">
      <w:pPr>
        <w:pBdr>
          <w:bottom w:val="single" w:sz="6" w:space="1" w:color="000001"/>
        </w:pBdr>
        <w:shd w:val="clear" w:color="auto" w:fill="FFFFFF"/>
        <w:spacing w:before="100" w:beforeAutospacing="1" w:after="115" w:line="240" w:lineRule="auto"/>
        <w:rPr>
          <w:rFonts w:eastAsia="Times New Roman" w:cstheme="minorHAnsi"/>
          <w:bCs/>
        </w:rPr>
      </w:pPr>
    </w:p>
    <w:p w14:paraId="4A3D956A" w14:textId="77777777" w:rsidR="00892740" w:rsidRPr="00B56888" w:rsidRDefault="00892740" w:rsidP="00892740">
      <w:pPr>
        <w:rPr>
          <w:rFonts w:eastAsia="Times New Roman" w:cstheme="minorHAnsi"/>
          <w:b/>
          <w:bCs/>
          <w:u w:val="single"/>
        </w:rPr>
      </w:pPr>
    </w:p>
    <w:p w14:paraId="3799DCD3" w14:textId="77777777" w:rsidR="00062B36" w:rsidRPr="00B56888" w:rsidRDefault="00007F7F">
      <w:pPr>
        <w:pStyle w:val="Heading2"/>
      </w:pPr>
      <w:bookmarkStart w:id="36" w:name="_Toc108165410"/>
      <w:r w:rsidRPr="00B56888">
        <w:t xml:space="preserve">Section </w:t>
      </w:r>
      <w:r w:rsidR="00C874ED" w:rsidRPr="00B56888">
        <w:t>G</w:t>
      </w:r>
      <w:r w:rsidR="00D752A1" w:rsidRPr="00B56888">
        <w:t xml:space="preserve">: </w:t>
      </w:r>
      <w:r w:rsidR="008E5EB4" w:rsidRPr="00B56888">
        <w:t>Shocks (</w:t>
      </w:r>
      <w:r w:rsidR="009367C4" w:rsidRPr="00B56888">
        <w:t>Rainy Season)</w:t>
      </w:r>
      <w:bookmarkEnd w:id="36"/>
    </w:p>
    <w:p w14:paraId="24B951E9" w14:textId="77777777" w:rsidR="00892740" w:rsidRPr="00B56888" w:rsidRDefault="00892740" w:rsidP="00892740">
      <w:pPr>
        <w:rPr>
          <w:rFonts w:eastAsia="Times New Roman" w:cstheme="minorHAnsi"/>
          <w:bCs/>
          <w:i/>
        </w:rPr>
      </w:pPr>
      <w:r w:rsidRPr="00B56888">
        <w:rPr>
          <w:rFonts w:eastAsia="Times New Roman" w:cstheme="minorHAnsi"/>
          <w:bCs/>
          <w:i/>
        </w:rPr>
        <w:t>Now let’s talk about the shocks that your household might have experienced during the last rainy season. Shocks are</w:t>
      </w:r>
      <w:r w:rsidRPr="00B56888">
        <w:rPr>
          <w:i/>
        </w:rPr>
        <w:t xml:space="preserve"> events that happen suddenly and present difficulties for the household. </w:t>
      </w:r>
      <w:r w:rsidR="000C12C8" w:rsidRPr="00B56888">
        <w:rPr>
          <w:i/>
        </w:rPr>
        <w:t>Usually,</w:t>
      </w:r>
      <w:r w:rsidRPr="00B56888">
        <w:rPr>
          <w:i/>
        </w:rPr>
        <w:t xml:space="preserve"> they have a marked beginning and end.</w:t>
      </w:r>
    </w:p>
    <w:tbl>
      <w:tblPr>
        <w:tblStyle w:val="TableGrid"/>
        <w:tblW w:w="13221" w:type="dxa"/>
        <w:tblLook w:val="04A0" w:firstRow="1" w:lastRow="0" w:firstColumn="1" w:lastColumn="0" w:noHBand="0" w:noVBand="1"/>
      </w:tblPr>
      <w:tblGrid>
        <w:gridCol w:w="4508"/>
        <w:gridCol w:w="4199"/>
        <w:gridCol w:w="4514"/>
      </w:tblGrid>
      <w:tr w:rsidR="00B56888" w:rsidRPr="00B56888" w14:paraId="2660E4EC" w14:textId="77777777" w:rsidTr="004A566B">
        <w:trPr>
          <w:trHeight w:val="282"/>
        </w:trPr>
        <w:tc>
          <w:tcPr>
            <w:tcW w:w="13220" w:type="dxa"/>
            <w:gridSpan w:val="3"/>
          </w:tcPr>
          <w:p w14:paraId="74882784" w14:textId="77777777" w:rsidR="00892740" w:rsidRPr="00B56888" w:rsidRDefault="00892740" w:rsidP="00197491">
            <w:pPr>
              <w:jc w:val="center"/>
              <w:rPr>
                <w:rFonts w:eastAsia="Times New Roman" w:cstheme="minorHAnsi"/>
                <w:b/>
                <w:bCs/>
                <w:sz w:val="18"/>
                <w:szCs w:val="18"/>
              </w:rPr>
            </w:pPr>
            <w:r w:rsidRPr="00B56888">
              <w:rPr>
                <w:rFonts w:eastAsia="Times New Roman" w:cstheme="minorHAnsi"/>
                <w:b/>
                <w:bCs/>
                <w:sz w:val="18"/>
                <w:szCs w:val="18"/>
              </w:rPr>
              <w:t>SHOCKS AND RISK-COPING</w:t>
            </w:r>
          </w:p>
        </w:tc>
      </w:tr>
      <w:tr w:rsidR="00B56888" w:rsidRPr="00B56888" w14:paraId="2FC7F2AE" w14:textId="77777777" w:rsidTr="004A566B">
        <w:trPr>
          <w:trHeight w:val="1455"/>
        </w:trPr>
        <w:tc>
          <w:tcPr>
            <w:tcW w:w="4508" w:type="dxa"/>
            <w:vMerge w:val="restart"/>
          </w:tcPr>
          <w:p w14:paraId="6E3AEFD9" w14:textId="77777777" w:rsidR="00892740" w:rsidRPr="00B56888" w:rsidRDefault="00892740" w:rsidP="00197491">
            <w:pPr>
              <w:rPr>
                <w:rFonts w:eastAsia="Times New Roman" w:cstheme="minorHAnsi"/>
                <w:bCs/>
                <w:sz w:val="18"/>
                <w:szCs w:val="18"/>
              </w:rPr>
            </w:pPr>
            <w:r w:rsidRPr="00B56888">
              <w:rPr>
                <w:rFonts w:eastAsia="Times New Roman" w:cstheme="minorHAnsi"/>
                <w:bCs/>
                <w:sz w:val="18"/>
                <w:szCs w:val="18"/>
              </w:rPr>
              <w:lastRenderedPageBreak/>
              <w:t>Type of SHOCKS:</w:t>
            </w:r>
          </w:p>
        </w:tc>
        <w:tc>
          <w:tcPr>
            <w:tcW w:w="4199" w:type="dxa"/>
          </w:tcPr>
          <w:p w14:paraId="661047EC" w14:textId="77777777" w:rsidR="00892740" w:rsidRPr="00B56888" w:rsidRDefault="00892740" w:rsidP="00197491">
            <w:pPr>
              <w:rPr>
                <w:rFonts w:eastAsia="Times New Roman" w:cstheme="minorHAnsi"/>
                <w:bCs/>
                <w:sz w:val="18"/>
                <w:szCs w:val="18"/>
              </w:rPr>
            </w:pPr>
            <w:r w:rsidRPr="00B56888">
              <w:rPr>
                <w:rFonts w:eastAsia="Times New Roman" w:cstheme="minorHAnsi"/>
                <w:bCs/>
                <w:sz w:val="18"/>
                <w:szCs w:val="18"/>
              </w:rPr>
              <w:t>1. Did your household experience any of the following SHOCKS in the last rainy season?</w:t>
            </w:r>
          </w:p>
          <w:p w14:paraId="19A41EC0" w14:textId="77777777" w:rsidR="00892740" w:rsidRPr="00B56888" w:rsidRDefault="00892740" w:rsidP="00197491">
            <w:pPr>
              <w:rPr>
                <w:rFonts w:eastAsia="Times New Roman" w:cstheme="minorHAnsi"/>
                <w:bCs/>
                <w:sz w:val="18"/>
                <w:szCs w:val="18"/>
              </w:rPr>
            </w:pPr>
          </w:p>
          <w:p w14:paraId="483C6273" w14:textId="77777777" w:rsidR="00892740" w:rsidRPr="00B56888" w:rsidRDefault="00892740" w:rsidP="00197491">
            <w:pPr>
              <w:rPr>
                <w:rFonts w:eastAsia="Times New Roman" w:cstheme="minorHAnsi"/>
                <w:bCs/>
                <w:i/>
                <w:sz w:val="18"/>
                <w:szCs w:val="18"/>
              </w:rPr>
            </w:pPr>
            <w:r w:rsidRPr="00B56888">
              <w:rPr>
                <w:rFonts w:eastAsia="Times New Roman" w:cstheme="minorHAnsi"/>
                <w:bCs/>
                <w:i/>
                <w:sz w:val="18"/>
                <w:szCs w:val="18"/>
              </w:rPr>
              <w:t xml:space="preserve"> [Please select all that apply]</w:t>
            </w:r>
          </w:p>
        </w:tc>
        <w:tc>
          <w:tcPr>
            <w:tcW w:w="4514" w:type="dxa"/>
          </w:tcPr>
          <w:p w14:paraId="4F99A02E" w14:textId="77777777" w:rsidR="00892740" w:rsidRPr="00B56888" w:rsidRDefault="00892740" w:rsidP="00197491">
            <w:pPr>
              <w:rPr>
                <w:rFonts w:eastAsia="Times New Roman" w:cstheme="minorHAnsi"/>
                <w:bCs/>
                <w:sz w:val="18"/>
                <w:szCs w:val="18"/>
              </w:rPr>
            </w:pPr>
            <w:r w:rsidRPr="00B56888">
              <w:rPr>
                <w:rFonts w:eastAsia="Times New Roman" w:cstheme="minorHAnsi"/>
                <w:bCs/>
                <w:sz w:val="18"/>
                <w:szCs w:val="18"/>
              </w:rPr>
              <w:t>2. What actions did your household take to deal with SHOCK?</w:t>
            </w:r>
          </w:p>
          <w:p w14:paraId="53A2ECB6" w14:textId="77777777" w:rsidR="00892740" w:rsidRPr="00B56888" w:rsidRDefault="00892740" w:rsidP="00197491">
            <w:pPr>
              <w:rPr>
                <w:rFonts w:eastAsia="Times New Roman" w:cstheme="minorHAnsi"/>
                <w:bCs/>
                <w:sz w:val="18"/>
                <w:szCs w:val="18"/>
              </w:rPr>
            </w:pPr>
          </w:p>
          <w:p w14:paraId="2C5FE074" w14:textId="77777777" w:rsidR="00892740" w:rsidRPr="00B56888" w:rsidRDefault="00892740" w:rsidP="00197491">
            <w:pPr>
              <w:rPr>
                <w:rFonts w:eastAsia="Times New Roman" w:cstheme="minorHAnsi"/>
                <w:bCs/>
                <w:sz w:val="18"/>
                <w:szCs w:val="18"/>
              </w:rPr>
            </w:pPr>
            <w:r w:rsidRPr="00B56888">
              <w:rPr>
                <w:rFonts w:eastAsia="Times New Roman" w:cstheme="minorHAnsi"/>
                <w:bCs/>
                <w:i/>
                <w:sz w:val="18"/>
                <w:szCs w:val="18"/>
              </w:rPr>
              <w:t>[Select as maximum 3 options]</w:t>
            </w:r>
          </w:p>
          <w:p w14:paraId="75328FEA" w14:textId="77777777" w:rsidR="00892740" w:rsidRPr="00B56888" w:rsidRDefault="00892740" w:rsidP="00197491">
            <w:pPr>
              <w:rPr>
                <w:rFonts w:eastAsia="Times New Roman" w:cstheme="minorHAnsi"/>
                <w:bCs/>
                <w:i/>
                <w:sz w:val="18"/>
                <w:szCs w:val="18"/>
              </w:rPr>
            </w:pPr>
          </w:p>
        </w:tc>
      </w:tr>
      <w:tr w:rsidR="00B56888" w:rsidRPr="00B56888" w14:paraId="42F8DFE8" w14:textId="77777777" w:rsidTr="004A566B">
        <w:trPr>
          <w:trHeight w:val="1793"/>
        </w:trPr>
        <w:tc>
          <w:tcPr>
            <w:tcW w:w="4508" w:type="dxa"/>
            <w:vMerge/>
          </w:tcPr>
          <w:p w14:paraId="24B5BBA1" w14:textId="77777777" w:rsidR="00892740" w:rsidRPr="00B56888" w:rsidRDefault="00892740" w:rsidP="00197491">
            <w:pPr>
              <w:rPr>
                <w:rFonts w:eastAsia="Times New Roman" w:cstheme="minorHAnsi"/>
                <w:bCs/>
                <w:sz w:val="24"/>
                <w:szCs w:val="24"/>
              </w:rPr>
            </w:pPr>
          </w:p>
        </w:tc>
        <w:tc>
          <w:tcPr>
            <w:tcW w:w="4199" w:type="dxa"/>
          </w:tcPr>
          <w:p w14:paraId="6AEBCEBA" w14:textId="77777777" w:rsidR="00892740" w:rsidRPr="00B56888" w:rsidRDefault="00892740" w:rsidP="00197491">
            <w:pPr>
              <w:spacing w:line="276" w:lineRule="auto"/>
              <w:rPr>
                <w:rFonts w:eastAsia="Times New Roman" w:cstheme="minorHAnsi"/>
                <w:bCs/>
                <w:sz w:val="16"/>
                <w:szCs w:val="16"/>
              </w:rPr>
            </w:pPr>
            <w:r w:rsidRPr="00B56888">
              <w:rPr>
                <w:rFonts w:eastAsia="Times New Roman" w:cstheme="minorHAnsi"/>
                <w:bCs/>
                <w:sz w:val="16"/>
                <w:szCs w:val="16"/>
              </w:rPr>
              <w:t>YES/NO</w:t>
            </w:r>
          </w:p>
        </w:tc>
        <w:tc>
          <w:tcPr>
            <w:tcW w:w="4514" w:type="dxa"/>
          </w:tcPr>
          <w:p w14:paraId="73669B18" w14:textId="77777777" w:rsidR="00892740" w:rsidRPr="00B56888" w:rsidRDefault="00892740" w:rsidP="00197491">
            <w:pPr>
              <w:rPr>
                <w:rFonts w:eastAsia="Times New Roman" w:cstheme="minorHAnsi"/>
                <w:bCs/>
                <w:sz w:val="16"/>
                <w:szCs w:val="16"/>
              </w:rPr>
            </w:pPr>
            <w:r w:rsidRPr="00B56888">
              <w:rPr>
                <w:rFonts w:eastAsia="Times New Roman" w:cstheme="minorHAnsi"/>
                <w:bCs/>
                <w:sz w:val="16"/>
                <w:szCs w:val="16"/>
              </w:rPr>
              <w:t xml:space="preserve">1. </w:t>
            </w:r>
            <w:proofErr w:type="spellStart"/>
            <w:r w:rsidRPr="00B56888">
              <w:rPr>
                <w:rFonts w:eastAsia="Times New Roman" w:cstheme="minorHAnsi"/>
                <w:bCs/>
                <w:sz w:val="16"/>
                <w:szCs w:val="16"/>
              </w:rPr>
              <w:t>Ganyu</w:t>
            </w:r>
            <w:proofErr w:type="spellEnd"/>
            <w:r w:rsidRPr="00B56888">
              <w:rPr>
                <w:rFonts w:eastAsia="Times New Roman" w:cstheme="minorHAnsi"/>
                <w:bCs/>
                <w:sz w:val="16"/>
                <w:szCs w:val="16"/>
              </w:rPr>
              <w:t xml:space="preserve"> Work.</w:t>
            </w:r>
          </w:p>
          <w:p w14:paraId="4258ECB7" w14:textId="77777777" w:rsidR="00892740" w:rsidRPr="00B56888" w:rsidRDefault="00892740" w:rsidP="00197491">
            <w:pPr>
              <w:rPr>
                <w:rFonts w:eastAsia="Times New Roman" w:cstheme="minorHAnsi"/>
                <w:bCs/>
                <w:sz w:val="16"/>
                <w:szCs w:val="16"/>
              </w:rPr>
            </w:pPr>
            <w:r w:rsidRPr="00B56888">
              <w:rPr>
                <w:rFonts w:eastAsia="Times New Roman" w:cstheme="minorHAnsi"/>
                <w:bCs/>
                <w:sz w:val="16"/>
                <w:szCs w:val="16"/>
              </w:rPr>
              <w:t>2. NGO work.</w:t>
            </w:r>
          </w:p>
          <w:p w14:paraId="687E1234" w14:textId="77777777" w:rsidR="00892740" w:rsidRPr="00B56888" w:rsidRDefault="00892740" w:rsidP="00197491">
            <w:pPr>
              <w:rPr>
                <w:rFonts w:ascii="Calibri" w:eastAsia="Times New Roman" w:hAnsi="Calibri" w:cs="Calibri"/>
                <w:sz w:val="16"/>
                <w:szCs w:val="16"/>
              </w:rPr>
            </w:pPr>
            <w:r w:rsidRPr="00B56888">
              <w:rPr>
                <w:rFonts w:eastAsia="Times New Roman" w:cstheme="minorHAnsi"/>
                <w:bCs/>
                <w:sz w:val="16"/>
                <w:szCs w:val="16"/>
              </w:rPr>
              <w:t xml:space="preserve">3. </w:t>
            </w:r>
            <w:r w:rsidRPr="00B56888">
              <w:rPr>
                <w:rFonts w:ascii="Calibri" w:eastAsia="Times New Roman" w:hAnsi="Calibri" w:cs="Calibri"/>
                <w:sz w:val="16"/>
                <w:szCs w:val="16"/>
              </w:rPr>
              <w:t>Assistance from a relative, friend or neighbor.</w:t>
            </w:r>
          </w:p>
          <w:p w14:paraId="478D3A0B" w14:textId="77777777" w:rsidR="00892740" w:rsidRPr="00B56888" w:rsidRDefault="00892740" w:rsidP="00197491">
            <w:pPr>
              <w:rPr>
                <w:rFonts w:ascii="Calibri" w:eastAsia="Times New Roman" w:hAnsi="Calibri" w:cs="Calibri"/>
                <w:sz w:val="16"/>
                <w:szCs w:val="16"/>
              </w:rPr>
            </w:pPr>
            <w:r w:rsidRPr="00B56888">
              <w:rPr>
                <w:rFonts w:ascii="Calibri" w:eastAsia="Times New Roman" w:hAnsi="Calibri" w:cs="Calibri"/>
                <w:sz w:val="16"/>
                <w:szCs w:val="16"/>
              </w:rPr>
              <w:t xml:space="preserve">4. </w:t>
            </w:r>
            <w:r w:rsidR="00CB4F09" w:rsidRPr="00B56888">
              <w:rPr>
                <w:rFonts w:ascii="Calibri" w:eastAsia="Times New Roman" w:hAnsi="Calibri" w:cs="Calibri"/>
                <w:sz w:val="16"/>
                <w:szCs w:val="16"/>
              </w:rPr>
              <w:t>Assistance</w:t>
            </w:r>
            <w:r w:rsidRPr="00B56888">
              <w:rPr>
                <w:rFonts w:ascii="Calibri" w:eastAsia="Times New Roman" w:hAnsi="Calibri" w:cs="Calibri"/>
                <w:sz w:val="16"/>
                <w:szCs w:val="16"/>
              </w:rPr>
              <w:t xml:space="preserve"> from/through the chief.</w:t>
            </w:r>
          </w:p>
          <w:p w14:paraId="0FF89A15" w14:textId="77777777" w:rsidR="00892740" w:rsidRPr="00B56888" w:rsidRDefault="00892740" w:rsidP="00197491">
            <w:pPr>
              <w:rPr>
                <w:rFonts w:ascii="Calibri" w:eastAsia="Times New Roman" w:hAnsi="Calibri" w:cs="Calibri"/>
                <w:sz w:val="16"/>
                <w:szCs w:val="16"/>
              </w:rPr>
            </w:pPr>
            <w:r w:rsidRPr="00B56888">
              <w:rPr>
                <w:rFonts w:ascii="Calibri" w:eastAsia="Times New Roman" w:hAnsi="Calibri" w:cs="Calibri"/>
                <w:sz w:val="16"/>
                <w:szCs w:val="16"/>
              </w:rPr>
              <w:t>5. Credit from a shop-retailer, moneylender or bank.</w:t>
            </w:r>
          </w:p>
          <w:p w14:paraId="4F3BC230" w14:textId="77777777" w:rsidR="00892740" w:rsidRPr="00B56888" w:rsidRDefault="00892740" w:rsidP="00197491">
            <w:pPr>
              <w:rPr>
                <w:rFonts w:ascii="Calibri" w:eastAsia="Times New Roman" w:hAnsi="Calibri" w:cs="Calibri"/>
                <w:sz w:val="16"/>
                <w:szCs w:val="16"/>
              </w:rPr>
            </w:pPr>
            <w:r w:rsidRPr="00B56888">
              <w:rPr>
                <w:rFonts w:ascii="Calibri" w:eastAsia="Times New Roman" w:hAnsi="Calibri" w:cs="Calibri"/>
                <w:sz w:val="16"/>
                <w:szCs w:val="16"/>
              </w:rPr>
              <w:t>6. Spend saved cash or crop storage.</w:t>
            </w:r>
          </w:p>
          <w:p w14:paraId="42958BDF" w14:textId="77777777" w:rsidR="00892740" w:rsidRPr="00B56888" w:rsidRDefault="00892740" w:rsidP="00197491">
            <w:pPr>
              <w:rPr>
                <w:rFonts w:ascii="Calibri" w:eastAsia="Times New Roman" w:hAnsi="Calibri" w:cs="Calibri"/>
                <w:sz w:val="16"/>
                <w:szCs w:val="16"/>
              </w:rPr>
            </w:pPr>
            <w:r w:rsidRPr="00B56888">
              <w:rPr>
                <w:rFonts w:ascii="Calibri" w:eastAsia="Times New Roman" w:hAnsi="Calibri" w:cs="Calibri"/>
                <w:sz w:val="16"/>
                <w:szCs w:val="16"/>
              </w:rPr>
              <w:t>7. Sold livestock or other assets.</w:t>
            </w:r>
          </w:p>
          <w:p w14:paraId="7E23BB15" w14:textId="77777777" w:rsidR="00892740" w:rsidRPr="00B56888" w:rsidRDefault="00892740" w:rsidP="00197491">
            <w:pPr>
              <w:rPr>
                <w:rFonts w:ascii="Calibri" w:eastAsia="Times New Roman" w:hAnsi="Calibri" w:cs="Calibri"/>
                <w:sz w:val="16"/>
                <w:szCs w:val="16"/>
              </w:rPr>
            </w:pPr>
            <w:r w:rsidRPr="00B56888">
              <w:rPr>
                <w:rFonts w:ascii="Calibri" w:eastAsia="Times New Roman" w:hAnsi="Calibri" w:cs="Calibri"/>
                <w:sz w:val="16"/>
                <w:szCs w:val="16"/>
              </w:rPr>
              <w:t>8. Household member looked for a temporary job in another village or city.</w:t>
            </w:r>
          </w:p>
          <w:p w14:paraId="3BCD0300" w14:textId="77777777" w:rsidR="00892740" w:rsidRPr="00B56888" w:rsidRDefault="00892740" w:rsidP="00197491">
            <w:pPr>
              <w:rPr>
                <w:rFonts w:ascii="Calibri" w:eastAsia="Times New Roman" w:hAnsi="Calibri" w:cs="Calibri"/>
                <w:sz w:val="16"/>
                <w:szCs w:val="16"/>
              </w:rPr>
            </w:pPr>
            <w:r w:rsidRPr="00B56888">
              <w:rPr>
                <w:rFonts w:ascii="Calibri" w:eastAsia="Times New Roman" w:hAnsi="Calibri" w:cs="Calibri"/>
                <w:sz w:val="16"/>
                <w:szCs w:val="16"/>
              </w:rPr>
              <w:t>9. None.</w:t>
            </w:r>
          </w:p>
        </w:tc>
      </w:tr>
      <w:tr w:rsidR="00B56888" w:rsidRPr="00B56888" w14:paraId="4AD94DD5" w14:textId="77777777" w:rsidTr="004A566B">
        <w:trPr>
          <w:trHeight w:val="317"/>
        </w:trPr>
        <w:tc>
          <w:tcPr>
            <w:tcW w:w="4508" w:type="dxa"/>
          </w:tcPr>
          <w:p w14:paraId="60B29701" w14:textId="77777777" w:rsidR="00892740" w:rsidRPr="00B56888" w:rsidRDefault="00892740" w:rsidP="00197491">
            <w:pPr>
              <w:rPr>
                <w:rFonts w:eastAsia="Times New Roman" w:cstheme="minorHAnsi"/>
                <w:bCs/>
                <w:sz w:val="18"/>
                <w:szCs w:val="18"/>
              </w:rPr>
            </w:pPr>
            <w:r w:rsidRPr="00B56888">
              <w:rPr>
                <w:rFonts w:eastAsia="Times New Roman" w:cstheme="minorHAnsi"/>
                <w:bCs/>
                <w:sz w:val="18"/>
                <w:szCs w:val="18"/>
              </w:rPr>
              <w:t>Flood</w:t>
            </w:r>
            <w:r w:rsidR="00E85A0B" w:rsidRPr="00B56888">
              <w:rPr>
                <w:rFonts w:eastAsia="Times New Roman" w:cstheme="minorHAnsi"/>
                <w:bCs/>
                <w:sz w:val="18"/>
                <w:szCs w:val="18"/>
              </w:rPr>
              <w:t>s</w:t>
            </w:r>
          </w:p>
        </w:tc>
        <w:tc>
          <w:tcPr>
            <w:tcW w:w="4199" w:type="dxa"/>
          </w:tcPr>
          <w:p w14:paraId="3E57E565" w14:textId="77777777" w:rsidR="00892740" w:rsidRPr="00B56888" w:rsidRDefault="00892740" w:rsidP="00197491">
            <w:pPr>
              <w:rPr>
                <w:rFonts w:eastAsia="Times New Roman" w:cstheme="minorHAnsi"/>
                <w:bCs/>
                <w:sz w:val="24"/>
                <w:szCs w:val="24"/>
              </w:rPr>
            </w:pPr>
          </w:p>
        </w:tc>
        <w:tc>
          <w:tcPr>
            <w:tcW w:w="4514" w:type="dxa"/>
          </w:tcPr>
          <w:p w14:paraId="4D0819F9" w14:textId="77777777" w:rsidR="00892740" w:rsidRPr="00B56888" w:rsidRDefault="00892740" w:rsidP="00197491">
            <w:pPr>
              <w:rPr>
                <w:rFonts w:eastAsia="Times New Roman" w:cstheme="minorHAnsi"/>
                <w:bCs/>
                <w:sz w:val="24"/>
                <w:szCs w:val="24"/>
              </w:rPr>
            </w:pPr>
          </w:p>
        </w:tc>
      </w:tr>
      <w:tr w:rsidR="00B56888" w:rsidRPr="00B56888" w14:paraId="598BC554" w14:textId="77777777" w:rsidTr="004A566B">
        <w:trPr>
          <w:trHeight w:val="434"/>
        </w:trPr>
        <w:tc>
          <w:tcPr>
            <w:tcW w:w="4508" w:type="dxa"/>
          </w:tcPr>
          <w:p w14:paraId="0D8BBF32" w14:textId="77777777" w:rsidR="00892740" w:rsidRPr="00B56888" w:rsidRDefault="00E85A0B" w:rsidP="00197491">
            <w:pPr>
              <w:rPr>
                <w:rFonts w:eastAsia="Times New Roman" w:cstheme="minorHAnsi"/>
                <w:bCs/>
                <w:sz w:val="18"/>
                <w:szCs w:val="18"/>
              </w:rPr>
            </w:pPr>
            <w:r w:rsidRPr="00B56888">
              <w:rPr>
                <w:rFonts w:eastAsia="Times New Roman" w:cstheme="minorHAnsi"/>
                <w:bCs/>
                <w:sz w:val="18"/>
                <w:szCs w:val="18"/>
              </w:rPr>
              <w:t>Drought</w:t>
            </w:r>
            <w:r w:rsidR="00596C76" w:rsidRPr="00B56888">
              <w:rPr>
                <w:rFonts w:eastAsia="Times New Roman" w:cstheme="minorHAnsi"/>
                <w:bCs/>
                <w:sz w:val="18"/>
                <w:szCs w:val="18"/>
              </w:rPr>
              <w:t xml:space="preserve"> or irregular rain</w:t>
            </w:r>
          </w:p>
        </w:tc>
        <w:tc>
          <w:tcPr>
            <w:tcW w:w="4199" w:type="dxa"/>
          </w:tcPr>
          <w:p w14:paraId="45329A56" w14:textId="77777777" w:rsidR="00892740" w:rsidRPr="00B56888" w:rsidRDefault="00892740" w:rsidP="00197491">
            <w:pPr>
              <w:rPr>
                <w:rFonts w:eastAsia="Times New Roman" w:cstheme="minorHAnsi"/>
                <w:bCs/>
                <w:sz w:val="24"/>
                <w:szCs w:val="24"/>
              </w:rPr>
            </w:pPr>
          </w:p>
        </w:tc>
        <w:tc>
          <w:tcPr>
            <w:tcW w:w="4514" w:type="dxa"/>
          </w:tcPr>
          <w:p w14:paraId="41579F6C" w14:textId="77777777" w:rsidR="00892740" w:rsidRPr="00B56888" w:rsidRDefault="00892740" w:rsidP="00197491">
            <w:pPr>
              <w:rPr>
                <w:rFonts w:eastAsia="Times New Roman" w:cstheme="minorHAnsi"/>
                <w:bCs/>
                <w:sz w:val="24"/>
                <w:szCs w:val="24"/>
              </w:rPr>
            </w:pPr>
          </w:p>
        </w:tc>
      </w:tr>
      <w:tr w:rsidR="00B56888" w:rsidRPr="00B56888" w14:paraId="79E5D7FF" w14:textId="77777777" w:rsidTr="004A566B">
        <w:trPr>
          <w:trHeight w:val="330"/>
        </w:trPr>
        <w:tc>
          <w:tcPr>
            <w:tcW w:w="4508" w:type="dxa"/>
          </w:tcPr>
          <w:p w14:paraId="621E1236" w14:textId="77777777" w:rsidR="00436CB8" w:rsidRPr="00B56888" w:rsidDel="00E85A0B" w:rsidRDefault="00596C76" w:rsidP="00197491">
            <w:pPr>
              <w:rPr>
                <w:rFonts w:eastAsia="Times New Roman" w:cstheme="minorHAnsi"/>
                <w:bCs/>
                <w:sz w:val="18"/>
                <w:szCs w:val="18"/>
              </w:rPr>
            </w:pPr>
            <w:r w:rsidRPr="00B56888">
              <w:rPr>
                <w:rFonts w:eastAsia="Times New Roman" w:cstheme="minorHAnsi"/>
                <w:bCs/>
                <w:sz w:val="18"/>
                <w:szCs w:val="18"/>
              </w:rPr>
              <w:t>Landslides or erosion</w:t>
            </w:r>
          </w:p>
        </w:tc>
        <w:tc>
          <w:tcPr>
            <w:tcW w:w="4199" w:type="dxa"/>
          </w:tcPr>
          <w:p w14:paraId="36AD94A2" w14:textId="77777777" w:rsidR="00436CB8" w:rsidRPr="00B56888" w:rsidRDefault="00436CB8" w:rsidP="00197491">
            <w:pPr>
              <w:rPr>
                <w:rFonts w:eastAsia="Times New Roman" w:cstheme="minorHAnsi"/>
                <w:bCs/>
                <w:sz w:val="24"/>
                <w:szCs w:val="24"/>
              </w:rPr>
            </w:pPr>
          </w:p>
        </w:tc>
        <w:tc>
          <w:tcPr>
            <w:tcW w:w="4514" w:type="dxa"/>
          </w:tcPr>
          <w:p w14:paraId="3C2BDDB9" w14:textId="77777777" w:rsidR="00436CB8" w:rsidRPr="00B56888" w:rsidRDefault="00436CB8" w:rsidP="00197491">
            <w:pPr>
              <w:rPr>
                <w:rFonts w:eastAsia="Times New Roman" w:cstheme="minorHAnsi"/>
                <w:bCs/>
                <w:sz w:val="24"/>
                <w:szCs w:val="24"/>
              </w:rPr>
            </w:pPr>
          </w:p>
        </w:tc>
      </w:tr>
      <w:tr w:rsidR="00B56888" w:rsidRPr="00B56888" w14:paraId="62186608" w14:textId="77777777" w:rsidTr="004A566B">
        <w:trPr>
          <w:trHeight w:val="317"/>
        </w:trPr>
        <w:tc>
          <w:tcPr>
            <w:tcW w:w="4508" w:type="dxa"/>
          </w:tcPr>
          <w:p w14:paraId="019C5105" w14:textId="77777777" w:rsidR="00436CB8" w:rsidRPr="00B56888" w:rsidRDefault="00436CB8" w:rsidP="00197491">
            <w:pPr>
              <w:rPr>
                <w:rFonts w:eastAsia="Times New Roman" w:cstheme="minorHAnsi"/>
                <w:bCs/>
                <w:sz w:val="18"/>
                <w:szCs w:val="18"/>
              </w:rPr>
            </w:pPr>
            <w:r w:rsidRPr="00B56888">
              <w:rPr>
                <w:rFonts w:eastAsia="Times New Roman" w:cstheme="minorHAnsi"/>
                <w:bCs/>
                <w:sz w:val="18"/>
                <w:szCs w:val="18"/>
              </w:rPr>
              <w:t>Non-mild Covid infection</w:t>
            </w:r>
          </w:p>
        </w:tc>
        <w:tc>
          <w:tcPr>
            <w:tcW w:w="4199" w:type="dxa"/>
          </w:tcPr>
          <w:p w14:paraId="64DCD833" w14:textId="77777777" w:rsidR="00436CB8" w:rsidRPr="00B56888" w:rsidRDefault="00436CB8" w:rsidP="00197491">
            <w:pPr>
              <w:jc w:val="right"/>
              <w:rPr>
                <w:rFonts w:eastAsia="Times New Roman" w:cstheme="minorHAnsi"/>
                <w:bCs/>
                <w:sz w:val="24"/>
                <w:szCs w:val="24"/>
              </w:rPr>
            </w:pPr>
          </w:p>
        </w:tc>
        <w:tc>
          <w:tcPr>
            <w:tcW w:w="4514" w:type="dxa"/>
          </w:tcPr>
          <w:p w14:paraId="075EFCE4" w14:textId="77777777" w:rsidR="00436CB8" w:rsidRPr="00B56888" w:rsidRDefault="00436CB8" w:rsidP="00197491">
            <w:pPr>
              <w:rPr>
                <w:rFonts w:eastAsia="Times New Roman" w:cstheme="minorHAnsi"/>
                <w:bCs/>
                <w:sz w:val="24"/>
                <w:szCs w:val="24"/>
              </w:rPr>
            </w:pPr>
          </w:p>
        </w:tc>
      </w:tr>
      <w:tr w:rsidR="00B56888" w:rsidRPr="00B56888" w14:paraId="411205AA" w14:textId="77777777" w:rsidTr="004A566B">
        <w:trPr>
          <w:trHeight w:val="317"/>
        </w:trPr>
        <w:tc>
          <w:tcPr>
            <w:tcW w:w="4508" w:type="dxa"/>
          </w:tcPr>
          <w:tbl>
            <w:tblPr>
              <w:tblW w:w="4256" w:type="dxa"/>
              <w:tblInd w:w="18" w:type="dxa"/>
              <w:tblBorders>
                <w:top w:val="nil"/>
                <w:left w:val="nil"/>
                <w:bottom w:val="nil"/>
                <w:right w:val="nil"/>
              </w:tblBorders>
              <w:tblLook w:val="0000" w:firstRow="0" w:lastRow="0" w:firstColumn="0" w:lastColumn="0" w:noHBand="0" w:noVBand="0"/>
            </w:tblPr>
            <w:tblGrid>
              <w:gridCol w:w="2128"/>
              <w:gridCol w:w="2128"/>
            </w:tblGrid>
            <w:tr w:rsidR="00B56888" w:rsidRPr="00B56888" w14:paraId="2A00065A" w14:textId="77777777" w:rsidTr="004A566B">
              <w:trPr>
                <w:trHeight w:val="54"/>
              </w:trPr>
              <w:tc>
                <w:tcPr>
                  <w:tcW w:w="0" w:type="auto"/>
                  <w:gridSpan w:val="2"/>
                </w:tcPr>
                <w:p w14:paraId="5D0F2B61" w14:textId="77777777" w:rsidR="00436CB8" w:rsidRPr="00B56888" w:rsidRDefault="00436CB8">
                  <w:pPr>
                    <w:pStyle w:val="Default"/>
                    <w:rPr>
                      <w:color w:val="auto"/>
                      <w:sz w:val="15"/>
                      <w:szCs w:val="15"/>
                    </w:rPr>
                  </w:pPr>
                  <w:r w:rsidRPr="00B56888">
                    <w:rPr>
                      <w:color w:val="auto"/>
                      <w:sz w:val="15"/>
                      <w:szCs w:val="15"/>
                    </w:rPr>
                    <w:t xml:space="preserve">Serious </w:t>
                  </w:r>
                  <w:r w:rsidR="00596C76" w:rsidRPr="00B56888">
                    <w:rPr>
                      <w:color w:val="auto"/>
                      <w:sz w:val="15"/>
                      <w:szCs w:val="15"/>
                    </w:rPr>
                    <w:t>i</w:t>
                  </w:r>
                  <w:r w:rsidRPr="00B56888">
                    <w:rPr>
                      <w:color w:val="auto"/>
                      <w:sz w:val="15"/>
                      <w:szCs w:val="15"/>
                    </w:rPr>
                    <w:t xml:space="preserve">llness or </w:t>
                  </w:r>
                  <w:r w:rsidR="00596C76" w:rsidRPr="00B56888">
                    <w:rPr>
                      <w:color w:val="auto"/>
                      <w:sz w:val="15"/>
                      <w:szCs w:val="15"/>
                    </w:rPr>
                    <w:t>a</w:t>
                  </w:r>
                  <w:r w:rsidRPr="00B56888">
                    <w:rPr>
                      <w:color w:val="auto"/>
                      <w:sz w:val="15"/>
                      <w:szCs w:val="15"/>
                    </w:rPr>
                    <w:t xml:space="preserve">ccident of </w:t>
                  </w:r>
                  <w:r w:rsidR="00596C76" w:rsidRPr="00B56888">
                    <w:rPr>
                      <w:color w:val="auto"/>
                      <w:sz w:val="15"/>
                      <w:szCs w:val="15"/>
                    </w:rPr>
                    <w:t>a</w:t>
                  </w:r>
                  <w:r w:rsidRPr="00B56888">
                    <w:rPr>
                      <w:color w:val="auto"/>
                      <w:sz w:val="15"/>
                      <w:szCs w:val="15"/>
                    </w:rPr>
                    <w:t xml:space="preserve">dult(s) in the </w:t>
                  </w:r>
                  <w:r w:rsidR="00CB4F09" w:rsidRPr="00B56888">
                    <w:rPr>
                      <w:color w:val="auto"/>
                      <w:sz w:val="15"/>
                      <w:szCs w:val="15"/>
                    </w:rPr>
                    <w:t>household</w:t>
                  </w:r>
                </w:p>
              </w:tc>
            </w:tr>
            <w:tr w:rsidR="00B56888" w:rsidRPr="00B56888" w14:paraId="0C46C18D" w14:textId="77777777" w:rsidTr="004A566B">
              <w:trPr>
                <w:trHeight w:val="54"/>
              </w:trPr>
              <w:tc>
                <w:tcPr>
                  <w:tcW w:w="0" w:type="auto"/>
                </w:tcPr>
                <w:p w14:paraId="5E006390" w14:textId="77777777" w:rsidR="00436CB8" w:rsidRPr="00B56888" w:rsidRDefault="00436CB8">
                  <w:pPr>
                    <w:pStyle w:val="Default"/>
                    <w:rPr>
                      <w:color w:val="auto"/>
                      <w:sz w:val="15"/>
                      <w:szCs w:val="15"/>
                    </w:rPr>
                  </w:pPr>
                </w:p>
              </w:tc>
              <w:tc>
                <w:tcPr>
                  <w:tcW w:w="0" w:type="auto"/>
                </w:tcPr>
                <w:p w14:paraId="4FF88658" w14:textId="77777777" w:rsidR="00436CB8" w:rsidRPr="00B56888" w:rsidRDefault="00436CB8">
                  <w:pPr>
                    <w:pStyle w:val="Default"/>
                    <w:rPr>
                      <w:color w:val="auto"/>
                      <w:sz w:val="15"/>
                      <w:szCs w:val="15"/>
                    </w:rPr>
                  </w:pPr>
                </w:p>
              </w:tc>
            </w:tr>
          </w:tbl>
          <w:p w14:paraId="117C0110" w14:textId="77777777" w:rsidR="00436CB8" w:rsidRPr="00B56888" w:rsidRDefault="00436CB8" w:rsidP="00197491">
            <w:pPr>
              <w:rPr>
                <w:rFonts w:eastAsia="Times New Roman" w:cstheme="minorHAnsi"/>
                <w:bCs/>
                <w:sz w:val="18"/>
                <w:szCs w:val="18"/>
              </w:rPr>
            </w:pPr>
          </w:p>
        </w:tc>
        <w:tc>
          <w:tcPr>
            <w:tcW w:w="4199" w:type="dxa"/>
          </w:tcPr>
          <w:p w14:paraId="5D417730" w14:textId="77777777" w:rsidR="00436CB8" w:rsidRPr="00B56888" w:rsidRDefault="00436CB8" w:rsidP="00197491">
            <w:pPr>
              <w:jc w:val="right"/>
              <w:rPr>
                <w:rFonts w:eastAsia="Times New Roman" w:cstheme="minorHAnsi"/>
                <w:bCs/>
                <w:sz w:val="24"/>
                <w:szCs w:val="24"/>
              </w:rPr>
            </w:pPr>
          </w:p>
        </w:tc>
        <w:tc>
          <w:tcPr>
            <w:tcW w:w="4514" w:type="dxa"/>
          </w:tcPr>
          <w:p w14:paraId="33864501" w14:textId="77777777" w:rsidR="00436CB8" w:rsidRPr="00B56888" w:rsidRDefault="00436CB8" w:rsidP="00197491">
            <w:pPr>
              <w:rPr>
                <w:rFonts w:eastAsia="Times New Roman" w:cstheme="minorHAnsi"/>
                <w:bCs/>
                <w:sz w:val="24"/>
                <w:szCs w:val="24"/>
              </w:rPr>
            </w:pPr>
          </w:p>
        </w:tc>
      </w:tr>
      <w:tr w:rsidR="00B56888" w:rsidRPr="00B56888" w14:paraId="0D65AEBE" w14:textId="77777777" w:rsidTr="004A566B">
        <w:trPr>
          <w:trHeight w:val="441"/>
        </w:trPr>
        <w:tc>
          <w:tcPr>
            <w:tcW w:w="4508" w:type="dxa"/>
          </w:tcPr>
          <w:tbl>
            <w:tblPr>
              <w:tblW w:w="4256" w:type="dxa"/>
              <w:tblInd w:w="18" w:type="dxa"/>
              <w:tblBorders>
                <w:top w:val="nil"/>
                <w:left w:val="nil"/>
                <w:bottom w:val="nil"/>
                <w:right w:val="nil"/>
              </w:tblBorders>
              <w:tblLook w:val="0000" w:firstRow="0" w:lastRow="0" w:firstColumn="0" w:lastColumn="0" w:noHBand="0" w:noVBand="0"/>
            </w:tblPr>
            <w:tblGrid>
              <w:gridCol w:w="4256"/>
            </w:tblGrid>
            <w:tr w:rsidR="00B56888" w:rsidRPr="00B56888" w14:paraId="4727BF8A" w14:textId="77777777" w:rsidTr="004A566B">
              <w:trPr>
                <w:trHeight w:val="54"/>
              </w:trPr>
              <w:tc>
                <w:tcPr>
                  <w:tcW w:w="0" w:type="auto"/>
                </w:tcPr>
                <w:p w14:paraId="6B701D7A" w14:textId="77777777" w:rsidR="00436CB8" w:rsidRPr="00B56888" w:rsidRDefault="00436CB8" w:rsidP="00436CB8">
                  <w:pPr>
                    <w:pStyle w:val="Default"/>
                    <w:rPr>
                      <w:color w:val="auto"/>
                      <w:sz w:val="15"/>
                      <w:szCs w:val="15"/>
                    </w:rPr>
                  </w:pPr>
                  <w:r w:rsidRPr="00B56888">
                    <w:rPr>
                      <w:color w:val="auto"/>
                      <w:sz w:val="15"/>
                      <w:szCs w:val="15"/>
                    </w:rPr>
                    <w:t>Serious Illness or Accident of child/children or elder in the household</w:t>
                  </w:r>
                </w:p>
              </w:tc>
            </w:tr>
          </w:tbl>
          <w:p w14:paraId="5AEBF277" w14:textId="77777777" w:rsidR="00436CB8" w:rsidRPr="00B56888" w:rsidRDefault="00436CB8" w:rsidP="00197491">
            <w:pPr>
              <w:rPr>
                <w:rFonts w:eastAsia="Times New Roman" w:cstheme="minorHAnsi"/>
                <w:bCs/>
                <w:sz w:val="18"/>
                <w:szCs w:val="18"/>
              </w:rPr>
            </w:pPr>
          </w:p>
        </w:tc>
        <w:tc>
          <w:tcPr>
            <w:tcW w:w="4199" w:type="dxa"/>
          </w:tcPr>
          <w:p w14:paraId="28C19733" w14:textId="77777777" w:rsidR="00436CB8" w:rsidRPr="00B56888" w:rsidRDefault="00436CB8" w:rsidP="00197491">
            <w:pPr>
              <w:rPr>
                <w:rFonts w:eastAsia="Times New Roman" w:cstheme="minorHAnsi"/>
                <w:bCs/>
                <w:sz w:val="24"/>
                <w:szCs w:val="24"/>
              </w:rPr>
            </w:pPr>
          </w:p>
        </w:tc>
        <w:tc>
          <w:tcPr>
            <w:tcW w:w="4514" w:type="dxa"/>
          </w:tcPr>
          <w:p w14:paraId="25D23C72" w14:textId="77777777" w:rsidR="00436CB8" w:rsidRPr="00B56888" w:rsidRDefault="00436CB8" w:rsidP="00197491">
            <w:pPr>
              <w:rPr>
                <w:rFonts w:eastAsia="Times New Roman" w:cstheme="minorHAnsi"/>
                <w:bCs/>
                <w:sz w:val="24"/>
                <w:szCs w:val="24"/>
              </w:rPr>
            </w:pPr>
          </w:p>
        </w:tc>
      </w:tr>
      <w:tr w:rsidR="00B56888" w:rsidRPr="00B56888" w14:paraId="4C6CD725" w14:textId="77777777" w:rsidTr="004A566B">
        <w:trPr>
          <w:trHeight w:val="496"/>
        </w:trPr>
        <w:tc>
          <w:tcPr>
            <w:tcW w:w="4508" w:type="dxa"/>
          </w:tcPr>
          <w:p w14:paraId="10ED73E3" w14:textId="77777777" w:rsidR="00596C76" w:rsidRPr="00B56888" w:rsidRDefault="00596C76" w:rsidP="00197491">
            <w:pPr>
              <w:rPr>
                <w:rFonts w:eastAsia="Times New Roman" w:cstheme="minorHAnsi"/>
                <w:bCs/>
                <w:sz w:val="18"/>
                <w:szCs w:val="18"/>
              </w:rPr>
            </w:pPr>
            <w:r w:rsidRPr="00B56888">
              <w:rPr>
                <w:rFonts w:eastAsia="Times New Roman" w:cstheme="minorHAnsi"/>
                <w:bCs/>
                <w:sz w:val="18"/>
                <w:szCs w:val="18"/>
              </w:rPr>
              <w:t xml:space="preserve">Death of </w:t>
            </w:r>
            <w:r w:rsidR="00CB4F09" w:rsidRPr="00B56888">
              <w:rPr>
                <w:rFonts w:eastAsia="Times New Roman" w:cstheme="minorHAnsi"/>
                <w:bCs/>
                <w:sz w:val="18"/>
                <w:szCs w:val="18"/>
              </w:rPr>
              <w:t>income</w:t>
            </w:r>
            <w:r w:rsidRPr="00B56888">
              <w:rPr>
                <w:rFonts w:eastAsia="Times New Roman" w:cstheme="minorHAnsi"/>
                <w:bCs/>
                <w:sz w:val="18"/>
                <w:szCs w:val="18"/>
              </w:rPr>
              <w:t xml:space="preserve"> earner(s)</w:t>
            </w:r>
          </w:p>
        </w:tc>
        <w:tc>
          <w:tcPr>
            <w:tcW w:w="4199" w:type="dxa"/>
          </w:tcPr>
          <w:p w14:paraId="00837C2C" w14:textId="77777777" w:rsidR="00596C76" w:rsidRPr="00B56888" w:rsidRDefault="00596C76" w:rsidP="00197491">
            <w:pPr>
              <w:rPr>
                <w:rFonts w:eastAsia="Times New Roman" w:cstheme="minorHAnsi"/>
                <w:bCs/>
                <w:sz w:val="24"/>
                <w:szCs w:val="24"/>
              </w:rPr>
            </w:pPr>
          </w:p>
        </w:tc>
        <w:tc>
          <w:tcPr>
            <w:tcW w:w="4514" w:type="dxa"/>
          </w:tcPr>
          <w:p w14:paraId="4F3F5A02" w14:textId="77777777" w:rsidR="00596C76" w:rsidRPr="00B56888" w:rsidRDefault="00596C76" w:rsidP="00197491">
            <w:pPr>
              <w:rPr>
                <w:rFonts w:eastAsia="Times New Roman" w:cstheme="minorHAnsi"/>
                <w:bCs/>
                <w:sz w:val="24"/>
                <w:szCs w:val="24"/>
              </w:rPr>
            </w:pPr>
          </w:p>
        </w:tc>
      </w:tr>
      <w:tr w:rsidR="00B56888" w:rsidRPr="00B56888" w14:paraId="3D9F673D" w14:textId="77777777" w:rsidTr="004A566B">
        <w:trPr>
          <w:trHeight w:val="386"/>
        </w:trPr>
        <w:tc>
          <w:tcPr>
            <w:tcW w:w="4508" w:type="dxa"/>
          </w:tcPr>
          <w:p w14:paraId="06867246" w14:textId="77777777" w:rsidR="00596C76" w:rsidRPr="00B56888" w:rsidRDefault="00596C76" w:rsidP="00197491">
            <w:pPr>
              <w:rPr>
                <w:rFonts w:eastAsia="Times New Roman" w:cstheme="minorHAnsi"/>
                <w:bCs/>
                <w:sz w:val="18"/>
                <w:szCs w:val="18"/>
              </w:rPr>
            </w:pPr>
            <w:r w:rsidRPr="00B56888">
              <w:rPr>
                <w:rFonts w:eastAsia="Times New Roman" w:cstheme="minorHAnsi"/>
                <w:bCs/>
                <w:sz w:val="18"/>
                <w:szCs w:val="18"/>
              </w:rPr>
              <w:t>Death of other household member(s)</w:t>
            </w:r>
          </w:p>
        </w:tc>
        <w:tc>
          <w:tcPr>
            <w:tcW w:w="4199" w:type="dxa"/>
          </w:tcPr>
          <w:p w14:paraId="6EDA9402" w14:textId="77777777" w:rsidR="00596C76" w:rsidRPr="00B56888" w:rsidRDefault="00596C76" w:rsidP="00197491">
            <w:pPr>
              <w:rPr>
                <w:rFonts w:eastAsia="Times New Roman" w:cstheme="minorHAnsi"/>
                <w:bCs/>
                <w:sz w:val="24"/>
                <w:szCs w:val="24"/>
              </w:rPr>
            </w:pPr>
          </w:p>
        </w:tc>
        <w:tc>
          <w:tcPr>
            <w:tcW w:w="4514" w:type="dxa"/>
          </w:tcPr>
          <w:p w14:paraId="526D13DA" w14:textId="77777777" w:rsidR="00596C76" w:rsidRPr="00B56888" w:rsidRDefault="00596C76" w:rsidP="00197491">
            <w:pPr>
              <w:rPr>
                <w:rFonts w:eastAsia="Times New Roman" w:cstheme="minorHAnsi"/>
                <w:bCs/>
                <w:sz w:val="24"/>
                <w:szCs w:val="24"/>
              </w:rPr>
            </w:pPr>
          </w:p>
        </w:tc>
      </w:tr>
      <w:tr w:rsidR="00B56888" w:rsidRPr="00B56888" w14:paraId="495D496E" w14:textId="77777777" w:rsidTr="004A566B">
        <w:trPr>
          <w:trHeight w:val="358"/>
        </w:trPr>
        <w:tc>
          <w:tcPr>
            <w:tcW w:w="4508" w:type="dxa"/>
          </w:tcPr>
          <w:p w14:paraId="27486F38" w14:textId="77777777" w:rsidR="00596C76" w:rsidRPr="00B56888" w:rsidRDefault="00596C76" w:rsidP="00197491">
            <w:pPr>
              <w:rPr>
                <w:rFonts w:eastAsia="Times New Roman" w:cstheme="minorHAnsi"/>
                <w:bCs/>
                <w:sz w:val="18"/>
                <w:szCs w:val="18"/>
              </w:rPr>
            </w:pPr>
            <w:r w:rsidRPr="00B56888">
              <w:rPr>
                <w:rFonts w:eastAsia="Times New Roman" w:cstheme="minorHAnsi"/>
                <w:bCs/>
                <w:sz w:val="18"/>
                <w:szCs w:val="18"/>
              </w:rPr>
              <w:t>Unusually high costs for agricultural inputs</w:t>
            </w:r>
          </w:p>
        </w:tc>
        <w:tc>
          <w:tcPr>
            <w:tcW w:w="4199" w:type="dxa"/>
          </w:tcPr>
          <w:p w14:paraId="20DF8BF1" w14:textId="77777777" w:rsidR="00596C76" w:rsidRPr="00B56888" w:rsidRDefault="00596C76" w:rsidP="00197491">
            <w:pPr>
              <w:rPr>
                <w:rFonts w:eastAsia="Times New Roman" w:cstheme="minorHAnsi"/>
                <w:bCs/>
                <w:sz w:val="24"/>
                <w:szCs w:val="24"/>
              </w:rPr>
            </w:pPr>
          </w:p>
        </w:tc>
        <w:tc>
          <w:tcPr>
            <w:tcW w:w="4514" w:type="dxa"/>
          </w:tcPr>
          <w:p w14:paraId="3B0852CD" w14:textId="77777777" w:rsidR="00596C76" w:rsidRPr="00B56888" w:rsidRDefault="00596C76" w:rsidP="00197491">
            <w:pPr>
              <w:rPr>
                <w:rFonts w:eastAsia="Times New Roman" w:cstheme="minorHAnsi"/>
                <w:bCs/>
                <w:sz w:val="24"/>
                <w:szCs w:val="24"/>
              </w:rPr>
            </w:pPr>
          </w:p>
        </w:tc>
      </w:tr>
      <w:tr w:rsidR="00B56888" w:rsidRPr="00B56888" w14:paraId="415CDB06" w14:textId="77777777" w:rsidTr="004A566B">
        <w:trPr>
          <w:trHeight w:val="358"/>
        </w:trPr>
        <w:tc>
          <w:tcPr>
            <w:tcW w:w="4508" w:type="dxa"/>
          </w:tcPr>
          <w:p w14:paraId="1AD6DB54" w14:textId="77777777" w:rsidR="00596C76" w:rsidRPr="00B56888" w:rsidRDefault="00596C76" w:rsidP="00197491">
            <w:pPr>
              <w:rPr>
                <w:rFonts w:eastAsia="Times New Roman" w:cstheme="minorHAnsi"/>
                <w:bCs/>
                <w:sz w:val="18"/>
                <w:szCs w:val="18"/>
              </w:rPr>
            </w:pPr>
            <w:r w:rsidRPr="00B56888">
              <w:rPr>
                <w:rFonts w:eastAsia="Times New Roman" w:cstheme="minorHAnsi"/>
                <w:bCs/>
                <w:sz w:val="18"/>
                <w:szCs w:val="18"/>
              </w:rPr>
              <w:t>Unusually low prices for agricultural output</w:t>
            </w:r>
          </w:p>
        </w:tc>
        <w:tc>
          <w:tcPr>
            <w:tcW w:w="4199" w:type="dxa"/>
          </w:tcPr>
          <w:p w14:paraId="3FA8DB3D" w14:textId="77777777" w:rsidR="00596C76" w:rsidRPr="00B56888" w:rsidRDefault="00596C76" w:rsidP="00197491">
            <w:pPr>
              <w:rPr>
                <w:rFonts w:eastAsia="Times New Roman" w:cstheme="minorHAnsi"/>
                <w:bCs/>
                <w:sz w:val="24"/>
                <w:szCs w:val="24"/>
              </w:rPr>
            </w:pPr>
          </w:p>
        </w:tc>
        <w:tc>
          <w:tcPr>
            <w:tcW w:w="4514" w:type="dxa"/>
          </w:tcPr>
          <w:p w14:paraId="4BEF9611" w14:textId="77777777" w:rsidR="00596C76" w:rsidRPr="00B56888" w:rsidRDefault="00596C76" w:rsidP="00197491">
            <w:pPr>
              <w:rPr>
                <w:rFonts w:eastAsia="Times New Roman" w:cstheme="minorHAnsi"/>
                <w:bCs/>
                <w:sz w:val="24"/>
                <w:szCs w:val="24"/>
              </w:rPr>
            </w:pPr>
          </w:p>
        </w:tc>
      </w:tr>
      <w:tr w:rsidR="00B56888" w:rsidRPr="00B56888" w14:paraId="24031DB0" w14:textId="77777777" w:rsidTr="004A566B">
        <w:trPr>
          <w:trHeight w:val="358"/>
        </w:trPr>
        <w:tc>
          <w:tcPr>
            <w:tcW w:w="4508" w:type="dxa"/>
          </w:tcPr>
          <w:p w14:paraId="224B4EA5" w14:textId="77777777" w:rsidR="00596C76" w:rsidRPr="00B56888" w:rsidRDefault="00596C76" w:rsidP="00596C76">
            <w:pPr>
              <w:rPr>
                <w:rFonts w:eastAsia="Times New Roman" w:cstheme="minorHAnsi"/>
                <w:bCs/>
                <w:sz w:val="18"/>
                <w:szCs w:val="18"/>
              </w:rPr>
            </w:pPr>
            <w:r w:rsidRPr="00B56888">
              <w:rPr>
                <w:rFonts w:eastAsia="Times New Roman" w:cstheme="minorHAnsi"/>
                <w:bCs/>
                <w:sz w:val="18"/>
                <w:szCs w:val="18"/>
              </w:rPr>
              <w:t>Unusually high level of crops pests &amp; disease</w:t>
            </w:r>
          </w:p>
        </w:tc>
        <w:tc>
          <w:tcPr>
            <w:tcW w:w="4199" w:type="dxa"/>
          </w:tcPr>
          <w:p w14:paraId="3E14E523" w14:textId="77777777" w:rsidR="00596C76" w:rsidRPr="00B56888" w:rsidRDefault="00596C76" w:rsidP="00197491">
            <w:pPr>
              <w:rPr>
                <w:rFonts w:eastAsia="Times New Roman" w:cstheme="minorHAnsi"/>
                <w:bCs/>
                <w:sz w:val="24"/>
                <w:szCs w:val="24"/>
              </w:rPr>
            </w:pPr>
          </w:p>
        </w:tc>
        <w:tc>
          <w:tcPr>
            <w:tcW w:w="4514" w:type="dxa"/>
          </w:tcPr>
          <w:p w14:paraId="42A73759" w14:textId="77777777" w:rsidR="00596C76" w:rsidRPr="00B56888" w:rsidRDefault="00596C76" w:rsidP="00197491">
            <w:pPr>
              <w:rPr>
                <w:rFonts w:eastAsia="Times New Roman" w:cstheme="minorHAnsi"/>
                <w:bCs/>
                <w:sz w:val="24"/>
                <w:szCs w:val="24"/>
              </w:rPr>
            </w:pPr>
          </w:p>
        </w:tc>
      </w:tr>
      <w:tr w:rsidR="00B56888" w:rsidRPr="00B56888" w14:paraId="3FB1D333" w14:textId="77777777" w:rsidTr="004A566B">
        <w:trPr>
          <w:trHeight w:val="358"/>
        </w:trPr>
        <w:tc>
          <w:tcPr>
            <w:tcW w:w="4508" w:type="dxa"/>
          </w:tcPr>
          <w:p w14:paraId="26969FF0" w14:textId="77777777" w:rsidR="00596C76" w:rsidRPr="00B56888" w:rsidRDefault="00596C76" w:rsidP="00197491">
            <w:pPr>
              <w:rPr>
                <w:rFonts w:eastAsia="Times New Roman" w:cstheme="minorHAnsi"/>
                <w:bCs/>
                <w:sz w:val="18"/>
                <w:szCs w:val="18"/>
              </w:rPr>
            </w:pPr>
            <w:r w:rsidRPr="00B56888">
              <w:rPr>
                <w:rFonts w:eastAsia="Times New Roman" w:cstheme="minorHAnsi"/>
                <w:bCs/>
                <w:sz w:val="18"/>
                <w:szCs w:val="18"/>
              </w:rPr>
              <w:t>Unusually high level of livestock disease</w:t>
            </w:r>
          </w:p>
        </w:tc>
        <w:tc>
          <w:tcPr>
            <w:tcW w:w="4199" w:type="dxa"/>
          </w:tcPr>
          <w:p w14:paraId="7B827A19" w14:textId="77777777" w:rsidR="00596C76" w:rsidRPr="00B56888" w:rsidRDefault="00596C76" w:rsidP="00197491">
            <w:pPr>
              <w:rPr>
                <w:rFonts w:eastAsia="Times New Roman" w:cstheme="minorHAnsi"/>
                <w:bCs/>
                <w:sz w:val="24"/>
                <w:szCs w:val="24"/>
              </w:rPr>
            </w:pPr>
          </w:p>
        </w:tc>
        <w:tc>
          <w:tcPr>
            <w:tcW w:w="4514" w:type="dxa"/>
          </w:tcPr>
          <w:p w14:paraId="57930EF6" w14:textId="77777777" w:rsidR="00596C76" w:rsidRPr="00B56888" w:rsidRDefault="00596C76" w:rsidP="00197491">
            <w:pPr>
              <w:rPr>
                <w:rFonts w:eastAsia="Times New Roman" w:cstheme="minorHAnsi"/>
                <w:bCs/>
                <w:sz w:val="24"/>
                <w:szCs w:val="24"/>
              </w:rPr>
            </w:pPr>
          </w:p>
        </w:tc>
      </w:tr>
      <w:tr w:rsidR="00B56888" w:rsidRPr="00B56888" w14:paraId="76A4C395" w14:textId="77777777" w:rsidTr="004A566B">
        <w:trPr>
          <w:trHeight w:val="351"/>
        </w:trPr>
        <w:tc>
          <w:tcPr>
            <w:tcW w:w="4508" w:type="dxa"/>
          </w:tcPr>
          <w:p w14:paraId="24003195" w14:textId="77777777" w:rsidR="00596C76" w:rsidRPr="00B56888" w:rsidRDefault="00596C76" w:rsidP="00436CB8">
            <w:pPr>
              <w:pStyle w:val="Default"/>
              <w:rPr>
                <w:color w:val="auto"/>
                <w:sz w:val="15"/>
                <w:szCs w:val="15"/>
              </w:rPr>
            </w:pPr>
            <w:r w:rsidRPr="00B56888">
              <w:rPr>
                <w:color w:val="auto"/>
                <w:sz w:val="15"/>
                <w:szCs w:val="15"/>
              </w:rPr>
              <w:t xml:space="preserve">Theft of money/valuables/non-agricultural assets </w:t>
            </w:r>
          </w:p>
          <w:p w14:paraId="367AE3BE" w14:textId="77777777" w:rsidR="00596C76" w:rsidRPr="00B56888" w:rsidRDefault="00596C76" w:rsidP="00197491">
            <w:pPr>
              <w:rPr>
                <w:rFonts w:eastAsia="Times New Roman" w:cstheme="minorHAnsi"/>
                <w:bCs/>
                <w:sz w:val="18"/>
                <w:szCs w:val="18"/>
              </w:rPr>
            </w:pPr>
          </w:p>
        </w:tc>
        <w:tc>
          <w:tcPr>
            <w:tcW w:w="4199" w:type="dxa"/>
          </w:tcPr>
          <w:p w14:paraId="237FB5DC" w14:textId="77777777" w:rsidR="00596C76" w:rsidRPr="00B56888" w:rsidRDefault="00596C76" w:rsidP="00197491">
            <w:pPr>
              <w:rPr>
                <w:rFonts w:eastAsia="Times New Roman" w:cstheme="minorHAnsi"/>
                <w:bCs/>
                <w:sz w:val="24"/>
                <w:szCs w:val="24"/>
              </w:rPr>
            </w:pPr>
          </w:p>
        </w:tc>
        <w:tc>
          <w:tcPr>
            <w:tcW w:w="4514" w:type="dxa"/>
          </w:tcPr>
          <w:p w14:paraId="7570777C" w14:textId="77777777" w:rsidR="00596C76" w:rsidRPr="00B56888" w:rsidRDefault="00596C76" w:rsidP="00197491">
            <w:pPr>
              <w:rPr>
                <w:rFonts w:eastAsia="Times New Roman" w:cstheme="minorHAnsi"/>
                <w:bCs/>
                <w:sz w:val="24"/>
                <w:szCs w:val="24"/>
              </w:rPr>
            </w:pPr>
          </w:p>
        </w:tc>
      </w:tr>
      <w:tr w:rsidR="00B56888" w:rsidRPr="00B56888" w14:paraId="4D7153BF" w14:textId="77777777" w:rsidTr="004A566B">
        <w:trPr>
          <w:trHeight w:val="351"/>
        </w:trPr>
        <w:tc>
          <w:tcPr>
            <w:tcW w:w="4508" w:type="dxa"/>
          </w:tcPr>
          <w:p w14:paraId="29F02EEE" w14:textId="77777777" w:rsidR="00596C76" w:rsidRPr="00B56888" w:rsidRDefault="00596C76" w:rsidP="00436CB8">
            <w:pPr>
              <w:pStyle w:val="Default"/>
              <w:rPr>
                <w:color w:val="auto"/>
                <w:sz w:val="15"/>
                <w:szCs w:val="15"/>
              </w:rPr>
            </w:pPr>
            <w:r w:rsidRPr="00B56888">
              <w:rPr>
                <w:color w:val="auto"/>
                <w:sz w:val="15"/>
                <w:szCs w:val="15"/>
              </w:rPr>
              <w:t xml:space="preserve">Theft of agricultural assets/output (crop or livestock) </w:t>
            </w:r>
          </w:p>
          <w:p w14:paraId="7E45276A" w14:textId="77777777" w:rsidR="00596C76" w:rsidRPr="00B56888" w:rsidRDefault="00596C76" w:rsidP="00436CB8">
            <w:pPr>
              <w:pStyle w:val="Default"/>
              <w:rPr>
                <w:color w:val="auto"/>
                <w:sz w:val="15"/>
                <w:szCs w:val="15"/>
              </w:rPr>
            </w:pPr>
          </w:p>
        </w:tc>
        <w:tc>
          <w:tcPr>
            <w:tcW w:w="4199" w:type="dxa"/>
          </w:tcPr>
          <w:p w14:paraId="3E060E3C" w14:textId="77777777" w:rsidR="00596C76" w:rsidRPr="00B56888" w:rsidRDefault="00596C76" w:rsidP="00197491">
            <w:pPr>
              <w:rPr>
                <w:rFonts w:eastAsia="Times New Roman" w:cstheme="minorHAnsi"/>
                <w:bCs/>
                <w:sz w:val="24"/>
                <w:szCs w:val="24"/>
              </w:rPr>
            </w:pPr>
          </w:p>
        </w:tc>
        <w:tc>
          <w:tcPr>
            <w:tcW w:w="4514" w:type="dxa"/>
          </w:tcPr>
          <w:p w14:paraId="095CF00A" w14:textId="77777777" w:rsidR="00596C76" w:rsidRPr="00B56888" w:rsidRDefault="00596C76" w:rsidP="00197491">
            <w:pPr>
              <w:rPr>
                <w:rFonts w:eastAsia="Times New Roman" w:cstheme="minorHAnsi"/>
                <w:bCs/>
                <w:sz w:val="24"/>
                <w:szCs w:val="24"/>
              </w:rPr>
            </w:pPr>
          </w:p>
        </w:tc>
      </w:tr>
      <w:tr w:rsidR="00B56888" w:rsidRPr="00B56888" w14:paraId="3B7A05EA" w14:textId="77777777" w:rsidTr="004A566B">
        <w:trPr>
          <w:trHeight w:val="330"/>
        </w:trPr>
        <w:tc>
          <w:tcPr>
            <w:tcW w:w="4508" w:type="dxa"/>
          </w:tcPr>
          <w:p w14:paraId="0FA6B55C" w14:textId="77777777" w:rsidR="00596C76" w:rsidRPr="00B56888" w:rsidRDefault="00596C76" w:rsidP="00197491">
            <w:pPr>
              <w:rPr>
                <w:rFonts w:eastAsia="Times New Roman" w:cstheme="minorHAnsi"/>
                <w:bCs/>
                <w:sz w:val="18"/>
                <w:szCs w:val="18"/>
              </w:rPr>
            </w:pPr>
            <w:r w:rsidRPr="00B56888">
              <w:rPr>
                <w:rFonts w:eastAsia="Times New Roman" w:cstheme="minorHAnsi"/>
                <w:bCs/>
                <w:sz w:val="18"/>
                <w:szCs w:val="18"/>
              </w:rPr>
              <w:lastRenderedPageBreak/>
              <w:t>Business failure</w:t>
            </w:r>
          </w:p>
        </w:tc>
        <w:tc>
          <w:tcPr>
            <w:tcW w:w="4199" w:type="dxa"/>
          </w:tcPr>
          <w:p w14:paraId="09883E47" w14:textId="77777777" w:rsidR="00596C76" w:rsidRPr="00B56888" w:rsidRDefault="00596C76" w:rsidP="00197491">
            <w:pPr>
              <w:rPr>
                <w:rFonts w:eastAsia="Times New Roman" w:cstheme="minorHAnsi"/>
                <w:bCs/>
                <w:sz w:val="24"/>
                <w:szCs w:val="24"/>
              </w:rPr>
            </w:pPr>
          </w:p>
        </w:tc>
        <w:tc>
          <w:tcPr>
            <w:tcW w:w="4514" w:type="dxa"/>
          </w:tcPr>
          <w:p w14:paraId="4AC9D194" w14:textId="77777777" w:rsidR="00596C76" w:rsidRPr="00B56888" w:rsidRDefault="00596C76" w:rsidP="00197491">
            <w:pPr>
              <w:rPr>
                <w:rFonts w:eastAsia="Times New Roman" w:cstheme="minorHAnsi"/>
                <w:bCs/>
                <w:sz w:val="24"/>
                <w:szCs w:val="24"/>
              </w:rPr>
            </w:pPr>
          </w:p>
        </w:tc>
      </w:tr>
      <w:tr w:rsidR="00B56888" w:rsidRPr="00B56888" w14:paraId="6D859BE3" w14:textId="77777777" w:rsidTr="004A566B">
        <w:trPr>
          <w:trHeight w:val="413"/>
        </w:trPr>
        <w:tc>
          <w:tcPr>
            <w:tcW w:w="4508" w:type="dxa"/>
          </w:tcPr>
          <w:p w14:paraId="5341B21B" w14:textId="77777777" w:rsidR="00596C76" w:rsidRPr="00B56888" w:rsidRDefault="00596C76" w:rsidP="00436CB8">
            <w:pPr>
              <w:pStyle w:val="Default"/>
              <w:rPr>
                <w:color w:val="auto"/>
                <w:sz w:val="15"/>
                <w:szCs w:val="15"/>
              </w:rPr>
            </w:pPr>
            <w:r w:rsidRPr="00B56888">
              <w:rPr>
                <w:color w:val="auto"/>
                <w:sz w:val="15"/>
                <w:szCs w:val="15"/>
              </w:rPr>
              <w:t xml:space="preserve">Loss of employment of previously employed household member(s) (not due to illness or accident) </w:t>
            </w:r>
          </w:p>
          <w:p w14:paraId="1A5A9652" w14:textId="77777777" w:rsidR="00596C76" w:rsidRPr="00B56888" w:rsidRDefault="00596C76" w:rsidP="00197491">
            <w:pPr>
              <w:rPr>
                <w:rFonts w:eastAsia="Times New Roman" w:cstheme="minorHAnsi"/>
                <w:bCs/>
                <w:sz w:val="18"/>
                <w:szCs w:val="18"/>
              </w:rPr>
            </w:pPr>
          </w:p>
        </w:tc>
        <w:tc>
          <w:tcPr>
            <w:tcW w:w="4199" w:type="dxa"/>
          </w:tcPr>
          <w:p w14:paraId="20457978" w14:textId="77777777" w:rsidR="00596C76" w:rsidRPr="00B56888" w:rsidRDefault="00596C76" w:rsidP="00197491">
            <w:pPr>
              <w:rPr>
                <w:rFonts w:eastAsia="Times New Roman" w:cstheme="minorHAnsi"/>
                <w:bCs/>
                <w:sz w:val="24"/>
                <w:szCs w:val="24"/>
              </w:rPr>
            </w:pPr>
          </w:p>
        </w:tc>
        <w:tc>
          <w:tcPr>
            <w:tcW w:w="4514" w:type="dxa"/>
          </w:tcPr>
          <w:p w14:paraId="2451B47B" w14:textId="77777777" w:rsidR="00596C76" w:rsidRPr="00B56888" w:rsidRDefault="00596C76" w:rsidP="00197491">
            <w:pPr>
              <w:rPr>
                <w:rFonts w:eastAsia="Times New Roman" w:cstheme="minorHAnsi"/>
                <w:bCs/>
                <w:sz w:val="24"/>
                <w:szCs w:val="24"/>
              </w:rPr>
            </w:pPr>
          </w:p>
        </w:tc>
      </w:tr>
      <w:tr w:rsidR="00B56888" w:rsidRPr="00B56888" w14:paraId="6D350FD4" w14:textId="77777777" w:rsidTr="004A566B">
        <w:trPr>
          <w:trHeight w:val="413"/>
        </w:trPr>
        <w:tc>
          <w:tcPr>
            <w:tcW w:w="4508" w:type="dxa"/>
          </w:tcPr>
          <w:p w14:paraId="39BA3F10" w14:textId="77777777" w:rsidR="00596C76" w:rsidRPr="00B56888" w:rsidRDefault="00596C76" w:rsidP="00436CB8">
            <w:pPr>
              <w:pStyle w:val="Default"/>
              <w:rPr>
                <w:color w:val="auto"/>
                <w:sz w:val="15"/>
                <w:szCs w:val="15"/>
              </w:rPr>
            </w:pPr>
            <w:r w:rsidRPr="00B56888">
              <w:rPr>
                <w:color w:val="auto"/>
                <w:sz w:val="15"/>
                <w:szCs w:val="15"/>
              </w:rPr>
              <w:t xml:space="preserve">Reduction in the earnings of currently (off-farm) employed household member(s) </w:t>
            </w:r>
          </w:p>
          <w:p w14:paraId="39121C5C" w14:textId="77777777" w:rsidR="00596C76" w:rsidRPr="00B56888" w:rsidRDefault="00596C76" w:rsidP="00436CB8">
            <w:pPr>
              <w:pStyle w:val="Default"/>
              <w:rPr>
                <w:color w:val="auto"/>
                <w:sz w:val="15"/>
                <w:szCs w:val="15"/>
              </w:rPr>
            </w:pPr>
          </w:p>
        </w:tc>
        <w:tc>
          <w:tcPr>
            <w:tcW w:w="4199" w:type="dxa"/>
          </w:tcPr>
          <w:p w14:paraId="06D6BD35" w14:textId="77777777" w:rsidR="00596C76" w:rsidRPr="00B56888" w:rsidRDefault="00596C76" w:rsidP="00197491">
            <w:pPr>
              <w:rPr>
                <w:rFonts w:eastAsia="Times New Roman" w:cstheme="minorHAnsi"/>
                <w:bCs/>
                <w:sz w:val="24"/>
                <w:szCs w:val="24"/>
              </w:rPr>
            </w:pPr>
          </w:p>
        </w:tc>
        <w:tc>
          <w:tcPr>
            <w:tcW w:w="4514" w:type="dxa"/>
          </w:tcPr>
          <w:p w14:paraId="77254E2D" w14:textId="77777777" w:rsidR="00596C76" w:rsidRPr="00B56888" w:rsidRDefault="00596C76" w:rsidP="00197491">
            <w:pPr>
              <w:rPr>
                <w:rFonts w:eastAsia="Times New Roman" w:cstheme="minorHAnsi"/>
                <w:bCs/>
                <w:sz w:val="24"/>
                <w:szCs w:val="24"/>
              </w:rPr>
            </w:pPr>
          </w:p>
        </w:tc>
      </w:tr>
      <w:tr w:rsidR="005D39A2" w:rsidRPr="00B56888" w14:paraId="00C03A76" w14:textId="77777777" w:rsidTr="004A566B">
        <w:trPr>
          <w:trHeight w:val="358"/>
        </w:trPr>
        <w:tc>
          <w:tcPr>
            <w:tcW w:w="4508" w:type="dxa"/>
          </w:tcPr>
          <w:p w14:paraId="27AD1F0B" w14:textId="77777777" w:rsidR="00596C76" w:rsidRPr="00B56888" w:rsidRDefault="00596C76" w:rsidP="00197491">
            <w:pPr>
              <w:rPr>
                <w:rFonts w:eastAsia="Times New Roman" w:cstheme="minorHAnsi"/>
                <w:bCs/>
                <w:sz w:val="18"/>
                <w:szCs w:val="18"/>
              </w:rPr>
            </w:pPr>
            <w:r w:rsidRPr="00B56888">
              <w:rPr>
                <w:rFonts w:eastAsia="Times New Roman" w:cstheme="minorHAnsi"/>
                <w:bCs/>
                <w:sz w:val="18"/>
                <w:szCs w:val="18"/>
              </w:rPr>
              <w:t>Other</w:t>
            </w:r>
          </w:p>
        </w:tc>
        <w:tc>
          <w:tcPr>
            <w:tcW w:w="4199" w:type="dxa"/>
          </w:tcPr>
          <w:p w14:paraId="378CB98B" w14:textId="77777777" w:rsidR="00596C76" w:rsidRPr="00B56888" w:rsidRDefault="00596C76" w:rsidP="00197491">
            <w:pPr>
              <w:rPr>
                <w:rFonts w:eastAsia="Times New Roman" w:cstheme="minorHAnsi"/>
                <w:bCs/>
                <w:sz w:val="24"/>
                <w:szCs w:val="24"/>
              </w:rPr>
            </w:pPr>
          </w:p>
        </w:tc>
        <w:tc>
          <w:tcPr>
            <w:tcW w:w="4514" w:type="dxa"/>
          </w:tcPr>
          <w:p w14:paraId="2CB6ED74" w14:textId="77777777" w:rsidR="00596C76" w:rsidRPr="00B56888" w:rsidRDefault="00596C76" w:rsidP="00197491">
            <w:pPr>
              <w:rPr>
                <w:rFonts w:eastAsia="Times New Roman" w:cstheme="minorHAnsi"/>
                <w:bCs/>
                <w:sz w:val="24"/>
                <w:szCs w:val="24"/>
              </w:rPr>
            </w:pPr>
          </w:p>
        </w:tc>
      </w:tr>
    </w:tbl>
    <w:p w14:paraId="698F60A2" w14:textId="77777777" w:rsidR="00892740" w:rsidRPr="00B56888" w:rsidRDefault="00892740" w:rsidP="00892740">
      <w:pPr>
        <w:rPr>
          <w:rFonts w:eastAsia="Times New Roman" w:cstheme="minorHAnsi"/>
          <w:bCs/>
          <w:sz w:val="24"/>
          <w:szCs w:val="24"/>
        </w:rPr>
      </w:pPr>
    </w:p>
    <w:p w14:paraId="3C7B27A8" w14:textId="77777777" w:rsidR="00892740" w:rsidRPr="00B56888" w:rsidRDefault="00892740" w:rsidP="00892740">
      <w:pPr>
        <w:shd w:val="clear" w:color="auto" w:fill="FFFFFF"/>
        <w:spacing w:before="245" w:after="158" w:line="240" w:lineRule="auto"/>
        <w:rPr>
          <w:rFonts w:eastAsia="Times New Roman" w:cstheme="minorHAnsi"/>
          <w:b/>
          <w:bCs/>
          <w:sz w:val="24"/>
          <w:szCs w:val="24"/>
        </w:rPr>
      </w:pPr>
    </w:p>
    <w:p w14:paraId="5BAD2030" w14:textId="77777777" w:rsidR="00892740" w:rsidRPr="00B56888" w:rsidRDefault="00892740" w:rsidP="00892740">
      <w:pPr>
        <w:shd w:val="clear" w:color="auto" w:fill="FFFFFF"/>
        <w:spacing w:after="0" w:line="240" w:lineRule="auto"/>
        <w:rPr>
          <w:rFonts w:eastAsia="Times New Roman" w:cstheme="minorHAnsi"/>
          <w:sz w:val="18"/>
          <w:szCs w:val="18"/>
        </w:rPr>
      </w:pPr>
    </w:p>
    <w:p w14:paraId="1BB8A835" w14:textId="77777777" w:rsidR="00062B36" w:rsidRPr="00B56888" w:rsidRDefault="00892740">
      <w:pPr>
        <w:pStyle w:val="Heading2"/>
      </w:pPr>
      <w:bookmarkStart w:id="37" w:name="_Toc108165411"/>
      <w:r w:rsidRPr="00B56888">
        <w:t>Network matching table</w:t>
      </w:r>
      <w:bookmarkEnd w:id="37"/>
    </w:p>
    <w:p w14:paraId="1619B9C5" w14:textId="77777777" w:rsidR="004C3D14" w:rsidRPr="00B56888" w:rsidRDefault="004C3D14" w:rsidP="004C3D14"/>
    <w:tbl>
      <w:tblPr>
        <w:tblStyle w:val="TableGrid"/>
        <w:tblW w:w="0" w:type="auto"/>
        <w:tblLook w:val="04A0" w:firstRow="1" w:lastRow="0" w:firstColumn="1" w:lastColumn="0" w:noHBand="0" w:noVBand="1"/>
      </w:tblPr>
      <w:tblGrid>
        <w:gridCol w:w="12582"/>
      </w:tblGrid>
      <w:tr w:rsidR="00B56888" w:rsidRPr="00B56888" w14:paraId="1EE433AD" w14:textId="77777777" w:rsidTr="00C075BA">
        <w:tc>
          <w:tcPr>
            <w:tcW w:w="12582" w:type="dxa"/>
          </w:tcPr>
          <w:p w14:paraId="73F87D1A" w14:textId="1104FCE3" w:rsidR="004C3D14" w:rsidRPr="00B56888" w:rsidRDefault="004C3D14" w:rsidP="004C3D14">
            <w:r w:rsidRPr="00B56888">
              <w:rPr>
                <w:rFonts w:eastAsia="Times New Roman" w:cstheme="minorHAnsi"/>
                <w:b/>
                <w:sz w:val="20"/>
                <w:szCs w:val="20"/>
              </w:rPr>
              <w:t xml:space="preserve">NETWORK MATCHING PROTOCOL </w:t>
            </w:r>
          </w:p>
        </w:tc>
      </w:tr>
      <w:tr w:rsidR="00B56888" w:rsidRPr="00B56888" w14:paraId="33DC15BD" w14:textId="77777777" w:rsidTr="00D01FD5">
        <w:trPr>
          <w:trHeight w:val="1785"/>
        </w:trPr>
        <w:tc>
          <w:tcPr>
            <w:tcW w:w="12582" w:type="dxa"/>
          </w:tcPr>
          <w:p w14:paraId="339F369C" w14:textId="77777777" w:rsidR="004C3D14" w:rsidRPr="00B56888" w:rsidRDefault="004C3D14" w:rsidP="008A260A">
            <w:pPr>
              <w:pStyle w:val="ListParagraph"/>
              <w:numPr>
                <w:ilvl w:val="0"/>
                <w:numId w:val="45"/>
              </w:numPr>
              <w:spacing w:before="100" w:beforeAutospacing="1"/>
              <w:rPr>
                <w:rFonts w:eastAsia="Times New Roman" w:cstheme="minorHAnsi"/>
              </w:rPr>
            </w:pPr>
            <w:r w:rsidRPr="00B56888">
              <w:rPr>
                <w:rFonts w:eastAsia="Times New Roman" w:cstheme="minorHAnsi"/>
              </w:rPr>
              <w:t>please match the household with the reference to the booklet:</w:t>
            </w:r>
          </w:p>
          <w:p w14:paraId="7DFED270" w14:textId="77777777" w:rsidR="004C3D14" w:rsidRPr="00B56888" w:rsidRDefault="00A52B97" w:rsidP="006E427D">
            <w:pPr>
              <w:spacing w:before="100" w:beforeAutospacing="1" w:after="115" w:line="276" w:lineRule="auto"/>
              <w:ind w:left="390"/>
            </w:pPr>
            <w:r w:rsidRPr="00B56888">
              <w:rPr>
                <w:rFonts w:eastAsia="Times New Roman" w:cstheme="minorHAnsi"/>
              </w:rPr>
              <w:t>Is the PERSON the head of the household? Is the Spouse? Is the Child? ...</w:t>
            </w:r>
            <w:r w:rsidRPr="00B56888">
              <w:rPr>
                <w:rFonts w:eastAsia="Times New Roman" w:cstheme="minorHAnsi"/>
              </w:rPr>
              <w:br/>
              <w:t>Was the household of the PERSON mentioned in a previous relationship before?</w:t>
            </w:r>
            <w:r w:rsidR="006E427D" w:rsidRPr="00B56888">
              <w:rPr>
                <w:rFonts w:eastAsia="Times New Roman" w:cstheme="minorHAnsi"/>
              </w:rPr>
              <w:t xml:space="preserve"> Living with the adult children, parents, sibling, </w:t>
            </w:r>
            <w:proofErr w:type="spellStart"/>
            <w:r w:rsidR="006E427D" w:rsidRPr="00B56888">
              <w:rPr>
                <w:rFonts w:eastAsia="Times New Roman" w:cstheme="minorHAnsi"/>
              </w:rPr>
              <w:t>etc</w:t>
            </w:r>
            <w:proofErr w:type="spellEnd"/>
            <w:r w:rsidR="006E427D" w:rsidRPr="00B56888">
              <w:rPr>
                <w:rFonts w:eastAsia="Times New Roman" w:cstheme="minorHAnsi"/>
              </w:rPr>
              <w:t>?</w:t>
            </w:r>
            <w:r w:rsidRPr="00B56888">
              <w:rPr>
                <w:rFonts w:eastAsia="Times New Roman" w:cstheme="minorHAnsi"/>
              </w:rPr>
              <w:br/>
              <w:t xml:space="preserve">Where is the household located? If </w:t>
            </w:r>
            <w:proofErr w:type="spellStart"/>
            <w:r w:rsidRPr="00B56888">
              <w:rPr>
                <w:rFonts w:eastAsia="Times New Roman" w:cstheme="minorHAnsi"/>
              </w:rPr>
              <w:t>Geradi</w:t>
            </w:r>
            <w:proofErr w:type="spellEnd"/>
            <w:r w:rsidRPr="00B56888">
              <w:rPr>
                <w:rFonts w:eastAsia="Times New Roman" w:cstheme="minorHAnsi"/>
              </w:rPr>
              <w:t>,</w:t>
            </w:r>
            <w:r w:rsidR="006E427D" w:rsidRPr="00B56888">
              <w:rPr>
                <w:rFonts w:eastAsia="Times New Roman" w:cstheme="minorHAnsi"/>
              </w:rPr>
              <w:t xml:space="preserve"> which </w:t>
            </w:r>
            <w:proofErr w:type="spellStart"/>
            <w:r w:rsidR="006E427D" w:rsidRPr="00B56888">
              <w:rPr>
                <w:rFonts w:eastAsia="Times New Roman" w:cstheme="minorHAnsi"/>
              </w:rPr>
              <w:t>subvillage</w:t>
            </w:r>
            <w:proofErr w:type="spellEnd"/>
            <w:r w:rsidR="006E427D" w:rsidRPr="00B56888">
              <w:rPr>
                <w:rFonts w:eastAsia="Times New Roman" w:cstheme="minorHAnsi"/>
              </w:rPr>
              <w:t>?</w:t>
            </w:r>
            <w:r w:rsidRPr="00B56888">
              <w:rPr>
                <w:rFonts w:eastAsia="Times New Roman" w:cstheme="minorHAnsi"/>
              </w:rPr>
              <w:t xml:space="preserve"> Near to which landmark?</w:t>
            </w:r>
            <w:r w:rsidRPr="00B56888">
              <w:rPr>
                <w:rFonts w:eastAsia="Times New Roman" w:cstheme="minorHAnsi"/>
              </w:rPr>
              <w:br/>
            </w:r>
          </w:p>
        </w:tc>
      </w:tr>
      <w:tr w:rsidR="005D39A2" w:rsidRPr="00B56888" w14:paraId="75C20BA5" w14:textId="77777777" w:rsidTr="00C075BA">
        <w:trPr>
          <w:trHeight w:val="975"/>
        </w:trPr>
        <w:tc>
          <w:tcPr>
            <w:tcW w:w="12582" w:type="dxa"/>
          </w:tcPr>
          <w:p w14:paraId="1D3AC1AA" w14:textId="2D6A075C" w:rsidR="00D01FD5" w:rsidRPr="00B56888" w:rsidRDefault="00D01FD5" w:rsidP="009C2BC8">
            <w:pPr>
              <w:pStyle w:val="ListParagraph"/>
              <w:numPr>
                <w:ilvl w:val="0"/>
                <w:numId w:val="23"/>
              </w:numPr>
              <w:spacing w:before="100" w:beforeAutospacing="1" w:after="115" w:line="276" w:lineRule="auto"/>
              <w:rPr>
                <w:rFonts w:eastAsia="Times New Roman" w:cstheme="minorHAnsi"/>
              </w:rPr>
            </w:pPr>
            <w:r w:rsidRPr="00B56888">
              <w:rPr>
                <w:rFonts w:eastAsia="Times New Roman" w:cstheme="minorHAnsi"/>
              </w:rPr>
              <w:t>If MATCH was NOT possible, Write down the full name of the PERSON</w:t>
            </w:r>
            <w:r w:rsidR="004A59C1">
              <w:rPr>
                <w:rFonts w:eastAsia="Times New Roman" w:cstheme="minorHAnsi"/>
              </w:rPr>
              <w:t>, and any other information necessary for identification later: location, markers, members, names.</w:t>
            </w:r>
          </w:p>
          <w:p w14:paraId="72244D9A" w14:textId="77777777" w:rsidR="00D01FD5" w:rsidRPr="00B56888" w:rsidRDefault="00D01FD5" w:rsidP="004C3D14">
            <w:pPr>
              <w:rPr>
                <w:rFonts w:eastAsia="Times New Roman" w:cstheme="minorHAnsi"/>
                <w:b/>
              </w:rPr>
            </w:pPr>
          </w:p>
        </w:tc>
      </w:tr>
    </w:tbl>
    <w:p w14:paraId="3045BF24" w14:textId="77777777" w:rsidR="004C3D14" w:rsidRPr="00B56888" w:rsidRDefault="004C3D14" w:rsidP="004C3D14"/>
    <w:p w14:paraId="7EC287D7" w14:textId="77777777" w:rsidR="004C3D14" w:rsidRPr="00B56888" w:rsidRDefault="004C3D14" w:rsidP="004C3D14"/>
    <w:p w14:paraId="07E2330D" w14:textId="77777777" w:rsidR="004C3D14" w:rsidRPr="00B56888" w:rsidRDefault="004C3D14" w:rsidP="004C3D14"/>
    <w:sectPr w:rsidR="004C3D14" w:rsidRPr="00B56888" w:rsidSect="00E96B2F">
      <w:pgSz w:w="16838" w:h="11906" w:orient="landscape"/>
      <w:pgMar w:top="1440" w:right="1440" w:bottom="1440" w:left="1418"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9" w:author="Albert Rodriguez Sala [2]" w:date="2023-05-18T13:05:00Z" w:initials="ARS">
    <w:p w14:paraId="5D274003" w14:textId="77777777" w:rsidR="009C2BC8" w:rsidRDefault="009C2BC8" w:rsidP="00E70BFE">
      <w:pPr>
        <w:pStyle w:val="CommentText"/>
      </w:pPr>
      <w:r>
        <w:rPr>
          <w:rStyle w:val="CommentReference"/>
        </w:rPr>
        <w:annotationRef/>
      </w:r>
      <w:r>
        <w:t>E-F questions seem repetitive. I'd keep only 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2740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0A127" w16cex:dateUtc="2023-05-18T12: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274003" w16cid:durableId="2810A1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1661F" w14:textId="77777777" w:rsidR="00813BDC" w:rsidRDefault="00813BDC" w:rsidP="008D7054">
      <w:pPr>
        <w:spacing w:after="0" w:line="240" w:lineRule="auto"/>
      </w:pPr>
      <w:r>
        <w:separator/>
      </w:r>
    </w:p>
  </w:endnote>
  <w:endnote w:type="continuationSeparator" w:id="0">
    <w:p w14:paraId="6EFE2930" w14:textId="77777777" w:rsidR="00813BDC" w:rsidRDefault="00813BDC" w:rsidP="008D7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4CDBE" w14:textId="77777777" w:rsidR="00813BDC" w:rsidRDefault="00813BDC" w:rsidP="008D7054">
      <w:pPr>
        <w:spacing w:after="0" w:line="240" w:lineRule="auto"/>
      </w:pPr>
      <w:r>
        <w:separator/>
      </w:r>
    </w:p>
  </w:footnote>
  <w:footnote w:type="continuationSeparator" w:id="0">
    <w:p w14:paraId="3E22BD63" w14:textId="77777777" w:rsidR="00813BDC" w:rsidRDefault="00813BDC" w:rsidP="008D70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E4E50"/>
    <w:multiLevelType w:val="multilevel"/>
    <w:tmpl w:val="142E6FE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2E15EB"/>
    <w:multiLevelType w:val="hybridMultilevel"/>
    <w:tmpl w:val="E55A4FFC"/>
    <w:lvl w:ilvl="0" w:tplc="B42A2236">
      <w:start w:val="1"/>
      <w:numFmt w:val="lowerLetter"/>
      <w:lvlText w:val="%1)"/>
      <w:lvlJc w:val="left"/>
      <w:pPr>
        <w:ind w:left="2487"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 w15:restartNumberingAfterBreak="0">
    <w:nsid w:val="0A4A67B9"/>
    <w:multiLevelType w:val="hybridMultilevel"/>
    <w:tmpl w:val="389AD68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C745FD2"/>
    <w:multiLevelType w:val="multilevel"/>
    <w:tmpl w:val="50705E62"/>
    <w:lvl w:ilvl="0">
      <w:start w:val="1"/>
      <w:numFmt w:val="decimal"/>
      <w:lvlText w:val="%1."/>
      <w:lvlJc w:val="left"/>
      <w:pPr>
        <w:ind w:left="216" w:firstLine="0"/>
      </w:pPr>
    </w:lvl>
    <w:lvl w:ilvl="1">
      <w:start w:val="1"/>
      <w:numFmt w:val="decimal"/>
      <w:lvlText w:val="%2."/>
      <w:lvlJc w:val="left"/>
      <w:pPr>
        <w:ind w:left="216" w:firstLine="0"/>
      </w:pPr>
    </w:lvl>
    <w:lvl w:ilvl="2">
      <w:start w:val="1"/>
      <w:numFmt w:val="upperLetter"/>
      <w:lvlText w:val="%3."/>
      <w:lvlJc w:val="left"/>
      <w:pPr>
        <w:ind w:left="0" w:firstLine="360"/>
      </w:pPr>
    </w:lvl>
    <w:lvl w:ilvl="3">
      <w:start w:val="1"/>
      <w:numFmt w:val="low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11E82981"/>
    <w:multiLevelType w:val="hybridMultilevel"/>
    <w:tmpl w:val="E6BA0DEA"/>
    <w:lvl w:ilvl="0" w:tplc="04090015">
      <w:start w:val="1"/>
      <w:numFmt w:val="upperLetter"/>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5" w15:restartNumberingAfterBreak="0">
    <w:nsid w:val="12533F20"/>
    <w:multiLevelType w:val="hybridMultilevel"/>
    <w:tmpl w:val="DC1E0402"/>
    <w:lvl w:ilvl="0" w:tplc="2A1CD74E">
      <w:start w:val="1"/>
      <w:numFmt w:val="upperLetter"/>
      <w:lvlText w:val="%1."/>
      <w:lvlJc w:val="left"/>
      <w:pPr>
        <w:ind w:left="144" w:firstLine="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1A5913"/>
    <w:multiLevelType w:val="hybridMultilevel"/>
    <w:tmpl w:val="6F3A645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E723D3C"/>
    <w:multiLevelType w:val="hybridMultilevel"/>
    <w:tmpl w:val="662893B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C65C23"/>
    <w:multiLevelType w:val="multilevel"/>
    <w:tmpl w:val="3278843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imes New Roman" w:hAnsi="Calibri" w:cs="Calibri" w:hint="default"/>
      </w:rPr>
    </w:lvl>
    <w:lvl w:ilvl="2">
      <w:start w:val="1"/>
      <w:numFmt w:val="lowerLetter"/>
      <w:lvlText w:val="%3)"/>
      <w:lvlJc w:val="left"/>
      <w:pPr>
        <w:ind w:left="2203" w:hanging="360"/>
      </w:pPr>
      <w:rPr>
        <w:rFonts w:hint="default"/>
      </w:rPr>
    </w:lvl>
    <w:lvl w:ilvl="3">
      <w:start w:val="1"/>
      <w:numFmt w:val="lowerLetter"/>
      <w:lvlText w:val="%4)"/>
      <w:lvlJc w:val="left"/>
      <w:pPr>
        <w:ind w:left="2487"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E8703E"/>
    <w:multiLevelType w:val="multilevel"/>
    <w:tmpl w:val="7CCAE4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D02719"/>
    <w:multiLevelType w:val="hybridMultilevel"/>
    <w:tmpl w:val="31526C7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2235C3D"/>
    <w:multiLevelType w:val="multilevel"/>
    <w:tmpl w:val="B2D4005A"/>
    <w:lvl w:ilvl="0">
      <w:start w:val="1"/>
      <w:numFmt w:val="decimal"/>
      <w:lvlText w:val="%1."/>
      <w:lvlJc w:val="left"/>
      <w:pPr>
        <w:tabs>
          <w:tab w:val="num" w:pos="720"/>
        </w:tabs>
        <w:ind w:left="720" w:hanging="360"/>
      </w:pPr>
    </w:lvl>
    <w:lvl w:ilvl="1">
      <w:start w:val="1"/>
      <w:numFmt w:val="upp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1F50D4"/>
    <w:multiLevelType w:val="hybridMultilevel"/>
    <w:tmpl w:val="4120C75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AFE1732"/>
    <w:multiLevelType w:val="hybridMultilevel"/>
    <w:tmpl w:val="2146F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5"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1A1AA4"/>
    <w:multiLevelType w:val="multilevel"/>
    <w:tmpl w:val="8DE4E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904405"/>
    <w:multiLevelType w:val="hybridMultilevel"/>
    <w:tmpl w:val="C266438A"/>
    <w:lvl w:ilvl="0" w:tplc="0409000F">
      <w:start w:val="1"/>
      <w:numFmt w:val="decimal"/>
      <w:lvlText w:val="%1."/>
      <w:lvlJc w:val="left"/>
      <w:pPr>
        <w:ind w:left="144" w:firstLine="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000FD6"/>
    <w:multiLevelType w:val="hybridMultilevel"/>
    <w:tmpl w:val="B588ABE0"/>
    <w:lvl w:ilvl="0" w:tplc="B42A2236">
      <w:start w:val="1"/>
      <w:numFmt w:val="lowerLetter"/>
      <w:lvlText w:val="%1)"/>
      <w:lvlJc w:val="left"/>
      <w:pPr>
        <w:ind w:left="2487"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7" w15:restartNumberingAfterBreak="0">
    <w:nsid w:val="2E8E3F6C"/>
    <w:multiLevelType w:val="multilevel"/>
    <w:tmpl w:val="ABD20BE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8" w15:restartNumberingAfterBreak="0">
    <w:nsid w:val="32C435B2"/>
    <w:multiLevelType w:val="multilevel"/>
    <w:tmpl w:val="4768E4BA"/>
    <w:lvl w:ilvl="0">
      <w:start w:val="6"/>
      <w:numFmt w:val="decimal"/>
      <w:lvlText w:val="%1."/>
      <w:lvlJc w:val="left"/>
      <w:pPr>
        <w:tabs>
          <w:tab w:val="num" w:pos="720"/>
        </w:tabs>
        <w:ind w:left="720" w:hanging="360"/>
      </w:pPr>
      <w:rPr>
        <w:rFonts w:hint="default"/>
      </w:rPr>
    </w:lvl>
    <w:lvl w:ilvl="1">
      <w:start w:val="1"/>
      <w:numFmt w:val="decimal"/>
      <w:lvlText w:val="%2."/>
      <w:lvlJc w:val="left"/>
      <w:pPr>
        <w:ind w:left="0" w:firstLine="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 w15:restartNumberingAfterBreak="0">
    <w:nsid w:val="348F0B4E"/>
    <w:multiLevelType w:val="hybridMultilevel"/>
    <w:tmpl w:val="E3943D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C16628"/>
    <w:multiLevelType w:val="multilevel"/>
    <w:tmpl w:val="3278843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imes New Roman" w:hAnsi="Calibri" w:cs="Calibri" w:hint="default"/>
      </w:rPr>
    </w:lvl>
    <w:lvl w:ilvl="2">
      <w:start w:val="1"/>
      <w:numFmt w:val="lowerLetter"/>
      <w:lvlText w:val="%3)"/>
      <w:lvlJc w:val="left"/>
      <w:pPr>
        <w:ind w:left="2160" w:hanging="360"/>
      </w:pPr>
      <w:rPr>
        <w:rFonts w:hint="default"/>
      </w:r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67A156F"/>
    <w:multiLevelType w:val="hybridMultilevel"/>
    <w:tmpl w:val="A71EB6B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C387D43"/>
    <w:multiLevelType w:val="hybridMultilevel"/>
    <w:tmpl w:val="9D16C81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D3B3DDF"/>
    <w:multiLevelType w:val="hybridMultilevel"/>
    <w:tmpl w:val="8EE4368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1C85088"/>
    <w:multiLevelType w:val="multilevel"/>
    <w:tmpl w:val="8F867F1A"/>
    <w:lvl w:ilvl="0">
      <w:start w:val="6"/>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6274E0"/>
    <w:multiLevelType w:val="hybridMultilevel"/>
    <w:tmpl w:val="C266438A"/>
    <w:lvl w:ilvl="0" w:tplc="0409000F">
      <w:start w:val="1"/>
      <w:numFmt w:val="decimal"/>
      <w:lvlText w:val="%1."/>
      <w:lvlJc w:val="left"/>
      <w:pPr>
        <w:ind w:left="144" w:firstLine="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1A688D"/>
    <w:multiLevelType w:val="hybridMultilevel"/>
    <w:tmpl w:val="3E606DFA"/>
    <w:lvl w:ilvl="0" w:tplc="1FC883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4D0401"/>
    <w:multiLevelType w:val="hybridMultilevel"/>
    <w:tmpl w:val="A71EB6B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68D61E3"/>
    <w:multiLevelType w:val="hybridMultilevel"/>
    <w:tmpl w:val="F3FC9088"/>
    <w:lvl w:ilvl="0" w:tplc="04090017">
      <w:start w:val="1"/>
      <w:numFmt w:val="lowerLetter"/>
      <w:lvlText w:val="%1)"/>
      <w:lvlJc w:val="left"/>
      <w:pPr>
        <w:ind w:left="1493" w:hanging="360"/>
      </w:pPr>
    </w:lvl>
    <w:lvl w:ilvl="1" w:tplc="04090019" w:tentative="1">
      <w:start w:val="1"/>
      <w:numFmt w:val="lowerLetter"/>
      <w:lvlText w:val="%2."/>
      <w:lvlJc w:val="left"/>
      <w:pPr>
        <w:ind w:left="2213" w:hanging="360"/>
      </w:pPr>
    </w:lvl>
    <w:lvl w:ilvl="2" w:tplc="0409001B" w:tentative="1">
      <w:start w:val="1"/>
      <w:numFmt w:val="lowerRoman"/>
      <w:lvlText w:val="%3."/>
      <w:lvlJc w:val="right"/>
      <w:pPr>
        <w:ind w:left="2933" w:hanging="180"/>
      </w:pPr>
    </w:lvl>
    <w:lvl w:ilvl="3" w:tplc="0409000F" w:tentative="1">
      <w:start w:val="1"/>
      <w:numFmt w:val="decimal"/>
      <w:lvlText w:val="%4."/>
      <w:lvlJc w:val="left"/>
      <w:pPr>
        <w:ind w:left="3653" w:hanging="360"/>
      </w:pPr>
    </w:lvl>
    <w:lvl w:ilvl="4" w:tplc="04090019" w:tentative="1">
      <w:start w:val="1"/>
      <w:numFmt w:val="lowerLetter"/>
      <w:lvlText w:val="%5."/>
      <w:lvlJc w:val="left"/>
      <w:pPr>
        <w:ind w:left="4373" w:hanging="360"/>
      </w:pPr>
    </w:lvl>
    <w:lvl w:ilvl="5" w:tplc="0409001B" w:tentative="1">
      <w:start w:val="1"/>
      <w:numFmt w:val="lowerRoman"/>
      <w:lvlText w:val="%6."/>
      <w:lvlJc w:val="right"/>
      <w:pPr>
        <w:ind w:left="5093" w:hanging="180"/>
      </w:pPr>
    </w:lvl>
    <w:lvl w:ilvl="6" w:tplc="0409000F" w:tentative="1">
      <w:start w:val="1"/>
      <w:numFmt w:val="decimal"/>
      <w:lvlText w:val="%7."/>
      <w:lvlJc w:val="left"/>
      <w:pPr>
        <w:ind w:left="5813" w:hanging="360"/>
      </w:pPr>
    </w:lvl>
    <w:lvl w:ilvl="7" w:tplc="04090019" w:tentative="1">
      <w:start w:val="1"/>
      <w:numFmt w:val="lowerLetter"/>
      <w:lvlText w:val="%8."/>
      <w:lvlJc w:val="left"/>
      <w:pPr>
        <w:ind w:left="6533" w:hanging="360"/>
      </w:pPr>
    </w:lvl>
    <w:lvl w:ilvl="8" w:tplc="0409001B" w:tentative="1">
      <w:start w:val="1"/>
      <w:numFmt w:val="lowerRoman"/>
      <w:lvlText w:val="%9."/>
      <w:lvlJc w:val="right"/>
      <w:pPr>
        <w:ind w:left="7253" w:hanging="180"/>
      </w:pPr>
    </w:lvl>
  </w:abstractNum>
  <w:abstractNum w:abstractNumId="29" w15:restartNumberingAfterBreak="0">
    <w:nsid w:val="48A40510"/>
    <w:multiLevelType w:val="hybridMultilevel"/>
    <w:tmpl w:val="B40230E0"/>
    <w:lvl w:ilvl="0" w:tplc="D952C2A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3D59E7"/>
    <w:multiLevelType w:val="hybridMultilevel"/>
    <w:tmpl w:val="64DE102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4FDE34DC"/>
    <w:multiLevelType w:val="hybridMultilevel"/>
    <w:tmpl w:val="90745EAE"/>
    <w:lvl w:ilvl="0" w:tplc="D65AD19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0E77D07"/>
    <w:multiLevelType w:val="hybridMultilevel"/>
    <w:tmpl w:val="5F0231A0"/>
    <w:lvl w:ilvl="0" w:tplc="B42A2236">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54B917C9"/>
    <w:multiLevelType w:val="hybridMultilevel"/>
    <w:tmpl w:val="8C921E4A"/>
    <w:lvl w:ilvl="0" w:tplc="55506776">
      <w:start w:val="1"/>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34" w15:restartNumberingAfterBreak="0">
    <w:nsid w:val="56DA3A32"/>
    <w:multiLevelType w:val="multilevel"/>
    <w:tmpl w:val="8F16C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7AA673F"/>
    <w:multiLevelType w:val="hybridMultilevel"/>
    <w:tmpl w:val="6C28AFA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7B454CA"/>
    <w:multiLevelType w:val="hybridMultilevel"/>
    <w:tmpl w:val="EBAE0BBC"/>
    <w:lvl w:ilvl="0" w:tplc="8E1A0DC4">
      <w:start w:val="1"/>
      <w:numFmt w:val="upperLetter"/>
      <w:lvlText w:val="%1."/>
      <w:lvlJc w:val="left"/>
      <w:pPr>
        <w:ind w:left="360"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8A60FB2"/>
    <w:multiLevelType w:val="hybridMultilevel"/>
    <w:tmpl w:val="D7CE92C4"/>
    <w:lvl w:ilvl="0" w:tplc="B42A2236">
      <w:start w:val="1"/>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38" w15:restartNumberingAfterBreak="0">
    <w:nsid w:val="59961D6A"/>
    <w:multiLevelType w:val="hybridMultilevel"/>
    <w:tmpl w:val="EB7CA2EC"/>
    <w:lvl w:ilvl="0" w:tplc="1FC8832A">
      <w:start w:val="1"/>
      <w:numFmt w:val="decimal"/>
      <w:lvlText w:val="%1."/>
      <w:lvlJc w:val="left"/>
      <w:pPr>
        <w:ind w:left="144" w:firstLine="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CC24CB2"/>
    <w:multiLevelType w:val="hybridMultilevel"/>
    <w:tmpl w:val="80BC43BA"/>
    <w:lvl w:ilvl="0" w:tplc="B42A223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0" w15:restartNumberingAfterBreak="0">
    <w:nsid w:val="5CCE1FCF"/>
    <w:multiLevelType w:val="hybridMultilevel"/>
    <w:tmpl w:val="278A3308"/>
    <w:lvl w:ilvl="0" w:tplc="F8D24468">
      <w:start w:val="2"/>
      <w:numFmt w:val="upperLetter"/>
      <w:lvlText w:val="%1."/>
      <w:lvlJc w:val="left"/>
      <w:pPr>
        <w:ind w:left="144" w:firstLine="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DE85F34"/>
    <w:multiLevelType w:val="multilevel"/>
    <w:tmpl w:val="51E050D2"/>
    <w:lvl w:ilvl="0">
      <w:start w:val="7"/>
      <w:numFmt w:val="decimal"/>
      <w:lvlText w:val="%1."/>
      <w:lvlJc w:val="left"/>
      <w:pPr>
        <w:tabs>
          <w:tab w:val="num" w:pos="720"/>
        </w:tabs>
        <w:ind w:left="720" w:hanging="360"/>
      </w:pPr>
    </w:lvl>
    <w:lvl w:ilvl="1">
      <w:start w:val="15"/>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6A51076"/>
    <w:multiLevelType w:val="multilevel"/>
    <w:tmpl w:val="73AACA9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6F22BDE"/>
    <w:multiLevelType w:val="multilevel"/>
    <w:tmpl w:val="D7A8C06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7671ABF"/>
    <w:multiLevelType w:val="hybridMultilevel"/>
    <w:tmpl w:val="3E606DFA"/>
    <w:lvl w:ilvl="0" w:tplc="1FC883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1DE2DB0"/>
    <w:multiLevelType w:val="multilevel"/>
    <w:tmpl w:val="754440EC"/>
    <w:lvl w:ilvl="0">
      <w:start w:val="3"/>
      <w:numFmt w:val="decimal"/>
      <w:lvlText w:val="%1."/>
      <w:lvlJc w:val="left"/>
      <w:pPr>
        <w:tabs>
          <w:tab w:val="num" w:pos="720"/>
        </w:tabs>
        <w:ind w:left="720" w:hanging="360"/>
      </w:pPr>
      <w:rPr>
        <w:rFonts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6" w15:restartNumberingAfterBreak="0">
    <w:nsid w:val="7A7A711B"/>
    <w:multiLevelType w:val="multilevel"/>
    <w:tmpl w:val="A11675F0"/>
    <w:lvl w:ilvl="0">
      <w:start w:val="1"/>
      <w:numFmt w:val="decimal"/>
      <w:lvlText w:val="%1."/>
      <w:lvlJc w:val="left"/>
      <w:pPr>
        <w:ind w:left="216" w:firstLine="0"/>
      </w:pPr>
      <w:rPr>
        <w:rFonts w:hint="default"/>
      </w:rPr>
    </w:lvl>
    <w:lvl w:ilvl="1">
      <w:start w:val="1"/>
      <w:numFmt w:val="decimal"/>
      <w:lvlText w:val="%2."/>
      <w:lvlJc w:val="left"/>
      <w:pPr>
        <w:ind w:left="216" w:firstLine="0"/>
      </w:pPr>
      <w:rPr>
        <w:rFonts w:hint="default"/>
      </w:rPr>
    </w:lvl>
    <w:lvl w:ilvl="2">
      <w:start w:val="2"/>
      <w:numFmt w:val="upperLetter"/>
      <w:lvlText w:val="%3."/>
      <w:lvlJc w:val="left"/>
      <w:pPr>
        <w:ind w:left="0" w:firstLine="360"/>
      </w:pPr>
      <w:rPr>
        <w:rFonts w:hint="default"/>
      </w:rPr>
    </w:lvl>
    <w:lvl w:ilvl="3">
      <w:start w:val="1"/>
      <w:numFmt w:val="low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left"/>
      <w:pPr>
        <w:ind w:left="6480" w:hanging="360"/>
      </w:pPr>
      <w:rPr>
        <w:rFonts w:hint="default"/>
      </w:rPr>
    </w:lvl>
  </w:abstractNum>
  <w:abstractNum w:abstractNumId="47" w15:restartNumberingAfterBreak="0">
    <w:nsid w:val="7E0F52BA"/>
    <w:multiLevelType w:val="hybridMultilevel"/>
    <w:tmpl w:val="90745EAE"/>
    <w:lvl w:ilvl="0" w:tplc="D65AD19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86261370">
    <w:abstractNumId w:val="14"/>
  </w:num>
  <w:num w:numId="2" w16cid:durableId="231162449">
    <w:abstractNumId w:val="7"/>
  </w:num>
  <w:num w:numId="3" w16cid:durableId="1702710261">
    <w:abstractNumId w:val="20"/>
  </w:num>
  <w:num w:numId="4" w16cid:durableId="1514145748">
    <w:abstractNumId w:val="18"/>
  </w:num>
  <w:num w:numId="5" w16cid:durableId="1286496887">
    <w:abstractNumId w:val="0"/>
  </w:num>
  <w:num w:numId="6" w16cid:durableId="1993025122">
    <w:abstractNumId w:val="28"/>
  </w:num>
  <w:num w:numId="7" w16cid:durableId="1174955071">
    <w:abstractNumId w:val="31"/>
  </w:num>
  <w:num w:numId="8" w16cid:durableId="1709834889">
    <w:abstractNumId w:val="10"/>
  </w:num>
  <w:num w:numId="9" w16cid:durableId="156700276">
    <w:abstractNumId w:val="39"/>
  </w:num>
  <w:num w:numId="10" w16cid:durableId="229392003">
    <w:abstractNumId w:val="32"/>
  </w:num>
  <w:num w:numId="11" w16cid:durableId="1386299477">
    <w:abstractNumId w:val="16"/>
  </w:num>
  <w:num w:numId="12" w16cid:durableId="913441750">
    <w:abstractNumId w:val="37"/>
  </w:num>
  <w:num w:numId="13" w16cid:durableId="318266834">
    <w:abstractNumId w:val="47"/>
  </w:num>
  <w:num w:numId="14" w16cid:durableId="989749993">
    <w:abstractNumId w:val="12"/>
  </w:num>
  <w:num w:numId="15" w16cid:durableId="1329364088">
    <w:abstractNumId w:val="11"/>
  </w:num>
  <w:num w:numId="16" w16cid:durableId="106657929">
    <w:abstractNumId w:val="36"/>
  </w:num>
  <w:num w:numId="17" w16cid:durableId="1053238163">
    <w:abstractNumId w:val="15"/>
  </w:num>
  <w:num w:numId="18" w16cid:durableId="642151899">
    <w:abstractNumId w:val="38"/>
  </w:num>
  <w:num w:numId="19" w16cid:durableId="207227300">
    <w:abstractNumId w:val="17"/>
  </w:num>
  <w:num w:numId="20" w16cid:durableId="1107432089">
    <w:abstractNumId w:val="27"/>
  </w:num>
  <w:num w:numId="21" w16cid:durableId="663364738">
    <w:abstractNumId w:val="5"/>
  </w:num>
  <w:num w:numId="22" w16cid:durableId="708149220">
    <w:abstractNumId w:val="6"/>
  </w:num>
  <w:num w:numId="23" w16cid:durableId="994993238">
    <w:abstractNumId w:val="43"/>
  </w:num>
  <w:num w:numId="24" w16cid:durableId="325523681">
    <w:abstractNumId w:val="3"/>
  </w:num>
  <w:num w:numId="25" w16cid:durableId="257904499">
    <w:abstractNumId w:val="46"/>
  </w:num>
  <w:num w:numId="26" w16cid:durableId="66925306">
    <w:abstractNumId w:val="19"/>
  </w:num>
  <w:num w:numId="27" w16cid:durableId="1191256662">
    <w:abstractNumId w:val="40"/>
  </w:num>
  <w:num w:numId="28" w16cid:durableId="1266815024">
    <w:abstractNumId w:val="2"/>
  </w:num>
  <w:num w:numId="29" w16cid:durableId="198133316">
    <w:abstractNumId w:val="44"/>
  </w:num>
  <w:num w:numId="30" w16cid:durableId="528252447">
    <w:abstractNumId w:val="25"/>
  </w:num>
  <w:num w:numId="31" w16cid:durableId="27878356">
    <w:abstractNumId w:val="26"/>
  </w:num>
  <w:num w:numId="32" w16cid:durableId="1780486642">
    <w:abstractNumId w:val="34"/>
  </w:num>
  <w:num w:numId="33" w16cid:durableId="1888030550">
    <w:abstractNumId w:val="9"/>
  </w:num>
  <w:num w:numId="34" w16cid:durableId="368918767">
    <w:abstractNumId w:val="42"/>
  </w:num>
  <w:num w:numId="35" w16cid:durableId="1865627265">
    <w:abstractNumId w:val="24"/>
  </w:num>
  <w:num w:numId="36" w16cid:durableId="1814442417">
    <w:abstractNumId w:val="41"/>
  </w:num>
  <w:num w:numId="37" w16cid:durableId="1716849438">
    <w:abstractNumId w:val="30"/>
  </w:num>
  <w:num w:numId="38" w16cid:durableId="1486584521">
    <w:abstractNumId w:val="22"/>
  </w:num>
  <w:num w:numId="39" w16cid:durableId="1422337961">
    <w:abstractNumId w:val="35"/>
  </w:num>
  <w:num w:numId="40" w16cid:durableId="2000765458">
    <w:abstractNumId w:val="23"/>
  </w:num>
  <w:num w:numId="41" w16cid:durableId="970205463">
    <w:abstractNumId w:val="33"/>
  </w:num>
  <w:num w:numId="42" w16cid:durableId="501286938">
    <w:abstractNumId w:val="1"/>
  </w:num>
  <w:num w:numId="43" w16cid:durableId="1456369908">
    <w:abstractNumId w:val="8"/>
  </w:num>
  <w:num w:numId="44" w16cid:durableId="161168705">
    <w:abstractNumId w:val="13"/>
  </w:num>
  <w:num w:numId="45" w16cid:durableId="1076630732">
    <w:abstractNumId w:val="4"/>
  </w:num>
  <w:num w:numId="46" w16cid:durableId="887448573">
    <w:abstractNumId w:val="21"/>
  </w:num>
  <w:num w:numId="47" w16cid:durableId="1269696078">
    <w:abstractNumId w:val="29"/>
  </w:num>
  <w:num w:numId="48" w16cid:durableId="46035594">
    <w:abstractNumId w:val="45"/>
  </w:num>
  <w:numIdMacAtCleanup w:val="4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andro De Magalhaes">
    <w15:presenceInfo w15:providerId="AD" w15:userId="S::eclmdm@bristol.ac.uk::ff217f8e-973f-419d-8b85-dc8c5b6e7437"/>
  </w15:person>
  <w15:person w15:author="Albert Rodriguez Sala">
    <w15:presenceInfo w15:providerId="None" w15:userId="Albert Rodriguez Sala"/>
  </w15:person>
  <w15:person w15:author="Albert Rodriguez Sala [2]">
    <w15:presenceInfo w15:providerId="AD" w15:userId="S::arodrig4@ed.ac.uk::dadaaf52-11fb-47f4-b413-17cc9d68e7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41B"/>
    <w:rsid w:val="000004DE"/>
    <w:rsid w:val="00000C62"/>
    <w:rsid w:val="00004674"/>
    <w:rsid w:val="00005D3C"/>
    <w:rsid w:val="00007F7F"/>
    <w:rsid w:val="0001650F"/>
    <w:rsid w:val="000168C4"/>
    <w:rsid w:val="00024B0F"/>
    <w:rsid w:val="00027AAE"/>
    <w:rsid w:val="00027FCC"/>
    <w:rsid w:val="00031FED"/>
    <w:rsid w:val="00032255"/>
    <w:rsid w:val="000332D2"/>
    <w:rsid w:val="000361A3"/>
    <w:rsid w:val="00043530"/>
    <w:rsid w:val="00055B59"/>
    <w:rsid w:val="00057A0C"/>
    <w:rsid w:val="00062B36"/>
    <w:rsid w:val="000639AC"/>
    <w:rsid w:val="000661D4"/>
    <w:rsid w:val="000767B0"/>
    <w:rsid w:val="00077277"/>
    <w:rsid w:val="00077776"/>
    <w:rsid w:val="0008361B"/>
    <w:rsid w:val="00085B20"/>
    <w:rsid w:val="00092C35"/>
    <w:rsid w:val="000955CF"/>
    <w:rsid w:val="00097365"/>
    <w:rsid w:val="00097E44"/>
    <w:rsid w:val="000A13CD"/>
    <w:rsid w:val="000A3AD0"/>
    <w:rsid w:val="000A6548"/>
    <w:rsid w:val="000B5F26"/>
    <w:rsid w:val="000C0120"/>
    <w:rsid w:val="000C12C8"/>
    <w:rsid w:val="000C1E3C"/>
    <w:rsid w:val="000C26E3"/>
    <w:rsid w:val="000D13D5"/>
    <w:rsid w:val="000D5044"/>
    <w:rsid w:val="000E4E67"/>
    <w:rsid w:val="000F719D"/>
    <w:rsid w:val="001025B7"/>
    <w:rsid w:val="00103405"/>
    <w:rsid w:val="00121F43"/>
    <w:rsid w:val="00124213"/>
    <w:rsid w:val="0012679B"/>
    <w:rsid w:val="00127F3B"/>
    <w:rsid w:val="00155EF4"/>
    <w:rsid w:val="001568DB"/>
    <w:rsid w:val="00157437"/>
    <w:rsid w:val="00170876"/>
    <w:rsid w:val="0017502D"/>
    <w:rsid w:val="001815E5"/>
    <w:rsid w:val="00196704"/>
    <w:rsid w:val="00197491"/>
    <w:rsid w:val="001A0201"/>
    <w:rsid w:val="001A0F85"/>
    <w:rsid w:val="001A3FA3"/>
    <w:rsid w:val="001B187F"/>
    <w:rsid w:val="001B4A9A"/>
    <w:rsid w:val="001C262E"/>
    <w:rsid w:val="001D0819"/>
    <w:rsid w:val="001D4DCE"/>
    <w:rsid w:val="001D4DFD"/>
    <w:rsid w:val="00204A91"/>
    <w:rsid w:val="00205221"/>
    <w:rsid w:val="002121F3"/>
    <w:rsid w:val="002213E9"/>
    <w:rsid w:val="00223C3D"/>
    <w:rsid w:val="002338E8"/>
    <w:rsid w:val="00234E82"/>
    <w:rsid w:val="0024010D"/>
    <w:rsid w:val="00241E58"/>
    <w:rsid w:val="0024735A"/>
    <w:rsid w:val="00250B36"/>
    <w:rsid w:val="00252686"/>
    <w:rsid w:val="002544D4"/>
    <w:rsid w:val="00254C7A"/>
    <w:rsid w:val="00256F93"/>
    <w:rsid w:val="00274092"/>
    <w:rsid w:val="002839F2"/>
    <w:rsid w:val="002915BC"/>
    <w:rsid w:val="002B18F3"/>
    <w:rsid w:val="002B7F94"/>
    <w:rsid w:val="002C171B"/>
    <w:rsid w:val="002D1432"/>
    <w:rsid w:val="002D1C8A"/>
    <w:rsid w:val="002D4BA5"/>
    <w:rsid w:val="002D5F29"/>
    <w:rsid w:val="002E19DF"/>
    <w:rsid w:val="002E5793"/>
    <w:rsid w:val="002F08D0"/>
    <w:rsid w:val="00300490"/>
    <w:rsid w:val="00300E63"/>
    <w:rsid w:val="00303B81"/>
    <w:rsid w:val="00303F07"/>
    <w:rsid w:val="00304FA5"/>
    <w:rsid w:val="00305D00"/>
    <w:rsid w:val="0031279C"/>
    <w:rsid w:val="0031598B"/>
    <w:rsid w:val="00322060"/>
    <w:rsid w:val="00323828"/>
    <w:rsid w:val="00331FB0"/>
    <w:rsid w:val="00336201"/>
    <w:rsid w:val="00336E45"/>
    <w:rsid w:val="003522C8"/>
    <w:rsid w:val="003553DD"/>
    <w:rsid w:val="003631F0"/>
    <w:rsid w:val="00365076"/>
    <w:rsid w:val="00367CA9"/>
    <w:rsid w:val="00372EF1"/>
    <w:rsid w:val="0037727D"/>
    <w:rsid w:val="003775F8"/>
    <w:rsid w:val="003823D7"/>
    <w:rsid w:val="003B11AE"/>
    <w:rsid w:val="003B4091"/>
    <w:rsid w:val="003C4ABB"/>
    <w:rsid w:val="003C528A"/>
    <w:rsid w:val="003D364F"/>
    <w:rsid w:val="003D7A34"/>
    <w:rsid w:val="003E2ED4"/>
    <w:rsid w:val="003F0B3F"/>
    <w:rsid w:val="003F42A7"/>
    <w:rsid w:val="003F527E"/>
    <w:rsid w:val="003F54F7"/>
    <w:rsid w:val="00403B52"/>
    <w:rsid w:val="00412BE7"/>
    <w:rsid w:val="00413A42"/>
    <w:rsid w:val="004159B9"/>
    <w:rsid w:val="00425A90"/>
    <w:rsid w:val="00436CB8"/>
    <w:rsid w:val="00441902"/>
    <w:rsid w:val="00450D4A"/>
    <w:rsid w:val="00455E06"/>
    <w:rsid w:val="00463B34"/>
    <w:rsid w:val="00464349"/>
    <w:rsid w:val="004756EC"/>
    <w:rsid w:val="00476E10"/>
    <w:rsid w:val="00481F61"/>
    <w:rsid w:val="00483798"/>
    <w:rsid w:val="00492C42"/>
    <w:rsid w:val="004949FE"/>
    <w:rsid w:val="00497689"/>
    <w:rsid w:val="00497BC9"/>
    <w:rsid w:val="004A23AB"/>
    <w:rsid w:val="004A566B"/>
    <w:rsid w:val="004A59C1"/>
    <w:rsid w:val="004A65EC"/>
    <w:rsid w:val="004B356D"/>
    <w:rsid w:val="004B492E"/>
    <w:rsid w:val="004C0FFE"/>
    <w:rsid w:val="004C22FA"/>
    <w:rsid w:val="004C3D14"/>
    <w:rsid w:val="004D00FC"/>
    <w:rsid w:val="004D6931"/>
    <w:rsid w:val="004D6DC1"/>
    <w:rsid w:val="004E07FF"/>
    <w:rsid w:val="004E194D"/>
    <w:rsid w:val="004F02FB"/>
    <w:rsid w:val="004F1BA3"/>
    <w:rsid w:val="004F3331"/>
    <w:rsid w:val="00501238"/>
    <w:rsid w:val="00510DC5"/>
    <w:rsid w:val="005138B7"/>
    <w:rsid w:val="00516699"/>
    <w:rsid w:val="005240C6"/>
    <w:rsid w:val="00524153"/>
    <w:rsid w:val="00532403"/>
    <w:rsid w:val="00557A47"/>
    <w:rsid w:val="0056389B"/>
    <w:rsid w:val="00570464"/>
    <w:rsid w:val="005717C4"/>
    <w:rsid w:val="00576BB3"/>
    <w:rsid w:val="00583466"/>
    <w:rsid w:val="0058670A"/>
    <w:rsid w:val="00587F08"/>
    <w:rsid w:val="00594B1A"/>
    <w:rsid w:val="00596C76"/>
    <w:rsid w:val="005A418B"/>
    <w:rsid w:val="005D39A2"/>
    <w:rsid w:val="005E2B8E"/>
    <w:rsid w:val="005E6628"/>
    <w:rsid w:val="005F073A"/>
    <w:rsid w:val="00600FF4"/>
    <w:rsid w:val="00603FE9"/>
    <w:rsid w:val="00617851"/>
    <w:rsid w:val="00621392"/>
    <w:rsid w:val="0062146C"/>
    <w:rsid w:val="0062226C"/>
    <w:rsid w:val="006250B2"/>
    <w:rsid w:val="006273A0"/>
    <w:rsid w:val="006312A0"/>
    <w:rsid w:val="00635202"/>
    <w:rsid w:val="00635819"/>
    <w:rsid w:val="006450C5"/>
    <w:rsid w:val="0065469E"/>
    <w:rsid w:val="00654B6F"/>
    <w:rsid w:val="00657D97"/>
    <w:rsid w:val="00667056"/>
    <w:rsid w:val="006747B3"/>
    <w:rsid w:val="00675DE1"/>
    <w:rsid w:val="006765FB"/>
    <w:rsid w:val="00676C81"/>
    <w:rsid w:val="006835F3"/>
    <w:rsid w:val="0068594C"/>
    <w:rsid w:val="006867EA"/>
    <w:rsid w:val="006958FB"/>
    <w:rsid w:val="006A2298"/>
    <w:rsid w:val="006A7821"/>
    <w:rsid w:val="006B62D7"/>
    <w:rsid w:val="006C0DF1"/>
    <w:rsid w:val="006C4790"/>
    <w:rsid w:val="006C6951"/>
    <w:rsid w:val="006D022B"/>
    <w:rsid w:val="006D306D"/>
    <w:rsid w:val="006E427D"/>
    <w:rsid w:val="006E5ED4"/>
    <w:rsid w:val="006E6935"/>
    <w:rsid w:val="006F08D4"/>
    <w:rsid w:val="006F7CAD"/>
    <w:rsid w:val="0071010E"/>
    <w:rsid w:val="00711612"/>
    <w:rsid w:val="00720501"/>
    <w:rsid w:val="00727C34"/>
    <w:rsid w:val="0073175B"/>
    <w:rsid w:val="00731C3A"/>
    <w:rsid w:val="00736CEF"/>
    <w:rsid w:val="007379F6"/>
    <w:rsid w:val="0075029E"/>
    <w:rsid w:val="00763AD0"/>
    <w:rsid w:val="00767D25"/>
    <w:rsid w:val="0077084F"/>
    <w:rsid w:val="00776E13"/>
    <w:rsid w:val="00777F2D"/>
    <w:rsid w:val="007822A2"/>
    <w:rsid w:val="00794988"/>
    <w:rsid w:val="00796585"/>
    <w:rsid w:val="007A0837"/>
    <w:rsid w:val="007A23C0"/>
    <w:rsid w:val="007B721B"/>
    <w:rsid w:val="007C2EBC"/>
    <w:rsid w:val="007F07FE"/>
    <w:rsid w:val="007F44AE"/>
    <w:rsid w:val="007F6C39"/>
    <w:rsid w:val="008036D6"/>
    <w:rsid w:val="0081378C"/>
    <w:rsid w:val="00813BDC"/>
    <w:rsid w:val="00815BA7"/>
    <w:rsid w:val="00824A50"/>
    <w:rsid w:val="00825CAB"/>
    <w:rsid w:val="008341BE"/>
    <w:rsid w:val="00846391"/>
    <w:rsid w:val="00846FA6"/>
    <w:rsid w:val="00847088"/>
    <w:rsid w:val="00856B20"/>
    <w:rsid w:val="00863D99"/>
    <w:rsid w:val="008640DC"/>
    <w:rsid w:val="00864E3C"/>
    <w:rsid w:val="00867B8C"/>
    <w:rsid w:val="00870807"/>
    <w:rsid w:val="008838E0"/>
    <w:rsid w:val="0088467F"/>
    <w:rsid w:val="00885345"/>
    <w:rsid w:val="00892740"/>
    <w:rsid w:val="008A260A"/>
    <w:rsid w:val="008A28F2"/>
    <w:rsid w:val="008B039D"/>
    <w:rsid w:val="008B296B"/>
    <w:rsid w:val="008B2C60"/>
    <w:rsid w:val="008B5459"/>
    <w:rsid w:val="008B6A5A"/>
    <w:rsid w:val="008B6C0C"/>
    <w:rsid w:val="008D3428"/>
    <w:rsid w:val="008D7054"/>
    <w:rsid w:val="008E0668"/>
    <w:rsid w:val="008E2A4E"/>
    <w:rsid w:val="008E5EB4"/>
    <w:rsid w:val="008F35C2"/>
    <w:rsid w:val="008F37B6"/>
    <w:rsid w:val="008F49F5"/>
    <w:rsid w:val="008F532F"/>
    <w:rsid w:val="008F606A"/>
    <w:rsid w:val="009004B3"/>
    <w:rsid w:val="00900596"/>
    <w:rsid w:val="0090413C"/>
    <w:rsid w:val="00904701"/>
    <w:rsid w:val="009160BC"/>
    <w:rsid w:val="00923A34"/>
    <w:rsid w:val="009262E6"/>
    <w:rsid w:val="009367C4"/>
    <w:rsid w:val="009411C2"/>
    <w:rsid w:val="009555CC"/>
    <w:rsid w:val="0096254B"/>
    <w:rsid w:val="00963DE5"/>
    <w:rsid w:val="00966106"/>
    <w:rsid w:val="00966284"/>
    <w:rsid w:val="009761AC"/>
    <w:rsid w:val="00980BD4"/>
    <w:rsid w:val="00981CA1"/>
    <w:rsid w:val="00990A3A"/>
    <w:rsid w:val="00993964"/>
    <w:rsid w:val="009A0748"/>
    <w:rsid w:val="009A2919"/>
    <w:rsid w:val="009B0744"/>
    <w:rsid w:val="009C1372"/>
    <w:rsid w:val="009C2BC8"/>
    <w:rsid w:val="009C3007"/>
    <w:rsid w:val="009D2F95"/>
    <w:rsid w:val="009E247D"/>
    <w:rsid w:val="009E69D0"/>
    <w:rsid w:val="009E764C"/>
    <w:rsid w:val="009F043E"/>
    <w:rsid w:val="00A017C9"/>
    <w:rsid w:val="00A041EE"/>
    <w:rsid w:val="00A10424"/>
    <w:rsid w:val="00A276CD"/>
    <w:rsid w:val="00A317A2"/>
    <w:rsid w:val="00A32A2C"/>
    <w:rsid w:val="00A35FEF"/>
    <w:rsid w:val="00A40D3C"/>
    <w:rsid w:val="00A45F46"/>
    <w:rsid w:val="00A52B97"/>
    <w:rsid w:val="00A62423"/>
    <w:rsid w:val="00A62922"/>
    <w:rsid w:val="00A6619D"/>
    <w:rsid w:val="00A71078"/>
    <w:rsid w:val="00A80284"/>
    <w:rsid w:val="00A80CA2"/>
    <w:rsid w:val="00A851E3"/>
    <w:rsid w:val="00A86098"/>
    <w:rsid w:val="00A916EC"/>
    <w:rsid w:val="00A94B01"/>
    <w:rsid w:val="00A95405"/>
    <w:rsid w:val="00A96D96"/>
    <w:rsid w:val="00AA6A88"/>
    <w:rsid w:val="00AB15F2"/>
    <w:rsid w:val="00AC4323"/>
    <w:rsid w:val="00AD11AD"/>
    <w:rsid w:val="00AE4AE6"/>
    <w:rsid w:val="00AF0D4B"/>
    <w:rsid w:val="00B01644"/>
    <w:rsid w:val="00B02264"/>
    <w:rsid w:val="00B02664"/>
    <w:rsid w:val="00B14F7A"/>
    <w:rsid w:val="00B1736E"/>
    <w:rsid w:val="00B2390B"/>
    <w:rsid w:val="00B42A0D"/>
    <w:rsid w:val="00B43FEF"/>
    <w:rsid w:val="00B47604"/>
    <w:rsid w:val="00B535C4"/>
    <w:rsid w:val="00B53832"/>
    <w:rsid w:val="00B56888"/>
    <w:rsid w:val="00B60AF1"/>
    <w:rsid w:val="00B63F3D"/>
    <w:rsid w:val="00B64D06"/>
    <w:rsid w:val="00B734F0"/>
    <w:rsid w:val="00B95F48"/>
    <w:rsid w:val="00B97909"/>
    <w:rsid w:val="00BB2821"/>
    <w:rsid w:val="00BB5830"/>
    <w:rsid w:val="00BB5FE9"/>
    <w:rsid w:val="00BB6F3E"/>
    <w:rsid w:val="00BC211A"/>
    <w:rsid w:val="00BC55FA"/>
    <w:rsid w:val="00BD7B13"/>
    <w:rsid w:val="00BE072A"/>
    <w:rsid w:val="00BE6AF1"/>
    <w:rsid w:val="00BF3B64"/>
    <w:rsid w:val="00BF6105"/>
    <w:rsid w:val="00C060DB"/>
    <w:rsid w:val="00C075BA"/>
    <w:rsid w:val="00C10581"/>
    <w:rsid w:val="00C15A04"/>
    <w:rsid w:val="00C2086B"/>
    <w:rsid w:val="00C262CA"/>
    <w:rsid w:val="00C362E6"/>
    <w:rsid w:val="00C42906"/>
    <w:rsid w:val="00C46E11"/>
    <w:rsid w:val="00C5260B"/>
    <w:rsid w:val="00C52740"/>
    <w:rsid w:val="00C528D0"/>
    <w:rsid w:val="00C55D03"/>
    <w:rsid w:val="00C64D17"/>
    <w:rsid w:val="00C8717D"/>
    <w:rsid w:val="00C874ED"/>
    <w:rsid w:val="00C91CC2"/>
    <w:rsid w:val="00C961C3"/>
    <w:rsid w:val="00CA5122"/>
    <w:rsid w:val="00CB0851"/>
    <w:rsid w:val="00CB0922"/>
    <w:rsid w:val="00CB4F09"/>
    <w:rsid w:val="00CC43E4"/>
    <w:rsid w:val="00CD2089"/>
    <w:rsid w:val="00CE5F0B"/>
    <w:rsid w:val="00CE6B08"/>
    <w:rsid w:val="00CE7ADA"/>
    <w:rsid w:val="00CF2286"/>
    <w:rsid w:val="00CF68FC"/>
    <w:rsid w:val="00CF76F7"/>
    <w:rsid w:val="00D01FD5"/>
    <w:rsid w:val="00D1477F"/>
    <w:rsid w:val="00D215D5"/>
    <w:rsid w:val="00D21668"/>
    <w:rsid w:val="00D24354"/>
    <w:rsid w:val="00D26E25"/>
    <w:rsid w:val="00D27875"/>
    <w:rsid w:val="00D33226"/>
    <w:rsid w:val="00D531C0"/>
    <w:rsid w:val="00D57827"/>
    <w:rsid w:val="00D73494"/>
    <w:rsid w:val="00D752A1"/>
    <w:rsid w:val="00D8042F"/>
    <w:rsid w:val="00D91221"/>
    <w:rsid w:val="00D95DC8"/>
    <w:rsid w:val="00DA3B28"/>
    <w:rsid w:val="00DB2018"/>
    <w:rsid w:val="00DC62BC"/>
    <w:rsid w:val="00DC65AD"/>
    <w:rsid w:val="00DD079D"/>
    <w:rsid w:val="00DD1254"/>
    <w:rsid w:val="00DD20C9"/>
    <w:rsid w:val="00DD4F16"/>
    <w:rsid w:val="00DD752D"/>
    <w:rsid w:val="00DE1421"/>
    <w:rsid w:val="00DE3623"/>
    <w:rsid w:val="00DE50FC"/>
    <w:rsid w:val="00DE7212"/>
    <w:rsid w:val="00DF09CC"/>
    <w:rsid w:val="00DF18C9"/>
    <w:rsid w:val="00E03F57"/>
    <w:rsid w:val="00E04261"/>
    <w:rsid w:val="00E06498"/>
    <w:rsid w:val="00E102EC"/>
    <w:rsid w:val="00E12F24"/>
    <w:rsid w:val="00E130BE"/>
    <w:rsid w:val="00E27323"/>
    <w:rsid w:val="00E301D7"/>
    <w:rsid w:val="00E3258D"/>
    <w:rsid w:val="00E44445"/>
    <w:rsid w:val="00E51BA9"/>
    <w:rsid w:val="00E61CC3"/>
    <w:rsid w:val="00E67AC3"/>
    <w:rsid w:val="00E71CDB"/>
    <w:rsid w:val="00E747A5"/>
    <w:rsid w:val="00E85A0B"/>
    <w:rsid w:val="00E91BDB"/>
    <w:rsid w:val="00E967AD"/>
    <w:rsid w:val="00E96B2F"/>
    <w:rsid w:val="00EB2209"/>
    <w:rsid w:val="00EB222F"/>
    <w:rsid w:val="00EB3EB6"/>
    <w:rsid w:val="00EC391F"/>
    <w:rsid w:val="00EC5713"/>
    <w:rsid w:val="00ED2525"/>
    <w:rsid w:val="00EE749B"/>
    <w:rsid w:val="00EF02FA"/>
    <w:rsid w:val="00EF241B"/>
    <w:rsid w:val="00EF5D47"/>
    <w:rsid w:val="00EF6CC0"/>
    <w:rsid w:val="00EF78A8"/>
    <w:rsid w:val="00F073DA"/>
    <w:rsid w:val="00F201D3"/>
    <w:rsid w:val="00F257CA"/>
    <w:rsid w:val="00F461F4"/>
    <w:rsid w:val="00F46D91"/>
    <w:rsid w:val="00F513A9"/>
    <w:rsid w:val="00F57FAA"/>
    <w:rsid w:val="00F76F25"/>
    <w:rsid w:val="00F8441F"/>
    <w:rsid w:val="00F90D63"/>
    <w:rsid w:val="00F915DF"/>
    <w:rsid w:val="00FA2178"/>
    <w:rsid w:val="00FC2627"/>
    <w:rsid w:val="00FC7475"/>
    <w:rsid w:val="00FD0CFA"/>
    <w:rsid w:val="00FD36A2"/>
    <w:rsid w:val="00FD4CE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D1B93"/>
  <w15:docId w15:val="{697E3A2F-E640-6E47-A5FA-F0C3BFC28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41B"/>
    <w:rPr>
      <w:lang w:val="en-US"/>
    </w:rPr>
  </w:style>
  <w:style w:type="paragraph" w:styleId="Heading1">
    <w:name w:val="heading 1"/>
    <w:aliases w:val="Heading 1 Phase"/>
    <w:basedOn w:val="Normal"/>
    <w:next w:val="Normal"/>
    <w:link w:val="Heading1Char"/>
    <w:uiPriority w:val="9"/>
    <w:qFormat/>
    <w:rsid w:val="009367C4"/>
    <w:pPr>
      <w:keepNext/>
      <w:keepLines/>
      <w:spacing w:before="240" w:after="0"/>
      <w:jc w:val="center"/>
      <w:outlineLvl w:val="0"/>
    </w:pPr>
    <w:rPr>
      <w:rFonts w:asciiTheme="majorHAnsi" w:eastAsiaTheme="majorEastAsia" w:hAnsiTheme="majorHAnsi" w:cstheme="majorBidi"/>
      <w:b/>
      <w:color w:val="000000" w:themeColor="text1"/>
      <w:sz w:val="36"/>
      <w:szCs w:val="32"/>
    </w:rPr>
  </w:style>
  <w:style w:type="paragraph" w:styleId="Heading2">
    <w:name w:val="heading 2"/>
    <w:basedOn w:val="Normal"/>
    <w:next w:val="Normal"/>
    <w:link w:val="Heading2Char"/>
    <w:uiPriority w:val="9"/>
    <w:unhideWhenUsed/>
    <w:qFormat/>
    <w:rsid w:val="009367C4"/>
    <w:pPr>
      <w:outlineLvl w:val="1"/>
    </w:pPr>
    <w:rPr>
      <w:b/>
      <w:bCs/>
      <w:sz w:val="28"/>
      <w:szCs w:val="28"/>
    </w:rPr>
  </w:style>
  <w:style w:type="paragraph" w:styleId="Heading3">
    <w:name w:val="heading 3"/>
    <w:basedOn w:val="Normal"/>
    <w:next w:val="Normal"/>
    <w:link w:val="Heading3Char"/>
    <w:uiPriority w:val="9"/>
    <w:unhideWhenUsed/>
    <w:qFormat/>
    <w:rsid w:val="009367C4"/>
    <w:pPr>
      <w:shd w:val="clear" w:color="auto" w:fill="FFFFFF"/>
      <w:spacing w:before="100" w:beforeAutospacing="1" w:after="0" w:line="240" w:lineRule="auto"/>
      <w:outlineLvl w:val="2"/>
    </w:pPr>
    <w:rPr>
      <w:rFonts w:eastAsia="Times New Roman" w:cstheme="minorHAnsi"/>
      <w:b/>
      <w:color w:val="000000" w:themeColor="text1"/>
      <w:u w:val="single"/>
    </w:rPr>
  </w:style>
  <w:style w:type="paragraph" w:styleId="Heading4">
    <w:name w:val="heading 4"/>
    <w:basedOn w:val="Normal"/>
    <w:next w:val="Normal"/>
    <w:link w:val="Heading4Char"/>
    <w:uiPriority w:val="9"/>
    <w:unhideWhenUsed/>
    <w:qFormat/>
    <w:rsid w:val="00E130B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241B"/>
    <w:pPr>
      <w:ind w:left="720"/>
      <w:contextualSpacing/>
    </w:pPr>
  </w:style>
  <w:style w:type="character" w:styleId="CommentReference">
    <w:name w:val="annotation reference"/>
    <w:basedOn w:val="DefaultParagraphFont"/>
    <w:uiPriority w:val="99"/>
    <w:semiHidden/>
    <w:unhideWhenUsed/>
    <w:rsid w:val="00F257CA"/>
    <w:rPr>
      <w:sz w:val="16"/>
      <w:szCs w:val="16"/>
    </w:rPr>
  </w:style>
  <w:style w:type="paragraph" w:styleId="CommentText">
    <w:name w:val="annotation text"/>
    <w:basedOn w:val="Normal"/>
    <w:link w:val="CommentTextChar"/>
    <w:uiPriority w:val="99"/>
    <w:unhideWhenUsed/>
    <w:rsid w:val="00F257CA"/>
    <w:pPr>
      <w:spacing w:line="240" w:lineRule="auto"/>
    </w:pPr>
    <w:rPr>
      <w:sz w:val="20"/>
      <w:szCs w:val="20"/>
    </w:rPr>
  </w:style>
  <w:style w:type="character" w:customStyle="1" w:styleId="CommentTextChar">
    <w:name w:val="Comment Text Char"/>
    <w:basedOn w:val="DefaultParagraphFont"/>
    <w:link w:val="CommentText"/>
    <w:uiPriority w:val="99"/>
    <w:rsid w:val="00F257CA"/>
    <w:rPr>
      <w:rFonts w:eastAsiaTheme="minorEastAsia"/>
      <w:sz w:val="20"/>
      <w:szCs w:val="20"/>
      <w:lang w:val="en-US"/>
    </w:rPr>
  </w:style>
  <w:style w:type="paragraph" w:styleId="CommentSubject">
    <w:name w:val="annotation subject"/>
    <w:basedOn w:val="CommentText"/>
    <w:next w:val="CommentText"/>
    <w:link w:val="CommentSubjectChar"/>
    <w:uiPriority w:val="99"/>
    <w:semiHidden/>
    <w:unhideWhenUsed/>
    <w:rsid w:val="00F257CA"/>
    <w:rPr>
      <w:b/>
      <w:bCs/>
    </w:rPr>
  </w:style>
  <w:style w:type="character" w:customStyle="1" w:styleId="CommentSubjectChar">
    <w:name w:val="Comment Subject Char"/>
    <w:basedOn w:val="CommentTextChar"/>
    <w:link w:val="CommentSubject"/>
    <w:uiPriority w:val="99"/>
    <w:semiHidden/>
    <w:rsid w:val="00F257CA"/>
    <w:rPr>
      <w:rFonts w:eastAsiaTheme="minorEastAsia"/>
      <w:b/>
      <w:bCs/>
      <w:sz w:val="20"/>
      <w:szCs w:val="20"/>
      <w:lang w:val="en-US"/>
    </w:rPr>
  </w:style>
  <w:style w:type="table" w:styleId="TableGrid">
    <w:name w:val="Table Grid"/>
    <w:basedOn w:val="TableNormal"/>
    <w:uiPriority w:val="39"/>
    <w:rsid w:val="00000C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F6C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6C39"/>
    <w:rPr>
      <w:rFonts w:eastAsiaTheme="minorEastAsia"/>
      <w:lang w:val="en-US"/>
    </w:rPr>
  </w:style>
  <w:style w:type="paragraph" w:styleId="Footer">
    <w:name w:val="footer"/>
    <w:basedOn w:val="Normal"/>
    <w:link w:val="FooterChar"/>
    <w:uiPriority w:val="99"/>
    <w:unhideWhenUsed/>
    <w:rsid w:val="007F6C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6C39"/>
    <w:rPr>
      <w:rFonts w:eastAsiaTheme="minorEastAsia"/>
      <w:lang w:val="en-US"/>
    </w:rPr>
  </w:style>
  <w:style w:type="paragraph" w:customStyle="1" w:styleId="Default">
    <w:name w:val="Default"/>
    <w:rsid w:val="00A276CD"/>
    <w:pPr>
      <w:autoSpaceDE w:val="0"/>
      <w:autoSpaceDN w:val="0"/>
      <w:adjustRightInd w:val="0"/>
      <w:spacing w:after="0" w:line="240" w:lineRule="auto"/>
    </w:pPr>
    <w:rPr>
      <w:rFonts w:ascii="Arial" w:hAnsi="Arial" w:cs="Arial"/>
      <w:color w:val="000000"/>
      <w:sz w:val="24"/>
      <w:szCs w:val="24"/>
      <w:lang w:val="en-US"/>
    </w:rPr>
  </w:style>
  <w:style w:type="paragraph" w:styleId="BalloonText">
    <w:name w:val="Balloon Text"/>
    <w:basedOn w:val="Normal"/>
    <w:link w:val="BalloonTextChar"/>
    <w:uiPriority w:val="99"/>
    <w:semiHidden/>
    <w:unhideWhenUsed/>
    <w:rsid w:val="00CF68F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F68FC"/>
    <w:rPr>
      <w:rFonts w:ascii="Times New Roman" w:eastAsiaTheme="minorEastAsia" w:hAnsi="Times New Roman" w:cs="Times New Roman"/>
      <w:sz w:val="18"/>
      <w:szCs w:val="18"/>
      <w:lang w:val="en-US"/>
    </w:rPr>
  </w:style>
  <w:style w:type="character" w:customStyle="1" w:styleId="Heading1Char">
    <w:name w:val="Heading 1 Char"/>
    <w:aliases w:val="Heading 1 Phase Char"/>
    <w:basedOn w:val="DefaultParagraphFont"/>
    <w:link w:val="Heading1"/>
    <w:uiPriority w:val="9"/>
    <w:rsid w:val="009367C4"/>
    <w:rPr>
      <w:rFonts w:asciiTheme="majorHAnsi" w:eastAsiaTheme="majorEastAsia" w:hAnsiTheme="majorHAnsi" w:cstheme="majorBidi"/>
      <w:b/>
      <w:color w:val="000000" w:themeColor="text1"/>
      <w:sz w:val="36"/>
      <w:szCs w:val="32"/>
      <w:lang w:val="en-US"/>
    </w:rPr>
  </w:style>
  <w:style w:type="paragraph" w:styleId="TOCHeading">
    <w:name w:val="TOC Heading"/>
    <w:basedOn w:val="Heading1"/>
    <w:next w:val="Normal"/>
    <w:uiPriority w:val="39"/>
    <w:unhideWhenUsed/>
    <w:qFormat/>
    <w:rsid w:val="009367C4"/>
    <w:pPr>
      <w:spacing w:before="480" w:line="276" w:lineRule="auto"/>
      <w:outlineLvl w:val="9"/>
    </w:pPr>
    <w:rPr>
      <w:b w:val="0"/>
      <w:bCs/>
      <w:sz w:val="28"/>
      <w:szCs w:val="28"/>
    </w:rPr>
  </w:style>
  <w:style w:type="paragraph" w:styleId="TOC1">
    <w:name w:val="toc 1"/>
    <w:basedOn w:val="Normal"/>
    <w:next w:val="Normal"/>
    <w:autoRedefine/>
    <w:uiPriority w:val="39"/>
    <w:unhideWhenUsed/>
    <w:rsid w:val="009367C4"/>
    <w:pPr>
      <w:spacing w:before="120" w:after="0"/>
    </w:pPr>
    <w:rPr>
      <w:rFonts w:cstheme="minorHAnsi"/>
      <w:b/>
      <w:bCs/>
      <w:i/>
      <w:iCs/>
      <w:sz w:val="24"/>
      <w:szCs w:val="24"/>
    </w:rPr>
  </w:style>
  <w:style w:type="paragraph" w:styleId="TOC2">
    <w:name w:val="toc 2"/>
    <w:basedOn w:val="Normal"/>
    <w:next w:val="Normal"/>
    <w:autoRedefine/>
    <w:uiPriority w:val="39"/>
    <w:unhideWhenUsed/>
    <w:rsid w:val="009367C4"/>
    <w:pPr>
      <w:spacing w:before="120" w:after="0"/>
      <w:ind w:left="220"/>
    </w:pPr>
    <w:rPr>
      <w:rFonts w:cstheme="minorHAnsi"/>
      <w:b/>
      <w:bCs/>
    </w:rPr>
  </w:style>
  <w:style w:type="paragraph" w:styleId="TOC3">
    <w:name w:val="toc 3"/>
    <w:basedOn w:val="Normal"/>
    <w:next w:val="Normal"/>
    <w:autoRedefine/>
    <w:uiPriority w:val="39"/>
    <w:unhideWhenUsed/>
    <w:rsid w:val="009367C4"/>
    <w:pPr>
      <w:spacing w:after="0"/>
      <w:ind w:left="440"/>
    </w:pPr>
    <w:rPr>
      <w:rFonts w:cstheme="minorHAnsi"/>
      <w:sz w:val="20"/>
      <w:szCs w:val="20"/>
    </w:rPr>
  </w:style>
  <w:style w:type="paragraph" w:styleId="TOC4">
    <w:name w:val="toc 4"/>
    <w:basedOn w:val="Normal"/>
    <w:next w:val="Normal"/>
    <w:autoRedefine/>
    <w:uiPriority w:val="39"/>
    <w:semiHidden/>
    <w:unhideWhenUsed/>
    <w:rsid w:val="009367C4"/>
    <w:pPr>
      <w:spacing w:after="0"/>
      <w:ind w:left="660"/>
    </w:pPr>
    <w:rPr>
      <w:rFonts w:cstheme="minorHAnsi"/>
      <w:sz w:val="20"/>
      <w:szCs w:val="20"/>
    </w:rPr>
  </w:style>
  <w:style w:type="paragraph" w:styleId="TOC5">
    <w:name w:val="toc 5"/>
    <w:basedOn w:val="Normal"/>
    <w:next w:val="Normal"/>
    <w:autoRedefine/>
    <w:uiPriority w:val="39"/>
    <w:semiHidden/>
    <w:unhideWhenUsed/>
    <w:rsid w:val="009367C4"/>
    <w:pPr>
      <w:spacing w:after="0"/>
      <w:ind w:left="880"/>
    </w:pPr>
    <w:rPr>
      <w:rFonts w:cstheme="minorHAnsi"/>
      <w:sz w:val="20"/>
      <w:szCs w:val="20"/>
    </w:rPr>
  </w:style>
  <w:style w:type="paragraph" w:styleId="TOC6">
    <w:name w:val="toc 6"/>
    <w:basedOn w:val="Normal"/>
    <w:next w:val="Normal"/>
    <w:autoRedefine/>
    <w:uiPriority w:val="39"/>
    <w:semiHidden/>
    <w:unhideWhenUsed/>
    <w:rsid w:val="009367C4"/>
    <w:pPr>
      <w:spacing w:after="0"/>
      <w:ind w:left="1100"/>
    </w:pPr>
    <w:rPr>
      <w:rFonts w:cstheme="minorHAnsi"/>
      <w:sz w:val="20"/>
      <w:szCs w:val="20"/>
    </w:rPr>
  </w:style>
  <w:style w:type="paragraph" w:styleId="TOC7">
    <w:name w:val="toc 7"/>
    <w:basedOn w:val="Normal"/>
    <w:next w:val="Normal"/>
    <w:autoRedefine/>
    <w:uiPriority w:val="39"/>
    <w:semiHidden/>
    <w:unhideWhenUsed/>
    <w:rsid w:val="009367C4"/>
    <w:pPr>
      <w:spacing w:after="0"/>
      <w:ind w:left="1320"/>
    </w:pPr>
    <w:rPr>
      <w:rFonts w:cstheme="minorHAnsi"/>
      <w:sz w:val="20"/>
      <w:szCs w:val="20"/>
    </w:rPr>
  </w:style>
  <w:style w:type="paragraph" w:styleId="TOC8">
    <w:name w:val="toc 8"/>
    <w:basedOn w:val="Normal"/>
    <w:next w:val="Normal"/>
    <w:autoRedefine/>
    <w:uiPriority w:val="39"/>
    <w:semiHidden/>
    <w:unhideWhenUsed/>
    <w:rsid w:val="009367C4"/>
    <w:pPr>
      <w:spacing w:after="0"/>
      <w:ind w:left="1540"/>
    </w:pPr>
    <w:rPr>
      <w:rFonts w:cstheme="minorHAnsi"/>
      <w:sz w:val="20"/>
      <w:szCs w:val="20"/>
    </w:rPr>
  </w:style>
  <w:style w:type="paragraph" w:styleId="TOC9">
    <w:name w:val="toc 9"/>
    <w:basedOn w:val="Normal"/>
    <w:next w:val="Normal"/>
    <w:autoRedefine/>
    <w:uiPriority w:val="39"/>
    <w:semiHidden/>
    <w:unhideWhenUsed/>
    <w:rsid w:val="009367C4"/>
    <w:pPr>
      <w:spacing w:after="0"/>
      <w:ind w:left="1760"/>
    </w:pPr>
    <w:rPr>
      <w:rFonts w:cstheme="minorHAnsi"/>
      <w:sz w:val="20"/>
      <w:szCs w:val="20"/>
    </w:rPr>
  </w:style>
  <w:style w:type="character" w:styleId="Hyperlink">
    <w:name w:val="Hyperlink"/>
    <w:basedOn w:val="DefaultParagraphFont"/>
    <w:uiPriority w:val="99"/>
    <w:unhideWhenUsed/>
    <w:rsid w:val="009367C4"/>
    <w:rPr>
      <w:color w:val="0563C1" w:themeColor="hyperlink"/>
      <w:u w:val="single"/>
    </w:rPr>
  </w:style>
  <w:style w:type="paragraph" w:styleId="Title">
    <w:name w:val="Title"/>
    <w:basedOn w:val="Normal"/>
    <w:next w:val="Normal"/>
    <w:link w:val="TitleChar"/>
    <w:uiPriority w:val="10"/>
    <w:qFormat/>
    <w:rsid w:val="009367C4"/>
    <w:pPr>
      <w:spacing w:after="0" w:line="240" w:lineRule="auto"/>
      <w:contextualSpacing/>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9367C4"/>
    <w:rPr>
      <w:rFonts w:asciiTheme="majorHAnsi" w:eastAsiaTheme="majorEastAsia" w:hAnsiTheme="majorHAnsi" w:cstheme="majorBidi"/>
      <w:b/>
      <w:spacing w:val="-10"/>
      <w:kern w:val="28"/>
      <w:sz w:val="36"/>
      <w:szCs w:val="56"/>
      <w:lang w:val="en-US"/>
    </w:rPr>
  </w:style>
  <w:style w:type="character" w:customStyle="1" w:styleId="Heading2Char">
    <w:name w:val="Heading 2 Char"/>
    <w:basedOn w:val="DefaultParagraphFont"/>
    <w:link w:val="Heading2"/>
    <w:uiPriority w:val="9"/>
    <w:rsid w:val="009367C4"/>
    <w:rPr>
      <w:rFonts w:eastAsiaTheme="minorEastAsia"/>
      <w:b/>
      <w:bCs/>
      <w:sz w:val="28"/>
      <w:szCs w:val="28"/>
      <w:lang w:val="en-US"/>
    </w:rPr>
  </w:style>
  <w:style w:type="character" w:customStyle="1" w:styleId="Heading3Char">
    <w:name w:val="Heading 3 Char"/>
    <w:basedOn w:val="DefaultParagraphFont"/>
    <w:link w:val="Heading3"/>
    <w:uiPriority w:val="9"/>
    <w:rsid w:val="009367C4"/>
    <w:rPr>
      <w:rFonts w:eastAsia="Times New Roman" w:cstheme="minorHAnsi"/>
      <w:b/>
      <w:color w:val="000000" w:themeColor="text1"/>
      <w:u w:val="single"/>
      <w:shd w:val="clear" w:color="auto" w:fill="FFFFFF"/>
      <w:lang w:val="en-US"/>
    </w:rPr>
  </w:style>
  <w:style w:type="paragraph" w:styleId="Revision">
    <w:name w:val="Revision"/>
    <w:hidden/>
    <w:uiPriority w:val="99"/>
    <w:semiHidden/>
    <w:rsid w:val="009367C4"/>
    <w:pPr>
      <w:spacing w:after="0" w:line="240" w:lineRule="auto"/>
    </w:pPr>
    <w:rPr>
      <w:lang w:val="en-US"/>
    </w:rPr>
  </w:style>
  <w:style w:type="character" w:styleId="FollowedHyperlink">
    <w:name w:val="FollowedHyperlink"/>
    <w:basedOn w:val="DefaultParagraphFont"/>
    <w:uiPriority w:val="99"/>
    <w:semiHidden/>
    <w:unhideWhenUsed/>
    <w:rsid w:val="009367C4"/>
    <w:rPr>
      <w:color w:val="954F72" w:themeColor="followedHyperlink"/>
      <w:u w:val="single"/>
    </w:rPr>
  </w:style>
  <w:style w:type="character" w:customStyle="1" w:styleId="Heading4Char">
    <w:name w:val="Heading 4 Char"/>
    <w:basedOn w:val="DefaultParagraphFont"/>
    <w:link w:val="Heading4"/>
    <w:uiPriority w:val="9"/>
    <w:rsid w:val="00E130BE"/>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57DF7-6A25-4242-9B1F-00FE80581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1708</TotalTime>
  <Pages>43</Pages>
  <Words>8091</Words>
  <Characters>46121</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Leandro De Magalhaes</dc:creator>
  <cp:lastModifiedBy>Albert Rodriguez Sala</cp:lastModifiedBy>
  <cp:revision>18</cp:revision>
  <dcterms:created xsi:type="dcterms:W3CDTF">2023-05-15T09:12:00Z</dcterms:created>
  <dcterms:modified xsi:type="dcterms:W3CDTF">2023-05-23T09:42:00Z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0c3fe6cec8774985411aa118c4dad11b954ad438631f22ec593d98d64bfdedd2</vt:lpwstr>
  </property>
</Properties>
</file>